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A5DB8" w14:textId="766A4EC7" w:rsidR="00C36773" w:rsidRPr="00C36773" w:rsidRDefault="00C36773" w:rsidP="00C36773">
      <w:pPr>
        <w:spacing w:line="240" w:lineRule="auto"/>
        <w:jc w:val="center"/>
        <w:rPr>
          <w:rFonts w:ascii="Times New Roman" w:eastAsia="Times New Roman" w:hAnsi="Times New Roman" w:cs="Times New Roman"/>
          <w:b/>
          <w:bCs/>
          <w:color w:val="000000"/>
          <w:sz w:val="48"/>
          <w:szCs w:val="48"/>
        </w:rPr>
      </w:pPr>
      <w:r w:rsidRPr="00C36773">
        <w:rPr>
          <w:rFonts w:ascii="Times New Roman" w:eastAsia="Times New Roman" w:hAnsi="Times New Roman" w:cs="Times New Roman"/>
          <w:b/>
          <w:bCs/>
          <w:color w:val="000000"/>
          <w:sz w:val="48"/>
          <w:szCs w:val="48"/>
        </w:rPr>
        <w:t xml:space="preserve">National Information Exchange Model — </w:t>
      </w:r>
      <w:del w:id="0" w:author="Chipman, Charles" w:date="2019-01-29T11:12:00Z">
        <w:r w:rsidRPr="00C36773" w:rsidDel="00C73728">
          <w:rPr>
            <w:rFonts w:ascii="Times New Roman" w:eastAsia="Times New Roman" w:hAnsi="Times New Roman" w:cs="Times New Roman"/>
            <w:b/>
            <w:bCs/>
            <w:color w:val="000000"/>
            <w:sz w:val="48"/>
            <w:szCs w:val="48"/>
          </w:rPr>
          <w:delText>Model Package Description</w:delText>
        </w:r>
      </w:del>
      <w:ins w:id="1" w:author="Chipman, Charles" w:date="2019-01-29T11:12:00Z">
        <w:r w:rsidR="00C73728">
          <w:rPr>
            <w:rFonts w:ascii="Times New Roman" w:eastAsia="Times New Roman" w:hAnsi="Times New Roman" w:cs="Times New Roman"/>
            <w:b/>
            <w:bCs/>
            <w:color w:val="000000"/>
            <w:sz w:val="48"/>
            <w:szCs w:val="48"/>
          </w:rPr>
          <w:t>Information Exchange Package Documentation</w:t>
        </w:r>
      </w:ins>
      <w:r w:rsidRPr="00C36773">
        <w:rPr>
          <w:rFonts w:ascii="Times New Roman" w:eastAsia="Times New Roman" w:hAnsi="Times New Roman" w:cs="Times New Roman"/>
          <w:b/>
          <w:bCs/>
          <w:color w:val="000000"/>
          <w:sz w:val="48"/>
          <w:szCs w:val="48"/>
        </w:rPr>
        <w:t xml:space="preserve"> Specification</w:t>
      </w:r>
    </w:p>
    <w:p w14:paraId="4E9A207A" w14:textId="77777777" w:rsidR="00C36773" w:rsidRPr="00C36773" w:rsidRDefault="00C36773" w:rsidP="00C36773">
      <w:pPr>
        <w:spacing w:line="240" w:lineRule="auto"/>
        <w:jc w:val="center"/>
        <w:rPr>
          <w:rFonts w:ascii="Times New Roman" w:eastAsia="Times New Roman" w:hAnsi="Times New Roman" w:cs="Times New Roman"/>
          <w:b/>
          <w:bCs/>
          <w:color w:val="000000"/>
          <w:sz w:val="36"/>
          <w:szCs w:val="36"/>
        </w:rPr>
      </w:pPr>
      <w:r w:rsidRPr="00C36773">
        <w:rPr>
          <w:rFonts w:ascii="Times New Roman" w:eastAsia="Times New Roman" w:hAnsi="Times New Roman" w:cs="Times New Roman"/>
          <w:b/>
          <w:bCs/>
          <w:color w:val="000000"/>
          <w:sz w:val="36"/>
          <w:szCs w:val="36"/>
        </w:rPr>
        <w:t xml:space="preserve">Version </w:t>
      </w:r>
      <w:del w:id="2" w:author="Chipman, Charles" w:date="2019-01-10T07:29:00Z">
        <w:r w:rsidRPr="00C36773" w:rsidDel="00284AE1">
          <w:rPr>
            <w:rFonts w:ascii="Times New Roman" w:eastAsia="Times New Roman" w:hAnsi="Times New Roman" w:cs="Times New Roman"/>
            <w:b/>
            <w:bCs/>
            <w:color w:val="000000"/>
            <w:sz w:val="36"/>
            <w:szCs w:val="36"/>
          </w:rPr>
          <w:delText>3.0.1</w:delText>
        </w:r>
      </w:del>
      <w:ins w:id="3" w:author="Chipman, Charles" w:date="2019-01-10T07:29:00Z">
        <w:r w:rsidR="00284AE1">
          <w:rPr>
            <w:rFonts w:ascii="Times New Roman" w:eastAsia="Times New Roman" w:hAnsi="Times New Roman" w:cs="Times New Roman"/>
            <w:b/>
            <w:bCs/>
            <w:color w:val="000000"/>
            <w:sz w:val="36"/>
            <w:szCs w:val="36"/>
          </w:rPr>
          <w:t>4.0</w:t>
        </w:r>
      </w:ins>
    </w:p>
    <w:p w14:paraId="09DCD0D9" w14:textId="62B3D437" w:rsidR="00C36773" w:rsidRPr="00C36773" w:rsidRDefault="00C36773" w:rsidP="00C36773">
      <w:pPr>
        <w:spacing w:line="240" w:lineRule="auto"/>
        <w:jc w:val="center"/>
        <w:rPr>
          <w:rFonts w:ascii="Times New Roman" w:eastAsia="Times New Roman" w:hAnsi="Times New Roman" w:cs="Times New Roman"/>
          <w:b/>
          <w:bCs/>
          <w:color w:val="000000"/>
          <w:sz w:val="36"/>
          <w:szCs w:val="36"/>
        </w:rPr>
      </w:pPr>
      <w:del w:id="4" w:author="Chipman, Charles" w:date="2019-01-10T07:29:00Z">
        <w:r w:rsidRPr="00C36773" w:rsidDel="00284AE1">
          <w:rPr>
            <w:rFonts w:ascii="Times New Roman" w:eastAsia="Times New Roman" w:hAnsi="Times New Roman" w:cs="Times New Roman"/>
            <w:b/>
            <w:bCs/>
            <w:color w:val="000000"/>
            <w:sz w:val="36"/>
            <w:szCs w:val="36"/>
          </w:rPr>
          <w:delText>April 27, 2015</w:delText>
        </w:r>
      </w:del>
      <w:ins w:id="5" w:author="Chipman, Charles" w:date="2019-01-29T10:10:00Z">
        <w:r w:rsidR="00CC710C">
          <w:rPr>
            <w:rFonts w:ascii="Times New Roman" w:eastAsia="Times New Roman" w:hAnsi="Times New Roman" w:cs="Times New Roman"/>
            <w:b/>
            <w:bCs/>
            <w:color w:val="000000"/>
            <w:sz w:val="36"/>
            <w:szCs w:val="36"/>
          </w:rPr>
          <w:t>February 28</w:t>
        </w:r>
      </w:ins>
      <w:ins w:id="6" w:author="Chipman, Charles" w:date="2019-01-10T07:29:00Z">
        <w:r w:rsidR="00284AE1">
          <w:rPr>
            <w:rFonts w:ascii="Times New Roman" w:eastAsia="Times New Roman" w:hAnsi="Times New Roman" w:cs="Times New Roman"/>
            <w:b/>
            <w:bCs/>
            <w:color w:val="000000"/>
            <w:sz w:val="36"/>
            <w:szCs w:val="36"/>
          </w:rPr>
          <w:t>, 2019</w:t>
        </w:r>
      </w:ins>
    </w:p>
    <w:p w14:paraId="7744D737" w14:textId="77777777" w:rsidR="00C36773" w:rsidRPr="00C36773" w:rsidRDefault="00C36773" w:rsidP="00C36773">
      <w:pPr>
        <w:spacing w:line="240" w:lineRule="auto"/>
        <w:jc w:val="center"/>
        <w:rPr>
          <w:rFonts w:ascii="Times New Roman" w:eastAsia="Times New Roman" w:hAnsi="Times New Roman" w:cs="Times New Roman"/>
          <w:b/>
          <w:bCs/>
          <w:color w:val="000000"/>
          <w:sz w:val="36"/>
          <w:szCs w:val="36"/>
        </w:rPr>
      </w:pPr>
      <w:r w:rsidRPr="00C36773">
        <w:rPr>
          <w:rFonts w:ascii="Times New Roman" w:eastAsia="Times New Roman" w:hAnsi="Times New Roman" w:cs="Times New Roman"/>
          <w:b/>
          <w:bCs/>
          <w:color w:val="000000"/>
          <w:sz w:val="36"/>
          <w:szCs w:val="36"/>
        </w:rPr>
        <w:t>NIEM Technical Architecture Committee (NTAC)</w:t>
      </w:r>
    </w:p>
    <w:p w14:paraId="270156A3" w14:textId="77777777" w:rsidR="00C36773" w:rsidRPr="00C36773" w:rsidRDefault="00C36773" w:rsidP="00C36773">
      <w:pPr>
        <w:spacing w:after="0" w:line="240" w:lineRule="auto"/>
        <w:jc w:val="center"/>
        <w:rPr>
          <w:rFonts w:ascii="Times New Roman" w:eastAsia="Times New Roman" w:hAnsi="Times New Roman" w:cs="Times New Roman"/>
          <w:color w:val="000000"/>
          <w:sz w:val="24"/>
          <w:szCs w:val="24"/>
        </w:rPr>
      </w:pPr>
    </w:p>
    <w:p w14:paraId="7965763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 w:name="d3e22"/>
      <w:bookmarkEnd w:id="7"/>
      <w:r w:rsidRPr="00C36773">
        <w:rPr>
          <w:rFonts w:ascii="Times New Roman" w:eastAsia="Times New Roman" w:hAnsi="Times New Roman" w:cs="Times New Roman"/>
          <w:b/>
          <w:bCs/>
          <w:color w:val="000000"/>
          <w:sz w:val="30"/>
          <w:szCs w:val="30"/>
        </w:rPr>
        <w:t>URI</w:t>
      </w:r>
    </w:p>
    <w:p w14:paraId="4475155D" w14:textId="22EF10EE" w:rsidR="00C36773" w:rsidRPr="00C36773" w:rsidRDefault="00C73728" w:rsidP="00C36773">
      <w:pPr>
        <w:spacing w:before="100" w:beforeAutospacing="1" w:after="100" w:afterAutospacing="1" w:line="240" w:lineRule="auto"/>
        <w:rPr>
          <w:rFonts w:ascii="Times New Roman" w:eastAsia="Times New Roman" w:hAnsi="Times New Roman" w:cs="Times New Roman"/>
          <w:color w:val="000000"/>
          <w:sz w:val="24"/>
          <w:szCs w:val="24"/>
        </w:rPr>
      </w:pPr>
      <w:ins w:id="8" w:author="Chipman, Charles" w:date="2019-01-29T11:13:00Z">
        <w:r>
          <w:rPr>
            <w:rFonts w:ascii="Courier New" w:eastAsia="Times New Roman" w:hAnsi="Courier New" w:cs="Courier New"/>
            <w:b/>
            <w:bCs/>
            <w:color w:val="000000"/>
            <w:sz w:val="19"/>
            <w:szCs w:val="19"/>
            <w:shd w:val="clear" w:color="auto" w:fill="FFFFFF"/>
          </w:rPr>
          <w:fldChar w:fldCharType="begin"/>
        </w:r>
        <w:r>
          <w:rPr>
            <w:rFonts w:ascii="Courier New" w:eastAsia="Times New Roman" w:hAnsi="Courier New" w:cs="Courier New"/>
            <w:b/>
            <w:bCs/>
            <w:color w:val="000000"/>
            <w:sz w:val="19"/>
            <w:szCs w:val="19"/>
            <w:shd w:val="clear" w:color="auto" w:fill="FFFFFF"/>
          </w:rPr>
          <w:instrText xml:space="preserve"> HYPERLINK "</w:instrText>
        </w:r>
      </w:ins>
      <w:r w:rsidRPr="00C73728">
        <w:rPr>
          <w:rPrChange w:id="9" w:author="Chipman, Charles" w:date="2019-01-29T11:13:00Z">
            <w:rPr>
              <w:rStyle w:val="Hyperlink"/>
              <w:rFonts w:ascii="Courier New" w:eastAsia="Times New Roman" w:hAnsi="Courier New" w:cs="Courier New"/>
              <w:b/>
              <w:bCs/>
              <w:sz w:val="19"/>
              <w:szCs w:val="19"/>
            </w:rPr>
          </w:rPrChange>
        </w:rPr>
        <w:instrText>http://reference.niem.gov/niem/specification/</w:instrText>
      </w:r>
      <w:ins w:id="10" w:author="Chipman, Charles" w:date="2019-01-29T11:13:00Z">
        <w:r w:rsidRPr="00C73728">
          <w:rPr>
            <w:rPrChange w:id="11" w:author="Chipman, Charles" w:date="2019-01-29T11:13:00Z">
              <w:rPr>
                <w:rStyle w:val="Hyperlink"/>
                <w:rFonts w:ascii="Courier New" w:eastAsia="Times New Roman" w:hAnsi="Courier New" w:cs="Courier New"/>
                <w:b/>
                <w:bCs/>
                <w:sz w:val="19"/>
                <w:szCs w:val="19"/>
              </w:rPr>
            </w:rPrChange>
          </w:rPr>
          <w:instrText>information-exchange-package-documentation/</w:instrText>
        </w:r>
      </w:ins>
      <w:ins w:id="12" w:author="Chipman, Charles" w:date="2019-01-10T07:29:00Z">
        <w:r w:rsidRPr="00C73728">
          <w:rPr>
            <w:rPrChange w:id="13" w:author="Chipman, Charles" w:date="2019-01-29T11:13:00Z">
              <w:rPr>
                <w:rStyle w:val="Hyperlink"/>
                <w:rFonts w:ascii="Courier New" w:eastAsia="Times New Roman" w:hAnsi="Courier New" w:cs="Courier New"/>
                <w:b/>
                <w:bCs/>
                <w:sz w:val="19"/>
                <w:szCs w:val="19"/>
              </w:rPr>
            </w:rPrChange>
          </w:rPr>
          <w:instrText>4.0</w:instrText>
        </w:r>
      </w:ins>
      <w:r w:rsidRPr="00C73728">
        <w:rPr>
          <w:rPrChange w:id="14" w:author="Chipman, Charles" w:date="2019-01-29T11:13:00Z">
            <w:rPr>
              <w:rStyle w:val="Hyperlink"/>
              <w:rFonts w:ascii="Courier New" w:eastAsia="Times New Roman" w:hAnsi="Courier New" w:cs="Courier New"/>
              <w:b/>
              <w:bCs/>
              <w:sz w:val="19"/>
              <w:szCs w:val="19"/>
            </w:rPr>
          </w:rPrChange>
        </w:rPr>
        <w:instrText>/</w:instrText>
      </w:r>
      <w:ins w:id="15" w:author="Chipman, Charles" w:date="2019-01-29T11:13:00Z">
        <w:r>
          <w:rPr>
            <w:rFonts w:ascii="Courier New" w:eastAsia="Times New Roman" w:hAnsi="Courier New" w:cs="Courier New"/>
            <w:b/>
            <w:bCs/>
            <w:color w:val="000000"/>
            <w:sz w:val="19"/>
            <w:szCs w:val="19"/>
            <w:shd w:val="clear" w:color="auto" w:fill="FFFFFF"/>
          </w:rPr>
          <w:instrText xml:space="preserve">" </w:instrText>
        </w:r>
        <w:r>
          <w:rPr>
            <w:rFonts w:ascii="Courier New" w:eastAsia="Times New Roman" w:hAnsi="Courier New" w:cs="Courier New"/>
            <w:b/>
            <w:bCs/>
            <w:color w:val="000000"/>
            <w:sz w:val="19"/>
            <w:szCs w:val="19"/>
            <w:shd w:val="clear" w:color="auto" w:fill="FFFFFF"/>
          </w:rPr>
          <w:fldChar w:fldCharType="separate"/>
        </w:r>
      </w:ins>
      <w:r w:rsidRPr="00C73728">
        <w:rPr>
          <w:rStyle w:val="Hyperlink"/>
          <w:rFonts w:ascii="Courier New" w:eastAsia="Times New Roman" w:hAnsi="Courier New" w:cs="Courier New"/>
          <w:b/>
          <w:bCs/>
          <w:sz w:val="19"/>
          <w:szCs w:val="19"/>
        </w:rPr>
        <w:t>http://reference.niem.gov/niem/specification/</w:t>
      </w:r>
      <w:del w:id="16" w:author="Chipman, Charles" w:date="2019-01-29T11:13:00Z">
        <w:r w:rsidRPr="001632B7" w:rsidDel="00C73728">
          <w:rPr>
            <w:rStyle w:val="Hyperlink"/>
            <w:rFonts w:ascii="Courier New" w:eastAsia="Times New Roman" w:hAnsi="Courier New" w:cs="Courier New"/>
            <w:b/>
            <w:bCs/>
            <w:sz w:val="19"/>
            <w:szCs w:val="19"/>
          </w:rPr>
          <w:delText>model-package-description/</w:delText>
        </w:r>
      </w:del>
      <w:del w:id="17" w:author="Chipman, Charles" w:date="2019-01-10T07:29:00Z">
        <w:r w:rsidRPr="003F7B6C" w:rsidDel="00284AE1">
          <w:rPr>
            <w:rStyle w:val="Hyperlink"/>
            <w:rFonts w:ascii="Courier New" w:eastAsia="Times New Roman" w:hAnsi="Courier New" w:cs="Courier New"/>
            <w:b/>
            <w:bCs/>
            <w:sz w:val="19"/>
            <w:szCs w:val="19"/>
          </w:rPr>
          <w:delText>3.0.1</w:delText>
        </w:r>
      </w:del>
      <w:ins w:id="18" w:author="Chipman, Charles" w:date="2019-01-29T11:13:00Z">
        <w:r w:rsidRPr="000910D4">
          <w:rPr>
            <w:rStyle w:val="Hyperlink"/>
            <w:rFonts w:ascii="Courier New" w:eastAsia="Times New Roman" w:hAnsi="Courier New" w:cs="Courier New"/>
            <w:b/>
            <w:bCs/>
            <w:sz w:val="19"/>
            <w:szCs w:val="19"/>
          </w:rPr>
          <w:t>information-exchange-package-documentation/</w:t>
        </w:r>
      </w:ins>
      <w:ins w:id="19" w:author="Chipman, Charles" w:date="2019-01-10T07:29:00Z">
        <w:r w:rsidRPr="005877E8">
          <w:rPr>
            <w:rStyle w:val="Hyperlink"/>
            <w:rFonts w:ascii="Courier New" w:eastAsia="Times New Roman" w:hAnsi="Courier New" w:cs="Courier New"/>
            <w:b/>
            <w:bCs/>
            <w:sz w:val="19"/>
            <w:szCs w:val="19"/>
          </w:rPr>
          <w:t>4.0</w:t>
        </w:r>
      </w:ins>
      <w:r w:rsidRPr="005877E8">
        <w:rPr>
          <w:rStyle w:val="Hyperlink"/>
          <w:rFonts w:ascii="Courier New" w:eastAsia="Times New Roman" w:hAnsi="Courier New" w:cs="Courier New"/>
          <w:b/>
          <w:bCs/>
          <w:sz w:val="19"/>
          <w:szCs w:val="19"/>
        </w:rPr>
        <w:t>/</w:t>
      </w:r>
      <w:ins w:id="20" w:author="Chipman, Charles" w:date="2019-01-29T11:13:00Z">
        <w:r>
          <w:rPr>
            <w:rFonts w:ascii="Courier New" w:eastAsia="Times New Roman" w:hAnsi="Courier New" w:cs="Courier New"/>
            <w:b/>
            <w:bCs/>
            <w:color w:val="000000"/>
            <w:sz w:val="19"/>
            <w:szCs w:val="19"/>
            <w:shd w:val="clear" w:color="auto" w:fill="FFFFFF"/>
          </w:rPr>
          <w:fldChar w:fldCharType="end"/>
        </w:r>
      </w:ins>
    </w:p>
    <w:p w14:paraId="5AC1748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 w:name="d3e32"/>
      <w:bookmarkEnd w:id="21"/>
      <w:r w:rsidRPr="00C36773">
        <w:rPr>
          <w:rFonts w:ascii="Times New Roman" w:eastAsia="Times New Roman" w:hAnsi="Times New Roman" w:cs="Times New Roman"/>
          <w:b/>
          <w:bCs/>
          <w:color w:val="000000"/>
          <w:sz w:val="30"/>
          <w:szCs w:val="30"/>
        </w:rPr>
        <w:t>Contents</w:t>
      </w:r>
    </w:p>
    <w:p w14:paraId="4A9FBCBA"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 w:anchor="section_1" w:history="1">
        <w:r w:rsidR="00C36773" w:rsidRPr="00C36773">
          <w:rPr>
            <w:rFonts w:ascii="Times New Roman" w:eastAsia="Times New Roman" w:hAnsi="Times New Roman" w:cs="Times New Roman"/>
            <w:color w:val="000000"/>
            <w:sz w:val="24"/>
            <w:szCs w:val="24"/>
            <w:shd w:val="clear" w:color="auto" w:fill="FFFFFF"/>
          </w:rPr>
          <w:t>1. Introduction</w:t>
        </w:r>
      </w:hyperlink>
    </w:p>
    <w:p w14:paraId="6D17FE10"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 w:anchor="section_1.1" w:history="1">
        <w:r w:rsidR="00C36773" w:rsidRPr="00C36773">
          <w:rPr>
            <w:rFonts w:ascii="Times New Roman" w:eastAsia="Times New Roman" w:hAnsi="Times New Roman" w:cs="Times New Roman"/>
            <w:color w:val="000000"/>
            <w:sz w:val="24"/>
            <w:szCs w:val="24"/>
            <w:shd w:val="clear" w:color="auto" w:fill="FFFFFF"/>
          </w:rPr>
          <w:t>1.1. Background</w:t>
        </w:r>
      </w:hyperlink>
    </w:p>
    <w:p w14:paraId="4C7AAB7D"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2" w:history="1">
        <w:r w:rsidR="00C36773" w:rsidRPr="00C36773">
          <w:rPr>
            <w:rFonts w:ascii="Times New Roman" w:eastAsia="Times New Roman" w:hAnsi="Times New Roman" w:cs="Times New Roman"/>
            <w:color w:val="000000"/>
            <w:sz w:val="24"/>
            <w:szCs w:val="24"/>
            <w:shd w:val="clear" w:color="auto" w:fill="FFFFFF"/>
          </w:rPr>
          <w:t>1.2. Purpose</w:t>
        </w:r>
      </w:hyperlink>
    </w:p>
    <w:p w14:paraId="1911C808"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3" w:history="1">
        <w:r w:rsidR="00C36773" w:rsidRPr="00C36773">
          <w:rPr>
            <w:rFonts w:ascii="Times New Roman" w:eastAsia="Times New Roman" w:hAnsi="Times New Roman" w:cs="Times New Roman"/>
            <w:color w:val="000000"/>
            <w:sz w:val="24"/>
            <w:szCs w:val="24"/>
            <w:shd w:val="clear" w:color="auto" w:fill="FFFFFF"/>
          </w:rPr>
          <w:t>1.3. Scope</w:t>
        </w:r>
      </w:hyperlink>
    </w:p>
    <w:p w14:paraId="5A33AAC7"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9" w:anchor="section_1.3.1" w:history="1">
        <w:r w:rsidR="00C36773" w:rsidRPr="00C36773">
          <w:rPr>
            <w:rFonts w:ascii="Times New Roman" w:eastAsia="Times New Roman" w:hAnsi="Times New Roman" w:cs="Times New Roman"/>
            <w:color w:val="000000"/>
            <w:sz w:val="24"/>
            <w:szCs w:val="24"/>
            <w:shd w:val="clear" w:color="auto" w:fill="FFFFFF"/>
          </w:rPr>
          <w:t>1.3.1. Information Exchange Package Documentation</w:t>
        </w:r>
      </w:hyperlink>
    </w:p>
    <w:p w14:paraId="0B2B8643"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0" w:anchor="section_1.4" w:history="1">
        <w:r w:rsidR="00C36773" w:rsidRPr="00C36773">
          <w:rPr>
            <w:rFonts w:ascii="Times New Roman" w:eastAsia="Times New Roman" w:hAnsi="Times New Roman" w:cs="Times New Roman"/>
            <w:color w:val="000000"/>
            <w:sz w:val="24"/>
            <w:szCs w:val="24"/>
            <w:shd w:val="clear" w:color="auto" w:fill="FFFFFF"/>
          </w:rPr>
          <w:t>1.4. Audience</w:t>
        </w:r>
      </w:hyperlink>
    </w:p>
    <w:p w14:paraId="1FCA7662"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1" w:anchor="section_2" w:history="1">
        <w:r w:rsidR="00C36773" w:rsidRPr="00C36773">
          <w:rPr>
            <w:rFonts w:ascii="Times New Roman" w:eastAsia="Times New Roman" w:hAnsi="Times New Roman" w:cs="Times New Roman"/>
            <w:color w:val="000000"/>
            <w:sz w:val="24"/>
            <w:szCs w:val="24"/>
            <w:shd w:val="clear" w:color="auto" w:fill="FFFFFF"/>
          </w:rPr>
          <w:t>2. Basic Concepts and Terminology</w:t>
        </w:r>
      </w:hyperlink>
    </w:p>
    <w:p w14:paraId="352C505D"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2" w:anchor="section_2.1" w:history="1">
        <w:r w:rsidR="00C36773" w:rsidRPr="00C36773">
          <w:rPr>
            <w:rFonts w:ascii="Times New Roman" w:eastAsia="Times New Roman" w:hAnsi="Times New Roman" w:cs="Times New Roman"/>
            <w:color w:val="000000"/>
            <w:sz w:val="24"/>
            <w:szCs w:val="24"/>
            <w:shd w:val="clear" w:color="auto" w:fill="FFFFFF"/>
          </w:rPr>
          <w:t>2.1. Key Words for Requirement Levels</w:t>
        </w:r>
      </w:hyperlink>
    </w:p>
    <w:p w14:paraId="0013D38F"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2" w:history="1">
        <w:r w:rsidR="00C36773" w:rsidRPr="00C36773">
          <w:rPr>
            <w:rFonts w:ascii="Times New Roman" w:eastAsia="Times New Roman" w:hAnsi="Times New Roman" w:cs="Times New Roman"/>
            <w:color w:val="000000"/>
            <w:sz w:val="24"/>
            <w:szCs w:val="24"/>
            <w:shd w:val="clear" w:color="auto" w:fill="FFFFFF"/>
          </w:rPr>
          <w:t>2.2. Character Case Sensitivity</w:t>
        </w:r>
      </w:hyperlink>
    </w:p>
    <w:p w14:paraId="13A7CB46"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3" w:history="1">
        <w:r w:rsidR="00C36773" w:rsidRPr="00C36773">
          <w:rPr>
            <w:rFonts w:ascii="Times New Roman" w:eastAsia="Times New Roman" w:hAnsi="Times New Roman" w:cs="Times New Roman"/>
            <w:color w:val="000000"/>
            <w:sz w:val="24"/>
            <w:szCs w:val="24"/>
            <w:shd w:val="clear" w:color="auto" w:fill="FFFFFF"/>
          </w:rPr>
          <w:t>2.3. Artifacts</w:t>
        </w:r>
      </w:hyperlink>
    </w:p>
    <w:p w14:paraId="272E0A5C"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4" w:history="1">
        <w:r w:rsidR="00C36773" w:rsidRPr="00C36773">
          <w:rPr>
            <w:rFonts w:ascii="Times New Roman" w:eastAsia="Times New Roman" w:hAnsi="Times New Roman" w:cs="Times New Roman"/>
            <w:color w:val="000000"/>
            <w:sz w:val="24"/>
            <w:szCs w:val="24"/>
            <w:shd w:val="clear" w:color="auto" w:fill="FFFFFF"/>
          </w:rPr>
          <w:t>2.4. Schema Document and Namespace Correspondence in NIEM</w:t>
        </w:r>
      </w:hyperlink>
    </w:p>
    <w:p w14:paraId="2C5028F5"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5" w:history="1">
        <w:r w:rsidR="00C36773" w:rsidRPr="00C36773">
          <w:rPr>
            <w:rFonts w:ascii="Times New Roman" w:eastAsia="Times New Roman" w:hAnsi="Times New Roman" w:cs="Times New Roman"/>
            <w:color w:val="000000"/>
            <w:sz w:val="24"/>
            <w:szCs w:val="24"/>
            <w:shd w:val="clear" w:color="auto" w:fill="FFFFFF"/>
          </w:rPr>
          <w:t>2.5. Namespaces Used in this Specification</w:t>
        </w:r>
      </w:hyperlink>
    </w:p>
    <w:p w14:paraId="1A4015D9"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6" w:history="1">
        <w:r w:rsidR="00C36773" w:rsidRPr="00C36773">
          <w:rPr>
            <w:rFonts w:ascii="Times New Roman" w:eastAsia="Times New Roman" w:hAnsi="Times New Roman" w:cs="Times New Roman"/>
            <w:color w:val="000000"/>
            <w:sz w:val="24"/>
            <w:szCs w:val="24"/>
            <w:shd w:val="clear" w:color="auto" w:fill="FFFFFF"/>
          </w:rPr>
          <w:t>2.6. Harmonization</w:t>
        </w:r>
      </w:hyperlink>
    </w:p>
    <w:p w14:paraId="2792ED51"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7" w:history="1">
        <w:r w:rsidR="00C36773" w:rsidRPr="00C36773">
          <w:rPr>
            <w:rFonts w:ascii="Times New Roman" w:eastAsia="Times New Roman" w:hAnsi="Times New Roman" w:cs="Times New Roman"/>
            <w:color w:val="000000"/>
            <w:sz w:val="24"/>
            <w:szCs w:val="24"/>
            <w:shd w:val="clear" w:color="auto" w:fill="FFFFFF"/>
          </w:rPr>
          <w:t>2.7. XML Validation</w:t>
        </w:r>
      </w:hyperlink>
    </w:p>
    <w:p w14:paraId="4AA6FAD7"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8" w:history="1">
        <w:r w:rsidR="00C36773" w:rsidRPr="00C36773">
          <w:rPr>
            <w:rFonts w:ascii="Times New Roman" w:eastAsia="Times New Roman" w:hAnsi="Times New Roman" w:cs="Times New Roman"/>
            <w:color w:val="000000"/>
            <w:sz w:val="24"/>
            <w:szCs w:val="24"/>
            <w:shd w:val="clear" w:color="auto" w:fill="FFFFFF"/>
          </w:rPr>
          <w:t>2.8. Reference Schema Documents</w:t>
        </w:r>
      </w:hyperlink>
    </w:p>
    <w:p w14:paraId="02F1EFB6"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9" w:history="1">
        <w:r w:rsidR="00C36773" w:rsidRPr="00C36773">
          <w:rPr>
            <w:rFonts w:ascii="Times New Roman" w:eastAsia="Times New Roman" w:hAnsi="Times New Roman" w:cs="Times New Roman"/>
            <w:color w:val="000000"/>
            <w:sz w:val="24"/>
            <w:szCs w:val="24"/>
            <w:shd w:val="clear" w:color="auto" w:fill="FFFFFF"/>
          </w:rPr>
          <w:t>2.9. Rules</w:t>
        </w:r>
      </w:hyperlink>
    </w:p>
    <w:p w14:paraId="1685D849"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1" w:anchor="section_3" w:history="1">
        <w:r w:rsidR="00C36773" w:rsidRPr="00C36773">
          <w:rPr>
            <w:rFonts w:ascii="Times New Roman" w:eastAsia="Times New Roman" w:hAnsi="Times New Roman" w:cs="Times New Roman"/>
            <w:color w:val="000000"/>
            <w:sz w:val="24"/>
            <w:szCs w:val="24"/>
            <w:shd w:val="clear" w:color="auto" w:fill="FFFFFF"/>
          </w:rPr>
          <w:t>3. Conformance Targets</w:t>
        </w:r>
      </w:hyperlink>
    </w:p>
    <w:p w14:paraId="27C720B8"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2" w:anchor="section_3.1" w:history="1">
        <w:r w:rsidR="00C36773" w:rsidRPr="00C36773">
          <w:rPr>
            <w:rFonts w:ascii="Times New Roman" w:eastAsia="Times New Roman" w:hAnsi="Times New Roman" w:cs="Times New Roman"/>
            <w:color w:val="000000"/>
            <w:sz w:val="24"/>
            <w:szCs w:val="24"/>
            <w:shd w:val="clear" w:color="auto" w:fill="FFFFFF"/>
          </w:rPr>
          <w:t>3.1. Conformance Target Terminology</w:t>
        </w:r>
      </w:hyperlink>
    </w:p>
    <w:p w14:paraId="1D3F062B"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2" w:history="1">
        <w:r w:rsidR="00C36773" w:rsidRPr="00C36773">
          <w:rPr>
            <w:rFonts w:ascii="Times New Roman" w:eastAsia="Times New Roman" w:hAnsi="Times New Roman" w:cs="Times New Roman"/>
            <w:color w:val="000000"/>
            <w:sz w:val="24"/>
            <w:szCs w:val="24"/>
            <w:shd w:val="clear" w:color="auto" w:fill="FFFFFF"/>
          </w:rPr>
          <w:t>3.2. MPD Conformance Targets</w:t>
        </w:r>
      </w:hyperlink>
    </w:p>
    <w:p w14:paraId="15DC5280"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4" w:anchor="section_3.2.1" w:history="1">
        <w:r w:rsidR="00C36773" w:rsidRPr="00C36773">
          <w:rPr>
            <w:rFonts w:ascii="Times New Roman" w:eastAsia="Times New Roman" w:hAnsi="Times New Roman" w:cs="Times New Roman"/>
            <w:color w:val="000000"/>
            <w:sz w:val="24"/>
            <w:szCs w:val="24"/>
            <w:shd w:val="clear" w:color="auto" w:fill="FFFFFF"/>
          </w:rPr>
          <w:t>3.2.1. The Model Package Description Conformance Target</w:t>
        </w:r>
      </w:hyperlink>
    </w:p>
    <w:p w14:paraId="4055B8CA"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2" w:history="1">
        <w:r w:rsidR="00C36773" w:rsidRPr="00C36773">
          <w:rPr>
            <w:rFonts w:ascii="Times New Roman" w:eastAsia="Times New Roman" w:hAnsi="Times New Roman" w:cs="Times New Roman"/>
            <w:color w:val="000000"/>
            <w:sz w:val="24"/>
            <w:szCs w:val="24"/>
            <w:shd w:val="clear" w:color="auto" w:fill="FFFFFF"/>
          </w:rPr>
          <w:t>3.2.2. IEPD Conformance Target</w:t>
        </w:r>
      </w:hyperlink>
    </w:p>
    <w:p w14:paraId="339EF161"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3" w:history="1">
        <w:r w:rsidR="00C36773" w:rsidRPr="00C36773">
          <w:rPr>
            <w:rFonts w:ascii="Times New Roman" w:eastAsia="Times New Roman" w:hAnsi="Times New Roman" w:cs="Times New Roman"/>
            <w:color w:val="000000"/>
            <w:sz w:val="24"/>
            <w:szCs w:val="24"/>
            <w:shd w:val="clear" w:color="auto" w:fill="FFFFFF"/>
          </w:rPr>
          <w:t>3.2.3. IEP Conformance Targets</w:t>
        </w:r>
      </w:hyperlink>
    </w:p>
    <w:p w14:paraId="739EE177"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4" w:history="1">
        <w:r w:rsidR="00C36773" w:rsidRPr="00C36773">
          <w:rPr>
            <w:rFonts w:ascii="Times New Roman" w:eastAsia="Times New Roman" w:hAnsi="Times New Roman" w:cs="Times New Roman"/>
            <w:color w:val="000000"/>
            <w:sz w:val="24"/>
            <w:szCs w:val="24"/>
            <w:shd w:val="clear" w:color="auto" w:fill="FFFFFF"/>
          </w:rPr>
          <w:t>3.2.4. Artifact Conformance Targets</w:t>
        </w:r>
      </w:hyperlink>
    </w:p>
    <w:p w14:paraId="313C7A28"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8" w:anchor="section_3.3" w:history="1">
        <w:r w:rsidR="00C36773" w:rsidRPr="00C36773">
          <w:rPr>
            <w:rFonts w:ascii="Times New Roman" w:eastAsia="Times New Roman" w:hAnsi="Times New Roman" w:cs="Times New Roman"/>
            <w:color w:val="000000"/>
            <w:sz w:val="24"/>
            <w:szCs w:val="24"/>
            <w:shd w:val="clear" w:color="auto" w:fill="FFFFFF"/>
          </w:rPr>
          <w:t>3.3. Rule Applicability Codes for Conformance Targets</w:t>
        </w:r>
      </w:hyperlink>
    </w:p>
    <w:p w14:paraId="782727F8"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 w:anchor="section_4" w:history="1">
        <w:r w:rsidR="00C36773" w:rsidRPr="00C36773">
          <w:rPr>
            <w:rFonts w:ascii="Times New Roman" w:eastAsia="Times New Roman" w:hAnsi="Times New Roman" w:cs="Times New Roman"/>
            <w:color w:val="000000"/>
            <w:sz w:val="24"/>
            <w:szCs w:val="24"/>
            <w:shd w:val="clear" w:color="auto" w:fill="FFFFFF"/>
          </w:rPr>
          <w:t>4. MPD XML Schema Document Artifacts</w:t>
        </w:r>
      </w:hyperlink>
    </w:p>
    <w:p w14:paraId="11355453"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0" w:anchor="section_4.1" w:history="1">
        <w:r w:rsidR="00C36773" w:rsidRPr="00C36773">
          <w:rPr>
            <w:rFonts w:ascii="Times New Roman" w:eastAsia="Times New Roman" w:hAnsi="Times New Roman" w:cs="Times New Roman"/>
            <w:color w:val="000000"/>
            <w:sz w:val="24"/>
            <w:szCs w:val="24"/>
            <w:shd w:val="clear" w:color="auto" w:fill="FFFFFF"/>
          </w:rPr>
          <w:t>4.1. Reference Schema Documents</w:t>
        </w:r>
      </w:hyperlink>
    </w:p>
    <w:p w14:paraId="45F0B81D"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2" w:history="1">
        <w:r w:rsidR="00C36773" w:rsidRPr="00C36773">
          <w:rPr>
            <w:rFonts w:ascii="Times New Roman" w:eastAsia="Times New Roman" w:hAnsi="Times New Roman" w:cs="Times New Roman"/>
            <w:color w:val="000000"/>
            <w:sz w:val="24"/>
            <w:szCs w:val="24"/>
            <w:shd w:val="clear" w:color="auto" w:fill="FFFFFF"/>
          </w:rPr>
          <w:t>4.2. Subset Document Schemas</w:t>
        </w:r>
      </w:hyperlink>
    </w:p>
    <w:p w14:paraId="3ED400B5"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2" w:anchor="section_4.2.1" w:history="1">
        <w:r w:rsidR="00C36773" w:rsidRPr="00C36773">
          <w:rPr>
            <w:rFonts w:ascii="Times New Roman" w:eastAsia="Times New Roman" w:hAnsi="Times New Roman" w:cs="Times New Roman"/>
            <w:color w:val="000000"/>
            <w:sz w:val="24"/>
            <w:szCs w:val="24"/>
            <w:shd w:val="clear" w:color="auto" w:fill="FFFFFF"/>
          </w:rPr>
          <w:t>4.2.1. Basic Subset Concepts</w:t>
        </w:r>
      </w:hyperlink>
    </w:p>
    <w:p w14:paraId="662C073A"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2" w:history="1">
        <w:r w:rsidR="00C36773" w:rsidRPr="00C36773">
          <w:rPr>
            <w:rFonts w:ascii="Times New Roman" w:eastAsia="Times New Roman" w:hAnsi="Times New Roman" w:cs="Times New Roman"/>
            <w:color w:val="000000"/>
            <w:sz w:val="24"/>
            <w:szCs w:val="24"/>
            <w:shd w:val="clear" w:color="auto" w:fill="FFFFFF"/>
          </w:rPr>
          <w:t>4.2.2. Constructing a Schema Document Subset</w:t>
        </w:r>
      </w:hyperlink>
    </w:p>
    <w:p w14:paraId="421E365A"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4" w:anchor="section_4.3" w:history="1">
        <w:r w:rsidR="00C36773" w:rsidRPr="00C36773">
          <w:rPr>
            <w:rFonts w:ascii="Times New Roman" w:eastAsia="Times New Roman" w:hAnsi="Times New Roman" w:cs="Times New Roman"/>
            <w:color w:val="000000"/>
            <w:sz w:val="24"/>
            <w:szCs w:val="24"/>
            <w:shd w:val="clear" w:color="auto" w:fill="FFFFFF"/>
          </w:rPr>
          <w:t>4.3. Extension Schema Documents</w:t>
        </w:r>
      </w:hyperlink>
    </w:p>
    <w:p w14:paraId="1C180552"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4" w:history="1">
        <w:r w:rsidR="00C36773" w:rsidRPr="00C36773">
          <w:rPr>
            <w:rFonts w:ascii="Times New Roman" w:eastAsia="Times New Roman" w:hAnsi="Times New Roman" w:cs="Times New Roman"/>
            <w:color w:val="000000"/>
            <w:sz w:val="24"/>
            <w:szCs w:val="24"/>
            <w:shd w:val="clear" w:color="auto" w:fill="FFFFFF"/>
          </w:rPr>
          <w:t>4.4. External Schema Documents</w:t>
        </w:r>
      </w:hyperlink>
    </w:p>
    <w:p w14:paraId="6090E079"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5" w:history="1">
        <w:r w:rsidR="00C36773" w:rsidRPr="00C36773">
          <w:rPr>
            <w:rFonts w:ascii="Times New Roman" w:eastAsia="Times New Roman" w:hAnsi="Times New Roman" w:cs="Times New Roman"/>
            <w:color w:val="000000"/>
            <w:sz w:val="24"/>
            <w:szCs w:val="24"/>
            <w:shd w:val="clear" w:color="auto" w:fill="FFFFFF"/>
          </w:rPr>
          <w:t>4.5. Constraint Schema Document Sets</w:t>
        </w:r>
      </w:hyperlink>
    </w:p>
    <w:p w14:paraId="310058F3"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 w:anchor="section_5" w:history="1">
        <w:r w:rsidR="00C36773" w:rsidRPr="00C36773">
          <w:rPr>
            <w:rFonts w:ascii="Times New Roman" w:eastAsia="Times New Roman" w:hAnsi="Times New Roman" w:cs="Times New Roman"/>
            <w:color w:val="000000"/>
            <w:sz w:val="24"/>
            <w:szCs w:val="24"/>
            <w:shd w:val="clear" w:color="auto" w:fill="FFFFFF"/>
          </w:rPr>
          <w:t>5. MPD Documentation Artifacts</w:t>
        </w:r>
      </w:hyperlink>
    </w:p>
    <w:p w14:paraId="756137B1"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8" w:anchor="section_5.1" w:history="1">
        <w:r w:rsidR="00C36773" w:rsidRPr="00C36773">
          <w:rPr>
            <w:rFonts w:ascii="Times New Roman" w:eastAsia="Times New Roman" w:hAnsi="Times New Roman" w:cs="Times New Roman"/>
            <w:color w:val="000000"/>
            <w:sz w:val="24"/>
            <w:szCs w:val="24"/>
            <w:shd w:val="clear" w:color="auto" w:fill="FFFFFF"/>
          </w:rPr>
          <w:t>5.1. NIEM MPD Catalog</w:t>
        </w:r>
      </w:hyperlink>
    </w:p>
    <w:p w14:paraId="2DA28434"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9" w:anchor="section_5.1.1" w:history="1">
        <w:r w:rsidR="00C36773" w:rsidRPr="00C36773">
          <w:rPr>
            <w:rFonts w:ascii="Times New Roman" w:eastAsia="Times New Roman" w:hAnsi="Times New Roman" w:cs="Times New Roman"/>
            <w:color w:val="000000"/>
            <w:sz w:val="24"/>
            <w:szCs w:val="24"/>
            <w:shd w:val="clear" w:color="auto" w:fill="FFFFFF"/>
          </w:rPr>
          <w:t>5.1.1. MPD Catalog as a Table of Contents</w:t>
        </w:r>
      </w:hyperlink>
    </w:p>
    <w:p w14:paraId="4EB67EF4"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2" w:history="1">
        <w:r w:rsidR="00C36773" w:rsidRPr="00C36773">
          <w:rPr>
            <w:rFonts w:ascii="Times New Roman" w:eastAsia="Times New Roman" w:hAnsi="Times New Roman" w:cs="Times New Roman"/>
            <w:color w:val="000000"/>
            <w:sz w:val="24"/>
            <w:szCs w:val="24"/>
            <w:shd w:val="clear" w:color="auto" w:fill="FFFFFF"/>
          </w:rPr>
          <w:t>5.1.2. Extending an MPD Catalog</w:t>
        </w:r>
      </w:hyperlink>
    </w:p>
    <w:p w14:paraId="4A313C18"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1" w:anchor="section_5.2" w:history="1">
        <w:r w:rsidR="00C36773" w:rsidRPr="00C36773">
          <w:rPr>
            <w:rFonts w:ascii="Times New Roman" w:eastAsia="Times New Roman" w:hAnsi="Times New Roman" w:cs="Times New Roman"/>
            <w:color w:val="000000"/>
            <w:sz w:val="24"/>
            <w:szCs w:val="24"/>
            <w:shd w:val="clear" w:color="auto" w:fill="FFFFFF"/>
          </w:rPr>
          <w:t>5.2. Metadata Concepts</w:t>
        </w:r>
      </w:hyperlink>
    </w:p>
    <w:p w14:paraId="5DDB3C4F"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2" w:anchor="section_5.2.1" w:history="1">
        <w:r w:rsidR="00C36773" w:rsidRPr="00C36773">
          <w:rPr>
            <w:rFonts w:ascii="Times New Roman" w:eastAsia="Times New Roman" w:hAnsi="Times New Roman" w:cs="Times New Roman"/>
            <w:color w:val="000000"/>
            <w:sz w:val="24"/>
            <w:szCs w:val="24"/>
            <w:shd w:val="clear" w:color="auto" w:fill="FFFFFF"/>
          </w:rPr>
          <w:t>5.2.1. MPD Name Syntax (</w:t>
        </w:r>
        <w:r w:rsidR="00C36773" w:rsidRPr="00C36773">
          <w:rPr>
            <w:rFonts w:ascii="Courier New" w:eastAsia="Times New Roman" w:hAnsi="Courier New" w:cs="Courier New"/>
            <w:color w:val="000000"/>
            <w:sz w:val="19"/>
            <w:szCs w:val="19"/>
            <w:shd w:val="clear" w:color="auto" w:fill="FFFFFF"/>
          </w:rPr>
          <w:t>c:mpdName</w:t>
        </w:r>
        <w:r w:rsidR="00C36773" w:rsidRPr="00C36773">
          <w:rPr>
            <w:rFonts w:ascii="Times New Roman" w:eastAsia="Times New Roman" w:hAnsi="Times New Roman" w:cs="Times New Roman"/>
            <w:color w:val="000000"/>
            <w:sz w:val="24"/>
            <w:szCs w:val="24"/>
            <w:shd w:val="clear" w:color="auto" w:fill="FFFFFF"/>
          </w:rPr>
          <w:t>)</w:t>
        </w:r>
      </w:hyperlink>
    </w:p>
    <w:p w14:paraId="3EA58980"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2" w:history="1">
        <w:r w:rsidR="00C36773" w:rsidRPr="00C36773">
          <w:rPr>
            <w:rFonts w:ascii="Times New Roman" w:eastAsia="Times New Roman" w:hAnsi="Times New Roman" w:cs="Times New Roman"/>
            <w:color w:val="000000"/>
            <w:sz w:val="24"/>
            <w:szCs w:val="24"/>
            <w:shd w:val="clear" w:color="auto" w:fill="FFFFFF"/>
          </w:rPr>
          <w:t>5.2.2. MPD Class (</w:t>
        </w:r>
        <w:r w:rsidR="00C36773" w:rsidRPr="00C36773">
          <w:rPr>
            <w:rFonts w:ascii="Courier New" w:eastAsia="Times New Roman" w:hAnsi="Courier New" w:cs="Courier New"/>
            <w:color w:val="000000"/>
            <w:sz w:val="19"/>
            <w:szCs w:val="19"/>
            <w:shd w:val="clear" w:color="auto" w:fill="FFFFFF"/>
          </w:rPr>
          <w:t>c:mpdClassURIList</w:t>
        </w:r>
        <w:r w:rsidR="00C36773" w:rsidRPr="00C36773">
          <w:rPr>
            <w:rFonts w:ascii="Times New Roman" w:eastAsia="Times New Roman" w:hAnsi="Times New Roman" w:cs="Times New Roman"/>
            <w:color w:val="000000"/>
            <w:sz w:val="24"/>
            <w:szCs w:val="24"/>
            <w:shd w:val="clear" w:color="auto" w:fill="FFFFFF"/>
          </w:rPr>
          <w:t>)</w:t>
        </w:r>
      </w:hyperlink>
    </w:p>
    <w:p w14:paraId="6F98D56E"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3" w:history="1">
        <w:r w:rsidR="00C36773" w:rsidRPr="00C36773">
          <w:rPr>
            <w:rFonts w:ascii="Times New Roman" w:eastAsia="Times New Roman" w:hAnsi="Times New Roman" w:cs="Times New Roman"/>
            <w:color w:val="000000"/>
            <w:sz w:val="24"/>
            <w:szCs w:val="24"/>
            <w:shd w:val="clear" w:color="auto" w:fill="FFFFFF"/>
          </w:rPr>
          <w:t>5.2.3. MPD Version Numbering Scheme (</w:t>
        </w:r>
        <w:r w:rsidR="00C36773" w:rsidRPr="00C36773">
          <w:rPr>
            <w:rFonts w:ascii="Courier New" w:eastAsia="Times New Roman" w:hAnsi="Courier New" w:cs="Courier New"/>
            <w:color w:val="000000"/>
            <w:sz w:val="19"/>
            <w:szCs w:val="19"/>
            <w:shd w:val="clear" w:color="auto" w:fill="FFFFFF"/>
          </w:rPr>
          <w:t>c:mpdVersionID</w:t>
        </w:r>
        <w:r w:rsidR="00C36773" w:rsidRPr="00C36773">
          <w:rPr>
            <w:rFonts w:ascii="Times New Roman" w:eastAsia="Times New Roman" w:hAnsi="Times New Roman" w:cs="Times New Roman"/>
            <w:color w:val="000000"/>
            <w:sz w:val="24"/>
            <w:szCs w:val="24"/>
            <w:shd w:val="clear" w:color="auto" w:fill="FFFFFF"/>
          </w:rPr>
          <w:t>)</w:t>
        </w:r>
      </w:hyperlink>
    </w:p>
    <w:p w14:paraId="5540C64F"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4" w:history="1">
        <w:r w:rsidR="00C36773" w:rsidRPr="00C36773">
          <w:rPr>
            <w:rFonts w:ascii="Times New Roman" w:eastAsia="Times New Roman" w:hAnsi="Times New Roman" w:cs="Times New Roman"/>
            <w:color w:val="000000"/>
            <w:sz w:val="24"/>
            <w:szCs w:val="24"/>
            <w:shd w:val="clear" w:color="auto" w:fill="FFFFFF"/>
          </w:rPr>
          <w:t>5.2.4. URI Schemes</w:t>
        </w:r>
      </w:hyperlink>
    </w:p>
    <w:p w14:paraId="3104AD86"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6" w:anchor="section_5.2.4.1" w:history="1">
        <w:r w:rsidR="00C36773" w:rsidRPr="00C36773">
          <w:rPr>
            <w:rFonts w:ascii="Times New Roman" w:eastAsia="Times New Roman" w:hAnsi="Times New Roman" w:cs="Times New Roman"/>
            <w:color w:val="000000"/>
            <w:sz w:val="24"/>
            <w:szCs w:val="24"/>
            <w:shd w:val="clear" w:color="auto" w:fill="FFFFFF"/>
          </w:rPr>
          <w:t>5.2.4.1. MPD URI Scheme (</w:t>
        </w:r>
        <w:r w:rsidR="00C36773" w:rsidRPr="00C36773">
          <w:rPr>
            <w:rFonts w:ascii="Courier New" w:eastAsia="Times New Roman" w:hAnsi="Courier New" w:cs="Courier New"/>
            <w:color w:val="000000"/>
            <w:sz w:val="19"/>
            <w:szCs w:val="19"/>
            <w:shd w:val="clear" w:color="auto" w:fill="FFFFFF"/>
          </w:rPr>
          <w:t>c:mpdURI</w:t>
        </w:r>
        <w:r w:rsidR="00C36773" w:rsidRPr="00C36773">
          <w:rPr>
            <w:rFonts w:ascii="Times New Roman" w:eastAsia="Times New Roman" w:hAnsi="Times New Roman" w:cs="Times New Roman"/>
            <w:color w:val="000000"/>
            <w:sz w:val="24"/>
            <w:szCs w:val="24"/>
            <w:shd w:val="clear" w:color="auto" w:fill="FFFFFF"/>
          </w:rPr>
          <w:t>)</w:t>
        </w:r>
      </w:hyperlink>
    </w:p>
    <w:p w14:paraId="1B81CBF1"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2" w:history="1">
        <w:r w:rsidR="00C36773" w:rsidRPr="00C36773">
          <w:rPr>
            <w:rFonts w:ascii="Times New Roman" w:eastAsia="Times New Roman" w:hAnsi="Times New Roman" w:cs="Times New Roman"/>
            <w:color w:val="000000"/>
            <w:sz w:val="24"/>
            <w:szCs w:val="24"/>
            <w:shd w:val="clear" w:color="auto" w:fill="FFFFFF"/>
          </w:rPr>
          <w:t>5.2.4.2. URI Scheme for MPD Artifacts (</w:t>
        </w:r>
        <w:r w:rsidR="00C36773" w:rsidRPr="00C36773">
          <w:rPr>
            <w:rFonts w:ascii="Courier New" w:eastAsia="Times New Roman" w:hAnsi="Courier New" w:cs="Courier New"/>
            <w:color w:val="000000"/>
            <w:sz w:val="19"/>
            <w:szCs w:val="19"/>
            <w:shd w:val="clear" w:color="auto" w:fill="FFFFFF"/>
          </w:rPr>
          <w:t>c:externalURI</w:t>
        </w:r>
        <w:r w:rsidR="00C36773" w:rsidRPr="00C36773">
          <w:rPr>
            <w:rFonts w:ascii="Times New Roman" w:eastAsia="Times New Roman" w:hAnsi="Times New Roman" w:cs="Times New Roman"/>
            <w:color w:val="000000"/>
            <w:sz w:val="24"/>
            <w:szCs w:val="24"/>
            <w:shd w:val="clear" w:color="auto" w:fill="FFFFFF"/>
          </w:rPr>
          <w:t>)</w:t>
        </w:r>
      </w:hyperlink>
    </w:p>
    <w:p w14:paraId="5D79A35B"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3" w:history="1">
        <w:r w:rsidR="00C36773" w:rsidRPr="00C36773">
          <w:rPr>
            <w:rFonts w:ascii="Times New Roman" w:eastAsia="Times New Roman" w:hAnsi="Times New Roman" w:cs="Times New Roman"/>
            <w:color w:val="000000"/>
            <w:sz w:val="24"/>
            <w:szCs w:val="24"/>
            <w:shd w:val="clear" w:color="auto" w:fill="FFFFFF"/>
          </w:rPr>
          <w:t>5.2.4.3. URI Scheme for Local MPD Artifacts (</w:t>
        </w:r>
        <w:r w:rsidR="00C36773" w:rsidRPr="00C36773">
          <w:rPr>
            <w:rFonts w:ascii="Courier New" w:eastAsia="Times New Roman" w:hAnsi="Courier New" w:cs="Courier New"/>
            <w:color w:val="000000"/>
            <w:sz w:val="19"/>
            <w:szCs w:val="19"/>
            <w:shd w:val="clear" w:color="auto" w:fill="FFFFFF"/>
          </w:rPr>
          <w:t>c:pathURI</w:t>
        </w:r>
        <w:r w:rsidR="00C36773" w:rsidRPr="00C36773">
          <w:rPr>
            <w:rFonts w:ascii="Times New Roman" w:eastAsia="Times New Roman" w:hAnsi="Times New Roman" w:cs="Times New Roman"/>
            <w:color w:val="000000"/>
            <w:sz w:val="24"/>
            <w:szCs w:val="24"/>
            <w:shd w:val="clear" w:color="auto" w:fill="FFFFFF"/>
          </w:rPr>
          <w:t>)</w:t>
        </w:r>
      </w:hyperlink>
    </w:p>
    <w:p w14:paraId="1E7CCCDA"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4" w:history="1">
        <w:r w:rsidR="00C36773" w:rsidRPr="00C36773">
          <w:rPr>
            <w:rFonts w:ascii="Times New Roman" w:eastAsia="Times New Roman" w:hAnsi="Times New Roman" w:cs="Times New Roman"/>
            <w:color w:val="000000"/>
            <w:sz w:val="24"/>
            <w:szCs w:val="24"/>
            <w:shd w:val="clear" w:color="auto" w:fill="FFFFFF"/>
          </w:rPr>
          <w:t>5.2.4.4. MPD Relationships and Lineage (</w:t>
        </w:r>
        <w:r w:rsidR="00C36773" w:rsidRPr="00C36773">
          <w:rPr>
            <w:rFonts w:ascii="Courier New" w:eastAsia="Times New Roman" w:hAnsi="Courier New" w:cs="Courier New"/>
            <w:color w:val="000000"/>
            <w:sz w:val="19"/>
            <w:szCs w:val="19"/>
            <w:shd w:val="clear" w:color="auto" w:fill="FFFFFF"/>
          </w:rPr>
          <w:t>c:resourceURI</w:t>
        </w:r>
        <w:r w:rsidR="00C36773" w:rsidRPr="00C36773">
          <w:rPr>
            <w:rFonts w:ascii="Times New Roman" w:eastAsia="Times New Roman" w:hAnsi="Times New Roman" w:cs="Times New Roman"/>
            <w:color w:val="000000"/>
            <w:sz w:val="24"/>
            <w:szCs w:val="24"/>
            <w:shd w:val="clear" w:color="auto" w:fill="FFFFFF"/>
          </w:rPr>
          <w:t>)</w:t>
        </w:r>
      </w:hyperlink>
    </w:p>
    <w:p w14:paraId="34CB8529"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5" w:history="1">
        <w:r w:rsidR="00C36773" w:rsidRPr="00C36773">
          <w:rPr>
            <w:rFonts w:ascii="Times New Roman" w:eastAsia="Times New Roman" w:hAnsi="Times New Roman" w:cs="Times New Roman"/>
            <w:color w:val="000000"/>
            <w:sz w:val="24"/>
            <w:szCs w:val="24"/>
            <w:shd w:val="clear" w:color="auto" w:fill="FFFFFF"/>
          </w:rPr>
          <w:t>5.2.4.5. Resolving an MPD URI with a Fragment</w:t>
        </w:r>
      </w:hyperlink>
    </w:p>
    <w:p w14:paraId="7EC0580C"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6" w:history="1">
        <w:r w:rsidR="00C36773" w:rsidRPr="00C36773">
          <w:rPr>
            <w:rFonts w:ascii="Times New Roman" w:eastAsia="Times New Roman" w:hAnsi="Times New Roman" w:cs="Times New Roman"/>
            <w:color w:val="000000"/>
            <w:sz w:val="24"/>
            <w:szCs w:val="24"/>
            <w:shd w:val="clear" w:color="auto" w:fill="FFFFFF"/>
          </w:rPr>
          <w:t>5.2.4.6. URI Resolution Involving Reference Elements</w:t>
        </w:r>
      </w:hyperlink>
    </w:p>
    <w:p w14:paraId="33FEC29D"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7" w:history="1">
        <w:r w:rsidR="00C36773" w:rsidRPr="00C36773">
          <w:rPr>
            <w:rFonts w:ascii="Times New Roman" w:eastAsia="Times New Roman" w:hAnsi="Times New Roman" w:cs="Times New Roman"/>
            <w:color w:val="000000"/>
            <w:sz w:val="24"/>
            <w:szCs w:val="24"/>
            <w:shd w:val="clear" w:color="auto" w:fill="FFFFFF"/>
          </w:rPr>
          <w:t>5.2.4.7. XML Catalog URI</w:t>
        </w:r>
      </w:hyperlink>
    </w:p>
    <w:p w14:paraId="4F7CDD6C"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8" w:history="1">
        <w:r w:rsidR="00C36773" w:rsidRPr="00C36773">
          <w:rPr>
            <w:rFonts w:ascii="Times New Roman" w:eastAsia="Times New Roman" w:hAnsi="Times New Roman" w:cs="Times New Roman"/>
            <w:color w:val="000000"/>
            <w:sz w:val="24"/>
            <w:szCs w:val="24"/>
            <w:shd w:val="clear" w:color="auto" w:fill="FFFFFF"/>
          </w:rPr>
          <w:t>5.2.4.8. Summary of MPD URIs</w:t>
        </w:r>
      </w:hyperlink>
    </w:p>
    <w:p w14:paraId="044750A7"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4" w:anchor="section_5.3" w:history="1">
        <w:r w:rsidR="00C36773" w:rsidRPr="00C36773">
          <w:rPr>
            <w:rFonts w:ascii="Times New Roman" w:eastAsia="Times New Roman" w:hAnsi="Times New Roman" w:cs="Times New Roman"/>
            <w:color w:val="000000"/>
            <w:sz w:val="24"/>
            <w:szCs w:val="24"/>
            <w:shd w:val="clear" w:color="auto" w:fill="FFFFFF"/>
          </w:rPr>
          <w:t>5.3. Change Log</w:t>
        </w:r>
      </w:hyperlink>
    </w:p>
    <w:p w14:paraId="3EEDD708"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5" w:anchor="section_5.3.1" w:history="1">
        <w:r w:rsidR="00C36773" w:rsidRPr="00C36773">
          <w:rPr>
            <w:rFonts w:ascii="Times New Roman" w:eastAsia="Times New Roman" w:hAnsi="Times New Roman" w:cs="Times New Roman"/>
            <w:color w:val="000000"/>
            <w:sz w:val="24"/>
            <w:szCs w:val="24"/>
            <w:shd w:val="clear" w:color="auto" w:fill="FFFFFF"/>
          </w:rPr>
          <w:t>5.3.1. Change Log for Releases and Domain Updates</w:t>
        </w:r>
      </w:hyperlink>
    </w:p>
    <w:p w14:paraId="455F28DF"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2" w:history="1">
        <w:r w:rsidR="00C36773" w:rsidRPr="00C36773">
          <w:rPr>
            <w:rFonts w:ascii="Times New Roman" w:eastAsia="Times New Roman" w:hAnsi="Times New Roman" w:cs="Times New Roman"/>
            <w:color w:val="000000"/>
            <w:sz w:val="24"/>
            <w:szCs w:val="24"/>
            <w:shd w:val="clear" w:color="auto" w:fill="FFFFFF"/>
          </w:rPr>
          <w:t>5.3.2. Change Log for IEPDs</w:t>
        </w:r>
      </w:hyperlink>
    </w:p>
    <w:p w14:paraId="6EAFBA1E"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7" w:anchor="section_5.4" w:history="1">
        <w:r w:rsidR="00C36773" w:rsidRPr="00C36773">
          <w:rPr>
            <w:rFonts w:ascii="Times New Roman" w:eastAsia="Times New Roman" w:hAnsi="Times New Roman" w:cs="Times New Roman"/>
            <w:color w:val="000000"/>
            <w:sz w:val="24"/>
            <w:szCs w:val="24"/>
            <w:shd w:val="clear" w:color="auto" w:fill="FFFFFF"/>
          </w:rPr>
          <w:t>5.4. ReadMe Artifact</w:t>
        </w:r>
      </w:hyperlink>
    </w:p>
    <w:p w14:paraId="6683F932"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8" w:anchor="section_5.4.1" w:history="1">
        <w:r w:rsidR="00C36773" w:rsidRPr="00C36773">
          <w:rPr>
            <w:rFonts w:ascii="Times New Roman" w:eastAsia="Times New Roman" w:hAnsi="Times New Roman" w:cs="Times New Roman"/>
            <w:color w:val="000000"/>
            <w:sz w:val="24"/>
            <w:szCs w:val="24"/>
            <w:shd w:val="clear" w:color="auto" w:fill="FFFFFF"/>
          </w:rPr>
          <w:t>5.4.1. Readme Content</w:t>
        </w:r>
      </w:hyperlink>
    </w:p>
    <w:p w14:paraId="6FFBED5F"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9" w:anchor="section_5.5" w:history="1">
        <w:r w:rsidR="00C36773" w:rsidRPr="00C36773">
          <w:rPr>
            <w:rFonts w:ascii="Times New Roman" w:eastAsia="Times New Roman" w:hAnsi="Times New Roman" w:cs="Times New Roman"/>
            <w:color w:val="000000"/>
            <w:sz w:val="24"/>
            <w:szCs w:val="24"/>
            <w:shd w:val="clear" w:color="auto" w:fill="FFFFFF"/>
          </w:rPr>
          <w:t>5.5. XML Catalogs</w:t>
        </w:r>
      </w:hyperlink>
    </w:p>
    <w:p w14:paraId="2ECE392B"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6" w:history="1">
        <w:r w:rsidR="00C36773" w:rsidRPr="00C36773">
          <w:rPr>
            <w:rFonts w:ascii="Times New Roman" w:eastAsia="Times New Roman" w:hAnsi="Times New Roman" w:cs="Times New Roman"/>
            <w:color w:val="000000"/>
            <w:sz w:val="24"/>
            <w:szCs w:val="24"/>
            <w:shd w:val="clear" w:color="auto" w:fill="FFFFFF"/>
          </w:rPr>
          <w:t>5.6. Defining Information Exchange Packages</w:t>
        </w:r>
      </w:hyperlink>
    </w:p>
    <w:p w14:paraId="3873F093"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1" w:anchor="section_5.6.1" w:history="1">
        <w:r w:rsidR="00C36773" w:rsidRPr="00C36773">
          <w:rPr>
            <w:rFonts w:ascii="Times New Roman" w:eastAsia="Times New Roman" w:hAnsi="Times New Roman" w:cs="Times New Roman"/>
            <w:color w:val="000000"/>
            <w:sz w:val="24"/>
            <w:szCs w:val="24"/>
            <w:shd w:val="clear" w:color="auto" w:fill="FFFFFF"/>
          </w:rPr>
          <w:t>5.6.1. Validity Context and Constraints</w:t>
        </w:r>
      </w:hyperlink>
    </w:p>
    <w:p w14:paraId="52E11BF5"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2" w:history="1">
        <w:r w:rsidR="00C36773" w:rsidRPr="00C36773">
          <w:rPr>
            <w:rFonts w:ascii="Times New Roman" w:eastAsia="Times New Roman" w:hAnsi="Times New Roman" w:cs="Times New Roman"/>
            <w:color w:val="000000"/>
            <w:sz w:val="24"/>
            <w:szCs w:val="24"/>
            <w:shd w:val="clear" w:color="auto" w:fill="FFFFFF"/>
          </w:rPr>
          <w:t>5.6.2. Declaring Validity Constraints</w:t>
        </w:r>
      </w:hyperlink>
    </w:p>
    <w:p w14:paraId="20FA56B4"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3" w:anchor="section_5.6.2.1" w:history="1">
        <w:r w:rsidR="00C36773" w:rsidRPr="00C36773">
          <w:rPr>
            <w:rFonts w:ascii="Times New Roman" w:eastAsia="Times New Roman" w:hAnsi="Times New Roman" w:cs="Times New Roman"/>
            <w:color w:val="000000"/>
            <w:sz w:val="24"/>
            <w:szCs w:val="24"/>
            <w:shd w:val="clear" w:color="auto" w:fill="FFFFFF"/>
          </w:rPr>
          <w:t>5.6.2.1. c:ValidityConstraintWithContext</w:t>
        </w:r>
      </w:hyperlink>
    </w:p>
    <w:p w14:paraId="3EDD02EB"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2" w:history="1">
        <w:r w:rsidR="00C36773" w:rsidRPr="00C36773">
          <w:rPr>
            <w:rFonts w:ascii="Times New Roman" w:eastAsia="Times New Roman" w:hAnsi="Times New Roman" w:cs="Times New Roman"/>
            <w:color w:val="000000"/>
            <w:sz w:val="24"/>
            <w:szCs w:val="24"/>
            <w:shd w:val="clear" w:color="auto" w:fill="FFFFFF"/>
          </w:rPr>
          <w:t>5.6.2.2. c:ValidityConstraint</w:t>
        </w:r>
      </w:hyperlink>
    </w:p>
    <w:p w14:paraId="3FC5CECF"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3" w:history="1">
        <w:r w:rsidR="00C36773" w:rsidRPr="00C36773">
          <w:rPr>
            <w:rFonts w:ascii="Times New Roman" w:eastAsia="Times New Roman" w:hAnsi="Times New Roman" w:cs="Times New Roman"/>
            <w:color w:val="000000"/>
            <w:sz w:val="24"/>
            <w:szCs w:val="24"/>
            <w:shd w:val="clear" w:color="auto" w:fill="FFFFFF"/>
          </w:rPr>
          <w:t>5.6.2.3. c:ValidityContext</w:t>
        </w:r>
      </w:hyperlink>
    </w:p>
    <w:p w14:paraId="229BA215"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4" w:history="1">
        <w:r w:rsidR="00C36773" w:rsidRPr="00C36773">
          <w:rPr>
            <w:rFonts w:ascii="Times New Roman" w:eastAsia="Times New Roman" w:hAnsi="Times New Roman" w:cs="Times New Roman"/>
            <w:color w:val="000000"/>
            <w:sz w:val="24"/>
            <w:szCs w:val="24"/>
            <w:shd w:val="clear" w:color="auto" w:fill="FFFFFF"/>
          </w:rPr>
          <w:t>5.6.2.4. c:HasDocumentElement</w:t>
        </w:r>
      </w:hyperlink>
    </w:p>
    <w:p w14:paraId="47A5D306"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5" w:history="1">
        <w:r w:rsidR="00C36773" w:rsidRPr="00C36773">
          <w:rPr>
            <w:rFonts w:ascii="Times New Roman" w:eastAsia="Times New Roman" w:hAnsi="Times New Roman" w:cs="Times New Roman"/>
            <w:color w:val="000000"/>
            <w:sz w:val="24"/>
            <w:szCs w:val="24"/>
            <w:shd w:val="clear" w:color="auto" w:fill="FFFFFF"/>
          </w:rPr>
          <w:t>5.6.2.5. c:ValidToXPath</w:t>
        </w:r>
      </w:hyperlink>
    </w:p>
    <w:p w14:paraId="3F9D6D63"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6" w:history="1">
        <w:r w:rsidR="00C36773" w:rsidRPr="00C36773">
          <w:rPr>
            <w:rFonts w:ascii="Times New Roman" w:eastAsia="Times New Roman" w:hAnsi="Times New Roman" w:cs="Times New Roman"/>
            <w:color w:val="000000"/>
            <w:sz w:val="24"/>
            <w:szCs w:val="24"/>
            <w:shd w:val="clear" w:color="auto" w:fill="FFFFFF"/>
          </w:rPr>
          <w:t>5.6.2.6. c:XMLSchemaValid</w:t>
        </w:r>
      </w:hyperlink>
    </w:p>
    <w:p w14:paraId="157A5180"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7" w:history="1">
        <w:r w:rsidR="00C36773" w:rsidRPr="00C36773">
          <w:rPr>
            <w:rFonts w:ascii="Times New Roman" w:eastAsia="Times New Roman" w:hAnsi="Times New Roman" w:cs="Times New Roman"/>
            <w:color w:val="000000"/>
            <w:sz w:val="24"/>
            <w:szCs w:val="24"/>
            <w:shd w:val="clear" w:color="auto" w:fill="FFFFFF"/>
          </w:rPr>
          <w:t>5.6.2.7. c:SchematronValid</w:t>
        </w:r>
      </w:hyperlink>
    </w:p>
    <w:p w14:paraId="10954982"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8" w:history="1">
        <w:r w:rsidR="00C36773" w:rsidRPr="00C36773">
          <w:rPr>
            <w:rFonts w:ascii="Times New Roman" w:eastAsia="Times New Roman" w:hAnsi="Times New Roman" w:cs="Times New Roman"/>
            <w:color w:val="000000"/>
            <w:sz w:val="24"/>
            <w:szCs w:val="24"/>
            <w:shd w:val="clear" w:color="auto" w:fill="FFFFFF"/>
          </w:rPr>
          <w:t>5.6.2.8. c:RelaxNGValid</w:t>
        </w:r>
      </w:hyperlink>
    </w:p>
    <w:p w14:paraId="4A31C7EF"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9" w:history="1">
        <w:r w:rsidR="00C36773" w:rsidRPr="00C36773">
          <w:rPr>
            <w:rFonts w:ascii="Times New Roman" w:eastAsia="Times New Roman" w:hAnsi="Times New Roman" w:cs="Times New Roman"/>
            <w:color w:val="000000"/>
            <w:sz w:val="24"/>
            <w:szCs w:val="24"/>
            <w:shd w:val="clear" w:color="auto" w:fill="FFFFFF"/>
          </w:rPr>
          <w:t>5.6.2.9. c:ConformsToConformanceTarget</w:t>
        </w:r>
      </w:hyperlink>
    </w:p>
    <w:p w14:paraId="72CFEF24" w14:textId="77777777" w:rsidR="00C36773" w:rsidRPr="00C36773" w:rsidRDefault="00D16027" w:rsidP="00C36773">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10" w:history="1">
        <w:r w:rsidR="00C36773" w:rsidRPr="00C36773">
          <w:rPr>
            <w:rFonts w:ascii="Times New Roman" w:eastAsia="Times New Roman" w:hAnsi="Times New Roman" w:cs="Times New Roman"/>
            <w:color w:val="000000"/>
            <w:sz w:val="24"/>
            <w:szCs w:val="24"/>
            <w:shd w:val="clear" w:color="auto" w:fill="FFFFFF"/>
          </w:rPr>
          <w:t>5.6.2.10. c:ConformsToRule</w:t>
        </w:r>
      </w:hyperlink>
    </w:p>
    <w:p w14:paraId="2E1637AF"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3" w:anchor="section_5.6.3" w:history="1">
        <w:r w:rsidR="00C36773" w:rsidRPr="00C36773">
          <w:rPr>
            <w:rFonts w:ascii="Times New Roman" w:eastAsia="Times New Roman" w:hAnsi="Times New Roman" w:cs="Times New Roman"/>
            <w:color w:val="000000"/>
            <w:sz w:val="24"/>
            <w:szCs w:val="24"/>
            <w:shd w:val="clear" w:color="auto" w:fill="FFFFFF"/>
          </w:rPr>
          <w:t>5.6.3. IEP Sample Instance XML Documents</w:t>
        </w:r>
      </w:hyperlink>
    </w:p>
    <w:p w14:paraId="2562F4F1"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4" w:anchor="section_5.7" w:history="1">
        <w:r w:rsidR="00C36773" w:rsidRPr="00C36773">
          <w:rPr>
            <w:rFonts w:ascii="Times New Roman" w:eastAsia="Times New Roman" w:hAnsi="Times New Roman" w:cs="Times New Roman"/>
            <w:color w:val="000000"/>
            <w:sz w:val="24"/>
            <w:szCs w:val="24"/>
            <w:shd w:val="clear" w:color="auto" w:fill="FFFFFF"/>
          </w:rPr>
          <w:t>5.7. Conformance Assertion</w:t>
        </w:r>
      </w:hyperlink>
    </w:p>
    <w:p w14:paraId="605B7626"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5" w:anchor="section_6" w:history="1">
        <w:r w:rsidR="00C36773" w:rsidRPr="00C36773">
          <w:rPr>
            <w:rFonts w:ascii="Times New Roman" w:eastAsia="Times New Roman" w:hAnsi="Times New Roman" w:cs="Times New Roman"/>
            <w:color w:val="000000"/>
            <w:sz w:val="24"/>
            <w:szCs w:val="24"/>
            <w:shd w:val="clear" w:color="auto" w:fill="FFFFFF"/>
          </w:rPr>
          <w:t>6. Optional MPD Artifacts</w:t>
        </w:r>
      </w:hyperlink>
    </w:p>
    <w:p w14:paraId="2FD07D47"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6" w:anchor="section_6.1" w:history="1">
        <w:r w:rsidR="00C36773" w:rsidRPr="00C36773">
          <w:rPr>
            <w:rFonts w:ascii="Times New Roman" w:eastAsia="Times New Roman" w:hAnsi="Times New Roman" w:cs="Times New Roman"/>
            <w:color w:val="000000"/>
            <w:sz w:val="24"/>
            <w:szCs w:val="24"/>
            <w:shd w:val="clear" w:color="auto" w:fill="FFFFFF"/>
          </w:rPr>
          <w:t>6.1. NIEM Wantlist</w:t>
        </w:r>
      </w:hyperlink>
    </w:p>
    <w:p w14:paraId="6C62CEBA"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2" w:history="1">
        <w:r w:rsidR="00C36773" w:rsidRPr="00C36773">
          <w:rPr>
            <w:rFonts w:ascii="Times New Roman" w:eastAsia="Times New Roman" w:hAnsi="Times New Roman" w:cs="Times New Roman"/>
            <w:color w:val="000000"/>
            <w:sz w:val="24"/>
            <w:szCs w:val="24"/>
            <w:shd w:val="clear" w:color="auto" w:fill="FFFFFF"/>
          </w:rPr>
          <w:t>6.2. Business Rules</w:t>
        </w:r>
      </w:hyperlink>
    </w:p>
    <w:p w14:paraId="25A1AFC8"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8" w:anchor="section_7" w:history="1">
        <w:r w:rsidR="00C36773" w:rsidRPr="00C36773">
          <w:rPr>
            <w:rFonts w:ascii="Times New Roman" w:eastAsia="Times New Roman" w:hAnsi="Times New Roman" w:cs="Times New Roman"/>
            <w:color w:val="000000"/>
            <w:sz w:val="24"/>
            <w:szCs w:val="24"/>
            <w:shd w:val="clear" w:color="auto" w:fill="FFFFFF"/>
          </w:rPr>
          <w:t>7. Organization, Packaging, and Other Criteria</w:t>
        </w:r>
      </w:hyperlink>
    </w:p>
    <w:p w14:paraId="46E14906"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9" w:anchor="section_7.1" w:history="1">
        <w:r w:rsidR="00C36773" w:rsidRPr="00C36773">
          <w:rPr>
            <w:rFonts w:ascii="Times New Roman" w:eastAsia="Times New Roman" w:hAnsi="Times New Roman" w:cs="Times New Roman"/>
            <w:color w:val="000000"/>
            <w:sz w:val="24"/>
            <w:szCs w:val="24"/>
            <w:shd w:val="clear" w:color="auto" w:fill="FFFFFF"/>
          </w:rPr>
          <w:t>7.1. Artifact Sets</w:t>
        </w:r>
      </w:hyperlink>
    </w:p>
    <w:p w14:paraId="4BBB3BF4" w14:textId="77777777" w:rsidR="00C36773" w:rsidRPr="00C36773" w:rsidRDefault="00D16027" w:rsidP="00C36773">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0" w:anchor="section_7.1.1" w:history="1">
        <w:r w:rsidR="00C36773" w:rsidRPr="00C36773">
          <w:rPr>
            <w:rFonts w:ascii="Times New Roman" w:eastAsia="Times New Roman" w:hAnsi="Times New Roman" w:cs="Times New Roman"/>
            <w:color w:val="000000"/>
            <w:sz w:val="24"/>
            <w:szCs w:val="24"/>
            <w:shd w:val="clear" w:color="auto" w:fill="FFFFFF"/>
          </w:rPr>
          <w:t xml:space="preserve">7.1.1. Constraint on Elements of Type </w:t>
        </w:r>
        <w:r w:rsidR="00C36773" w:rsidRPr="00C36773">
          <w:rPr>
            <w:rFonts w:ascii="Courier New" w:eastAsia="Times New Roman" w:hAnsi="Courier New" w:cs="Courier New"/>
            <w:color w:val="000000"/>
            <w:sz w:val="19"/>
            <w:szCs w:val="19"/>
            <w:shd w:val="clear" w:color="auto" w:fill="FFFFFF"/>
          </w:rPr>
          <w:t>c:SchemaDocumentSetType</w:t>
        </w:r>
      </w:hyperlink>
    </w:p>
    <w:p w14:paraId="68F7D222"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1" w:anchor="section_7.2" w:history="1">
        <w:r w:rsidR="00C36773" w:rsidRPr="00C36773">
          <w:rPr>
            <w:rFonts w:ascii="Times New Roman" w:eastAsia="Times New Roman" w:hAnsi="Times New Roman" w:cs="Times New Roman"/>
            <w:color w:val="000000"/>
            <w:sz w:val="24"/>
            <w:szCs w:val="24"/>
            <w:shd w:val="clear" w:color="auto" w:fill="FFFFFF"/>
          </w:rPr>
          <w:t>7.2. IEPD File Name Syntax</w:t>
        </w:r>
      </w:hyperlink>
    </w:p>
    <w:p w14:paraId="06456209"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3" w:history="1">
        <w:r w:rsidR="00C36773" w:rsidRPr="00C36773">
          <w:rPr>
            <w:rFonts w:ascii="Times New Roman" w:eastAsia="Times New Roman" w:hAnsi="Times New Roman" w:cs="Times New Roman"/>
            <w:color w:val="000000"/>
            <w:sz w:val="24"/>
            <w:szCs w:val="24"/>
            <w:shd w:val="clear" w:color="auto" w:fill="FFFFFF"/>
          </w:rPr>
          <w:t>7.3. Artifact Links to Other Resources</w:t>
        </w:r>
      </w:hyperlink>
    </w:p>
    <w:p w14:paraId="2ECE942A"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4" w:history="1">
        <w:r w:rsidR="00C36773" w:rsidRPr="00C36773">
          <w:rPr>
            <w:rFonts w:ascii="Times New Roman" w:eastAsia="Times New Roman" w:hAnsi="Times New Roman" w:cs="Times New Roman"/>
            <w:color w:val="000000"/>
            <w:sz w:val="24"/>
            <w:szCs w:val="24"/>
            <w:shd w:val="clear" w:color="auto" w:fill="FFFFFF"/>
          </w:rPr>
          <w:t>7.4. IEPD Completeness</w:t>
        </w:r>
      </w:hyperlink>
    </w:p>
    <w:p w14:paraId="4616DF22" w14:textId="77777777" w:rsidR="00C36773" w:rsidRPr="00C36773" w:rsidRDefault="00D16027" w:rsidP="00C36773">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5" w:history="1">
        <w:r w:rsidR="00C36773" w:rsidRPr="00C36773">
          <w:rPr>
            <w:rFonts w:ascii="Times New Roman" w:eastAsia="Times New Roman" w:hAnsi="Times New Roman" w:cs="Times New Roman"/>
            <w:color w:val="000000"/>
            <w:sz w:val="24"/>
            <w:szCs w:val="24"/>
            <w:shd w:val="clear" w:color="auto" w:fill="FFFFFF"/>
          </w:rPr>
          <w:t>7.5. Duplication of Artifacts</w:t>
        </w:r>
      </w:hyperlink>
    </w:p>
    <w:p w14:paraId="767AE6F4"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5" w:anchor="appendix_A" w:history="1">
        <w:r w:rsidR="00C36773" w:rsidRPr="00C36773">
          <w:rPr>
            <w:rFonts w:ascii="Times New Roman" w:eastAsia="Times New Roman" w:hAnsi="Times New Roman" w:cs="Times New Roman"/>
            <w:color w:val="000000"/>
            <w:sz w:val="24"/>
            <w:szCs w:val="24"/>
            <w:shd w:val="clear" w:color="auto" w:fill="FFFFFF"/>
          </w:rPr>
          <w:t>Appendix A. MPD Catalog XML Schema Document</w:t>
        </w:r>
      </w:hyperlink>
    </w:p>
    <w:p w14:paraId="63FB030B"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B" w:history="1">
        <w:r w:rsidR="00C36773" w:rsidRPr="00C36773">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FB0A61F"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C" w:history="1">
        <w:r w:rsidR="00C36773" w:rsidRPr="00C36773">
          <w:rPr>
            <w:rFonts w:ascii="Times New Roman" w:eastAsia="Times New Roman" w:hAnsi="Times New Roman" w:cs="Times New Roman"/>
            <w:color w:val="000000"/>
            <w:sz w:val="24"/>
            <w:szCs w:val="24"/>
            <w:shd w:val="clear" w:color="auto" w:fill="FFFFFF"/>
          </w:rPr>
          <w:t>Appendix C. Common MPD Artifacts</w:t>
        </w:r>
      </w:hyperlink>
    </w:p>
    <w:p w14:paraId="26E1C709"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D" w:history="1">
        <w:r w:rsidR="00C36773" w:rsidRPr="00C36773">
          <w:rPr>
            <w:rFonts w:ascii="Times New Roman" w:eastAsia="Times New Roman" w:hAnsi="Times New Roman" w:cs="Times New Roman"/>
            <w:color w:val="000000"/>
            <w:sz w:val="24"/>
            <w:szCs w:val="24"/>
            <w:shd w:val="clear" w:color="auto" w:fill="FFFFFF"/>
          </w:rPr>
          <w:t>Appendix D. Conformance Assertion Example</w:t>
        </w:r>
      </w:hyperlink>
    </w:p>
    <w:p w14:paraId="3E9D5A98"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E" w:history="1">
        <w:r w:rsidR="00C36773" w:rsidRPr="00C36773">
          <w:rPr>
            <w:rFonts w:ascii="Times New Roman" w:eastAsia="Times New Roman" w:hAnsi="Times New Roman" w:cs="Times New Roman"/>
            <w:color w:val="000000"/>
            <w:sz w:val="24"/>
            <w:szCs w:val="24"/>
            <w:shd w:val="clear" w:color="auto" w:fill="FFFFFF"/>
          </w:rPr>
          <w:t>Appendix E. Guidance for IEPD Directories (non-normative)</w:t>
        </w:r>
      </w:hyperlink>
    </w:p>
    <w:p w14:paraId="35A94725"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F" w:history="1">
        <w:r w:rsidR="00C36773" w:rsidRPr="00C36773">
          <w:rPr>
            <w:rFonts w:ascii="Times New Roman" w:eastAsia="Times New Roman" w:hAnsi="Times New Roman" w:cs="Times New Roman"/>
            <w:color w:val="000000"/>
            <w:sz w:val="24"/>
            <w:szCs w:val="24"/>
            <w:shd w:val="clear" w:color="auto" w:fill="FFFFFF"/>
          </w:rPr>
          <w:t>Appendix F. Acronyms and Abbreviations</w:t>
        </w:r>
      </w:hyperlink>
    </w:p>
    <w:p w14:paraId="3A1B2CAF"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G" w:history="1">
        <w:r w:rsidR="00C36773" w:rsidRPr="00C36773">
          <w:rPr>
            <w:rFonts w:ascii="Times New Roman" w:eastAsia="Times New Roman" w:hAnsi="Times New Roman" w:cs="Times New Roman"/>
            <w:color w:val="000000"/>
            <w:sz w:val="24"/>
            <w:szCs w:val="24"/>
            <w:shd w:val="clear" w:color="auto" w:fill="FFFFFF"/>
          </w:rPr>
          <w:t>Appendix G. References</w:t>
        </w:r>
      </w:hyperlink>
    </w:p>
    <w:p w14:paraId="3F8E1209"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H" w:history="1">
        <w:r w:rsidR="00C36773" w:rsidRPr="00C36773">
          <w:rPr>
            <w:rFonts w:ascii="Times New Roman" w:eastAsia="Times New Roman" w:hAnsi="Times New Roman" w:cs="Times New Roman"/>
            <w:color w:val="000000"/>
            <w:sz w:val="24"/>
            <w:szCs w:val="24"/>
            <w:shd w:val="clear" w:color="auto" w:fill="FFFFFF"/>
          </w:rPr>
          <w:t>Appendix H. Index of Definitions</w:t>
        </w:r>
      </w:hyperlink>
    </w:p>
    <w:p w14:paraId="4856C2A7"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I" w:history="1">
        <w:r w:rsidR="00C36773" w:rsidRPr="00C36773">
          <w:rPr>
            <w:rFonts w:ascii="Times New Roman" w:eastAsia="Times New Roman" w:hAnsi="Times New Roman" w:cs="Times New Roman"/>
            <w:color w:val="000000"/>
            <w:sz w:val="24"/>
            <w:szCs w:val="24"/>
            <w:shd w:val="clear" w:color="auto" w:fill="FFFFFF"/>
          </w:rPr>
          <w:t>Appendix I. Index of Rules</w:t>
        </w:r>
      </w:hyperlink>
    </w:p>
    <w:p w14:paraId="43766346" w14:textId="77777777" w:rsidR="00C36773" w:rsidRPr="00C36773" w:rsidRDefault="00D16027" w:rsidP="00C36773">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J" w:history="1">
        <w:r w:rsidR="00C36773" w:rsidRPr="00C36773">
          <w:rPr>
            <w:rFonts w:ascii="Times New Roman" w:eastAsia="Times New Roman" w:hAnsi="Times New Roman" w:cs="Times New Roman"/>
            <w:color w:val="000000"/>
            <w:sz w:val="24"/>
            <w:szCs w:val="24"/>
            <w:shd w:val="clear" w:color="auto" w:fill="FFFFFF"/>
          </w:rPr>
          <w:t>Appendix J. Revision History</w:t>
        </w:r>
      </w:hyperlink>
    </w:p>
    <w:p w14:paraId="2FCB4FC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 w:name="d3e39"/>
      <w:bookmarkEnd w:id="22"/>
      <w:r w:rsidRPr="00C36773">
        <w:rPr>
          <w:rFonts w:ascii="Times New Roman" w:eastAsia="Times New Roman" w:hAnsi="Times New Roman" w:cs="Times New Roman"/>
          <w:b/>
          <w:bCs/>
          <w:color w:val="000000"/>
          <w:sz w:val="30"/>
          <w:szCs w:val="30"/>
        </w:rPr>
        <w:t>Abstract</w:t>
      </w:r>
    </w:p>
    <w:p w14:paraId="25BFFC27" w14:textId="37F7379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specifies normative rules and non-normative guidance for building </w:t>
      </w:r>
      <w:del w:id="23" w:author="Chipman, Charles" w:date="2019-01-29T11:13:00Z">
        <w:r w:rsidRPr="00C36773" w:rsidDel="00C73728">
          <w:rPr>
            <w:rFonts w:ascii="Times New Roman" w:eastAsia="Times New Roman" w:hAnsi="Times New Roman" w:cs="Times New Roman"/>
            <w:color w:val="000000"/>
            <w:sz w:val="24"/>
            <w:szCs w:val="24"/>
          </w:rPr>
          <w:delText xml:space="preserve">Model Package Descriptions (MPDs) </w:delText>
        </w:r>
      </w:del>
      <w:ins w:id="24" w:author="Chipman, Charles" w:date="2019-01-29T11:13:00Z">
        <w:r w:rsidR="00C73728">
          <w:rPr>
            <w:rFonts w:ascii="Times New Roman" w:eastAsia="Times New Roman" w:hAnsi="Times New Roman" w:cs="Times New Roman"/>
            <w:color w:val="000000"/>
            <w:sz w:val="24"/>
            <w:szCs w:val="24"/>
          </w:rPr>
          <w:t xml:space="preserve">Information Exchange Package Documentation (IEPD) </w:t>
        </w:r>
      </w:ins>
      <w:r w:rsidRPr="00C36773">
        <w:rPr>
          <w:rFonts w:ascii="Times New Roman" w:eastAsia="Times New Roman" w:hAnsi="Times New Roman" w:cs="Times New Roman"/>
          <w:color w:val="000000"/>
          <w:sz w:val="24"/>
          <w:szCs w:val="24"/>
        </w:rPr>
        <w:t xml:space="preserve">that conform to the National Information Exchange Model (NIEM) version </w:t>
      </w:r>
      <w:del w:id="25" w:author="Chipman, Charles" w:date="2019-01-10T07:30:00Z">
        <w:r w:rsidRPr="00C36773" w:rsidDel="00284AE1">
          <w:rPr>
            <w:rFonts w:ascii="Times New Roman" w:eastAsia="Times New Roman" w:hAnsi="Times New Roman" w:cs="Times New Roman"/>
            <w:color w:val="000000"/>
            <w:sz w:val="24"/>
            <w:szCs w:val="24"/>
          </w:rPr>
          <w:delText>3</w:delText>
        </w:r>
      </w:del>
      <w:ins w:id="26" w:author="Chipman, Charles" w:date="2019-01-10T07:30:00Z">
        <w:r w:rsidR="00284AE1">
          <w:rPr>
            <w:rFonts w:ascii="Times New Roman" w:eastAsia="Times New Roman" w:hAnsi="Times New Roman" w:cs="Times New Roman"/>
            <w:color w:val="000000"/>
            <w:sz w:val="24"/>
            <w:szCs w:val="24"/>
          </w:rPr>
          <w:t>4</w:t>
        </w:r>
      </w:ins>
      <w:r w:rsidRPr="00C36773">
        <w:rPr>
          <w:rFonts w:ascii="Times New Roman" w:eastAsia="Times New Roman" w:hAnsi="Times New Roman" w:cs="Times New Roman"/>
          <w:color w:val="000000"/>
          <w:sz w:val="24"/>
          <w:szCs w:val="24"/>
        </w:rPr>
        <w:t>.0.</w:t>
      </w:r>
    </w:p>
    <w:p w14:paraId="513937D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 w:name="d3e47"/>
      <w:bookmarkEnd w:id="27"/>
      <w:r w:rsidRPr="00C36773">
        <w:rPr>
          <w:rFonts w:ascii="Times New Roman" w:eastAsia="Times New Roman" w:hAnsi="Times New Roman" w:cs="Times New Roman"/>
          <w:b/>
          <w:bCs/>
          <w:color w:val="000000"/>
          <w:sz w:val="30"/>
          <w:szCs w:val="30"/>
        </w:rPr>
        <w:t>Status</w:t>
      </w:r>
    </w:p>
    <w:p w14:paraId="1B20EF01" w14:textId="1C8DF17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is the normative specification for NIEM </w:t>
      </w:r>
      <w:bookmarkStart w:id="28" w:name="d3e53"/>
      <w:bookmarkEnd w:id="28"/>
      <w:del w:id="29" w:author="Chipman, Charles" w:date="2019-01-29T10:56: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model package descriptions</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del w:id="30" w:author="Chipman, Charles" w:date="2019-01-29T11:14:00Z">
        <w:r w:rsidRPr="00C36773" w:rsidDel="00C73728">
          <w:rPr>
            <w:rFonts w:ascii="Times New Roman" w:eastAsia="Times New Roman" w:hAnsi="Times New Roman" w:cs="Times New Roman"/>
            <w:color w:val="000000"/>
            <w:sz w:val="24"/>
            <w:szCs w:val="24"/>
          </w:rPr>
          <w:delText>MPDs</w:delText>
        </w:r>
      </w:del>
      <w:del w:id="31" w:author="Chipman, Charles" w:date="2019-01-29T10:56:00Z">
        <w:r w:rsidRPr="00C36773" w:rsidDel="005F4A62">
          <w:rPr>
            <w:rFonts w:ascii="Times New Roman" w:eastAsia="Times New Roman" w:hAnsi="Times New Roman" w:cs="Times New Roman"/>
            <w:color w:val="000000"/>
            <w:sz w:val="24"/>
            <w:szCs w:val="24"/>
          </w:rPr>
          <w:delText>)</w:delText>
        </w:r>
      </w:del>
      <w:ins w:id="32" w:author="Chipman, Charles" w:date="2019-01-29T11:14:00Z">
        <w:r w:rsidR="00C73728">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It supersedes </w:t>
      </w:r>
      <w:del w:id="33" w:author="Chipman, Charles" w:date="2019-01-29T11:14:00Z">
        <w:r w:rsidRPr="00C36773" w:rsidDel="00C73728">
          <w:rPr>
            <w:rFonts w:ascii="Times New Roman" w:eastAsia="Times New Roman" w:hAnsi="Times New Roman" w:cs="Times New Roman"/>
            <w:color w:val="000000"/>
            <w:sz w:val="24"/>
            <w:szCs w:val="24"/>
          </w:rPr>
          <w:delText xml:space="preserve">both </w:delText>
        </w:r>
      </w:del>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"NIEM-MPD-1.0"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b/>
          <w:bCs/>
          <w:color w:val="000000"/>
          <w:sz w:val="24"/>
          <w:szCs w:val="24"/>
          <w:shd w:val="clear" w:color="auto" w:fill="FFFFFF"/>
        </w:rPr>
        <w:t xml:space="preserve">[NIEM MPD Specification </w:t>
      </w:r>
      <w:del w:id="34" w:author="Chipman, Charles" w:date="2019-01-29T11:14:00Z">
        <w:r w:rsidRPr="00C36773" w:rsidDel="00C73728">
          <w:rPr>
            <w:rFonts w:ascii="Times New Roman" w:eastAsia="Times New Roman" w:hAnsi="Times New Roman" w:cs="Times New Roman"/>
            <w:b/>
            <w:bCs/>
            <w:color w:val="000000"/>
            <w:sz w:val="24"/>
            <w:szCs w:val="24"/>
            <w:shd w:val="clear" w:color="auto" w:fill="FFFFFF"/>
          </w:rPr>
          <w:delText>1.0</w:delText>
        </w:r>
      </w:del>
      <w:ins w:id="35" w:author="Chipman, Charles" w:date="2019-01-29T11:14:00Z">
        <w:r w:rsidR="00C73728">
          <w:rPr>
            <w:rFonts w:ascii="Times New Roman" w:eastAsia="Times New Roman" w:hAnsi="Times New Roman" w:cs="Times New Roman"/>
            <w:b/>
            <w:bCs/>
            <w:color w:val="000000"/>
            <w:sz w:val="24"/>
            <w:szCs w:val="24"/>
            <w:shd w:val="clear" w:color="auto" w:fill="FFFFFF"/>
          </w:rPr>
          <w:t>3.0.1</w:t>
        </w:r>
      </w:ins>
      <w:r w:rsidRPr="00C36773">
        <w:rPr>
          <w:rFonts w:ascii="Times New Roman" w:eastAsia="Times New Roman" w:hAnsi="Times New Roman" w:cs="Times New Roman"/>
          <w:b/>
          <w:bCs/>
          <w:color w:val="000000"/>
          <w:sz w:val="24"/>
          <w:szCs w:val="24"/>
          <w:shd w:val="clear" w:color="auto" w:fill="FFFFFF"/>
        </w:rPr>
        <w:t>]</w:t>
      </w:r>
      <w:r w:rsidRPr="00C36773">
        <w:rPr>
          <w:rFonts w:ascii="Times New Roman" w:eastAsia="Times New Roman" w:hAnsi="Times New Roman" w:cs="Times New Roman"/>
          <w:color w:val="000000"/>
          <w:sz w:val="24"/>
          <w:szCs w:val="24"/>
        </w:rPr>
        <w:fldChar w:fldCharType="end"/>
      </w:r>
      <w:del w:id="36" w:author="Chipman, Charles" w:date="2019-01-29T11:14:00Z">
        <w:r w:rsidRPr="00C36773" w:rsidDel="00C73728">
          <w:rPr>
            <w:rFonts w:ascii="Times New Roman" w:eastAsia="Times New Roman" w:hAnsi="Times New Roman" w:cs="Times New Roman"/>
            <w:color w:val="000000"/>
            <w:sz w:val="24"/>
            <w:szCs w:val="24"/>
          </w:rPr>
          <w:delText xml:space="preserve"> and </w:delText>
        </w:r>
        <w:r w:rsidRPr="00C36773" w:rsidDel="00C73728">
          <w:rPr>
            <w:rFonts w:ascii="Times New Roman" w:eastAsia="Times New Roman" w:hAnsi="Times New Roman" w:cs="Times New Roman"/>
            <w:color w:val="000000"/>
            <w:sz w:val="24"/>
            <w:szCs w:val="24"/>
          </w:rPr>
          <w:fldChar w:fldCharType="begin"/>
        </w:r>
        <w:r w:rsidRPr="00C36773" w:rsidDel="00C73728">
          <w:rPr>
            <w:rFonts w:ascii="Times New Roman" w:eastAsia="Times New Roman" w:hAnsi="Times New Roman" w:cs="Times New Roman"/>
            <w:color w:val="000000"/>
            <w:sz w:val="24"/>
            <w:szCs w:val="24"/>
          </w:rPr>
          <w:delInstrText xml:space="preserve"> HYPERLINK "file:///C:\\Users\\cchipman6\\Documents\\NIEM\\Specifications\\MPD\\model-package-description-3.0.1.htm" \l "NIEM-MPD-1.1" </w:delInstrText>
        </w:r>
        <w:r w:rsidRPr="00C36773" w:rsidDel="00C73728">
          <w:rPr>
            <w:rFonts w:ascii="Times New Roman" w:eastAsia="Times New Roman" w:hAnsi="Times New Roman" w:cs="Times New Roman"/>
            <w:color w:val="000000"/>
            <w:sz w:val="24"/>
            <w:szCs w:val="24"/>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MPD Specification 1.1]</w:delText>
        </w:r>
        <w:r w:rsidRPr="00C36773" w:rsidDel="00C73728">
          <w:rPr>
            <w:rFonts w:ascii="Times New Roman" w:eastAsia="Times New Roman" w:hAnsi="Times New Roman" w:cs="Times New Roman"/>
            <w:color w:val="000000"/>
            <w:sz w:val="24"/>
            <w:szCs w:val="24"/>
          </w:rPr>
          <w:fldChar w:fldCharType="end"/>
        </w:r>
        <w:r w:rsidRPr="00C36773" w:rsidDel="00C73728">
          <w:rPr>
            <w:rFonts w:ascii="Times New Roman" w:eastAsia="Times New Roman" w:hAnsi="Times New Roman" w:cs="Times New Roman"/>
            <w:color w:val="000000"/>
            <w:sz w:val="24"/>
            <w:szCs w:val="24"/>
          </w:rPr>
          <w:delText xml:space="preserve">, as well as </w:delText>
        </w:r>
        <w:bookmarkStart w:id="37" w:name="d3e60"/>
        <w:bookmarkEnd w:id="37"/>
        <w:r w:rsidRPr="00C36773" w:rsidDel="00C73728">
          <w:rPr>
            <w:rFonts w:ascii="Times New Roman" w:eastAsia="Times New Roman" w:hAnsi="Times New Roman" w:cs="Times New Roman"/>
            <w:color w:val="000000"/>
            <w:sz w:val="24"/>
            <w:szCs w:val="24"/>
          </w:rPr>
          <w:fldChar w:fldCharType="begin"/>
        </w:r>
        <w:r w:rsidRPr="00C36773" w:rsidDel="00C7372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C73728">
          <w:rPr>
            <w:rFonts w:ascii="Times New Roman" w:eastAsia="Times New Roman" w:hAnsi="Times New Roman" w:cs="Times New Roman"/>
            <w:color w:val="000000"/>
            <w:sz w:val="24"/>
            <w:szCs w:val="24"/>
          </w:rPr>
          <w:fldChar w:fldCharType="separate"/>
        </w:r>
        <w:r w:rsidRPr="00C36773" w:rsidDel="00C73728">
          <w:rPr>
            <w:rFonts w:ascii="Times New Roman" w:eastAsia="Times New Roman" w:hAnsi="Times New Roman" w:cs="Times New Roman"/>
            <w:color w:val="000000"/>
            <w:sz w:val="24"/>
            <w:szCs w:val="24"/>
            <w:shd w:val="clear" w:color="auto" w:fill="FFFFFF"/>
          </w:rPr>
          <w:delText>IEPD</w:delText>
        </w:r>
        <w:r w:rsidRPr="00C36773" w:rsidDel="00C73728">
          <w:rPr>
            <w:rFonts w:ascii="Times New Roman" w:eastAsia="Times New Roman" w:hAnsi="Times New Roman" w:cs="Times New Roman"/>
            <w:color w:val="000000"/>
            <w:sz w:val="24"/>
            <w:szCs w:val="24"/>
          </w:rPr>
          <w:fldChar w:fldCharType="end"/>
        </w:r>
        <w:r w:rsidRPr="00C36773" w:rsidDel="00C73728">
          <w:rPr>
            <w:rFonts w:ascii="Times New Roman" w:eastAsia="Times New Roman" w:hAnsi="Times New Roman" w:cs="Times New Roman"/>
            <w:color w:val="000000"/>
            <w:sz w:val="24"/>
            <w:szCs w:val="24"/>
          </w:rPr>
          <w:delText xml:space="preserve"> guidance previously published in </w:delText>
        </w:r>
        <w:r w:rsidRPr="00C36773" w:rsidDel="00C73728">
          <w:rPr>
            <w:rFonts w:ascii="Times New Roman" w:eastAsia="Times New Roman" w:hAnsi="Times New Roman" w:cs="Times New Roman"/>
            <w:color w:val="000000"/>
            <w:sz w:val="24"/>
            <w:szCs w:val="24"/>
          </w:rPr>
          <w:fldChar w:fldCharType="begin"/>
        </w:r>
        <w:r w:rsidRPr="00C36773" w:rsidDel="00C73728">
          <w:rPr>
            <w:rFonts w:ascii="Times New Roman" w:eastAsia="Times New Roman" w:hAnsi="Times New Roman" w:cs="Times New Roman"/>
            <w:color w:val="000000"/>
            <w:sz w:val="24"/>
            <w:szCs w:val="24"/>
          </w:rPr>
          <w:delInstrText xml:space="preserve"> HYPERLINK "file:///C:\\Users\\cchipman6\\Documents\\NIEM\\Specifications\\MPD\\model-package-description-3.0.1.htm" \l "NIEM-IEPD" </w:delInstrText>
        </w:r>
        <w:r w:rsidRPr="00C36773" w:rsidDel="00C73728">
          <w:rPr>
            <w:rFonts w:ascii="Times New Roman" w:eastAsia="Times New Roman" w:hAnsi="Times New Roman" w:cs="Times New Roman"/>
            <w:color w:val="000000"/>
            <w:sz w:val="24"/>
            <w:szCs w:val="24"/>
          </w:rPr>
          <w:fldChar w:fldCharType="separate"/>
        </w:r>
        <w:r w:rsidRPr="00C36773" w:rsidDel="00C73728">
          <w:rPr>
            <w:rFonts w:ascii="Times New Roman" w:eastAsia="Times New Roman" w:hAnsi="Times New Roman" w:cs="Times New Roman"/>
            <w:b/>
            <w:bCs/>
            <w:color w:val="000000"/>
            <w:sz w:val="24"/>
            <w:szCs w:val="24"/>
            <w:shd w:val="clear" w:color="auto" w:fill="FFFFFF"/>
          </w:rPr>
          <w:delText>[Requirements for a NIEM IEPD 2.1]</w:delText>
        </w:r>
        <w:r w:rsidRPr="00C36773" w:rsidDel="00C73728">
          <w:rPr>
            <w:rFonts w:ascii="Times New Roman" w:eastAsia="Times New Roman" w:hAnsi="Times New Roman" w:cs="Times New Roman"/>
            <w:color w:val="000000"/>
            <w:sz w:val="24"/>
            <w:szCs w:val="24"/>
          </w:rPr>
          <w:fldChar w:fldCharType="end"/>
        </w:r>
      </w:del>
      <w:r w:rsidRPr="00C36773">
        <w:rPr>
          <w:rFonts w:ascii="Times New Roman" w:eastAsia="Times New Roman" w:hAnsi="Times New Roman" w:cs="Times New Roman"/>
          <w:color w:val="000000"/>
          <w:sz w:val="24"/>
          <w:szCs w:val="24"/>
        </w:rPr>
        <w:t>.</w:t>
      </w:r>
    </w:p>
    <w:p w14:paraId="597DCB69" w14:textId="298B1F5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38" w:author="Chipman, Charles" w:date="2019-01-29T11:14:00Z">
        <w:r w:rsidRPr="00C36773" w:rsidDel="00C73728">
          <w:rPr>
            <w:rFonts w:ascii="Times New Roman" w:eastAsia="Times New Roman" w:hAnsi="Times New Roman" w:cs="Times New Roman"/>
            <w:color w:val="000000"/>
            <w:sz w:val="24"/>
            <w:szCs w:val="24"/>
          </w:rPr>
          <w:delText xml:space="preserve">This specification focuses on the rules for MPDs in general, and for </w:delText>
        </w:r>
        <w:bookmarkStart w:id="39" w:name="d3e68"/>
        <w:bookmarkEnd w:id="39"/>
        <w:r w:rsidRPr="00C36773" w:rsidDel="00C73728">
          <w:rPr>
            <w:rFonts w:ascii="Times New Roman" w:eastAsia="Times New Roman" w:hAnsi="Times New Roman" w:cs="Times New Roman"/>
            <w:color w:val="000000"/>
            <w:sz w:val="24"/>
            <w:szCs w:val="24"/>
          </w:rPr>
          <w:fldChar w:fldCharType="begin"/>
        </w:r>
        <w:r w:rsidRPr="00C36773" w:rsidDel="00C7372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C73728">
          <w:rPr>
            <w:rFonts w:ascii="Times New Roman" w:eastAsia="Times New Roman" w:hAnsi="Times New Roman" w:cs="Times New Roman"/>
            <w:color w:val="000000"/>
            <w:sz w:val="24"/>
            <w:szCs w:val="24"/>
          </w:rPr>
          <w:fldChar w:fldCharType="separate"/>
        </w:r>
        <w:r w:rsidRPr="00C36773" w:rsidDel="00C73728">
          <w:rPr>
            <w:rFonts w:ascii="Times New Roman" w:eastAsia="Times New Roman" w:hAnsi="Times New Roman" w:cs="Times New Roman"/>
            <w:color w:val="000000"/>
            <w:sz w:val="24"/>
            <w:szCs w:val="24"/>
            <w:shd w:val="clear" w:color="auto" w:fill="FFFFFF"/>
          </w:rPr>
          <w:delText>information exchange package documentation</w:delText>
        </w:r>
        <w:r w:rsidRPr="00C36773" w:rsidDel="00C73728">
          <w:rPr>
            <w:rFonts w:ascii="Times New Roman" w:eastAsia="Times New Roman" w:hAnsi="Times New Roman" w:cs="Times New Roman"/>
            <w:color w:val="000000"/>
            <w:sz w:val="24"/>
            <w:szCs w:val="24"/>
          </w:rPr>
          <w:fldChar w:fldCharType="end"/>
        </w:r>
        <w:r w:rsidRPr="00C36773" w:rsidDel="00C73728">
          <w:rPr>
            <w:rFonts w:ascii="Times New Roman" w:eastAsia="Times New Roman" w:hAnsi="Times New Roman" w:cs="Times New Roman"/>
            <w:color w:val="000000"/>
            <w:sz w:val="24"/>
            <w:szCs w:val="24"/>
          </w:rPr>
          <w:delText xml:space="preserve"> (IEPD) MPDs specifi</w:delText>
        </w:r>
      </w:del>
      <w:del w:id="40" w:author="Chipman, Charles" w:date="2019-01-29T11:15:00Z">
        <w:r w:rsidRPr="00C36773" w:rsidDel="00C73728">
          <w:rPr>
            <w:rFonts w:ascii="Times New Roman" w:eastAsia="Times New Roman" w:hAnsi="Times New Roman" w:cs="Times New Roman"/>
            <w:color w:val="000000"/>
            <w:sz w:val="24"/>
            <w:szCs w:val="24"/>
          </w:rPr>
          <w:delText>cally.</w:delText>
        </w:r>
      </w:del>
      <w:del w:id="41" w:author="Chipman, Charles" w:date="2019-01-29T10:14:00Z">
        <w:r w:rsidRPr="00C36773" w:rsidDel="00CC710C">
          <w:rPr>
            <w:rFonts w:ascii="Times New Roman" w:eastAsia="Times New Roman" w:hAnsi="Times New Roman" w:cs="Times New Roman"/>
            <w:color w:val="000000"/>
            <w:sz w:val="24"/>
            <w:szCs w:val="24"/>
          </w:rPr>
          <w:delText xml:space="preserve"> Relevant NIEM specifications will address the rules for other </w:delText>
        </w:r>
        <w:bookmarkStart w:id="42" w:name="d3e71"/>
        <w:bookmarkEnd w:id="42"/>
        <w:r w:rsidRPr="00C36773" w:rsidDel="00CC710C">
          <w:rPr>
            <w:rFonts w:ascii="Times New Roman" w:eastAsia="Times New Roman" w:hAnsi="Times New Roman" w:cs="Times New Roman"/>
            <w:color w:val="000000"/>
            <w:sz w:val="24"/>
            <w:szCs w:val="24"/>
          </w:rPr>
          <w:fldChar w:fldCharType="begin"/>
        </w:r>
        <w:r w:rsidRPr="00C36773" w:rsidDel="00CC710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CC710C">
          <w:rPr>
            <w:rFonts w:ascii="Times New Roman" w:eastAsia="Times New Roman" w:hAnsi="Times New Roman" w:cs="Times New Roman"/>
            <w:color w:val="000000"/>
            <w:sz w:val="24"/>
            <w:szCs w:val="24"/>
          </w:rPr>
          <w:fldChar w:fldCharType="separate"/>
        </w:r>
        <w:r w:rsidRPr="00C36773" w:rsidDel="00CC710C">
          <w:rPr>
            <w:rFonts w:ascii="Times New Roman" w:eastAsia="Times New Roman" w:hAnsi="Times New Roman" w:cs="Times New Roman"/>
            <w:color w:val="000000"/>
            <w:sz w:val="24"/>
            <w:szCs w:val="24"/>
            <w:shd w:val="clear" w:color="auto" w:fill="FFFFFF"/>
          </w:rPr>
          <w:delText>MPD classes</w:delText>
        </w:r>
        <w:r w:rsidRPr="00C36773" w:rsidDel="00CC710C">
          <w:rPr>
            <w:rFonts w:ascii="Times New Roman" w:eastAsia="Times New Roman" w:hAnsi="Times New Roman" w:cs="Times New Roman"/>
            <w:color w:val="000000"/>
            <w:sz w:val="24"/>
            <w:szCs w:val="24"/>
          </w:rPr>
          <w:fldChar w:fldCharType="end"/>
        </w:r>
        <w:r w:rsidRPr="00C36773" w:rsidDel="00CC710C">
          <w:rPr>
            <w:rFonts w:ascii="Times New Roman" w:eastAsia="Times New Roman" w:hAnsi="Times New Roman" w:cs="Times New Roman"/>
            <w:color w:val="000000"/>
            <w:sz w:val="24"/>
            <w:szCs w:val="24"/>
          </w:rPr>
          <w:delText xml:space="preserve"> in the future.</w:delText>
        </w:r>
      </w:del>
    </w:p>
    <w:p w14:paraId="49F15103" w14:textId="0B3410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43" w:author="Chipman, Charles" w:date="2019-01-29T11:15:00Z">
        <w:r w:rsidRPr="00C36773" w:rsidDel="00C73728">
          <w:rPr>
            <w:rFonts w:ascii="Times New Roman" w:eastAsia="Times New Roman" w:hAnsi="Times New Roman" w:cs="Times New Roman"/>
            <w:color w:val="000000"/>
            <w:sz w:val="24"/>
            <w:szCs w:val="24"/>
          </w:rPr>
          <w:delText>At some time in the future NTAC will design, test, and publish a set of Schematron rules that correspond to constraint rules in this this MPD Specification.</w:delText>
        </w:r>
      </w:del>
    </w:p>
    <w:p w14:paraId="49BDC013" w14:textId="6EC37E8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The </w:t>
      </w:r>
      <w:del w:id="44" w:author="Chipman, Charles" w:date="2019-01-29T11:15:00Z">
        <w:r w:rsidRPr="00C36773" w:rsidDel="00C73728">
          <w:rPr>
            <w:rFonts w:ascii="Times New Roman" w:eastAsia="Times New Roman" w:hAnsi="Times New Roman" w:cs="Times New Roman"/>
            <w:color w:val="000000"/>
            <w:sz w:val="24"/>
            <w:szCs w:val="24"/>
          </w:rPr>
          <w:delText>MPD</w:delText>
        </w:r>
      </w:del>
      <w:ins w:id="45" w:author="Chipman, Charles" w:date="2019-01-29T11:15:00Z">
        <w:r w:rsidR="00C73728">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Specification represents the collaborative work of the NIEM Technical Architecture Committee (NTAC)</w:t>
      </w:r>
      <w:del w:id="46" w:author="Chipman, Charles" w:date="2019-01-29T10:15:00Z">
        <w:r w:rsidRPr="00C36773" w:rsidDel="00CC710C">
          <w:rPr>
            <w:rFonts w:ascii="Times New Roman" w:eastAsia="Times New Roman" w:hAnsi="Times New Roman" w:cs="Times New Roman"/>
            <w:color w:val="000000"/>
            <w:sz w:val="24"/>
            <w:szCs w:val="24"/>
          </w:rPr>
          <w:delText>,</w:delText>
        </w:r>
      </w:del>
      <w:r w:rsidRPr="00C36773">
        <w:rPr>
          <w:rFonts w:ascii="Times New Roman" w:eastAsia="Times New Roman" w:hAnsi="Times New Roman" w:cs="Times New Roman"/>
          <w:color w:val="000000"/>
          <w:sz w:val="24"/>
          <w:szCs w:val="24"/>
        </w:rPr>
        <w:t xml:space="preserve"> </w:t>
      </w:r>
      <w:ins w:id="47" w:author="Chipman, Charles" w:date="2019-01-29T10:15:00Z">
        <w:r w:rsidR="00CC710C">
          <w:rPr>
            <w:rFonts w:ascii="Times New Roman" w:eastAsia="Times New Roman" w:hAnsi="Times New Roman" w:cs="Times New Roman"/>
            <w:color w:val="000000"/>
            <w:sz w:val="24"/>
            <w:szCs w:val="24"/>
          </w:rPr>
          <w:t xml:space="preserve">and </w:t>
        </w:r>
      </w:ins>
      <w:r w:rsidRPr="00C36773">
        <w:rPr>
          <w:rFonts w:ascii="Times New Roman" w:eastAsia="Times New Roman" w:hAnsi="Times New Roman" w:cs="Times New Roman"/>
          <w:color w:val="000000"/>
          <w:sz w:val="24"/>
          <w:szCs w:val="24"/>
        </w:rPr>
        <w:t>the NIEM Business Architecture Committee (NBAC)</w:t>
      </w:r>
      <w:del w:id="48" w:author="Chipman, Charles" w:date="2019-01-10T07:43:00Z">
        <w:r w:rsidRPr="00C36773" w:rsidDel="00034528">
          <w:rPr>
            <w:rFonts w:ascii="Times New Roman" w:eastAsia="Times New Roman" w:hAnsi="Times New Roman" w:cs="Times New Roman"/>
            <w:color w:val="000000"/>
            <w:sz w:val="24"/>
            <w:szCs w:val="24"/>
          </w:rPr>
          <w:delText>, and their predecessors</w:delText>
        </w:r>
      </w:del>
      <w:r w:rsidRPr="00C36773">
        <w:rPr>
          <w:rFonts w:ascii="Times New Roman" w:eastAsia="Times New Roman" w:hAnsi="Times New Roman" w:cs="Times New Roman"/>
          <w:color w:val="000000"/>
          <w:sz w:val="24"/>
          <w:szCs w:val="24"/>
        </w:rPr>
        <w:t xml:space="preserve">. It is a product of the NIEM </w:t>
      </w:r>
      <w:del w:id="49" w:author="Chipman, Charles" w:date="2019-01-10T07:43:00Z">
        <w:r w:rsidRPr="00C36773" w:rsidDel="00034528">
          <w:rPr>
            <w:rFonts w:ascii="Times New Roman" w:eastAsia="Times New Roman" w:hAnsi="Times New Roman" w:cs="Times New Roman"/>
            <w:color w:val="000000"/>
            <w:sz w:val="24"/>
            <w:szCs w:val="24"/>
          </w:rPr>
          <w:delText xml:space="preserve">Program </w:delText>
        </w:r>
      </w:del>
      <w:r w:rsidRPr="00C36773">
        <w:rPr>
          <w:rFonts w:ascii="Times New Roman" w:eastAsia="Times New Roman" w:hAnsi="Times New Roman" w:cs="Times New Roman"/>
          <w:color w:val="000000"/>
          <w:sz w:val="24"/>
          <w:szCs w:val="24"/>
        </w:rPr>
        <w:t>Management Office (</w:t>
      </w:r>
      <w:del w:id="50" w:author="Chipman, Charles" w:date="2019-01-10T07:43:00Z">
        <w:r w:rsidRPr="00C36773" w:rsidDel="00034528">
          <w:rPr>
            <w:rFonts w:ascii="Times New Roman" w:eastAsia="Times New Roman" w:hAnsi="Times New Roman" w:cs="Times New Roman"/>
            <w:color w:val="000000"/>
            <w:sz w:val="24"/>
            <w:szCs w:val="24"/>
          </w:rPr>
          <w:delText>P</w:delText>
        </w:r>
      </w:del>
      <w:ins w:id="51" w:author="Chipman, Charles" w:date="2019-01-10T07:43:00Z">
        <w:r w:rsidR="00034528">
          <w:rPr>
            <w:rFonts w:ascii="Times New Roman" w:eastAsia="Times New Roman" w:hAnsi="Times New Roman" w:cs="Times New Roman"/>
            <w:color w:val="000000"/>
            <w:sz w:val="24"/>
            <w:szCs w:val="24"/>
          </w:rPr>
          <w:t>N</w:t>
        </w:r>
      </w:ins>
      <w:r w:rsidRPr="00C36773">
        <w:rPr>
          <w:rFonts w:ascii="Times New Roman" w:eastAsia="Times New Roman" w:hAnsi="Times New Roman" w:cs="Times New Roman"/>
          <w:color w:val="000000"/>
          <w:sz w:val="24"/>
          <w:szCs w:val="24"/>
        </w:rPr>
        <w:t>MO).</w:t>
      </w:r>
    </w:p>
    <w:p w14:paraId="0F7E668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Email comments on this specification to </w:t>
      </w:r>
      <w:commentRangeStart w:id="52"/>
      <w:r w:rsidR="00CC710C">
        <w:rPr>
          <w:rFonts w:ascii="Courier New" w:eastAsia="Times New Roman" w:hAnsi="Courier New" w:cs="Courier New"/>
          <w:color w:val="000000"/>
          <w:sz w:val="19"/>
          <w:szCs w:val="19"/>
          <w:shd w:val="clear" w:color="auto" w:fill="FFFFFF"/>
        </w:rPr>
        <w:fldChar w:fldCharType="begin"/>
      </w:r>
      <w:r w:rsidR="00CC710C">
        <w:rPr>
          <w:rFonts w:ascii="Courier New" w:eastAsia="Times New Roman" w:hAnsi="Courier New" w:cs="Courier New"/>
          <w:color w:val="000000"/>
          <w:sz w:val="19"/>
          <w:szCs w:val="19"/>
          <w:shd w:val="clear" w:color="auto" w:fill="FFFFFF"/>
        </w:rPr>
        <w:instrText xml:space="preserve"> HYPERLINK "mailto:niem-comments%40lists.gatech.edu?subject=NIEM%20MPD%20Specification%20Version%203.0.1" \t "_blank" </w:instrText>
      </w:r>
      <w:r w:rsidR="00CC710C">
        <w:rPr>
          <w:rFonts w:ascii="Courier New" w:eastAsia="Times New Roman" w:hAnsi="Courier New" w:cs="Courier New"/>
          <w:color w:val="000000"/>
          <w:sz w:val="19"/>
          <w:szCs w:val="19"/>
          <w:shd w:val="clear" w:color="auto" w:fill="FFFFFF"/>
        </w:rPr>
        <w:fldChar w:fldCharType="separate"/>
      </w:r>
      <w:r w:rsidRPr="00C36773">
        <w:rPr>
          <w:rFonts w:ascii="Courier New" w:eastAsia="Times New Roman" w:hAnsi="Courier New" w:cs="Courier New"/>
          <w:color w:val="000000"/>
          <w:sz w:val="19"/>
          <w:szCs w:val="19"/>
          <w:shd w:val="clear" w:color="auto" w:fill="FFFFFF"/>
        </w:rPr>
        <w:t>niem-comments@lists.gatech.edu</w:t>
      </w:r>
      <w:r w:rsidR="00CC710C">
        <w:rPr>
          <w:rFonts w:ascii="Courier New" w:eastAsia="Times New Roman" w:hAnsi="Courier New" w:cs="Courier New"/>
          <w:color w:val="000000"/>
          <w:sz w:val="19"/>
          <w:szCs w:val="19"/>
          <w:shd w:val="clear" w:color="auto" w:fill="FFFFFF"/>
        </w:rPr>
        <w:fldChar w:fldCharType="end"/>
      </w:r>
      <w:commentRangeEnd w:id="52"/>
      <w:r w:rsidR="00CC710C">
        <w:rPr>
          <w:rStyle w:val="CommentReference"/>
        </w:rPr>
        <w:commentReference w:id="52"/>
      </w:r>
      <w:r w:rsidRPr="00C36773">
        <w:rPr>
          <w:rFonts w:ascii="Times New Roman" w:eastAsia="Times New Roman" w:hAnsi="Times New Roman" w:cs="Times New Roman"/>
          <w:color w:val="000000"/>
          <w:sz w:val="24"/>
          <w:szCs w:val="24"/>
        </w:rPr>
        <w:t>.</w:t>
      </w:r>
    </w:p>
    <w:p w14:paraId="7F3029C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53" w:name="Introduction"/>
      <w:bookmarkStart w:id="54" w:name="section_1"/>
      <w:bookmarkEnd w:id="53"/>
      <w:bookmarkEnd w:id="54"/>
      <w:r w:rsidRPr="00C36773">
        <w:rPr>
          <w:rFonts w:ascii="Times New Roman" w:eastAsia="Times New Roman" w:hAnsi="Times New Roman" w:cs="Times New Roman"/>
          <w:b/>
          <w:bCs/>
          <w:color w:val="000000"/>
          <w:sz w:val="30"/>
          <w:szCs w:val="30"/>
        </w:rPr>
        <w:t>1. Introduction</w:t>
      </w:r>
    </w:p>
    <w:p w14:paraId="75BF7DD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specification assumes familiarity with the National Information Exchange Model (NIEM), its basic concepts, architecture, processes, design rules, and general conformance rules. For novices to NIEM, the recommended</w:t>
      </w:r>
      <w:commentRangeStart w:id="55"/>
      <w:r w:rsidRPr="00C36773">
        <w:rPr>
          <w:rFonts w:ascii="Times New Roman" w:eastAsia="Times New Roman" w:hAnsi="Times New Roman" w:cs="Times New Roman"/>
          <w:color w:val="000000"/>
          <w:sz w:val="24"/>
          <w:szCs w:val="24"/>
        </w:rPr>
        <w:t xml:space="preserve"> reading list</w:t>
      </w:r>
      <w:commentRangeEnd w:id="55"/>
      <w:r w:rsidR="00CC710C">
        <w:rPr>
          <w:rStyle w:val="CommentReference"/>
        </w:rPr>
        <w:commentReference w:id="55"/>
      </w:r>
      <w:r w:rsidRPr="00C36773">
        <w:rPr>
          <w:rFonts w:ascii="Times New Roman" w:eastAsia="Times New Roman" w:hAnsi="Times New Roman" w:cs="Times New Roman"/>
          <w:color w:val="000000"/>
          <w:sz w:val="24"/>
          <w:szCs w:val="24"/>
        </w:rPr>
        <w:t xml:space="preserve"> includes:</w:t>
      </w:r>
    </w:p>
    <w:p w14:paraId="4E4CD869" w14:textId="7B59C6F8"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56" w:author="Chipman, Charles" w:date="2019-01-29T10:36:00Z">
        <w:r w:rsidDel="00A27C64">
          <w:rPr>
            <w:rFonts w:ascii="Times New Roman" w:eastAsia="Times New Roman" w:hAnsi="Times New Roman" w:cs="Times New Roman"/>
            <w:b/>
            <w:bCs/>
            <w:color w:val="000000"/>
            <w:sz w:val="24"/>
            <w:szCs w:val="24"/>
            <w:shd w:val="clear" w:color="auto" w:fill="FFFFFF"/>
          </w:rPr>
          <w:fldChar w:fldCharType="begin"/>
        </w:r>
        <w:r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"NIEM-Intro" </w:delInstrText>
        </w:r>
        <w:r w:rsidDel="00A27C64">
          <w:rPr>
            <w:rFonts w:ascii="Times New Roman" w:eastAsia="Times New Roman" w:hAnsi="Times New Roman" w:cs="Times New Roman"/>
            <w:b/>
            <w:bCs/>
            <w:color w:val="000000"/>
            <w:sz w:val="24"/>
            <w:szCs w:val="24"/>
            <w:shd w:val="clear" w:color="auto" w:fill="FFFFFF"/>
          </w:rPr>
          <w:fldChar w:fldCharType="separate"/>
        </w:r>
        <w:r w:rsidR="00C36773" w:rsidRPr="00C36773" w:rsidDel="00A27C64">
          <w:rPr>
            <w:rFonts w:ascii="Times New Roman" w:eastAsia="Times New Roman" w:hAnsi="Times New Roman" w:cs="Times New Roman"/>
            <w:b/>
            <w:bCs/>
            <w:color w:val="000000"/>
            <w:sz w:val="24"/>
            <w:szCs w:val="24"/>
            <w:shd w:val="clear" w:color="auto" w:fill="FFFFFF"/>
          </w:rPr>
          <w:delText>[NIEM Introduction]</w:delText>
        </w:r>
        <w:r w:rsidDel="00A27C64">
          <w:rPr>
            <w:rFonts w:ascii="Times New Roman" w:eastAsia="Times New Roman" w:hAnsi="Times New Roman" w:cs="Times New Roman"/>
            <w:b/>
            <w:bCs/>
            <w:color w:val="000000"/>
            <w:sz w:val="24"/>
            <w:szCs w:val="24"/>
            <w:shd w:val="clear" w:color="auto" w:fill="FFFFFF"/>
          </w:rPr>
          <w:fldChar w:fldCharType="end"/>
        </w:r>
      </w:del>
    </w:p>
    <w:p w14:paraId="75170C7B" w14:textId="32A03D7D"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w:t>
      </w:r>
      <w:del w:id="57"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58"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1046D0CF" w14:textId="3555911F"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59"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60"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07C54E13" w14:textId="43709F67"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61" w:author="Chipman, Charles" w:date="2019-01-29T10:16:00Z">
        <w:r w:rsidR="00C36773" w:rsidRPr="00C36773" w:rsidDel="00CC710C">
          <w:rPr>
            <w:rFonts w:ascii="Times New Roman" w:eastAsia="Times New Roman" w:hAnsi="Times New Roman" w:cs="Times New Roman"/>
            <w:b/>
            <w:bCs/>
            <w:color w:val="000000"/>
            <w:sz w:val="24"/>
            <w:szCs w:val="24"/>
            <w:shd w:val="clear" w:color="auto" w:fill="FFFFFF"/>
          </w:rPr>
          <w:delText>3</w:delText>
        </w:r>
      </w:del>
      <w:ins w:id="62" w:author="Chipman, Charles" w:date="2019-01-29T10:16:00Z">
        <w:r>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3750DD35" w14:textId="08D0C9E5"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63" w:author="Chipman, Charles" w:date="2019-01-29T10:27:00Z">
        <w:r w:rsidDel="008F1AC1">
          <w:rPr>
            <w:rFonts w:ascii="Times New Roman" w:eastAsia="Times New Roman" w:hAnsi="Times New Roman" w:cs="Times New Roman"/>
            <w:b/>
            <w:bCs/>
            <w:color w:val="000000"/>
            <w:sz w:val="24"/>
            <w:szCs w:val="24"/>
            <w:shd w:val="clear" w:color="auto" w:fill="FFFFFF"/>
          </w:rPr>
          <w:fldChar w:fldCharType="begin"/>
        </w:r>
        <w:r w:rsidDel="008F1AC1">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Del="008F1AC1">
          <w:rPr>
            <w:rFonts w:ascii="Times New Roman" w:eastAsia="Times New Roman" w:hAnsi="Times New Roman" w:cs="Times New Roman"/>
            <w:b/>
            <w:bCs/>
            <w:color w:val="000000"/>
            <w:sz w:val="24"/>
            <w:szCs w:val="24"/>
            <w:shd w:val="clear" w:color="auto" w:fill="FFFFFF"/>
          </w:rPr>
          <w:fldChar w:fldCharType="separate"/>
        </w:r>
        <w:r w:rsidR="00C36773" w:rsidRPr="00C36773" w:rsidDel="008F1AC1">
          <w:rPr>
            <w:rFonts w:ascii="Times New Roman" w:eastAsia="Times New Roman" w:hAnsi="Times New Roman" w:cs="Times New Roman"/>
            <w:b/>
            <w:bCs/>
            <w:color w:val="000000"/>
            <w:sz w:val="24"/>
            <w:szCs w:val="24"/>
            <w:shd w:val="clear" w:color="auto" w:fill="FFFFFF"/>
          </w:rPr>
          <w:delText>[NIEM High-Level Version Architecture 3.0]</w:delText>
        </w:r>
        <w:r w:rsidDel="008F1AC1">
          <w:rPr>
            <w:rFonts w:ascii="Times New Roman" w:eastAsia="Times New Roman" w:hAnsi="Times New Roman" w:cs="Times New Roman"/>
            <w:b/>
            <w:bCs/>
            <w:color w:val="000000"/>
            <w:sz w:val="24"/>
            <w:szCs w:val="24"/>
            <w:shd w:val="clear" w:color="auto" w:fill="FFFFFF"/>
          </w:rPr>
          <w:fldChar w:fldCharType="end"/>
        </w:r>
      </w:del>
    </w:p>
    <w:p w14:paraId="34431DD6" w14:textId="015A5880"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64" w:author="Chipman, Charles" w:date="2019-01-29T10:17:00Z">
        <w:r w:rsidDel="00CC710C">
          <w:rPr>
            <w:rFonts w:ascii="Times New Roman" w:eastAsia="Times New Roman" w:hAnsi="Times New Roman" w:cs="Times New Roman"/>
            <w:b/>
            <w:bCs/>
            <w:color w:val="000000"/>
            <w:sz w:val="24"/>
            <w:szCs w:val="24"/>
            <w:shd w:val="clear" w:color="auto" w:fill="FFFFFF"/>
          </w:rPr>
          <w:fldChar w:fldCharType="begin"/>
        </w:r>
        <w:r w:rsidDel="00CC710C">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"NIEM-HLTA" </w:delInstrText>
        </w:r>
        <w:r w:rsidDel="00CC710C">
          <w:rPr>
            <w:rFonts w:ascii="Times New Roman" w:eastAsia="Times New Roman" w:hAnsi="Times New Roman" w:cs="Times New Roman"/>
            <w:b/>
            <w:bCs/>
            <w:color w:val="000000"/>
            <w:sz w:val="24"/>
            <w:szCs w:val="24"/>
            <w:shd w:val="clear" w:color="auto" w:fill="FFFFFF"/>
          </w:rPr>
          <w:fldChar w:fldCharType="separate"/>
        </w:r>
        <w:r w:rsidR="00C36773" w:rsidRPr="00C36773" w:rsidDel="00CC710C">
          <w:rPr>
            <w:rFonts w:ascii="Times New Roman" w:eastAsia="Times New Roman" w:hAnsi="Times New Roman" w:cs="Times New Roman"/>
            <w:b/>
            <w:bCs/>
            <w:color w:val="000000"/>
            <w:sz w:val="24"/>
            <w:szCs w:val="24"/>
            <w:shd w:val="clear" w:color="auto" w:fill="FFFFFF"/>
          </w:rPr>
          <w:delText>[NIEM High-Level Tool Architecture 1.1]</w:delText>
        </w:r>
        <w:r w:rsidDel="00CC710C">
          <w:rPr>
            <w:rFonts w:ascii="Times New Roman" w:eastAsia="Times New Roman" w:hAnsi="Times New Roman" w:cs="Times New Roman"/>
            <w:b/>
            <w:bCs/>
            <w:color w:val="000000"/>
            <w:sz w:val="24"/>
            <w:szCs w:val="24"/>
            <w:shd w:val="clear" w:color="auto" w:fill="FFFFFF"/>
          </w:rPr>
          <w:fldChar w:fldCharType="end"/>
        </w:r>
      </w:del>
    </w:p>
    <w:p w14:paraId="0DDC5D95" w14:textId="69F1E6F5" w:rsidR="00C36773" w:rsidRPr="00C36773" w:rsidRDefault="00CC710C" w:rsidP="00C36773">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65" w:author="Chipman, Charles" w:date="2019-01-29T10:17:00Z">
        <w:r w:rsidDel="00CC710C">
          <w:rPr>
            <w:rFonts w:ascii="Times New Roman" w:eastAsia="Times New Roman" w:hAnsi="Times New Roman" w:cs="Times New Roman"/>
            <w:b/>
            <w:bCs/>
            <w:color w:val="000000"/>
            <w:sz w:val="24"/>
            <w:szCs w:val="24"/>
            <w:shd w:val="clear" w:color="auto" w:fill="FFFFFF"/>
          </w:rPr>
          <w:fldChar w:fldCharType="begin"/>
        </w:r>
        <w:r w:rsidDel="00CC710C">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"NIEM-Implementation" </w:delInstrText>
        </w:r>
        <w:r w:rsidDel="00CC710C">
          <w:rPr>
            <w:rFonts w:ascii="Times New Roman" w:eastAsia="Times New Roman" w:hAnsi="Times New Roman" w:cs="Times New Roman"/>
            <w:b/>
            <w:bCs/>
            <w:color w:val="000000"/>
            <w:sz w:val="24"/>
            <w:szCs w:val="24"/>
            <w:shd w:val="clear" w:color="auto" w:fill="FFFFFF"/>
          </w:rPr>
          <w:fldChar w:fldCharType="separate"/>
        </w:r>
        <w:r w:rsidR="00C36773" w:rsidRPr="00C36773" w:rsidDel="00CC710C">
          <w:rPr>
            <w:rFonts w:ascii="Times New Roman" w:eastAsia="Times New Roman" w:hAnsi="Times New Roman" w:cs="Times New Roman"/>
            <w:b/>
            <w:bCs/>
            <w:color w:val="000000"/>
            <w:sz w:val="24"/>
            <w:szCs w:val="24"/>
            <w:shd w:val="clear" w:color="auto" w:fill="FFFFFF"/>
          </w:rPr>
          <w:delText>[NIEM Implementation Guide]</w:delText>
        </w:r>
        <w:r w:rsidDel="00CC710C">
          <w:rPr>
            <w:rFonts w:ascii="Times New Roman" w:eastAsia="Times New Roman" w:hAnsi="Times New Roman" w:cs="Times New Roman"/>
            <w:b/>
            <w:bCs/>
            <w:color w:val="000000"/>
            <w:sz w:val="24"/>
            <w:szCs w:val="24"/>
            <w:shd w:val="clear" w:color="auto" w:fill="FFFFFF"/>
          </w:rPr>
          <w:fldChar w:fldCharType="end"/>
        </w:r>
      </w:del>
    </w:p>
    <w:p w14:paraId="59FED181" w14:textId="1430698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Even those already knowledgeable of NIEM should be familiar with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w:t>
      </w:r>
      <w:del w:id="66"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67"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8"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69"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ins w:id="70" w:author="Chipman, Charles" w:date="2019-01-29T10:36:00Z">
        <w:r w:rsidR="00A27C64">
          <w:rPr>
            <w:rFonts w:ascii="Times New Roman" w:eastAsia="Times New Roman" w:hAnsi="Times New Roman" w:cs="Times New Roman"/>
            <w:color w:val="000000"/>
            <w:sz w:val="24"/>
            <w:szCs w:val="24"/>
          </w:rPr>
          <w:t xml:space="preserve">and </w:t>
        </w:r>
      </w:ins>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71" w:author="Chipman, Charles" w:date="2019-01-29T10:36:00Z">
        <w:r w:rsidRPr="00C36773" w:rsidDel="00A27C64">
          <w:rPr>
            <w:rFonts w:ascii="Times New Roman" w:eastAsia="Times New Roman" w:hAnsi="Times New Roman" w:cs="Times New Roman"/>
            <w:b/>
            <w:bCs/>
            <w:color w:val="000000"/>
            <w:sz w:val="24"/>
            <w:szCs w:val="24"/>
            <w:shd w:val="clear" w:color="auto" w:fill="FFFFFF"/>
          </w:rPr>
          <w:delText>3</w:delText>
        </w:r>
      </w:del>
      <w:ins w:id="72" w:author="Chipman, Charles" w:date="2019-01-29T10:36:00Z">
        <w:r w:rsidR="00A27C6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del w:id="73" w:author="Chipman, Charles" w:date="2019-01-29T10:36:00Z">
        <w:r w:rsidRPr="00C36773" w:rsidDel="00A27C64">
          <w:rPr>
            <w:rFonts w:ascii="Times New Roman" w:eastAsia="Times New Roman" w:hAnsi="Times New Roman" w:cs="Times New Roman"/>
            <w:color w:val="000000"/>
            <w:sz w:val="24"/>
            <w:szCs w:val="24"/>
          </w:rPr>
          <w:delText xml:space="preserve">, and </w:delText>
        </w:r>
        <w:r w:rsidR="00CC710C" w:rsidDel="00A27C64">
          <w:rPr>
            <w:rFonts w:ascii="Times New Roman" w:eastAsia="Times New Roman" w:hAnsi="Times New Roman" w:cs="Times New Roman"/>
            <w:b/>
            <w:bCs/>
            <w:color w:val="000000"/>
            <w:sz w:val="24"/>
            <w:szCs w:val="24"/>
            <w:shd w:val="clear" w:color="auto" w:fill="FFFFFF"/>
          </w:rPr>
          <w:fldChar w:fldCharType="begin"/>
        </w:r>
        <w:r w:rsidR="00CC710C"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A27C64">
          <w:rPr>
            <w:rFonts w:ascii="Times New Roman" w:eastAsia="Times New Roman" w:hAnsi="Times New Roman" w:cs="Times New Roman"/>
            <w:b/>
            <w:bCs/>
            <w:color w:val="000000"/>
            <w:sz w:val="24"/>
            <w:szCs w:val="24"/>
            <w:shd w:val="clear" w:color="auto" w:fill="FFFFFF"/>
          </w:rPr>
          <w:fldChar w:fldCharType="separate"/>
        </w:r>
        <w:r w:rsidRPr="00C36773" w:rsidDel="00A27C64">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A27C64">
          <w:rPr>
            <w:rFonts w:ascii="Times New Roman" w:eastAsia="Times New Roman" w:hAnsi="Times New Roman" w:cs="Times New Roman"/>
            <w:b/>
            <w:bCs/>
            <w:color w:val="000000"/>
            <w:sz w:val="24"/>
            <w:szCs w:val="24"/>
            <w:shd w:val="clear" w:color="auto" w:fill="FFFFFF"/>
          </w:rPr>
          <w:fldChar w:fldCharType="end"/>
        </w:r>
      </w:del>
      <w:r w:rsidRPr="00C36773">
        <w:rPr>
          <w:rFonts w:ascii="Times New Roman" w:eastAsia="Times New Roman" w:hAnsi="Times New Roman" w:cs="Times New Roman"/>
          <w:color w:val="000000"/>
          <w:sz w:val="24"/>
          <w:szCs w:val="24"/>
        </w:rPr>
        <w:t>.</w:t>
      </w:r>
    </w:p>
    <w:p w14:paraId="1FB81A6E" w14:textId="4F7C8E0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NIEM documents listed above are available at </w:t>
      </w:r>
      <w:hyperlink r:id="rId97" w:tgtFrame="_blank" w:history="1">
        <w:r w:rsidRPr="00C36773">
          <w:rPr>
            <w:rFonts w:ascii="Courier New" w:eastAsia="Times New Roman" w:hAnsi="Courier New" w:cs="Courier New"/>
            <w:color w:val="000000"/>
            <w:sz w:val="19"/>
            <w:szCs w:val="19"/>
            <w:shd w:val="clear" w:color="auto" w:fill="FFFFFF"/>
          </w:rPr>
          <w:t>http://reference.niem.gov/niem/</w:t>
        </w:r>
      </w:hyperlink>
      <w:r w:rsidRPr="00C36773">
        <w:rPr>
          <w:rFonts w:ascii="Times New Roman" w:eastAsia="Times New Roman" w:hAnsi="Times New Roman" w:cs="Times New Roman"/>
          <w:color w:val="000000"/>
          <w:sz w:val="24"/>
          <w:szCs w:val="24"/>
        </w:rPr>
        <w:t xml:space="preserve">. </w:t>
      </w:r>
      <w:del w:id="74" w:author="Chipman, Charles" w:date="2019-01-29T10:36:00Z">
        <w:r w:rsidRPr="00C36773" w:rsidDel="00A27C64">
          <w:rPr>
            <w:rFonts w:ascii="Times New Roman" w:eastAsia="Times New Roman" w:hAnsi="Times New Roman" w:cs="Times New Roman"/>
            <w:color w:val="000000"/>
            <w:sz w:val="24"/>
            <w:szCs w:val="24"/>
          </w:rPr>
          <w:delText xml:space="preserve">See </w:delText>
        </w:r>
        <w:r w:rsidR="00CC710C" w:rsidDel="00A27C64">
          <w:rPr>
            <w:rFonts w:ascii="Times New Roman" w:eastAsia="Times New Roman" w:hAnsi="Times New Roman" w:cs="Times New Roman"/>
            <w:b/>
            <w:bCs/>
            <w:color w:val="000000"/>
            <w:sz w:val="24"/>
            <w:szCs w:val="24"/>
            <w:shd w:val="clear" w:color="auto" w:fill="FFFFFF"/>
          </w:rPr>
          <w:fldChar w:fldCharType="begin"/>
        </w:r>
        <w:r w:rsidR="00CC710C" w:rsidDel="00A27C64">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"NIEM-Implementation" </w:delInstrText>
        </w:r>
        <w:r w:rsidR="00CC710C" w:rsidDel="00A27C64">
          <w:rPr>
            <w:rFonts w:ascii="Times New Roman" w:eastAsia="Times New Roman" w:hAnsi="Times New Roman" w:cs="Times New Roman"/>
            <w:b/>
            <w:bCs/>
            <w:color w:val="000000"/>
            <w:sz w:val="24"/>
            <w:szCs w:val="24"/>
            <w:shd w:val="clear" w:color="auto" w:fill="FFFFFF"/>
          </w:rPr>
          <w:fldChar w:fldCharType="separate"/>
        </w:r>
        <w:r w:rsidRPr="00C36773" w:rsidDel="00A27C64">
          <w:rPr>
            <w:rFonts w:ascii="Times New Roman" w:eastAsia="Times New Roman" w:hAnsi="Times New Roman" w:cs="Times New Roman"/>
            <w:b/>
            <w:bCs/>
            <w:color w:val="000000"/>
            <w:sz w:val="24"/>
            <w:szCs w:val="24"/>
            <w:shd w:val="clear" w:color="auto" w:fill="FFFFFF"/>
          </w:rPr>
          <w:delText>[NIEM Implementation Guide]</w:delText>
        </w:r>
        <w:r w:rsidR="00CC710C" w:rsidDel="00A27C64">
          <w:rPr>
            <w:rFonts w:ascii="Times New Roman" w:eastAsia="Times New Roman" w:hAnsi="Times New Roman" w:cs="Times New Roman"/>
            <w:b/>
            <w:bCs/>
            <w:color w:val="000000"/>
            <w:sz w:val="24"/>
            <w:szCs w:val="24"/>
            <w:shd w:val="clear" w:color="auto" w:fill="FFFFFF"/>
          </w:rPr>
          <w:fldChar w:fldCharType="end"/>
        </w:r>
        <w:r w:rsidRPr="00C36773" w:rsidDel="00A27C64">
          <w:rPr>
            <w:rFonts w:ascii="Times New Roman" w:eastAsia="Times New Roman" w:hAnsi="Times New Roman" w:cs="Times New Roman"/>
            <w:color w:val="000000"/>
            <w:sz w:val="24"/>
            <w:szCs w:val="24"/>
          </w:rPr>
          <w:delText xml:space="preserve"> for the NIEM implementation guidelines Web page.</w:delText>
        </w:r>
      </w:del>
    </w:p>
    <w:p w14:paraId="74DABC42" w14:textId="2E019841"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w:t>
      </w:r>
      <w:del w:id="75" w:author="Chipman, Charles" w:date="2019-01-29T11:15:00Z">
        <w:r w:rsidR="00C36773" w:rsidRPr="00C36773" w:rsidDel="00C73728">
          <w:rPr>
            <w:rFonts w:ascii="Times New Roman" w:eastAsia="Times New Roman" w:hAnsi="Times New Roman" w:cs="Times New Roman"/>
            <w:b/>
            <w:bCs/>
            <w:color w:val="000000"/>
            <w:sz w:val="24"/>
            <w:szCs w:val="24"/>
            <w:shd w:val="clear" w:color="auto" w:fill="FFFFFF"/>
          </w:rPr>
          <w:delText>MPD</w:delText>
        </w:r>
      </w:del>
      <w:ins w:id="76" w:author="Chipman, Charles" w:date="2019-01-29T11:15:00Z">
        <w:r w:rsidR="00C73728">
          <w:rPr>
            <w:rFonts w:ascii="Times New Roman" w:eastAsia="Times New Roman" w:hAnsi="Times New Roman" w:cs="Times New Roman"/>
            <w:b/>
            <w:bCs/>
            <w:color w:val="000000"/>
            <w:sz w:val="24"/>
            <w:szCs w:val="24"/>
            <w:shd w:val="clear" w:color="auto" w:fill="FFFFFF"/>
          </w:rPr>
          <w:t>IEPD</w:t>
        </w:r>
      </w:ins>
      <w:r w:rsidR="00C36773" w:rsidRPr="00C36773">
        <w:rPr>
          <w:rFonts w:ascii="Times New Roman" w:eastAsia="Times New Roman" w:hAnsi="Times New Roman" w:cs="Times New Roman"/>
          <w:b/>
          <w:bCs/>
          <w:color w:val="000000"/>
          <w:sz w:val="24"/>
          <w:szCs w:val="24"/>
          <w:shd w:val="clear" w:color="auto" w:fill="FFFFFF"/>
        </w:rPr>
        <w:t xml:space="preserve"> Specification </w:t>
      </w:r>
      <w:del w:id="77" w:author="Chipman, Charles" w:date="2019-01-29T10:40:00Z">
        <w:r w:rsidR="00C36773" w:rsidRPr="00C36773" w:rsidDel="001D7AB3">
          <w:rPr>
            <w:rFonts w:ascii="Times New Roman" w:eastAsia="Times New Roman" w:hAnsi="Times New Roman" w:cs="Times New Roman"/>
            <w:b/>
            <w:bCs/>
            <w:color w:val="000000"/>
            <w:sz w:val="24"/>
            <w:szCs w:val="24"/>
            <w:shd w:val="clear" w:color="auto" w:fill="FFFFFF"/>
          </w:rPr>
          <w:delText>3</w:delText>
        </w:r>
      </w:del>
      <w:ins w:id="78" w:author="Chipman, Charles" w:date="2019-01-29T10:40:00Z">
        <w:r w:rsidR="001D7AB3">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uses and is a peer to the NIEM Naming and Design Rules </w:t>
      </w: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79" w:author="Chipman, Charles" w:date="2019-01-29T10:40:00Z">
        <w:r w:rsidR="00C36773" w:rsidRPr="00C36773" w:rsidDel="001D7AB3">
          <w:rPr>
            <w:rFonts w:ascii="Times New Roman" w:eastAsia="Times New Roman" w:hAnsi="Times New Roman" w:cs="Times New Roman"/>
            <w:b/>
            <w:bCs/>
            <w:color w:val="000000"/>
            <w:sz w:val="24"/>
            <w:szCs w:val="24"/>
            <w:shd w:val="clear" w:color="auto" w:fill="FFFFFF"/>
          </w:rPr>
          <w:delText>3</w:delText>
        </w:r>
      </w:del>
      <w:ins w:id="80" w:author="Chipman, Charles" w:date="2019-01-29T10:40:00Z">
        <w:r w:rsidR="001D7AB3">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w:t>
      </w:r>
    </w:p>
    <w:p w14:paraId="06752911" w14:textId="1F6DF73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1" w:name="Background"/>
      <w:bookmarkStart w:id="82" w:name="section_1.1"/>
      <w:bookmarkEnd w:id="81"/>
      <w:bookmarkEnd w:id="82"/>
      <w:r w:rsidRPr="00C36773">
        <w:rPr>
          <w:rFonts w:ascii="Times New Roman" w:eastAsia="Times New Roman" w:hAnsi="Times New Roman" w:cs="Times New Roman"/>
          <w:b/>
          <w:bCs/>
          <w:color w:val="000000"/>
          <w:sz w:val="30"/>
          <w:szCs w:val="30"/>
        </w:rPr>
        <w:t>1.1. Background</w:t>
      </w:r>
    </w:p>
    <w:p w14:paraId="57B512AB" w14:textId="23BB0805" w:rsidR="00C36773" w:rsidRPr="00C36773" w:rsidRDefault="00C36773" w:rsidP="00C2259C">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w:t>
      </w:r>
      <w:del w:id="83" w:author="Chipman, Charles" w:date="2019-01-30T09:08:00Z">
        <w:r w:rsidRPr="00C36773" w:rsidDel="00722A32">
          <w:rPr>
            <w:rFonts w:ascii="Times New Roman" w:eastAsia="Times New Roman" w:hAnsi="Times New Roman" w:cs="Times New Roman"/>
            <w:color w:val="000000"/>
            <w:sz w:val="24"/>
            <w:szCs w:val="24"/>
          </w:rPr>
          <w:delText xml:space="preserve">Examples of such sets include, but are not necessarily limited to, a NIEM release, domain update, </w:delText>
        </w:r>
        <w:bookmarkStart w:id="84" w:name="d3e162"/>
        <w:bookmarkEnd w:id="84"/>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(IEPD), and Enterprise Information Exchange Model (EIEM). Each of these is an example of a NIEM </w:delText>
        </w:r>
        <w:bookmarkStart w:id="85" w:name="d3e165"/>
        <w:bookmarkEnd w:id="85"/>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model package description</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(MPD)</w:delText>
        </w:r>
      </w:del>
      <w:ins w:id="86" w:author="Chipman, Charles" w:date="2019-01-30T09:08:00Z">
        <w:r w:rsidR="00722A32">
          <w:rPr>
            <w:rFonts w:ascii="Times New Roman" w:eastAsia="Times New Roman" w:hAnsi="Times New Roman" w:cs="Times New Roman"/>
            <w:color w:val="000000"/>
            <w:sz w:val="24"/>
            <w:szCs w:val="24"/>
          </w:rPr>
          <w:t xml:space="preserve">One such example is an </w:t>
        </w:r>
      </w:ins>
      <w:ins w:id="87" w:author="Chipman, Charles" w:date="2019-01-30T09:09:00Z">
        <w:r w:rsidR="00722A32">
          <w:rPr>
            <w:rFonts w:ascii="Times New Roman" w:eastAsia="Times New Roman" w:hAnsi="Times New Roman" w:cs="Times New Roman"/>
            <w:color w:val="000000"/>
            <w:sz w:val="24"/>
            <w:szCs w:val="24"/>
          </w:rPr>
          <w:t>Information Exchange Package Documentation (</w:t>
        </w:r>
      </w:ins>
      <w:ins w:id="88" w:author="Chipman, Charles" w:date="2019-01-30T09:08:00Z">
        <w:r w:rsidR="00722A32">
          <w:rPr>
            <w:rFonts w:ascii="Times New Roman" w:eastAsia="Times New Roman" w:hAnsi="Times New Roman" w:cs="Times New Roman"/>
            <w:color w:val="000000"/>
            <w:sz w:val="24"/>
            <w:szCs w:val="24"/>
          </w:rPr>
          <w:t>IEPD</w:t>
        </w:r>
      </w:ins>
      <w:ins w:id="89" w:author="Chipman, Charles" w:date="2019-01-30T09:09:00Z">
        <w:r w:rsidR="00722A32">
          <w:rPr>
            <w:rFonts w:ascii="Times New Roman" w:eastAsia="Times New Roman" w:hAnsi="Times New Roman" w:cs="Times New Roman"/>
            <w:color w:val="000000"/>
            <w:sz w:val="24"/>
            <w:szCs w:val="24"/>
          </w:rPr>
          <w:t>)</w:t>
        </w:r>
      </w:ins>
      <w:r w:rsidRPr="00C36773">
        <w:rPr>
          <w:rFonts w:ascii="Times New Roman" w:eastAsia="Times New Roman" w:hAnsi="Times New Roman" w:cs="Times New Roman"/>
          <w:color w:val="000000"/>
          <w:sz w:val="24"/>
          <w:szCs w:val="24"/>
        </w:rPr>
        <w:t>.</w:t>
      </w:r>
    </w:p>
    <w:p w14:paraId="589A0B60" w14:textId="0A34CAC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90" w:name="d3e171"/>
      <w:bookmarkEnd w:id="90"/>
      <w:del w:id="91" w:author="Chipman, Charles" w:date="2019-01-30T09:02: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w:delText>
        </w:r>
      </w:del>
      <w:ins w:id="92" w:author="Chipman, Charles" w:date="2019-01-30T09:02:00Z">
        <w:r w:rsidR="00C2259C" w:rsidRPr="00C36773">
          <w:rPr>
            <w:rFonts w:ascii="Times New Roman" w:eastAsia="Times New Roman" w:hAnsi="Times New Roman" w:cs="Times New Roman"/>
            <w:color w:val="000000"/>
            <w:sz w:val="24"/>
            <w:szCs w:val="24"/>
          </w:rPr>
          <w:fldChar w:fldCharType="begin"/>
        </w:r>
        <w:r w:rsidR="00C2259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C2259C" w:rsidRPr="00C36773">
          <w:rPr>
            <w:rFonts w:ascii="Times New Roman" w:eastAsia="Times New Roman" w:hAnsi="Times New Roman" w:cs="Times New Roman"/>
            <w:color w:val="000000"/>
            <w:sz w:val="24"/>
            <w:szCs w:val="24"/>
          </w:rPr>
          <w:fldChar w:fldCharType="separate"/>
        </w:r>
        <w:r w:rsidR="00C2259C">
          <w:rPr>
            <w:rFonts w:ascii="Times New Roman" w:eastAsia="Times New Roman" w:hAnsi="Times New Roman" w:cs="Times New Roman"/>
            <w:color w:val="000000"/>
            <w:sz w:val="24"/>
            <w:szCs w:val="24"/>
            <w:shd w:val="clear" w:color="auto" w:fill="FFFFFF"/>
          </w:rPr>
          <w:t>IEPD</w:t>
        </w:r>
        <w:r w:rsidR="00C2259C" w:rsidRPr="00C36773">
          <w:rPr>
            <w:rFonts w:ascii="Times New Roman" w:eastAsia="Times New Roman" w:hAnsi="Times New Roman" w:cs="Times New Roman"/>
            <w:color w:val="000000"/>
            <w:sz w:val="24"/>
            <w:szCs w:val="24"/>
          </w:rPr>
          <w:fldChar w:fldCharType="end"/>
        </w:r>
        <w:r w:rsidR="00C2259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normative specification for XML </w:t>
      </w:r>
      <w:bookmarkStart w:id="93" w:name="d3e174"/>
      <w:bookmarkEnd w:id="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the format of the World Wide Web Consortium (W3C) XML Schema Definition Language </w:t>
      </w:r>
      <w:hyperlink r:id="rId98"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w:t>
      </w:r>
      <w:hyperlink r:id="rId99"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bookmarkStart w:id="94" w:name="d3e181"/>
      <w:bookmarkEnd w:id="94"/>
      <w:del w:id="95" w:author="Chipman, Charles" w:date="2019-01-30T09:02: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w:delText>
        </w:r>
      </w:del>
      <w:ins w:id="96" w:author="Chipman, Charles" w:date="2019-01-30T09:02:00Z">
        <w:r w:rsidR="00C2259C" w:rsidRPr="00C36773">
          <w:rPr>
            <w:rFonts w:ascii="Times New Roman" w:eastAsia="Times New Roman" w:hAnsi="Times New Roman" w:cs="Times New Roman"/>
            <w:color w:val="000000"/>
            <w:sz w:val="24"/>
            <w:szCs w:val="24"/>
          </w:rPr>
          <w:fldChar w:fldCharType="begin"/>
        </w:r>
        <w:r w:rsidR="00C2259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C2259C" w:rsidRPr="00C36773">
          <w:rPr>
            <w:rFonts w:ascii="Times New Roman" w:eastAsia="Times New Roman" w:hAnsi="Times New Roman" w:cs="Times New Roman"/>
            <w:color w:val="000000"/>
            <w:sz w:val="24"/>
            <w:szCs w:val="24"/>
          </w:rPr>
          <w:fldChar w:fldCharType="separate"/>
        </w:r>
        <w:r w:rsidR="00C2259C">
          <w:rPr>
            <w:rFonts w:ascii="Times New Roman" w:eastAsia="Times New Roman" w:hAnsi="Times New Roman" w:cs="Times New Roman"/>
            <w:color w:val="000000"/>
            <w:sz w:val="24"/>
            <w:szCs w:val="24"/>
            <w:shd w:val="clear" w:color="auto" w:fill="FFFFFF"/>
          </w:rPr>
          <w:t>IEPD</w:t>
        </w:r>
        <w:r w:rsidR="00C2259C" w:rsidRPr="00C36773">
          <w:rPr>
            <w:rFonts w:ascii="Times New Roman" w:eastAsia="Times New Roman" w:hAnsi="Times New Roman" w:cs="Times New Roman"/>
            <w:color w:val="000000"/>
            <w:sz w:val="24"/>
            <w:szCs w:val="24"/>
          </w:rPr>
          <w:fldChar w:fldCharType="end"/>
        </w:r>
        <w:r w:rsidR="00C2259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 documents either </w:t>
      </w:r>
      <w:commentRangeStart w:id="97"/>
      <w:r w:rsidRPr="00C36773">
        <w:rPr>
          <w:rFonts w:ascii="Times New Roman" w:eastAsia="Times New Roman" w:hAnsi="Times New Roman" w:cs="Times New Roman"/>
          <w:color w:val="000000"/>
          <w:sz w:val="24"/>
          <w:szCs w:val="24"/>
        </w:rPr>
        <w:t xml:space="preserve">(1) define the semantics and structure for NIEM reusable </w:t>
      </w:r>
      <w:bookmarkStart w:id="98" w:name="d3e185"/>
      <w:bookmarkEnd w:id="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commentRangeEnd w:id="97"/>
      <w:r w:rsidR="00722A32">
        <w:rPr>
          <w:rStyle w:val="CommentReference"/>
        </w:rPr>
        <w:commentReference w:id="97"/>
      </w:r>
      <w:r w:rsidRPr="00C36773">
        <w:rPr>
          <w:rFonts w:ascii="Times New Roman" w:eastAsia="Times New Roman" w:hAnsi="Times New Roman" w:cs="Times New Roman"/>
          <w:color w:val="000000"/>
          <w:sz w:val="24"/>
          <w:szCs w:val="24"/>
        </w:rPr>
        <w:t xml:space="preserve">(2) define implementable NIEM exchange instance XML documents in W3C Extensible Markup Language (XML) </w:t>
      </w:r>
      <w:hyperlink r:id="rId100"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w:t>
      </w:r>
    </w:p>
    <w:p w14:paraId="28B3593D" w14:textId="77ADF64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An </w:t>
      </w:r>
      <w:bookmarkStart w:id="99" w:name="d3e193"/>
      <w:bookmarkEnd w:id="99"/>
      <w:del w:id="100" w:author="Chipman, Charles" w:date="2019-01-30T09:07:00Z">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MPD</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w:delText>
        </w:r>
      </w:del>
      <w:ins w:id="101" w:author="Chipman, Charles" w:date="2019-01-30T09:07:00Z">
        <w:r w:rsidR="00722A32" w:rsidRPr="00C36773">
          <w:rPr>
            <w:rFonts w:ascii="Times New Roman" w:eastAsia="Times New Roman" w:hAnsi="Times New Roman" w:cs="Times New Roman"/>
            <w:color w:val="000000"/>
            <w:sz w:val="24"/>
            <w:szCs w:val="24"/>
          </w:rPr>
          <w:fldChar w:fldCharType="begin"/>
        </w:r>
        <w:r w:rsidR="00722A32"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722A32" w:rsidRPr="00C36773">
          <w:rPr>
            <w:rFonts w:ascii="Times New Roman" w:eastAsia="Times New Roman" w:hAnsi="Times New Roman" w:cs="Times New Roman"/>
            <w:color w:val="000000"/>
            <w:sz w:val="24"/>
            <w:szCs w:val="24"/>
          </w:rPr>
          <w:fldChar w:fldCharType="separate"/>
        </w:r>
        <w:r w:rsidR="00722A32">
          <w:rPr>
            <w:rFonts w:ascii="Times New Roman" w:eastAsia="Times New Roman" w:hAnsi="Times New Roman" w:cs="Times New Roman"/>
            <w:color w:val="000000"/>
            <w:sz w:val="24"/>
            <w:szCs w:val="24"/>
            <w:shd w:val="clear" w:color="auto" w:fill="FFFFFF"/>
          </w:rPr>
          <w:t>IEPD</w:t>
        </w:r>
        <w:r w:rsidR="00722A32" w:rsidRPr="00C36773">
          <w:rPr>
            <w:rFonts w:ascii="Times New Roman" w:eastAsia="Times New Roman" w:hAnsi="Times New Roman" w:cs="Times New Roman"/>
            <w:color w:val="000000"/>
            <w:sz w:val="24"/>
            <w:szCs w:val="24"/>
          </w:rPr>
          <w:fldChar w:fldCharType="end"/>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ready to publish and use when it conforms to NIEM specifications, and has been properly packaged with the schemas, documentation, and supplemental files needed to implement or reuse it. </w:t>
      </w:r>
      <w:bookmarkStart w:id="102" w:name="d3e196"/>
      <w:bookmarkEnd w:id="102"/>
      <w:del w:id="103" w:author="Chipman, Charles" w:date="2019-01-30T09:07:00Z">
        <w:r w:rsidRPr="00C36773" w:rsidDel="00722A32">
          <w:rPr>
            <w:rFonts w:ascii="Times New Roman" w:eastAsia="Times New Roman" w:hAnsi="Times New Roman" w:cs="Times New Roman"/>
            <w:color w:val="000000"/>
            <w:sz w:val="24"/>
            <w:szCs w:val="24"/>
          </w:rPr>
          <w:fldChar w:fldCharType="begin"/>
        </w:r>
        <w:r w:rsidRPr="00C36773" w:rsidDel="00722A3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722A32">
          <w:rPr>
            <w:rFonts w:ascii="Times New Roman" w:eastAsia="Times New Roman" w:hAnsi="Times New Roman" w:cs="Times New Roman"/>
            <w:color w:val="000000"/>
            <w:sz w:val="24"/>
            <w:szCs w:val="24"/>
          </w:rPr>
          <w:fldChar w:fldCharType="separate"/>
        </w:r>
        <w:r w:rsidRPr="00C36773" w:rsidDel="00722A32">
          <w:rPr>
            <w:rFonts w:ascii="Times New Roman" w:eastAsia="Times New Roman" w:hAnsi="Times New Roman" w:cs="Times New Roman"/>
            <w:color w:val="000000"/>
            <w:sz w:val="24"/>
            <w:szCs w:val="24"/>
            <w:shd w:val="clear" w:color="auto" w:fill="FFFFFF"/>
          </w:rPr>
          <w:delText>MPD</w:delText>
        </w:r>
        <w:r w:rsidRPr="00C36773" w:rsidDel="00722A32">
          <w:rPr>
            <w:rFonts w:ascii="Times New Roman" w:eastAsia="Times New Roman" w:hAnsi="Times New Roman" w:cs="Times New Roman"/>
            <w:color w:val="000000"/>
            <w:sz w:val="24"/>
            <w:szCs w:val="24"/>
          </w:rPr>
          <w:fldChar w:fldCharType="end"/>
        </w:r>
        <w:r w:rsidRPr="00C36773" w:rsidDel="00722A32">
          <w:rPr>
            <w:rFonts w:ascii="Times New Roman" w:eastAsia="Times New Roman" w:hAnsi="Times New Roman" w:cs="Times New Roman"/>
            <w:color w:val="000000"/>
            <w:sz w:val="24"/>
            <w:szCs w:val="24"/>
          </w:rPr>
          <w:delText xml:space="preserve"> </w:delText>
        </w:r>
      </w:del>
      <w:ins w:id="104" w:author="Chipman, Charles" w:date="2019-01-30T09:07:00Z">
        <w:r w:rsidR="00722A32" w:rsidRPr="00C36773">
          <w:rPr>
            <w:rFonts w:ascii="Times New Roman" w:eastAsia="Times New Roman" w:hAnsi="Times New Roman" w:cs="Times New Roman"/>
            <w:color w:val="000000"/>
            <w:sz w:val="24"/>
            <w:szCs w:val="24"/>
          </w:rPr>
          <w:fldChar w:fldCharType="begin"/>
        </w:r>
        <w:r w:rsidR="00722A32"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722A32" w:rsidRPr="00C36773">
          <w:rPr>
            <w:rFonts w:ascii="Times New Roman" w:eastAsia="Times New Roman" w:hAnsi="Times New Roman" w:cs="Times New Roman"/>
            <w:color w:val="000000"/>
            <w:sz w:val="24"/>
            <w:szCs w:val="24"/>
          </w:rPr>
          <w:fldChar w:fldCharType="separate"/>
        </w:r>
        <w:r w:rsidR="00722A32">
          <w:rPr>
            <w:rFonts w:ascii="Times New Roman" w:eastAsia="Times New Roman" w:hAnsi="Times New Roman" w:cs="Times New Roman"/>
            <w:color w:val="000000"/>
            <w:sz w:val="24"/>
            <w:szCs w:val="24"/>
            <w:shd w:val="clear" w:color="auto" w:fill="FFFFFF"/>
          </w:rPr>
          <w:t>IEPD</w:t>
        </w:r>
        <w:r w:rsidR="00722A32" w:rsidRPr="00C36773">
          <w:rPr>
            <w:rFonts w:ascii="Times New Roman" w:eastAsia="Times New Roman" w:hAnsi="Times New Roman" w:cs="Times New Roman"/>
            <w:color w:val="000000"/>
            <w:sz w:val="24"/>
            <w:szCs w:val="24"/>
          </w:rPr>
          <w:fldChar w:fldCharType="end"/>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content design, development, and assembly may be difficult and time-consuming, especially if done manually. Developers will often prefer to build and modify an </w:t>
      </w:r>
      <w:del w:id="105" w:author="Chipman, Charles" w:date="2019-01-30T09:07:00Z">
        <w:r w:rsidRPr="00C36773" w:rsidDel="00722A32">
          <w:rPr>
            <w:rFonts w:ascii="Times New Roman" w:eastAsia="Times New Roman" w:hAnsi="Times New Roman" w:cs="Times New Roman"/>
            <w:color w:val="000000"/>
            <w:sz w:val="24"/>
            <w:szCs w:val="24"/>
          </w:rPr>
          <w:delText xml:space="preserve">MPD </w:delText>
        </w:r>
      </w:del>
      <w:ins w:id="106" w:author="Chipman, Charles" w:date="2019-01-30T09:07:00Z">
        <w:r w:rsidR="00722A32">
          <w:rPr>
            <w:rFonts w:ascii="Times New Roman" w:eastAsia="Times New Roman" w:hAnsi="Times New Roman" w:cs="Times New Roman"/>
            <w:color w:val="000000"/>
            <w:sz w:val="24"/>
            <w:szCs w:val="24"/>
          </w:rPr>
          <w:t>IEPD</w:t>
        </w:r>
        <w:r w:rsidR="00722A32"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with the help of software tools, which can significantly reduce the complexity of designing, constructing, changing, and managing </w:t>
      </w:r>
      <w:del w:id="107" w:author="Chipman, Charles" w:date="2019-01-30T09:07:00Z">
        <w:r w:rsidRPr="00C36773" w:rsidDel="00722A32">
          <w:rPr>
            <w:rFonts w:ascii="Times New Roman" w:eastAsia="Times New Roman" w:hAnsi="Times New Roman" w:cs="Times New Roman"/>
            <w:color w:val="000000"/>
            <w:sz w:val="24"/>
            <w:szCs w:val="24"/>
          </w:rPr>
          <w:delText>MPDs</w:delText>
        </w:r>
      </w:del>
      <w:ins w:id="108" w:author="Chipman, Charles" w:date="2019-01-30T09:07:00Z">
        <w:r w:rsidR="00722A32">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In order to reduce ambiguity and to facilitate interoperable and effective tool support, this baseline specification imposes some degree of consistency on the terminology, syntax, semantics, and composition of </w:t>
      </w:r>
      <w:del w:id="109" w:author="Chipman, Charles" w:date="2019-01-30T09:08:00Z">
        <w:r w:rsidRPr="00C36773" w:rsidDel="00722A32">
          <w:rPr>
            <w:rFonts w:ascii="Times New Roman" w:eastAsia="Times New Roman" w:hAnsi="Times New Roman" w:cs="Times New Roman"/>
            <w:color w:val="000000"/>
            <w:sz w:val="24"/>
            <w:szCs w:val="24"/>
          </w:rPr>
          <w:delText>MPDs</w:delText>
        </w:r>
      </w:del>
      <w:ins w:id="110" w:author="Chipman, Charles" w:date="2019-01-30T09:08:00Z">
        <w:r w:rsidR="00722A32">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03733A3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1" w:name="Purpose"/>
      <w:bookmarkStart w:id="112" w:name="section_1.2"/>
      <w:bookmarkEnd w:id="111"/>
      <w:bookmarkEnd w:id="112"/>
      <w:r w:rsidRPr="00C36773">
        <w:rPr>
          <w:rFonts w:ascii="Times New Roman" w:eastAsia="Times New Roman" w:hAnsi="Times New Roman" w:cs="Times New Roman"/>
          <w:b/>
          <w:bCs/>
          <w:color w:val="000000"/>
          <w:sz w:val="30"/>
          <w:szCs w:val="30"/>
        </w:rPr>
        <w:t>1.2. Purpose</w:t>
      </w:r>
    </w:p>
    <w:p w14:paraId="768C837A" w14:textId="45F32B2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document is a normative specification for NIEM </w:t>
      </w:r>
      <w:del w:id="113" w:author="Chipman, Charles" w:date="2019-01-29T11:19:00Z">
        <w:r w:rsidRPr="00C36773" w:rsidDel="001632B7">
          <w:rPr>
            <w:rFonts w:ascii="Times New Roman" w:eastAsia="Times New Roman" w:hAnsi="Times New Roman" w:cs="Times New Roman"/>
            <w:color w:val="000000"/>
            <w:sz w:val="24"/>
            <w:szCs w:val="24"/>
          </w:rPr>
          <w:delText xml:space="preserve">MPDs in general, and NIEM </w:delText>
        </w:r>
      </w:del>
      <w:bookmarkStart w:id="114" w:name="d3e207"/>
      <w:bookmarkEnd w:id="114"/>
      <w:del w:id="115" w:author="Chipman, Charles" w:date="2019-01-29T10:57: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r w:rsidRPr="00C36773">
        <w:rPr>
          <w:rFonts w:ascii="Times New Roman" w:eastAsia="Times New Roman" w:hAnsi="Times New Roman" w:cs="Times New Roman"/>
          <w:color w:val="000000"/>
          <w:sz w:val="24"/>
          <w:szCs w:val="24"/>
        </w:rPr>
        <w:t>IEPD</w:t>
      </w:r>
      <w:ins w:id="116" w:author="Chipman, Charles" w:date="2019-01-29T10:57:00Z">
        <w:r w:rsidR="005F4A62">
          <w:rPr>
            <w:rFonts w:ascii="Times New Roman" w:eastAsia="Times New Roman" w:hAnsi="Times New Roman" w:cs="Times New Roman"/>
            <w:color w:val="000000"/>
            <w:sz w:val="24"/>
            <w:szCs w:val="24"/>
          </w:rPr>
          <w:t>s</w:t>
        </w:r>
      </w:ins>
      <w:del w:id="117" w:author="Chipman, Charles" w:date="2019-01-29T10:57:00Z">
        <w:r w:rsidRPr="00C36773" w:rsidDel="005F4A62">
          <w:rPr>
            <w:rFonts w:ascii="Times New Roman" w:eastAsia="Times New Roman" w:hAnsi="Times New Roman" w:cs="Times New Roman"/>
            <w:color w:val="000000"/>
            <w:sz w:val="24"/>
            <w:szCs w:val="24"/>
          </w:rPr>
          <w:delText>)</w:delText>
        </w:r>
      </w:del>
      <w:del w:id="118" w:author="Chipman, Charles" w:date="2019-01-29T11:19:00Z">
        <w:r w:rsidRPr="00C36773" w:rsidDel="001632B7">
          <w:rPr>
            <w:rFonts w:ascii="Times New Roman" w:eastAsia="Times New Roman" w:hAnsi="Times New Roman" w:cs="Times New Roman"/>
            <w:color w:val="000000"/>
            <w:sz w:val="24"/>
            <w:szCs w:val="24"/>
          </w:rPr>
          <w:delText xml:space="preserve"> specifically</w:delText>
        </w:r>
      </w:del>
      <w:r w:rsidRPr="00C36773">
        <w:rPr>
          <w:rFonts w:ascii="Times New Roman" w:eastAsia="Times New Roman" w:hAnsi="Times New Roman" w:cs="Times New Roman"/>
          <w:color w:val="000000"/>
          <w:sz w:val="24"/>
          <w:szCs w:val="24"/>
        </w:rPr>
        <w:t xml:space="preserve">. The rules and guidance herein are designed to encourage and facilitate NIEM use and tools by balancing consistency, simplicity, and flexibility. Consistency and simplicity make </w:t>
      </w:r>
      <w:del w:id="119" w:author="Chipman, Charles" w:date="2019-01-29T11:19:00Z">
        <w:r w:rsidRPr="00C36773" w:rsidDel="001632B7">
          <w:rPr>
            <w:rFonts w:ascii="Times New Roman" w:eastAsia="Times New Roman" w:hAnsi="Times New Roman" w:cs="Times New Roman"/>
            <w:color w:val="000000"/>
            <w:sz w:val="24"/>
            <w:szCs w:val="24"/>
          </w:rPr>
          <w:delText>MPDs</w:delText>
        </w:r>
      </w:del>
      <w:ins w:id="120" w:author="Chipman, Charles" w:date="2019-01-29T11:19: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easy to design correctly, build rapidly, and find easily (for reuse or adaptation). Consistency also facilitates tool support. Flexibility enables more latitude to design and tailor </w:t>
      </w:r>
      <w:del w:id="121" w:author="Chipman, Charles" w:date="2019-01-29T11:19:00Z">
        <w:r w:rsidRPr="00C36773" w:rsidDel="001632B7">
          <w:rPr>
            <w:rFonts w:ascii="Times New Roman" w:eastAsia="Times New Roman" w:hAnsi="Times New Roman" w:cs="Times New Roman"/>
            <w:color w:val="000000"/>
            <w:sz w:val="24"/>
            <w:szCs w:val="24"/>
          </w:rPr>
          <w:delText>MPDs</w:delText>
        </w:r>
      </w:del>
      <w:ins w:id="122" w:author="Chipman, Charles" w:date="2019-01-29T11:19: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for complex data exchange requirements. As such, this document does not necessarily prescribe mandates or rules for all possible situations or organizational needs. If an organization desires to impose additional requirements or constraints on its </w:t>
      </w:r>
      <w:del w:id="123" w:author="Chipman, Charles" w:date="2019-01-29T11:20:00Z">
        <w:r w:rsidRPr="00C36773" w:rsidDel="001632B7">
          <w:rPr>
            <w:rFonts w:ascii="Times New Roman" w:eastAsia="Times New Roman" w:hAnsi="Times New Roman" w:cs="Times New Roman"/>
            <w:color w:val="000000"/>
            <w:sz w:val="24"/>
            <w:szCs w:val="24"/>
          </w:rPr>
          <w:delText>MPDs</w:delText>
        </w:r>
      </w:del>
      <w:ins w:id="124" w:author="Chipman, Charles" w:date="2019-01-29T11:20: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beyond those specified in this document (for example, mandate that an </w:t>
      </w:r>
      <w:bookmarkStart w:id="125" w:name="d3e210"/>
      <w:bookmarkEnd w:id="1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w:t>
      </w:r>
      <w:del w:id="126" w:author="Chipman, Charles" w:date="2019-01-29T11:20:00Z">
        <w:r w:rsidRPr="00C36773" w:rsidDel="001632B7">
          <w:rPr>
            <w:rFonts w:ascii="Times New Roman" w:eastAsia="Times New Roman" w:hAnsi="Times New Roman" w:cs="Times New Roman"/>
            <w:b/>
            <w:bCs/>
            <w:color w:val="000000"/>
            <w:sz w:val="24"/>
            <w:szCs w:val="24"/>
            <w:shd w:val="clear" w:color="auto" w:fill="FFFFFF"/>
          </w:rPr>
          <w:delText>MPD</w:delText>
        </w:r>
      </w:del>
      <w:ins w:id="127" w:author="Chipman, Charles" w:date="2019-01-29T11:20:00Z">
        <w:r w:rsidR="001632B7">
          <w:rPr>
            <w:rFonts w:ascii="Times New Roman" w:eastAsia="Times New Roman" w:hAnsi="Times New Roman" w:cs="Times New Roman"/>
            <w:b/>
            <w:bCs/>
            <w:color w:val="000000"/>
            <w:sz w:val="24"/>
            <w:szCs w:val="24"/>
            <w:shd w:val="clear" w:color="auto" w:fill="FFFFFF"/>
          </w:rPr>
          <w:t>IEPD</w:t>
        </w:r>
      </w:ins>
      <w:r w:rsidRPr="00C36773">
        <w:rPr>
          <w:rFonts w:ascii="Times New Roman" w:eastAsia="Times New Roman" w:hAnsi="Times New Roman" w:cs="Times New Roman"/>
          <w:b/>
          <w:bCs/>
          <w:color w:val="000000"/>
          <w:sz w:val="24"/>
          <w:szCs w:val="24"/>
          <w:shd w:val="clear" w:color="auto" w:fill="FFFFFF"/>
        </w:rPr>
        <w:t xml:space="preserve"> Specification </w:t>
      </w:r>
      <w:del w:id="128" w:author="Chipman, Charles" w:date="2019-01-29T10:55:00Z">
        <w:r w:rsidRPr="00C36773" w:rsidDel="005F4A62">
          <w:rPr>
            <w:rFonts w:ascii="Times New Roman" w:eastAsia="Times New Roman" w:hAnsi="Times New Roman" w:cs="Times New Roman"/>
            <w:b/>
            <w:bCs/>
            <w:color w:val="000000"/>
            <w:sz w:val="24"/>
            <w:szCs w:val="24"/>
            <w:shd w:val="clear" w:color="auto" w:fill="FFFFFF"/>
          </w:rPr>
          <w:delText>3</w:delText>
        </w:r>
      </w:del>
      <w:ins w:id="129" w:author="Chipman, Charles" w:date="2019-01-29T10:55:00Z">
        <w:r w:rsidR="005F4A62">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or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130" w:author="Chipman, Charles" w:date="2019-01-29T10:55:00Z">
        <w:r w:rsidRPr="00C36773" w:rsidDel="005F4A62">
          <w:rPr>
            <w:rFonts w:ascii="Times New Roman" w:eastAsia="Times New Roman" w:hAnsi="Times New Roman" w:cs="Times New Roman"/>
            <w:b/>
            <w:bCs/>
            <w:color w:val="000000"/>
            <w:sz w:val="24"/>
            <w:szCs w:val="24"/>
            <w:shd w:val="clear" w:color="auto" w:fill="FFFFFF"/>
          </w:rPr>
          <w:delText>3</w:delText>
        </w:r>
      </w:del>
      <w:ins w:id="131" w:author="Chipman, Charles" w:date="2019-01-29T10:55:00Z">
        <w:r w:rsidR="005F4A62">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79CCE1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259A27A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2" w:name="Scope"/>
      <w:bookmarkStart w:id="133" w:name="section_1.3"/>
      <w:bookmarkEnd w:id="132"/>
      <w:bookmarkEnd w:id="133"/>
      <w:r w:rsidRPr="00C36773">
        <w:rPr>
          <w:rFonts w:ascii="Times New Roman" w:eastAsia="Times New Roman" w:hAnsi="Times New Roman" w:cs="Times New Roman"/>
          <w:b/>
          <w:bCs/>
          <w:color w:val="000000"/>
          <w:sz w:val="30"/>
          <w:szCs w:val="30"/>
        </w:rPr>
        <w:t>1.3. Scope</w:t>
      </w:r>
    </w:p>
    <w:p w14:paraId="25EF5A4E" w14:textId="6AA3529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applies to all NIEM </w:t>
      </w:r>
      <w:bookmarkStart w:id="134" w:name="d3e228"/>
      <w:bookmarkEnd w:id="134"/>
      <w:del w:id="135" w:author="Chipman, Charles" w:date="2019-01-29T10:58: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model package descriptions</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del w:id="136" w:author="Chipman, Charles" w:date="2019-01-29T11:20:00Z">
        <w:r w:rsidRPr="00C36773" w:rsidDel="001632B7">
          <w:rPr>
            <w:rFonts w:ascii="Times New Roman" w:eastAsia="Times New Roman" w:hAnsi="Times New Roman" w:cs="Times New Roman"/>
            <w:color w:val="000000"/>
            <w:sz w:val="24"/>
            <w:szCs w:val="24"/>
          </w:rPr>
          <w:delText>MPD</w:delText>
        </w:r>
      </w:del>
      <w:del w:id="137" w:author="Chipman, Charles" w:date="2019-01-29T10:58:00Z">
        <w:r w:rsidRPr="00C36773" w:rsidDel="005F4A62">
          <w:rPr>
            <w:rFonts w:ascii="Times New Roman" w:eastAsia="Times New Roman" w:hAnsi="Times New Roman" w:cs="Times New Roman"/>
            <w:color w:val="000000"/>
            <w:sz w:val="24"/>
            <w:szCs w:val="24"/>
          </w:rPr>
          <w:delText>)</w:delText>
        </w:r>
      </w:del>
      <w:ins w:id="138" w:author="Chipman, Charles" w:date="2019-01-29T11:20:00Z">
        <w:r w:rsidR="001632B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del w:id="139" w:author="Chipman, Charles" w:date="2019-01-29T11:21:00Z">
        <w:r w:rsidRPr="00C36773" w:rsidDel="001632B7">
          <w:rPr>
            <w:rFonts w:ascii="Times New Roman" w:eastAsia="Times New Roman" w:hAnsi="Times New Roman" w:cs="Times New Roman"/>
            <w:color w:val="000000"/>
            <w:sz w:val="24"/>
            <w:szCs w:val="24"/>
          </w:rPr>
          <w:delText xml:space="preserve"> Currently, NIEM MPDs include the following:</w:delText>
        </w:r>
      </w:del>
    </w:p>
    <w:bookmarkStart w:id="140" w:name="d3e236"/>
    <w:bookmarkEnd w:id="140"/>
    <w:p w14:paraId="6A681DC0" w14:textId="167AF932"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41" w:author="Chipman, Charles" w:date="2019-01-29T10:58:00Z">
        <w:r w:rsidRPr="00C36773" w:rsidDel="005F4A62">
          <w:rPr>
            <w:rFonts w:ascii="Times New Roman" w:eastAsia="Times New Roman" w:hAnsi="Times New Roman" w:cs="Times New Roman"/>
            <w:color w:val="000000"/>
            <w:sz w:val="24"/>
            <w:szCs w:val="24"/>
          </w:rPr>
          <w:fldChar w:fldCharType="begin"/>
        </w:r>
        <w:r w:rsidRPr="00C36773" w:rsidDel="005F4A62">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F4A62">
          <w:rPr>
            <w:rFonts w:ascii="Times New Roman" w:eastAsia="Times New Roman" w:hAnsi="Times New Roman" w:cs="Times New Roman"/>
            <w:color w:val="000000"/>
            <w:sz w:val="24"/>
            <w:szCs w:val="24"/>
          </w:rPr>
          <w:fldChar w:fldCharType="separate"/>
        </w:r>
        <w:r w:rsidRPr="00C36773" w:rsidDel="005F4A62">
          <w:rPr>
            <w:rFonts w:ascii="Times New Roman" w:eastAsia="Times New Roman" w:hAnsi="Times New Roman" w:cs="Times New Roman"/>
            <w:color w:val="000000"/>
            <w:sz w:val="24"/>
            <w:szCs w:val="24"/>
            <w:shd w:val="clear" w:color="auto" w:fill="FFFFFF"/>
          </w:rPr>
          <w:delText>information exchange package documentation</w:delText>
        </w:r>
        <w:r w:rsidRPr="00C36773" w:rsidDel="005F4A62">
          <w:rPr>
            <w:rFonts w:ascii="Times New Roman" w:eastAsia="Times New Roman" w:hAnsi="Times New Roman" w:cs="Times New Roman"/>
            <w:color w:val="000000"/>
            <w:sz w:val="24"/>
            <w:szCs w:val="24"/>
          </w:rPr>
          <w:fldChar w:fldCharType="end"/>
        </w:r>
        <w:r w:rsidRPr="00C36773" w:rsidDel="005F4A62">
          <w:rPr>
            <w:rFonts w:ascii="Times New Roman" w:eastAsia="Times New Roman" w:hAnsi="Times New Roman" w:cs="Times New Roman"/>
            <w:color w:val="000000"/>
            <w:sz w:val="24"/>
            <w:szCs w:val="24"/>
          </w:rPr>
          <w:delText xml:space="preserve"> (</w:delText>
        </w:r>
      </w:del>
      <w:del w:id="142" w:author="Chipman, Charles" w:date="2019-01-29T11:20:00Z">
        <w:r w:rsidRPr="00C36773" w:rsidDel="001632B7">
          <w:rPr>
            <w:rFonts w:ascii="Times New Roman" w:eastAsia="Times New Roman" w:hAnsi="Times New Roman" w:cs="Times New Roman"/>
            <w:color w:val="000000"/>
            <w:sz w:val="24"/>
            <w:szCs w:val="24"/>
          </w:rPr>
          <w:delText>IEPD</w:delText>
        </w:r>
      </w:del>
      <w:del w:id="143" w:author="Chipman, Charles" w:date="2019-01-29T10:58:00Z">
        <w:r w:rsidRPr="00C36773" w:rsidDel="005F4A62">
          <w:rPr>
            <w:rFonts w:ascii="Times New Roman" w:eastAsia="Times New Roman" w:hAnsi="Times New Roman" w:cs="Times New Roman"/>
            <w:color w:val="000000"/>
            <w:sz w:val="24"/>
            <w:szCs w:val="24"/>
          </w:rPr>
          <w:delText>)</w:delText>
        </w:r>
      </w:del>
      <w:del w:id="144" w:author="Chipman, Charles" w:date="2019-01-29T11:20:00Z">
        <w:r w:rsidRPr="00C36773" w:rsidDel="001632B7">
          <w:rPr>
            <w:rFonts w:ascii="Times New Roman" w:eastAsia="Times New Roman" w:hAnsi="Times New Roman" w:cs="Times New Roman"/>
            <w:color w:val="000000"/>
            <w:sz w:val="24"/>
            <w:szCs w:val="24"/>
          </w:rPr>
          <w:delText xml:space="preserve"> — Defines a NIEM data exchange, and is the primary focus of this specification.</w:delText>
        </w:r>
      </w:del>
    </w:p>
    <w:p w14:paraId="374A5087" w14:textId="3A2C3C8B"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45" w:author="Chipman, Charles" w:date="2019-01-29T11:20:00Z">
        <w:r w:rsidRPr="00C36773" w:rsidDel="001632B7">
          <w:rPr>
            <w:rFonts w:ascii="Times New Roman" w:eastAsia="Times New Roman" w:hAnsi="Times New Roman" w:cs="Times New Roman"/>
            <w:i/>
            <w:iCs/>
            <w:color w:val="000000"/>
            <w:sz w:val="24"/>
            <w:szCs w:val="24"/>
          </w:rPr>
          <w:delText>Release</w:delText>
        </w:r>
        <w:r w:rsidRPr="00C36773" w:rsidDel="001632B7">
          <w:rPr>
            <w:rFonts w:ascii="Times New Roman" w:eastAsia="Times New Roman" w:hAnsi="Times New Roman" w:cs="Times New Roman"/>
            <w:color w:val="000000"/>
            <w:sz w:val="24"/>
            <w:szCs w:val="24"/>
          </w:rPr>
          <w:delText xml:space="preserve"> — Includes a major, minor, or micro release of the NIEM model, or a core supplement applicable to one or more release</w:delText>
        </w:r>
      </w:del>
      <w:del w:id="146" w:author="Chipman, Charles" w:date="2019-01-29T11:21:00Z">
        <w:r w:rsidRPr="00C36773" w:rsidDel="001632B7">
          <w:rPr>
            <w:rFonts w:ascii="Times New Roman" w:eastAsia="Times New Roman" w:hAnsi="Times New Roman" w:cs="Times New Roman"/>
            <w:color w:val="000000"/>
            <w:sz w:val="24"/>
            <w:szCs w:val="24"/>
          </w:rPr>
          <w:delText>s.</w:delText>
        </w:r>
      </w:del>
      <w:del w:id="147" w:author="Chipman, Charles" w:date="2019-01-29T11:08:00Z">
        <w:r w:rsidRPr="00C36773" w:rsidDel="00C73728">
          <w:rPr>
            <w:rFonts w:ascii="Times New Roman" w:eastAsia="Times New Roman" w:hAnsi="Times New Roman" w:cs="Times New Roman"/>
            <w:color w:val="000000"/>
            <w:sz w:val="24"/>
            <w:szCs w:val="24"/>
          </w:rPr>
          <w:delText xml:space="preserve"> See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w:delText>
        </w:r>
      </w:del>
    </w:p>
    <w:p w14:paraId="39001599" w14:textId="5C64B28E"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48" w:author="Chipman, Charles" w:date="2019-01-29T11:21:00Z">
        <w:r w:rsidRPr="00C36773" w:rsidDel="001632B7">
          <w:rPr>
            <w:rFonts w:ascii="Times New Roman" w:eastAsia="Times New Roman" w:hAnsi="Times New Roman" w:cs="Times New Roman"/>
            <w:i/>
            <w:iCs/>
            <w:color w:val="000000"/>
            <w:sz w:val="24"/>
            <w:szCs w:val="24"/>
          </w:rPr>
          <w:delText>Domain update</w:delText>
        </w:r>
        <w:r w:rsidRPr="00C36773" w:rsidDel="001632B7">
          <w:rPr>
            <w:rFonts w:ascii="Times New Roman" w:eastAsia="Times New Roman" w:hAnsi="Times New Roman" w:cs="Times New Roman"/>
            <w:color w:val="000000"/>
            <w:sz w:val="24"/>
            <w:szCs w:val="24"/>
          </w:rPr>
          <w:delText xml:space="preserve"> — Allows a NIEM domain to change or add to the content of its own domain schema document in a published release.</w:delText>
        </w:r>
      </w:del>
      <w:del w:id="149" w:author="Chipman, Charles" w:date="2019-01-29T11:08:00Z">
        <w:r w:rsidRPr="00C36773" w:rsidDel="00C73728">
          <w:rPr>
            <w:rFonts w:ascii="Times New Roman" w:eastAsia="Times New Roman" w:hAnsi="Times New Roman" w:cs="Times New Roman"/>
            <w:color w:val="000000"/>
            <w:sz w:val="24"/>
            <w:szCs w:val="24"/>
          </w:rPr>
          <w:delText xml:space="preserve"> See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"NIEM-DomainUpdate"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Domain Update Specification 1.0]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w:delText>
        </w:r>
      </w:del>
    </w:p>
    <w:p w14:paraId="53495E28" w14:textId="2668BD93" w:rsidR="00C36773" w:rsidRPr="00C36773" w:rsidRDefault="00C36773" w:rsidP="00C36773">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del w:id="150" w:author="Chipman, Charles" w:date="2019-01-29T11:21:00Z">
        <w:r w:rsidRPr="00C36773" w:rsidDel="001632B7">
          <w:rPr>
            <w:rFonts w:ascii="Times New Roman" w:eastAsia="Times New Roman" w:hAnsi="Times New Roman" w:cs="Times New Roman"/>
            <w:i/>
            <w:iCs/>
            <w:color w:val="000000"/>
            <w:sz w:val="24"/>
            <w:szCs w:val="24"/>
          </w:rPr>
          <w:delText>Enterprise Information Exchange Model</w:delText>
        </w:r>
        <w:r w:rsidRPr="00C36773" w:rsidDel="001632B7">
          <w:rPr>
            <w:rFonts w:ascii="Times New Roman" w:eastAsia="Times New Roman" w:hAnsi="Times New Roman" w:cs="Times New Roman"/>
            <w:color w:val="000000"/>
            <w:sz w:val="24"/>
            <w:szCs w:val="24"/>
          </w:rPr>
          <w:delText xml:space="preserve"> (EIEM) — A model derived from a NIEM release on which one or more IEPDs can be based.</w:delText>
        </w:r>
      </w:del>
      <w:del w:id="151" w:author="Chipman, Charles" w:date="2019-01-29T11:09:00Z">
        <w:r w:rsidRPr="00C36773" w:rsidDel="00C73728">
          <w:rPr>
            <w:rFonts w:ascii="Times New Roman" w:eastAsia="Times New Roman" w:hAnsi="Times New Roman" w:cs="Times New Roman"/>
            <w:color w:val="000000"/>
            <w:sz w:val="24"/>
            <w:szCs w:val="24"/>
          </w:rPr>
          <w:delText xml:space="preserve"> See the NIEM </w:delText>
        </w:r>
        <w:r w:rsidRPr="00C36773" w:rsidDel="00C73728">
          <w:rPr>
            <w:rFonts w:ascii="Times New Roman" w:eastAsia="Times New Roman" w:hAnsi="Times New Roman" w:cs="Times New Roman"/>
            <w:color w:val="000000"/>
            <w:sz w:val="24"/>
            <w:szCs w:val="24"/>
          </w:rPr>
          <w:lastRenderedPageBreak/>
          <w:delText xml:space="preserve">concept paper </w:delText>
        </w:r>
        <w:r w:rsidR="00CC710C" w:rsidDel="00C73728">
          <w:rPr>
            <w:rFonts w:ascii="Times New Roman" w:eastAsia="Times New Roman" w:hAnsi="Times New Roman" w:cs="Times New Roman"/>
            <w:b/>
            <w:bCs/>
            <w:color w:val="000000"/>
            <w:sz w:val="24"/>
            <w:szCs w:val="24"/>
            <w:shd w:val="clear" w:color="auto" w:fill="FFFFFF"/>
          </w:rPr>
          <w:fldChar w:fldCharType="begin"/>
        </w:r>
        <w:r w:rsidR="00CC710C" w:rsidDel="00C73728">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"NIEM-BIEC" </w:delInstrText>
        </w:r>
        <w:r w:rsidR="00CC710C" w:rsidDel="00C73728">
          <w:rPr>
            <w:rFonts w:ascii="Times New Roman" w:eastAsia="Times New Roman" w:hAnsi="Times New Roman" w:cs="Times New Roman"/>
            <w:b/>
            <w:bCs/>
            <w:color w:val="000000"/>
            <w:sz w:val="24"/>
            <w:szCs w:val="24"/>
            <w:shd w:val="clear" w:color="auto" w:fill="FFFFFF"/>
          </w:rPr>
          <w:fldChar w:fldCharType="separate"/>
        </w:r>
        <w:r w:rsidRPr="00C36773" w:rsidDel="00C73728">
          <w:rPr>
            <w:rFonts w:ascii="Times New Roman" w:eastAsia="Times New Roman" w:hAnsi="Times New Roman" w:cs="Times New Roman"/>
            <w:b/>
            <w:bCs/>
            <w:color w:val="000000"/>
            <w:sz w:val="24"/>
            <w:szCs w:val="24"/>
            <w:shd w:val="clear" w:color="auto" w:fill="FFFFFF"/>
          </w:rPr>
          <w:delText>[NIEM Business Information Exchange Components 1.0]</w:delText>
        </w:r>
        <w:r w:rsidR="00CC710C" w:rsidDel="00C73728">
          <w:rPr>
            <w:rFonts w:ascii="Times New Roman" w:eastAsia="Times New Roman" w:hAnsi="Times New Roman" w:cs="Times New Roman"/>
            <w:b/>
            <w:bCs/>
            <w:color w:val="000000"/>
            <w:sz w:val="24"/>
            <w:szCs w:val="24"/>
            <w:shd w:val="clear" w:color="auto" w:fill="FFFFFF"/>
          </w:rPr>
          <w:fldChar w:fldCharType="end"/>
        </w:r>
        <w:r w:rsidRPr="00C36773" w:rsidDel="00C73728">
          <w:rPr>
            <w:rFonts w:ascii="Times New Roman" w:eastAsia="Times New Roman" w:hAnsi="Times New Roman" w:cs="Times New Roman"/>
            <w:color w:val="000000"/>
            <w:sz w:val="24"/>
            <w:szCs w:val="24"/>
          </w:rPr>
          <w:delText>. A normative specification for this concept does not yet exist.</w:delText>
        </w:r>
      </w:del>
    </w:p>
    <w:p w14:paraId="40ADFAA0" w14:textId="21BB029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52" w:author="Chipman, Charles" w:date="2019-01-29T11:22:00Z">
        <w:r w:rsidRPr="00C36773" w:rsidDel="001632B7">
          <w:rPr>
            <w:rFonts w:ascii="Times New Roman" w:eastAsia="Times New Roman" w:hAnsi="Times New Roman" w:cs="Times New Roman"/>
            <w:color w:val="000000"/>
            <w:sz w:val="24"/>
            <w:szCs w:val="24"/>
          </w:rPr>
          <w:delText>This document is the baseline specification for all MPDs, and in particular, it focuses on the normative rules for IEPDs. In the future, detailed rules that apply to other MPDs (listed above) will be published in other NIEM specifications. Also, in the future, other types of MPDs may be added to this list.</w:delText>
        </w:r>
      </w:del>
    </w:p>
    <w:p w14:paraId="6D749AA6" w14:textId="46E4F83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is a data layer for an information architecture. Files in an </w:t>
      </w:r>
      <w:bookmarkStart w:id="153" w:name="d3e278"/>
      <w:bookmarkEnd w:id="153"/>
      <w:del w:id="154"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55"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generally define XML Schema types and declare XML elements and attributes to use in payloads for information exchanges. While an </w:t>
      </w:r>
      <w:bookmarkStart w:id="156" w:name="d3e281"/>
      <w:bookmarkEnd w:id="156"/>
      <w:del w:id="157"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58"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may also contain files from layers beyond the data layer, this specification is not intended to define details of other architectural layers. Such files are generally present only to provide additional context, understanding, or assistance for implementing the exchange of payloads.</w:t>
      </w:r>
    </w:p>
    <w:p w14:paraId="2D5DB9EF" w14:textId="7A3CB45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159" w:name="d3e287"/>
      <w:bookmarkEnd w:id="159"/>
      <w:del w:id="160" w:author="Chipman, Charles" w:date="2019-01-29T11:22: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61" w:author="Chipman, Charles" w:date="2019-01-29T11:22: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development, with conformance testing possible at each step instead of delayed to the end. Tool vendors should be able to build, adapt, and integrate software tools to assist in </w:t>
      </w:r>
      <w:bookmarkStart w:id="162" w:name="d3e290"/>
      <w:bookmarkEnd w:id="162"/>
      <w:del w:id="163" w:author="Chipman, Charles" w:date="2019-01-29T11:23: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164" w:author="Chipman, Charles" w:date="2019-01-29T11:23: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development and assembly, from raw parts to finished product.</w:t>
      </w:r>
    </w:p>
    <w:p w14:paraId="7FB2C163" w14:textId="540B74D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65"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66"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 is not required to revise an </w:t>
      </w:r>
      <w:del w:id="167"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68"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that existed before this specification becomes effective. However, he</w:t>
      </w:r>
      <w:ins w:id="169" w:author="Chipman, Charles" w:date="2019-01-30T08:46:00Z">
        <w:r w:rsidR="00D16027">
          <w:rPr>
            <w:rFonts w:ascii="Times New Roman" w:eastAsia="Times New Roman" w:hAnsi="Times New Roman" w:cs="Times New Roman"/>
            <w:color w:val="000000"/>
            <w:sz w:val="24"/>
            <w:szCs w:val="24"/>
          </w:rPr>
          <w:t>/she</w:t>
        </w:r>
      </w:ins>
      <w:r w:rsidRPr="00C36773">
        <w:rPr>
          <w:rFonts w:ascii="Times New Roman" w:eastAsia="Times New Roman" w:hAnsi="Times New Roman" w:cs="Times New Roman"/>
          <w:color w:val="000000"/>
          <w:sz w:val="24"/>
          <w:szCs w:val="24"/>
        </w:rPr>
        <w:t xml:space="preserve"> is always encouraged to consider revising an </w:t>
      </w:r>
      <w:del w:id="170" w:author="Chipman, Charles" w:date="2019-01-29T11:23:00Z">
        <w:r w:rsidRPr="00C36773" w:rsidDel="001632B7">
          <w:rPr>
            <w:rFonts w:ascii="Times New Roman" w:eastAsia="Times New Roman" w:hAnsi="Times New Roman" w:cs="Times New Roman"/>
            <w:color w:val="000000"/>
            <w:sz w:val="24"/>
            <w:szCs w:val="24"/>
          </w:rPr>
          <w:delText xml:space="preserve">MPD </w:delText>
        </w:r>
      </w:del>
      <w:ins w:id="171" w:author="Chipman, Charles" w:date="2019-01-29T11:23:00Z">
        <w:r w:rsidR="001632B7">
          <w:rPr>
            <w:rFonts w:ascii="Times New Roman" w:eastAsia="Times New Roman" w:hAnsi="Times New Roman" w:cs="Times New Roman"/>
            <w:color w:val="000000"/>
            <w:sz w:val="24"/>
            <w:szCs w:val="24"/>
          </w:rPr>
          <w:t>IEPD</w:t>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to meet this specification, especially when making other significant changes.</w:t>
      </w:r>
    </w:p>
    <w:p w14:paraId="07B202A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2" w:name="scope-iepd"/>
      <w:bookmarkStart w:id="173" w:name="section_1.3.1"/>
      <w:bookmarkEnd w:id="172"/>
      <w:bookmarkEnd w:id="173"/>
      <w:r w:rsidRPr="00C36773">
        <w:rPr>
          <w:rFonts w:ascii="Times New Roman" w:eastAsia="Times New Roman" w:hAnsi="Times New Roman" w:cs="Times New Roman"/>
          <w:b/>
          <w:bCs/>
          <w:color w:val="000000"/>
          <w:sz w:val="30"/>
          <w:szCs w:val="30"/>
        </w:rPr>
        <w:t>1.3.1. Information Exchange Package Documentation</w:t>
      </w:r>
    </w:p>
    <w:p w14:paraId="531D8FAC" w14:textId="6FFF0A7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174" w:name="d3e304"/>
      <w:bookmarkEnd w:id="174"/>
      <w:del w:id="175" w:author="Chipman, Charles" w:date="2019-01-29T11:23: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MPDs</w:delText>
        </w:r>
        <w:r w:rsidRPr="00C36773" w:rsidDel="001632B7">
          <w:rPr>
            <w:rFonts w:ascii="Times New Roman" w:eastAsia="Times New Roman" w:hAnsi="Times New Roman" w:cs="Times New Roman"/>
            <w:color w:val="000000"/>
            <w:sz w:val="24"/>
            <w:szCs w:val="24"/>
          </w:rPr>
          <w:fldChar w:fldCharType="end"/>
        </w:r>
      </w:del>
      <w:ins w:id="176" w:author="Chipman, Charles" w:date="2019-01-29T11:23: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IEPDs</w:t>
        </w:r>
        <w:r w:rsidR="001632B7" w:rsidRPr="00C36773">
          <w:rPr>
            <w:rFonts w:ascii="Times New Roman" w:eastAsia="Times New Roman" w:hAnsi="Times New Roman" w:cs="Times New Roman"/>
            <w:color w:val="000000"/>
            <w:sz w:val="24"/>
            <w:szCs w:val="24"/>
          </w:rPr>
          <w:fldChar w:fldCharType="end"/>
        </w:r>
      </w:ins>
      <w:del w:id="177" w:author="Chipman, Charles" w:date="2019-01-29T11:23:00Z">
        <w:r w:rsidRPr="00C36773" w:rsidDel="001632B7">
          <w:rPr>
            <w:rFonts w:ascii="Times New Roman" w:eastAsia="Times New Roman" w:hAnsi="Times New Roman" w:cs="Times New Roman"/>
            <w:color w:val="000000"/>
            <w:sz w:val="24"/>
            <w:szCs w:val="24"/>
          </w:rPr>
          <w:delText xml:space="preserve">, and in particular, </w:delText>
        </w:r>
        <w:bookmarkStart w:id="178" w:name="d3e307"/>
        <w:bookmarkEnd w:id="178"/>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information exchange package documentation</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(IEPDs)</w:delText>
        </w:r>
      </w:del>
      <w:r w:rsidRPr="00C36773">
        <w:rPr>
          <w:rFonts w:ascii="Times New Roman" w:eastAsia="Times New Roman" w:hAnsi="Times New Roman" w:cs="Times New Roman"/>
          <w:color w:val="000000"/>
          <w:sz w:val="24"/>
          <w:szCs w:val="24"/>
        </w:rPr>
        <w:t xml:space="preserve">. To the NIEM program, the </w:t>
      </w:r>
      <w:bookmarkStart w:id="179" w:name="d3e310"/>
      <w:bookmarkEnd w:id="1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5.2.3, </w:t>
      </w:r>
      <w:del w:id="180" w:author="Chipman, Charles" w:date="2019-01-29T15:05: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181" w:author="Chipman, Charles" w:date="2019-01-29T15:05: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Numbering Scheme (</w:t>
      </w:r>
      <w:r w:rsidRPr="00C36773">
        <w:rPr>
          <w:rFonts w:ascii="Courier New" w:eastAsia="Times New Roman" w:hAnsi="Courier New" w:cs="Courier New"/>
          <w:i/>
          <w:iCs/>
          <w:color w:val="000000"/>
          <w:sz w:val="19"/>
          <w:szCs w:val="19"/>
          <w:shd w:val="clear" w:color="auto" w:fill="FFFFFF"/>
        </w:rPr>
        <w:t>c:</w:t>
      </w:r>
      <w:del w:id="182" w:author="Chipman, Charles" w:date="2019-01-29T15:05:00Z">
        <w:r w:rsidRPr="00C36773" w:rsidDel="005877E8">
          <w:rPr>
            <w:rFonts w:ascii="Courier New" w:eastAsia="Times New Roman" w:hAnsi="Courier New" w:cs="Courier New"/>
            <w:i/>
            <w:iCs/>
            <w:color w:val="000000"/>
            <w:sz w:val="19"/>
            <w:szCs w:val="19"/>
            <w:shd w:val="clear" w:color="auto" w:fill="FFFFFF"/>
          </w:rPr>
          <w:delText>mpdVersionID</w:delText>
        </w:r>
      </w:del>
      <w:ins w:id="183" w:author="Chipman, Charles" w:date="2019-01-29T15:05:00Z">
        <w:r w:rsidR="005877E8">
          <w:rPr>
            <w:rFonts w:ascii="Courier New" w:eastAsia="Times New Roman" w:hAnsi="Courier New" w:cs="Courier New"/>
            <w:i/>
            <w:iCs/>
            <w:color w:val="000000"/>
            <w:sz w:val="19"/>
            <w:szCs w:val="19"/>
            <w:shd w:val="clear" w:color="auto" w:fill="FFFFFF"/>
          </w:rPr>
          <w:t>iepd</w:t>
        </w:r>
        <w:r w:rsidR="005877E8" w:rsidRPr="00C36773">
          <w:rPr>
            <w:rFonts w:ascii="Courier New" w:eastAsia="Times New Roman" w:hAnsi="Courier New" w:cs="Courier New"/>
            <w:i/>
            <w:iCs/>
            <w:color w:val="000000"/>
            <w:sz w:val="19"/>
            <w:szCs w:val="19"/>
            <w:shd w:val="clear" w:color="auto" w:fill="FFFFFF"/>
          </w:rPr>
          <w:t>VersionID</w:t>
        </w:r>
      </w:ins>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However, it does not provide guidance for managing or processing </w:t>
      </w:r>
      <w:bookmarkStart w:id="184" w:name="d3e315"/>
      <w:bookmarkEnd w:id="1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versions or their associated </w:t>
      </w:r>
      <w:bookmarkStart w:id="185" w:name="d3e319"/>
      <w:bookmarkEnd w:id="1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Creation and management of </w:t>
      </w:r>
      <w:bookmarkStart w:id="186" w:name="d3e322"/>
      <w:bookmarkEnd w:id="1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responsibility of stakeholders and developers. As such, </w:t>
      </w:r>
      <w:bookmarkStart w:id="187" w:name="d3e325"/>
      <w:bookmarkEnd w:id="1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have their own versioning processes, and are managed independently of the NIEM core and domains. </w:t>
      </w:r>
      <w:del w:id="188" w:author="Chipman, Charles" w:date="2019-01-29T11:25:00Z">
        <w:r w:rsidRPr="00C36773" w:rsidDel="001632B7">
          <w:rPr>
            <w:rFonts w:ascii="Times New Roman" w:eastAsia="Times New Roman" w:hAnsi="Times New Roman" w:cs="Times New Roman"/>
            <w:color w:val="000000"/>
            <w:sz w:val="24"/>
            <w:szCs w:val="24"/>
          </w:rPr>
          <w:delText xml:space="preserve">NIEM </w:delText>
        </w:r>
      </w:del>
      <w:del w:id="189" w:author="Chipman, Charles" w:date="2019-01-29T11:24:00Z">
        <w:r w:rsidRPr="00C36773" w:rsidDel="001632B7">
          <w:rPr>
            <w:rFonts w:ascii="Times New Roman" w:eastAsia="Times New Roman" w:hAnsi="Times New Roman" w:cs="Times New Roman"/>
            <w:color w:val="000000"/>
            <w:sz w:val="24"/>
            <w:szCs w:val="24"/>
          </w:rPr>
          <w:delText>P</w:delText>
        </w:r>
      </w:del>
      <w:del w:id="190" w:author="Chipman, Charles" w:date="2019-01-29T11:25:00Z">
        <w:r w:rsidRPr="00C36773" w:rsidDel="001632B7">
          <w:rPr>
            <w:rFonts w:ascii="Times New Roman" w:eastAsia="Times New Roman" w:hAnsi="Times New Roman" w:cs="Times New Roman"/>
            <w:color w:val="000000"/>
            <w:sz w:val="24"/>
            <w:szCs w:val="24"/>
          </w:rPr>
          <w:delText>MO</w:delText>
        </w:r>
      </w:del>
      <w:ins w:id="191" w:author="Chipman, Charles" w:date="2019-01-29T11:25:00Z">
        <w:r w:rsidR="001632B7">
          <w:rPr>
            <w:rFonts w:ascii="Times New Roman" w:eastAsia="Times New Roman" w:hAnsi="Times New Roman" w:cs="Times New Roman"/>
            <w:color w:val="000000"/>
            <w:sz w:val="24"/>
            <w:szCs w:val="24"/>
          </w:rPr>
          <w:t>The NMO</w:t>
        </w:r>
      </w:ins>
      <w:r w:rsidRPr="00C36773">
        <w:rPr>
          <w:rFonts w:ascii="Times New Roman" w:eastAsia="Times New Roman" w:hAnsi="Times New Roman" w:cs="Times New Roman"/>
          <w:color w:val="000000"/>
          <w:sz w:val="24"/>
          <w:szCs w:val="24"/>
        </w:rPr>
        <w:t xml:space="preserve"> defines </w:t>
      </w:r>
      <w:bookmarkStart w:id="192" w:name="d3e328"/>
      <w:bookmarkEnd w:id="1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but </w:t>
      </w:r>
      <w:bookmarkStart w:id="193" w:name="d3e331"/>
      <w:bookmarkEnd w:id="1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development and management fall outside its scope. Nonetheless, in the near term, the </w:t>
      </w:r>
      <w:del w:id="194" w:author="Chipman, Charles" w:date="2019-01-29T11:24:00Z">
        <w:r w:rsidRPr="00C36773" w:rsidDel="001632B7">
          <w:rPr>
            <w:rFonts w:ascii="Times New Roman" w:eastAsia="Times New Roman" w:hAnsi="Times New Roman" w:cs="Times New Roman"/>
            <w:color w:val="000000"/>
            <w:sz w:val="24"/>
            <w:szCs w:val="24"/>
          </w:rPr>
          <w:delText>P</w:delText>
        </w:r>
      </w:del>
      <w:ins w:id="195" w:author="Chipman, Charles" w:date="2019-01-29T11:24:00Z">
        <w:r w:rsidR="001632B7">
          <w:rPr>
            <w:rFonts w:ascii="Times New Roman" w:eastAsia="Times New Roman" w:hAnsi="Times New Roman" w:cs="Times New Roman"/>
            <w:color w:val="000000"/>
            <w:sz w:val="24"/>
            <w:szCs w:val="24"/>
          </w:rPr>
          <w:t>N</w:t>
        </w:r>
      </w:ins>
      <w:r w:rsidRPr="00C36773">
        <w:rPr>
          <w:rFonts w:ascii="Times New Roman" w:eastAsia="Times New Roman" w:hAnsi="Times New Roman" w:cs="Times New Roman"/>
          <w:color w:val="000000"/>
          <w:sz w:val="24"/>
          <w:szCs w:val="24"/>
        </w:rPr>
        <w:t xml:space="preserve">MO intends to develop guidance (through the NTAC) for managing </w:t>
      </w:r>
      <w:bookmarkStart w:id="196" w:name="d3e334"/>
      <w:bookmarkEnd w:id="1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versioning </w:t>
      </w:r>
      <w:bookmarkStart w:id="197" w:name="d3e338"/>
      <w:bookmarkEnd w:id="1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processing their associated </w:t>
      </w:r>
      <w:bookmarkStart w:id="198" w:name="d3e341"/>
      <w:bookmarkEnd w:id="1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01D97B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99" w:name="d3e347"/>
      <w:bookmarkEnd w:id="1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one or more data exchanges, each occurring in the form of an </w:t>
      </w:r>
      <w:bookmarkStart w:id="200" w:name="d3e350"/>
      <w:bookmarkEnd w:id="2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This specification supports a variety of data exchange use cases, in which the </w:t>
      </w:r>
      <w:bookmarkStart w:id="201" w:name="d3e353"/>
      <w:bookmarkEnd w:id="2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be:</w:t>
      </w:r>
    </w:p>
    <w:p w14:paraId="7A534131"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document with a NIEM-defined XML document element.</w:t>
      </w:r>
    </w:p>
    <w:p w14:paraId="66F8E797"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01" w:anchor="LEXS" w:history="1">
        <w:r w:rsidRPr="00C36773">
          <w:rPr>
            <w:rFonts w:ascii="Times New Roman" w:eastAsia="Times New Roman" w:hAnsi="Times New Roman" w:cs="Times New Roman"/>
            <w:b/>
            <w:bCs/>
            <w:color w:val="000000"/>
            <w:sz w:val="24"/>
            <w:szCs w:val="24"/>
            <w:shd w:val="clear" w:color="auto" w:fill="FFFFFF"/>
          </w:rPr>
          <w:t xml:space="preserve">[Logical Entity </w:t>
        </w:r>
        <w:r w:rsidRPr="00C36773">
          <w:rPr>
            <w:rFonts w:ascii="Times New Roman" w:eastAsia="Times New Roman" w:hAnsi="Times New Roman" w:cs="Times New Roman"/>
            <w:b/>
            <w:bCs/>
            <w:color w:val="000000"/>
            <w:sz w:val="24"/>
            <w:szCs w:val="24"/>
            <w:shd w:val="clear" w:color="auto" w:fill="FFFFFF"/>
          </w:rPr>
          <w:lastRenderedPageBreak/>
          <w:t>Exchange Specification]</w:t>
        </w:r>
      </w:hyperlink>
      <w:r w:rsidRPr="00C36773">
        <w:rPr>
          <w:rFonts w:ascii="Times New Roman" w:eastAsia="Times New Roman" w:hAnsi="Times New Roman" w:cs="Times New Roman"/>
          <w:color w:val="000000"/>
          <w:sz w:val="24"/>
          <w:szCs w:val="24"/>
        </w:rPr>
        <w:t xml:space="preserve"> (LEXS), Trusted Data Format (TDF), or an OGC Web Service document element).</w:t>
      </w:r>
    </w:p>
    <w:p w14:paraId="75D9702E"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Multiple NIEM-defined payloads packaged together in a single document.</w:t>
      </w:r>
    </w:p>
    <w:p w14:paraId="31B19D3B"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05E9B87A" w14:textId="77777777" w:rsidR="00C36773" w:rsidRPr="00C36773" w:rsidRDefault="00C36773" w:rsidP="00C36773">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7256E43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2" w:name="Audience"/>
      <w:bookmarkStart w:id="203" w:name="section_1.4"/>
      <w:bookmarkEnd w:id="202"/>
      <w:bookmarkEnd w:id="203"/>
      <w:r w:rsidRPr="00C36773">
        <w:rPr>
          <w:rFonts w:ascii="Times New Roman" w:eastAsia="Times New Roman" w:hAnsi="Times New Roman" w:cs="Times New Roman"/>
          <w:b/>
          <w:bCs/>
          <w:color w:val="000000"/>
          <w:sz w:val="30"/>
          <w:szCs w:val="30"/>
        </w:rPr>
        <w:t>1.4. Audience</w:t>
      </w:r>
    </w:p>
    <w:p w14:paraId="0A7D8E7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groups should review and be familiar with this specification:</w:t>
      </w:r>
    </w:p>
    <w:p w14:paraId="0DCF0A2E" w14:textId="2E54F7B1"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w:t>
      </w:r>
      <w:bookmarkStart w:id="204" w:name="d3e396"/>
      <w:bookmarkEnd w:id="204"/>
      <w:del w:id="205" w:author="Chipman, Charles" w:date="2019-01-29T11:25:00Z">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MPD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w:delText>
        </w:r>
      </w:del>
      <w:ins w:id="206" w:author="Chipman, Charles" w:date="2019-01-29T11:25:00Z">
        <w:r w:rsidR="001632B7" w:rsidRPr="00C36773">
          <w:rPr>
            <w:rFonts w:ascii="Times New Roman" w:eastAsia="Times New Roman" w:hAnsi="Times New Roman" w:cs="Times New Roman"/>
            <w:color w:val="000000"/>
            <w:sz w:val="24"/>
            <w:szCs w:val="24"/>
          </w:rPr>
          <w:fldChar w:fldCharType="begin"/>
        </w:r>
        <w:r w:rsidR="001632B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1632B7" w:rsidRPr="00C36773">
          <w:rPr>
            <w:rFonts w:ascii="Times New Roman" w:eastAsia="Times New Roman" w:hAnsi="Times New Roman" w:cs="Times New Roman"/>
            <w:color w:val="000000"/>
            <w:sz w:val="24"/>
            <w:szCs w:val="24"/>
          </w:rPr>
          <w:fldChar w:fldCharType="separate"/>
        </w:r>
        <w:r w:rsidR="001632B7">
          <w:rPr>
            <w:rFonts w:ascii="Times New Roman" w:eastAsia="Times New Roman" w:hAnsi="Times New Roman" w:cs="Times New Roman"/>
            <w:color w:val="000000"/>
            <w:sz w:val="24"/>
            <w:szCs w:val="24"/>
            <w:shd w:val="clear" w:color="auto" w:fill="FFFFFF"/>
          </w:rPr>
          <w:t>IEPD</w:t>
        </w:r>
        <w:r w:rsidR="001632B7" w:rsidRPr="00C36773">
          <w:rPr>
            <w:rFonts w:ascii="Times New Roman" w:eastAsia="Times New Roman" w:hAnsi="Times New Roman" w:cs="Times New Roman"/>
            <w:color w:val="000000"/>
            <w:sz w:val="24"/>
            <w:szCs w:val="24"/>
          </w:rPr>
          <w:fldChar w:fldCharType="end"/>
        </w:r>
        <w:r w:rsidR="001632B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developers, reviewers, </w:t>
      </w:r>
      <w:ins w:id="207" w:author="Chipman, Charles" w:date="2019-01-29T11:25:00Z">
        <w:r w:rsidR="001632B7">
          <w:rPr>
            <w:rFonts w:ascii="Times New Roman" w:eastAsia="Times New Roman" w:hAnsi="Times New Roman" w:cs="Times New Roman"/>
            <w:color w:val="000000"/>
            <w:sz w:val="24"/>
            <w:szCs w:val="24"/>
          </w:rPr>
          <w:t xml:space="preserve">implementers, </w:t>
        </w:r>
      </w:ins>
      <w:r w:rsidRPr="00C36773">
        <w:rPr>
          <w:rFonts w:ascii="Times New Roman" w:eastAsia="Times New Roman" w:hAnsi="Times New Roman" w:cs="Times New Roman"/>
          <w:color w:val="000000"/>
          <w:sz w:val="24"/>
          <w:szCs w:val="24"/>
        </w:rPr>
        <w:t xml:space="preserve">and individuals or groups responsible for approving </w:t>
      </w:r>
      <w:del w:id="208" w:author="Chipman, Charles" w:date="2019-01-29T11:25:00Z">
        <w:r w:rsidRPr="00C36773" w:rsidDel="001632B7">
          <w:rPr>
            <w:rFonts w:ascii="Times New Roman" w:eastAsia="Times New Roman" w:hAnsi="Times New Roman" w:cs="Times New Roman"/>
            <w:color w:val="000000"/>
            <w:sz w:val="24"/>
            <w:szCs w:val="24"/>
          </w:rPr>
          <w:delText>MPDs</w:delText>
        </w:r>
      </w:del>
      <w:ins w:id="209" w:author="Chipman, Charles" w:date="2019-01-29T11:25:00Z">
        <w:r w:rsidR="001632B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5AC63ADC" w14:textId="2595E723"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del w:id="210" w:author="Chipman, Charles" w:date="2019-01-29T11:26:00Z">
        <w:r w:rsidRPr="00C36773" w:rsidDel="001632B7">
          <w:rPr>
            <w:rFonts w:ascii="Times New Roman" w:eastAsia="Times New Roman" w:hAnsi="Times New Roman" w:cs="Times New Roman"/>
            <w:color w:val="000000"/>
            <w:sz w:val="24"/>
            <w:szCs w:val="24"/>
          </w:rPr>
          <w:delText xml:space="preserve">NIEM </w:delText>
        </w:r>
        <w:bookmarkStart w:id="211" w:name="d3e403"/>
        <w:bookmarkEnd w:id="211"/>
        <w:r w:rsidRPr="00C36773" w:rsidDel="001632B7">
          <w:rPr>
            <w:rFonts w:ascii="Times New Roman" w:eastAsia="Times New Roman" w:hAnsi="Times New Roman" w:cs="Times New Roman"/>
            <w:color w:val="000000"/>
            <w:sz w:val="24"/>
            <w:szCs w:val="24"/>
          </w:rPr>
          <w:fldChar w:fldCharType="begin"/>
        </w:r>
        <w:r w:rsidRPr="00C36773" w:rsidDel="001632B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1632B7">
          <w:rPr>
            <w:rFonts w:ascii="Times New Roman" w:eastAsia="Times New Roman" w:hAnsi="Times New Roman" w:cs="Times New Roman"/>
            <w:color w:val="000000"/>
            <w:sz w:val="24"/>
            <w:szCs w:val="24"/>
          </w:rPr>
          <w:fldChar w:fldCharType="separate"/>
        </w:r>
        <w:r w:rsidRPr="00C36773" w:rsidDel="001632B7">
          <w:rPr>
            <w:rFonts w:ascii="Times New Roman" w:eastAsia="Times New Roman" w:hAnsi="Times New Roman" w:cs="Times New Roman"/>
            <w:color w:val="000000"/>
            <w:sz w:val="24"/>
            <w:szCs w:val="24"/>
            <w:shd w:val="clear" w:color="auto" w:fill="FFFFFF"/>
          </w:rPr>
          <w:delText>IEPD</w:delText>
        </w:r>
        <w:r w:rsidRPr="00C36773" w:rsidDel="001632B7">
          <w:rPr>
            <w:rFonts w:ascii="Times New Roman" w:eastAsia="Times New Roman" w:hAnsi="Times New Roman" w:cs="Times New Roman"/>
            <w:color w:val="000000"/>
            <w:sz w:val="24"/>
            <w:szCs w:val="24"/>
          </w:rPr>
          <w:fldChar w:fldCharType="end"/>
        </w:r>
        <w:r w:rsidRPr="00C36773" w:rsidDel="001632B7">
          <w:rPr>
            <w:rFonts w:ascii="Times New Roman" w:eastAsia="Times New Roman" w:hAnsi="Times New Roman" w:cs="Times New Roman"/>
            <w:color w:val="000000"/>
            <w:sz w:val="24"/>
            <w:szCs w:val="24"/>
          </w:rPr>
          <w:delText xml:space="preserve"> developers, reviewers, and implementers.</w:delText>
        </w:r>
      </w:del>
    </w:p>
    <w:p w14:paraId="01CCF3F3" w14:textId="77777777" w:rsidR="00C36773" w:rsidRPr="00C36773" w:rsidRDefault="00C36773" w:rsidP="00C36773">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NIEM-aware tool developers.</w:t>
      </w:r>
    </w:p>
    <w:p w14:paraId="2EB7659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2" w:name="Concepts-and-Terminology"/>
      <w:bookmarkStart w:id="213" w:name="section_2"/>
      <w:bookmarkEnd w:id="212"/>
      <w:bookmarkEnd w:id="213"/>
      <w:r w:rsidRPr="00C36773">
        <w:rPr>
          <w:rFonts w:ascii="Times New Roman" w:eastAsia="Times New Roman" w:hAnsi="Times New Roman" w:cs="Times New Roman"/>
          <w:b/>
          <w:bCs/>
          <w:color w:val="000000"/>
          <w:sz w:val="30"/>
          <w:szCs w:val="30"/>
        </w:rPr>
        <w:t>2. Basic Concepts and Terminology</w:t>
      </w:r>
    </w:p>
    <w:p w14:paraId="4CC0B05D" w14:textId="5FCF708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section defines and discusses baseline terms and concepts that will be used throughout this document. Presentation in this section is sequenced for understanding. Each subsection builds upon previous ones. The section concludes with a more detailed discussion of </w:t>
      </w:r>
      <w:del w:id="214" w:author="Chipman, Charles" w:date="2019-01-29T11:26:00Z">
        <w:r w:rsidRPr="00C36773" w:rsidDel="009C57DC">
          <w:rPr>
            <w:rFonts w:ascii="Times New Roman" w:eastAsia="Times New Roman" w:hAnsi="Times New Roman" w:cs="Times New Roman"/>
            <w:color w:val="000000"/>
            <w:sz w:val="24"/>
            <w:szCs w:val="24"/>
          </w:rPr>
          <w:delText xml:space="preserve">MPDs and more specifically, </w:delText>
        </w:r>
      </w:del>
      <w:r w:rsidRPr="00C36773">
        <w:rPr>
          <w:rFonts w:ascii="Times New Roman" w:eastAsia="Times New Roman" w:hAnsi="Times New Roman" w:cs="Times New Roman"/>
          <w:color w:val="000000"/>
          <w:sz w:val="24"/>
          <w:szCs w:val="24"/>
        </w:rPr>
        <w:t>IEPDs.</w:t>
      </w:r>
    </w:p>
    <w:p w14:paraId="173AC93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5" w:name="Key-Words-for-Requirements-Levels"/>
      <w:bookmarkStart w:id="216" w:name="section_2.1"/>
      <w:bookmarkEnd w:id="215"/>
      <w:bookmarkEnd w:id="216"/>
      <w:r w:rsidRPr="00C36773">
        <w:rPr>
          <w:rFonts w:ascii="Times New Roman" w:eastAsia="Times New Roman" w:hAnsi="Times New Roman" w:cs="Times New Roman"/>
          <w:b/>
          <w:bCs/>
          <w:color w:val="000000"/>
          <w:sz w:val="30"/>
          <w:szCs w:val="30"/>
        </w:rPr>
        <w:t>2.1. Key Words for Requirement Levels</w:t>
      </w:r>
    </w:p>
    <w:p w14:paraId="4545E5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02" w:anchor="RFC2119-KeyWords" w:history="1">
        <w:r w:rsidRPr="00C36773">
          <w:rPr>
            <w:rFonts w:ascii="Times New Roman" w:eastAsia="Times New Roman" w:hAnsi="Times New Roman" w:cs="Times New Roman"/>
            <w:b/>
            <w:bCs/>
            <w:color w:val="000000"/>
            <w:sz w:val="24"/>
            <w:szCs w:val="24"/>
            <w:shd w:val="clear" w:color="auto" w:fill="FFFFFF"/>
          </w:rPr>
          <w:t>[RFC 2119 Key Words]</w:t>
        </w:r>
      </w:hyperlink>
      <w:r w:rsidRPr="00C36773">
        <w:rPr>
          <w:rFonts w:ascii="Times New Roman" w:eastAsia="Times New Roman" w:hAnsi="Times New Roman" w:cs="Times New Roman"/>
          <w:color w:val="000000"/>
          <w:sz w:val="24"/>
          <w:szCs w:val="24"/>
        </w:rPr>
        <w:t>.</w:t>
      </w:r>
    </w:p>
    <w:p w14:paraId="259174C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7" w:name="Character-Case-Sensitivity"/>
      <w:bookmarkStart w:id="218" w:name="section_2.2"/>
      <w:bookmarkEnd w:id="217"/>
      <w:bookmarkEnd w:id="218"/>
      <w:r w:rsidRPr="00C36773">
        <w:rPr>
          <w:rFonts w:ascii="Times New Roman" w:eastAsia="Times New Roman" w:hAnsi="Times New Roman" w:cs="Times New Roman"/>
          <w:b/>
          <w:bCs/>
          <w:color w:val="000000"/>
          <w:sz w:val="30"/>
          <w:szCs w:val="30"/>
        </w:rPr>
        <w:t>2.2. Character Case Sensitivity</w:t>
      </w:r>
    </w:p>
    <w:p w14:paraId="583905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1EA43714" w14:textId="2BB457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19" w:author="Chipman, Charles" w:date="2019-01-29T11:26:00Z">
        <w:r w:rsidRPr="00C36773" w:rsidDel="009C57DC">
          <w:rPr>
            <w:rFonts w:ascii="Times New Roman" w:eastAsia="Times New Roman" w:hAnsi="Times New Roman" w:cs="Times New Roman"/>
            <w:b/>
            <w:bCs/>
            <w:color w:val="000000"/>
            <w:sz w:val="24"/>
            <w:szCs w:val="24"/>
            <w:shd w:val="clear" w:color="auto" w:fill="FFFFFF"/>
          </w:rPr>
          <w:delText>3</w:delText>
        </w:r>
      </w:del>
      <w:ins w:id="220" w:author="Chipman, Charles" w:date="2019-01-29T11:26:00Z">
        <w:r w:rsidR="009C57D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CE1AAA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1" w:name="Artifacts"/>
      <w:bookmarkStart w:id="222" w:name="section_2.3"/>
      <w:bookmarkEnd w:id="221"/>
      <w:bookmarkEnd w:id="222"/>
      <w:r w:rsidRPr="00C36773">
        <w:rPr>
          <w:rFonts w:ascii="Times New Roman" w:eastAsia="Times New Roman" w:hAnsi="Times New Roman" w:cs="Times New Roman"/>
          <w:b/>
          <w:bCs/>
          <w:color w:val="000000"/>
          <w:sz w:val="30"/>
          <w:szCs w:val="30"/>
        </w:rPr>
        <w:t>2.3. Artifacts</w:t>
      </w:r>
    </w:p>
    <w:p w14:paraId="185D4900" w14:textId="6CA3B87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223" w:author="Chipman, Charles" w:date="2019-01-29T11:35:00Z">
        <w:r w:rsidRPr="00C36773" w:rsidDel="00467231">
          <w:rPr>
            <w:rFonts w:ascii="Times New Roman" w:eastAsia="Times New Roman" w:hAnsi="Times New Roman" w:cs="Times New Roman"/>
            <w:color w:val="000000"/>
            <w:sz w:val="24"/>
            <w:szCs w:val="24"/>
          </w:rPr>
          <w:delText xml:space="preserve">MPDs </w:delText>
        </w:r>
      </w:del>
      <w:ins w:id="224" w:author="Chipman, Charles" w:date="2019-01-29T11:35:00Z">
        <w:r w:rsidR="00467231">
          <w:rPr>
            <w:rFonts w:ascii="Times New Roman" w:eastAsia="Times New Roman" w:hAnsi="Times New Roman" w:cs="Times New Roman"/>
            <w:color w:val="000000"/>
            <w:sz w:val="24"/>
            <w:szCs w:val="24"/>
          </w:rPr>
          <w:t>IEPDs</w:t>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are </w:t>
      </w:r>
      <w:del w:id="225" w:author="Chipman, Charles" w:date="2019-01-29T11:36:00Z">
        <w:r w:rsidRPr="00C36773" w:rsidDel="00467231">
          <w:rPr>
            <w:rFonts w:ascii="Times New Roman" w:eastAsia="Times New Roman" w:hAnsi="Times New Roman" w:cs="Times New Roman"/>
            <w:color w:val="000000"/>
            <w:sz w:val="24"/>
            <w:szCs w:val="24"/>
          </w:rPr>
          <w:delText xml:space="preserve">generally </w:delText>
        </w:r>
      </w:del>
      <w:r w:rsidRPr="00C36773">
        <w:rPr>
          <w:rFonts w:ascii="Times New Roman" w:eastAsia="Times New Roman" w:hAnsi="Times New Roman" w:cs="Times New Roman"/>
          <w:color w:val="000000"/>
          <w:sz w:val="24"/>
          <w:szCs w:val="24"/>
        </w:rPr>
        <w:t xml:space="preserve">composed of files and file sets grouped for a particular purpose. Each file is referred to as an </w:t>
      </w:r>
      <w:bookmarkStart w:id="226" w:name="d3e453"/>
      <w:bookmarkEnd w:id="2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each logical set of such files is called an </w:t>
      </w:r>
      <w:bookmarkStart w:id="227" w:name="d3e456"/>
      <w:bookmarkEnd w:id="2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DC6478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28" w:name="definition_artifact"/>
      <w:bookmarkEnd w:id="228"/>
      <w:r w:rsidRPr="00C36773">
        <w:rPr>
          <w:rFonts w:ascii="Times New Roman" w:eastAsia="Times New Roman" w:hAnsi="Times New Roman" w:cs="Times New Roman"/>
          <w:b/>
          <w:bCs/>
          <w:color w:val="000000"/>
          <w:sz w:val="24"/>
          <w:szCs w:val="24"/>
        </w:rPr>
        <w:lastRenderedPageBreak/>
        <w:t>[Definition: artifact]</w:t>
      </w:r>
    </w:p>
    <w:p w14:paraId="4AB337F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single file with a defined purpose.</w:t>
      </w:r>
    </w:p>
    <w:p w14:paraId="58781AA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29" w:name="definition_artifact_set"/>
      <w:bookmarkEnd w:id="229"/>
      <w:r w:rsidRPr="00C36773">
        <w:rPr>
          <w:rFonts w:ascii="Times New Roman" w:eastAsia="Times New Roman" w:hAnsi="Times New Roman" w:cs="Times New Roman"/>
          <w:b/>
          <w:bCs/>
          <w:color w:val="000000"/>
          <w:sz w:val="24"/>
          <w:szCs w:val="24"/>
        </w:rPr>
        <w:t>[Definition: artifact set]</w:t>
      </w:r>
    </w:p>
    <w:p w14:paraId="12A49EB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collection of artifacts logically grouped for a defined purpose.</w:t>
      </w:r>
    </w:p>
    <w:p w14:paraId="506A9978" w14:textId="19E4CDF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30" w:name="d3e474"/>
      <w:bookmarkEnd w:id="230"/>
      <w:del w:id="231"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32"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itself an </w:t>
      </w:r>
      <w:bookmarkStart w:id="233" w:name="d3e477"/>
      <w:bookmarkEnd w:id="2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purpose for which is to define and document the intended use of the </w:t>
      </w:r>
      <w:bookmarkStart w:id="234" w:name="d3e480"/>
      <w:bookmarkEnd w:id="234"/>
      <w:del w:id="235"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del>
      <w:ins w:id="236"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While the key </w:t>
      </w:r>
      <w:bookmarkStart w:id="237" w:name="d3e483"/>
      <w:bookmarkEnd w:id="237"/>
      <w:del w:id="238"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39"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are its </w:t>
      </w:r>
      <w:bookmarkStart w:id="240" w:name="d3e486"/>
      <w:bookmarkEnd w:id="2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artifacts, there are also other kinds of </w:t>
      </w:r>
      <w:bookmarkStart w:id="241" w:name="d3e490"/>
      <w:bookmarkEnd w:id="241"/>
      <w:del w:id="242"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43"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These may include (but are not limited to) HTML, XSLT, text, or graphic files used for human-readable documentation. An </w:t>
      </w:r>
      <w:bookmarkStart w:id="244" w:name="d3e493"/>
      <w:bookmarkEnd w:id="244"/>
      <w:del w:id="245"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46"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also have artifacts intended to help assist in or accelerate the use and implementation of the </w:t>
      </w:r>
      <w:bookmarkStart w:id="247" w:name="d3e496"/>
      <w:bookmarkEnd w:id="247"/>
      <w:del w:id="248" w:author="Chipman, Charles" w:date="2019-01-29T11:36: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del>
      <w:ins w:id="249" w:author="Chipman, Charles" w:date="2019-01-29T11:36: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250" w:name="d3e499"/>
      <w:bookmarkEnd w:id="250"/>
      <w:del w:id="251" w:author="Chipman, Charles" w:date="2019-01-29T11:37: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52" w:author="Chipman, Charles" w:date="2019-01-29T11:37: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or its schema document artifacts.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"appendix_C"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C, </w:t>
      </w:r>
      <w:r w:rsidRPr="00C36773">
        <w:rPr>
          <w:rFonts w:ascii="Times New Roman" w:eastAsia="Times New Roman" w:hAnsi="Times New Roman" w:cs="Times New Roman"/>
          <w:i/>
          <w:iCs/>
          <w:color w:val="000000"/>
          <w:sz w:val="24"/>
          <w:szCs w:val="24"/>
          <w:shd w:val="clear" w:color="auto" w:fill="FFFFFF"/>
        </w:rPr>
        <w:t xml:space="preserve">Common </w:t>
      </w:r>
      <w:del w:id="253" w:author="Chipman, Charles" w:date="2019-01-29T11:37:00Z">
        <w:r w:rsidRPr="00C36773" w:rsidDel="00467231">
          <w:rPr>
            <w:rFonts w:ascii="Times New Roman" w:eastAsia="Times New Roman" w:hAnsi="Times New Roman" w:cs="Times New Roman"/>
            <w:i/>
            <w:iCs/>
            <w:color w:val="000000"/>
            <w:sz w:val="24"/>
            <w:szCs w:val="24"/>
            <w:shd w:val="clear" w:color="auto" w:fill="FFFFFF"/>
          </w:rPr>
          <w:delText xml:space="preserve">MPD </w:delText>
        </w:r>
      </w:del>
      <w:ins w:id="254" w:author="Chipman, Charles" w:date="2019-01-29T11:37:00Z">
        <w:r w:rsidR="00467231">
          <w:rPr>
            <w:rFonts w:ascii="Times New Roman" w:eastAsia="Times New Roman" w:hAnsi="Times New Roman" w:cs="Times New Roman"/>
            <w:i/>
            <w:iCs/>
            <w:color w:val="000000"/>
            <w:sz w:val="24"/>
            <w:szCs w:val="24"/>
            <w:shd w:val="clear" w:color="auto" w:fill="FFFFFF"/>
          </w:rPr>
          <w:t>IEPD</w:t>
        </w:r>
        <w:r w:rsidR="0046723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contains a listing of mandatory and common optional artifacts</w:t>
      </w:r>
      <w:del w:id="255" w:author="Chipman, Charles" w:date="2019-01-29T11:37:00Z">
        <w:r w:rsidRPr="00C36773" w:rsidDel="00467231">
          <w:rPr>
            <w:rFonts w:ascii="Times New Roman" w:eastAsia="Times New Roman" w:hAnsi="Times New Roman" w:cs="Times New Roman"/>
            <w:color w:val="000000"/>
            <w:sz w:val="24"/>
            <w:szCs w:val="24"/>
          </w:rPr>
          <w:delText xml:space="preserve"> for the five types of MPDs</w:delText>
        </w:r>
      </w:del>
      <w:r w:rsidRPr="00C36773">
        <w:rPr>
          <w:rFonts w:ascii="Times New Roman" w:eastAsia="Times New Roman" w:hAnsi="Times New Roman" w:cs="Times New Roman"/>
          <w:color w:val="000000"/>
          <w:sz w:val="24"/>
          <w:szCs w:val="24"/>
        </w:rPr>
        <w:t xml:space="preserve">. Common types of artifacts are described in more detail in subsequent sections. </w:t>
      </w:r>
      <w:hyperlink r:id="rId103" w:anchor="section_7.1" w:history="1">
        <w:r w:rsidRPr="00C36773">
          <w:rPr>
            <w:rFonts w:ascii="Times New Roman" w:eastAsia="Times New Roman" w:hAnsi="Times New Roman" w:cs="Times New Roman"/>
            <w:color w:val="000000"/>
            <w:sz w:val="24"/>
            <w:szCs w:val="24"/>
            <w:shd w:val="clear" w:color="auto" w:fill="FFFFFF"/>
          </w:rPr>
          <w:t xml:space="preserve">Section 7.1, </w:t>
        </w:r>
        <w:r w:rsidRPr="00C36773">
          <w:rPr>
            <w:rFonts w:ascii="Times New Roman" w:eastAsia="Times New Roman" w:hAnsi="Times New Roman" w:cs="Times New Roman"/>
            <w:i/>
            <w:iCs/>
            <w:color w:val="000000"/>
            <w:sz w:val="24"/>
            <w:szCs w:val="24"/>
            <w:shd w:val="clear" w:color="auto" w:fill="FFFFFF"/>
          </w:rPr>
          <w:t>Artifact Sets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discusses the different methods for grouping </w:t>
      </w:r>
      <w:bookmarkStart w:id="256" w:name="d3e507"/>
      <w:bookmarkEnd w:id="256"/>
      <w:del w:id="257" w:author="Chipman, Charles" w:date="2019-01-29T11:37:00Z">
        <w:r w:rsidRPr="00C36773" w:rsidDel="00467231">
          <w:rPr>
            <w:rFonts w:ascii="Times New Roman" w:eastAsia="Times New Roman" w:hAnsi="Times New Roman" w:cs="Times New Roman"/>
            <w:color w:val="000000"/>
            <w:sz w:val="24"/>
            <w:szCs w:val="24"/>
          </w:rPr>
          <w:fldChar w:fldCharType="begin"/>
        </w:r>
        <w:r w:rsidRPr="00C36773" w:rsidDel="0046723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67231">
          <w:rPr>
            <w:rFonts w:ascii="Times New Roman" w:eastAsia="Times New Roman" w:hAnsi="Times New Roman" w:cs="Times New Roman"/>
            <w:color w:val="000000"/>
            <w:sz w:val="24"/>
            <w:szCs w:val="24"/>
          </w:rPr>
          <w:fldChar w:fldCharType="separate"/>
        </w:r>
        <w:r w:rsidRPr="00C36773" w:rsidDel="00467231">
          <w:rPr>
            <w:rFonts w:ascii="Times New Roman" w:eastAsia="Times New Roman" w:hAnsi="Times New Roman" w:cs="Times New Roman"/>
            <w:color w:val="000000"/>
            <w:sz w:val="24"/>
            <w:szCs w:val="24"/>
            <w:shd w:val="clear" w:color="auto" w:fill="FFFFFF"/>
          </w:rPr>
          <w:delText>MPD</w:delText>
        </w:r>
        <w:r w:rsidRPr="00C36773" w:rsidDel="00467231">
          <w:rPr>
            <w:rFonts w:ascii="Times New Roman" w:eastAsia="Times New Roman" w:hAnsi="Times New Roman" w:cs="Times New Roman"/>
            <w:color w:val="000000"/>
            <w:sz w:val="24"/>
            <w:szCs w:val="24"/>
          </w:rPr>
          <w:fldChar w:fldCharType="end"/>
        </w:r>
        <w:r w:rsidRPr="00C36773" w:rsidDel="00467231">
          <w:rPr>
            <w:rFonts w:ascii="Times New Roman" w:eastAsia="Times New Roman" w:hAnsi="Times New Roman" w:cs="Times New Roman"/>
            <w:color w:val="000000"/>
            <w:sz w:val="24"/>
            <w:szCs w:val="24"/>
          </w:rPr>
          <w:delText xml:space="preserve"> </w:delText>
        </w:r>
      </w:del>
      <w:ins w:id="258" w:author="Chipman, Charles" w:date="2019-01-29T11:37:00Z">
        <w:r w:rsidR="00467231" w:rsidRPr="00C36773">
          <w:rPr>
            <w:rFonts w:ascii="Times New Roman" w:eastAsia="Times New Roman" w:hAnsi="Times New Roman" w:cs="Times New Roman"/>
            <w:color w:val="000000"/>
            <w:sz w:val="24"/>
            <w:szCs w:val="24"/>
          </w:rPr>
          <w:fldChar w:fldCharType="begin"/>
        </w:r>
        <w:r w:rsidR="0046723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67231" w:rsidRPr="00C36773">
          <w:rPr>
            <w:rFonts w:ascii="Times New Roman" w:eastAsia="Times New Roman" w:hAnsi="Times New Roman" w:cs="Times New Roman"/>
            <w:color w:val="000000"/>
            <w:sz w:val="24"/>
            <w:szCs w:val="24"/>
          </w:rPr>
          <w:fldChar w:fldCharType="separate"/>
        </w:r>
        <w:r w:rsidR="00467231">
          <w:rPr>
            <w:rFonts w:ascii="Times New Roman" w:eastAsia="Times New Roman" w:hAnsi="Times New Roman" w:cs="Times New Roman"/>
            <w:color w:val="000000"/>
            <w:sz w:val="24"/>
            <w:szCs w:val="24"/>
            <w:shd w:val="clear" w:color="auto" w:fill="FFFFFF"/>
          </w:rPr>
          <w:t>IEPD</w:t>
        </w:r>
        <w:r w:rsidR="00467231" w:rsidRPr="00C36773">
          <w:rPr>
            <w:rFonts w:ascii="Times New Roman" w:eastAsia="Times New Roman" w:hAnsi="Times New Roman" w:cs="Times New Roman"/>
            <w:color w:val="000000"/>
            <w:sz w:val="24"/>
            <w:szCs w:val="24"/>
          </w:rPr>
          <w:fldChar w:fldCharType="end"/>
        </w:r>
        <w:r w:rsidR="0046723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artifacts into sets.</w:t>
      </w:r>
    </w:p>
    <w:p w14:paraId="248E5E2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59" w:name="Schema-Namespace-Correspondence-in-NIEM"/>
      <w:bookmarkStart w:id="260" w:name="section_2.4"/>
      <w:bookmarkEnd w:id="259"/>
      <w:bookmarkEnd w:id="260"/>
      <w:r w:rsidRPr="00C36773">
        <w:rPr>
          <w:rFonts w:ascii="Times New Roman" w:eastAsia="Times New Roman" w:hAnsi="Times New Roman" w:cs="Times New Roman"/>
          <w:b/>
          <w:bCs/>
          <w:color w:val="000000"/>
          <w:sz w:val="30"/>
          <w:szCs w:val="30"/>
        </w:rPr>
        <w:t>2.4. Schema Document and Namespace Correspondence in NIEM</w:t>
      </w:r>
    </w:p>
    <w:p w14:paraId="04BE8B36" w14:textId="1EB7ED4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simplify automatic schema processing and reduce the potential for confusion and error,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61" w:author="Chipman, Charles" w:date="2019-01-29T11:45:00Z">
        <w:r w:rsidRPr="00C36773" w:rsidDel="008839B4">
          <w:rPr>
            <w:rFonts w:ascii="Times New Roman" w:eastAsia="Times New Roman" w:hAnsi="Times New Roman" w:cs="Times New Roman"/>
            <w:b/>
            <w:bCs/>
            <w:color w:val="000000"/>
            <w:sz w:val="24"/>
            <w:szCs w:val="24"/>
            <w:shd w:val="clear" w:color="auto" w:fill="FFFFFF"/>
          </w:rPr>
          <w:delText>3</w:delText>
        </w:r>
      </w:del>
      <w:ins w:id="262" w:author="Chipman, Charles" w:date="2019-01-29T11:45:00Z">
        <w:r w:rsidR="008839B4">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63" w:author="Chipman, Charles" w:date="2019-01-29T11:45:00Z">
        <w:r w:rsidRPr="00C36773" w:rsidDel="00F366EF">
          <w:rPr>
            <w:rFonts w:ascii="Times New Roman" w:eastAsia="Times New Roman" w:hAnsi="Times New Roman" w:cs="Times New Roman"/>
            <w:b/>
            <w:bCs/>
            <w:color w:val="000000"/>
            <w:sz w:val="24"/>
            <w:szCs w:val="24"/>
            <w:shd w:val="clear" w:color="auto" w:fill="FFFFFF"/>
          </w:rPr>
          <w:delText>3</w:delText>
        </w:r>
      </w:del>
      <w:ins w:id="264" w:author="Chipman, Charles" w:date="2019-01-29T11:45:00Z">
        <w:r w:rsidR="00F366EF">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disallows the use of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and mandates the use of the </w:t>
      </w:r>
      <w:r w:rsidRPr="00C36773">
        <w:rPr>
          <w:rFonts w:ascii="Courier New" w:eastAsia="Times New Roman" w:hAnsi="Courier New" w:cs="Courier New"/>
          <w:color w:val="000000"/>
          <w:sz w:val="19"/>
          <w:szCs w:val="19"/>
        </w:rPr>
        <w:t>xs:schema/@targetNamespace</w:t>
      </w:r>
      <w:r w:rsidRPr="00C36773">
        <w:rPr>
          <w:rFonts w:ascii="Times New Roman" w:eastAsia="Times New Roman" w:hAnsi="Times New Roman" w:cs="Times New Roman"/>
          <w:color w:val="000000"/>
          <w:sz w:val="24"/>
          <w:szCs w:val="24"/>
        </w:rPr>
        <w:t xml:space="preserve"> attribute in NIEM-conformant schema documents.</w:t>
      </w:r>
    </w:p>
    <w:p w14:paraId="1CEF3AF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265" w:name="d3e532"/>
      <w:bookmarkEnd w:id="2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0B5A6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6" w:name="Namespaces"/>
      <w:bookmarkStart w:id="267" w:name="section_2.5"/>
      <w:bookmarkEnd w:id="266"/>
      <w:bookmarkEnd w:id="267"/>
      <w:r w:rsidRPr="00C36773">
        <w:rPr>
          <w:rFonts w:ascii="Times New Roman" w:eastAsia="Times New Roman" w:hAnsi="Times New Roman" w:cs="Times New Roman"/>
          <w:b/>
          <w:bCs/>
          <w:color w:val="000000"/>
          <w:sz w:val="30"/>
          <w:szCs w:val="30"/>
        </w:rPr>
        <w:t>2.5. Namespaces Used in this Specification</w:t>
      </w:r>
    </w:p>
    <w:p w14:paraId="73C1E3C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namespaces are referenced and used in this specification:</w:t>
      </w:r>
    </w:p>
    <w:p w14:paraId="704D251C"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68" w:name="figure_2-1"/>
      <w:bookmarkEnd w:id="268"/>
      <w:r w:rsidRPr="00C36773">
        <w:rPr>
          <w:rFonts w:ascii="Times New Roman" w:eastAsia="Times New Roman" w:hAnsi="Times New Roman" w:cs="Times New Roman"/>
          <w:b/>
          <w:bCs/>
          <w:color w:val="000000"/>
          <w:sz w:val="24"/>
          <w:szCs w:val="24"/>
        </w:rPr>
        <w:t>Figure 2-1: Namespaces Used</w:t>
      </w:r>
    </w:p>
    <w:p w14:paraId="5A9583E7" w14:textId="4A57C01D"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c</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http://reference.niem.gov/niem/resource/</w:t>
      </w:r>
      <w:del w:id="269" w:author="Chipman, Charles" w:date="2019-01-29T11:46:00Z">
        <w:r w:rsidRPr="00C36773" w:rsidDel="00F366EF">
          <w:rPr>
            <w:rFonts w:ascii="Courier New" w:eastAsia="Times New Roman" w:hAnsi="Courier New" w:cs="Courier New"/>
            <w:color w:val="000000"/>
            <w:sz w:val="19"/>
            <w:szCs w:val="19"/>
          </w:rPr>
          <w:delText>mpd</w:delText>
        </w:r>
      </w:del>
      <w:ins w:id="270" w:author="Chipman, Charles" w:date="2019-01-29T11:46:00Z">
        <w:r w:rsidR="00F366EF">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271" w:author="Chipman, Charles" w:date="2019-01-29T11:46:00Z">
        <w:r w:rsidRPr="00C36773" w:rsidDel="00F366EF">
          <w:rPr>
            <w:rFonts w:ascii="Courier New" w:eastAsia="Times New Roman" w:hAnsi="Courier New" w:cs="Courier New"/>
            <w:color w:val="000000"/>
            <w:sz w:val="19"/>
            <w:szCs w:val="19"/>
          </w:rPr>
          <w:delText>3</w:delText>
        </w:r>
      </w:del>
      <w:ins w:id="272"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34F221F1"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er</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urn:oasis:names:tc:entity:xmlns:xml:catalog</w:t>
      </w:r>
    </w:p>
    <w:p w14:paraId="480CD90A" w14:textId="650A62F1"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nc</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http://release.niem.gov/niem/niem-core/</w:t>
      </w:r>
      <w:del w:id="273" w:author="Chipman, Charles" w:date="2019-01-29T11:46:00Z">
        <w:r w:rsidRPr="00C36773" w:rsidDel="00F366EF">
          <w:rPr>
            <w:rFonts w:ascii="Courier New" w:eastAsia="Times New Roman" w:hAnsi="Courier New" w:cs="Courier New"/>
            <w:color w:val="000000"/>
            <w:sz w:val="19"/>
            <w:szCs w:val="19"/>
          </w:rPr>
          <w:delText>3</w:delText>
        </w:r>
      </w:del>
      <w:ins w:id="274"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2FEF4135" w14:textId="5B82F50F"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structures</w:t>
      </w:r>
      <w:r w:rsidRPr="00C36773">
        <w:rPr>
          <w:rFonts w:ascii="Courier New" w:eastAsia="Times New Roman" w:hAnsi="Courier New" w:cs="Courier New"/>
          <w:color w:val="000000"/>
          <w:sz w:val="19"/>
          <w:szCs w:val="19"/>
        </w:rPr>
        <w:tab/>
        <w:t>http://release.niem.gov/niem/structures/</w:t>
      </w:r>
      <w:del w:id="275" w:author="Chipman, Charles" w:date="2019-01-29T11:46:00Z">
        <w:r w:rsidRPr="00C36773" w:rsidDel="00F366EF">
          <w:rPr>
            <w:rFonts w:ascii="Courier New" w:eastAsia="Times New Roman" w:hAnsi="Courier New" w:cs="Courier New"/>
            <w:color w:val="000000"/>
            <w:sz w:val="19"/>
            <w:szCs w:val="19"/>
          </w:rPr>
          <w:delText>3</w:delText>
        </w:r>
      </w:del>
      <w:ins w:id="276" w:author="Chipman, Charles" w:date="2019-01-29T11:46: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08A5494D"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xs</w:t>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http://www.w3.org/2001/XMLSchema</w:t>
      </w:r>
    </w:p>
    <w:p w14:paraId="47F9C78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5468FEA7" w14:textId="5B704B0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7" w:name="Harmonization"/>
      <w:bookmarkStart w:id="278" w:name="section_2.6"/>
      <w:bookmarkEnd w:id="277"/>
      <w:bookmarkEnd w:id="278"/>
      <w:r w:rsidRPr="00C36773">
        <w:rPr>
          <w:rFonts w:ascii="Times New Roman" w:eastAsia="Times New Roman" w:hAnsi="Times New Roman" w:cs="Times New Roman"/>
          <w:b/>
          <w:bCs/>
          <w:color w:val="000000"/>
          <w:sz w:val="30"/>
          <w:szCs w:val="30"/>
        </w:rPr>
        <w:lastRenderedPageBreak/>
        <w:t xml:space="preserve">2.6. </w:t>
      </w:r>
      <w:commentRangeStart w:id="279"/>
      <w:del w:id="280" w:author="Chipman, Charles" w:date="2019-01-30T09:14:00Z">
        <w:r w:rsidRPr="00C36773" w:rsidDel="00202D4C">
          <w:rPr>
            <w:rFonts w:ascii="Times New Roman" w:eastAsia="Times New Roman" w:hAnsi="Times New Roman" w:cs="Times New Roman"/>
            <w:b/>
            <w:bCs/>
            <w:color w:val="000000"/>
            <w:sz w:val="30"/>
            <w:szCs w:val="30"/>
          </w:rPr>
          <w:delText>Harmonization</w:delText>
        </w:r>
        <w:commentRangeEnd w:id="279"/>
        <w:r w:rsidR="00D16027" w:rsidDel="00202D4C">
          <w:rPr>
            <w:rStyle w:val="CommentReference"/>
          </w:rPr>
          <w:commentReference w:id="279"/>
        </w:r>
      </w:del>
      <w:ins w:id="281" w:author="Chipman, Charles" w:date="2019-01-30T09:14:00Z">
        <w:r w:rsidR="00202D4C">
          <w:rPr>
            <w:rFonts w:ascii="Times New Roman" w:eastAsia="Times New Roman" w:hAnsi="Times New Roman" w:cs="Times New Roman"/>
            <w:b/>
            <w:bCs/>
            <w:color w:val="000000"/>
            <w:sz w:val="30"/>
            <w:szCs w:val="30"/>
          </w:rPr>
          <w:t>Data Component</w:t>
        </w:r>
      </w:ins>
    </w:p>
    <w:p w14:paraId="5AFE40BB" w14:textId="51C07606" w:rsidR="00C36773" w:rsidRPr="00C36773" w:rsidRDefault="00C36773" w:rsidP="00C2259C">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key NIEM concept </w:t>
      </w:r>
      <w:del w:id="282" w:author="Chipman, Charles" w:date="2019-01-30T09:14:00Z">
        <w:r w:rsidRPr="00C36773" w:rsidDel="00202D4C">
          <w:rPr>
            <w:rFonts w:ascii="Times New Roman" w:eastAsia="Times New Roman" w:hAnsi="Times New Roman" w:cs="Times New Roman"/>
            <w:color w:val="000000"/>
            <w:sz w:val="24"/>
            <w:szCs w:val="24"/>
          </w:rPr>
          <w:delText xml:space="preserve">important to </w:delText>
        </w:r>
        <w:bookmarkStart w:id="283" w:name="d3e561"/>
        <w:bookmarkEnd w:id="283"/>
        <w:r w:rsidRPr="00C36773" w:rsidDel="00202D4C">
          <w:rPr>
            <w:rFonts w:ascii="Times New Roman" w:eastAsia="Times New Roman" w:hAnsi="Times New Roman" w:cs="Times New Roman"/>
            <w:color w:val="000000"/>
            <w:sz w:val="24"/>
            <w:szCs w:val="24"/>
          </w:rPr>
          <w:fldChar w:fldCharType="begin"/>
        </w:r>
        <w:r w:rsidRPr="00C36773" w:rsidDel="00202D4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"definition_harmonization" </w:delInstrText>
        </w:r>
        <w:r w:rsidRPr="00C36773" w:rsidDel="00202D4C">
          <w:rPr>
            <w:rFonts w:ascii="Times New Roman" w:eastAsia="Times New Roman" w:hAnsi="Times New Roman" w:cs="Times New Roman"/>
            <w:color w:val="000000"/>
            <w:sz w:val="24"/>
            <w:szCs w:val="24"/>
          </w:rPr>
          <w:fldChar w:fldCharType="separate"/>
        </w:r>
        <w:r w:rsidRPr="00C36773" w:rsidDel="00202D4C">
          <w:rPr>
            <w:rFonts w:ascii="Times New Roman" w:eastAsia="Times New Roman" w:hAnsi="Times New Roman" w:cs="Times New Roman"/>
            <w:color w:val="000000"/>
            <w:sz w:val="24"/>
            <w:szCs w:val="24"/>
            <w:shd w:val="clear" w:color="auto" w:fill="FFFFFF"/>
          </w:rPr>
          <w:delText>harmonization</w:delText>
        </w:r>
        <w:r w:rsidRPr="00C36773" w:rsidDel="00202D4C">
          <w:rPr>
            <w:rFonts w:ascii="Times New Roman" w:eastAsia="Times New Roman" w:hAnsi="Times New Roman" w:cs="Times New Roman"/>
            <w:color w:val="000000"/>
            <w:sz w:val="24"/>
            <w:szCs w:val="24"/>
          </w:rPr>
          <w:fldChar w:fldCharType="end"/>
        </w:r>
        <w:r w:rsidRPr="00C36773" w:rsidDel="00202D4C">
          <w:rPr>
            <w:rFonts w:ascii="Times New Roman" w:eastAsia="Times New Roman" w:hAnsi="Times New Roman" w:cs="Times New Roman"/>
            <w:color w:val="000000"/>
            <w:sz w:val="24"/>
            <w:szCs w:val="24"/>
          </w:rPr>
          <w:delText xml:space="preserve"> and </w:delText>
        </w:r>
      </w:del>
      <w:r w:rsidRPr="00C36773">
        <w:rPr>
          <w:rFonts w:ascii="Times New Roman" w:eastAsia="Times New Roman" w:hAnsi="Times New Roman" w:cs="Times New Roman"/>
          <w:color w:val="000000"/>
          <w:sz w:val="24"/>
          <w:szCs w:val="24"/>
        </w:rPr>
        <w:t xml:space="preserve">used throughout this specification is </w:t>
      </w:r>
      <w:bookmarkStart w:id="284" w:name="d3e564"/>
      <w:bookmarkEnd w:id="2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7062DA2" w14:textId="45C9D8A0" w:rsidR="00C36773" w:rsidRPr="00C36773" w:rsidRDefault="00C36773" w:rsidP="00C2259C">
      <w:pPr>
        <w:shd w:val="clear" w:color="auto" w:fill="EEEEEE"/>
        <w:spacing w:line="240" w:lineRule="auto"/>
        <w:rPr>
          <w:rFonts w:ascii="Times New Roman" w:eastAsia="Times New Roman" w:hAnsi="Times New Roman" w:cs="Times New Roman"/>
          <w:b/>
          <w:bCs/>
          <w:color w:val="000000"/>
          <w:sz w:val="24"/>
          <w:szCs w:val="24"/>
        </w:rPr>
      </w:pPr>
      <w:bookmarkStart w:id="285" w:name="definition_data_component"/>
      <w:bookmarkEnd w:id="285"/>
      <w:r w:rsidRPr="00C36773">
        <w:rPr>
          <w:rFonts w:ascii="Times New Roman" w:eastAsia="Times New Roman" w:hAnsi="Times New Roman" w:cs="Times New Roman"/>
          <w:b/>
          <w:bCs/>
          <w:color w:val="000000"/>
          <w:sz w:val="24"/>
          <w:szCs w:val="24"/>
        </w:rPr>
        <w:t>[Definition: data component]</w:t>
      </w:r>
    </w:p>
    <w:p w14:paraId="731188AC" w14:textId="669AB71E" w:rsidR="00C36773" w:rsidRPr="00C36773" w:rsidRDefault="00C36773" w:rsidP="00C2259C">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Schema type or attribute group definition; or an XML Schema element or attribute declaration.</w:t>
      </w:r>
    </w:p>
    <w:bookmarkStart w:id="286" w:name="d3e575"/>
    <w:bookmarkEnd w:id="286"/>
    <w:p w14:paraId="02B5331D" w14:textId="7094EF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287" w:author="Chipman, Charles" w:date="2019-01-30T08:59:00Z">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"definition_harmonization"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Harmonization</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delText>
        </w:r>
        <w:bookmarkStart w:id="288" w:name="d3e578"/>
        <w:bookmarkEnd w:id="288"/>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FFFFFF"/>
          </w:rPr>
          <w:delText>MPD</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Multiple domain stewards may collaborate in a coordinated domain update. In this case, to the extent possible, harmonization may be applied across the content of all the collaborating domains. Harmonization results in model change and evolution with the intent of removing semantic duplication and overlap while improving representational quality and usability.</w:delText>
        </w:r>
      </w:del>
    </w:p>
    <w:p w14:paraId="7C768020" w14:textId="32C26448" w:rsidR="00C36773" w:rsidRPr="00C36773" w:rsidDel="00C2259C" w:rsidRDefault="00C36773" w:rsidP="00C36773">
      <w:pPr>
        <w:shd w:val="clear" w:color="auto" w:fill="EEEEEE"/>
        <w:spacing w:line="240" w:lineRule="auto"/>
        <w:rPr>
          <w:del w:id="289" w:author="Chipman, Charles" w:date="2019-01-30T08:58:00Z"/>
          <w:rFonts w:ascii="Times New Roman" w:eastAsia="Times New Roman" w:hAnsi="Times New Roman" w:cs="Times New Roman"/>
          <w:b/>
          <w:bCs/>
          <w:color w:val="000000"/>
          <w:sz w:val="24"/>
          <w:szCs w:val="24"/>
        </w:rPr>
      </w:pPr>
      <w:bookmarkStart w:id="290" w:name="definition_harmonization"/>
      <w:bookmarkEnd w:id="290"/>
      <w:del w:id="291" w:author="Chipman, Charles" w:date="2019-01-30T08:58:00Z">
        <w:r w:rsidRPr="00C36773" w:rsidDel="00C2259C">
          <w:rPr>
            <w:rFonts w:ascii="Times New Roman" w:eastAsia="Times New Roman" w:hAnsi="Times New Roman" w:cs="Times New Roman"/>
            <w:b/>
            <w:bCs/>
            <w:color w:val="000000"/>
            <w:sz w:val="24"/>
            <w:szCs w:val="24"/>
          </w:rPr>
          <w:delText>[Definition: harmonization]</w:delText>
        </w:r>
      </w:del>
    </w:p>
    <w:p w14:paraId="691E4C5A" w14:textId="1974757D" w:rsidR="00C36773" w:rsidRPr="00C36773" w:rsidDel="00C2259C" w:rsidRDefault="00C36773" w:rsidP="00C36773">
      <w:pPr>
        <w:shd w:val="clear" w:color="auto" w:fill="EEEEEE"/>
        <w:spacing w:before="100" w:beforeAutospacing="1" w:after="100" w:afterAutospacing="1" w:line="240" w:lineRule="auto"/>
        <w:rPr>
          <w:del w:id="292" w:author="Chipman, Charles" w:date="2019-01-30T08:58:00Z"/>
          <w:rFonts w:ascii="Times New Roman" w:eastAsia="Times New Roman" w:hAnsi="Times New Roman" w:cs="Times New Roman"/>
          <w:color w:val="000000"/>
          <w:sz w:val="24"/>
          <w:szCs w:val="24"/>
        </w:rPr>
      </w:pPr>
      <w:del w:id="293" w:author="Chipman, Charles" w:date="2019-01-30T08:58:00Z">
        <w:r w:rsidRPr="00C36773" w:rsidDel="00C2259C">
          <w:rPr>
            <w:rFonts w:ascii="Times New Roman" w:eastAsia="Times New Roman" w:hAnsi="Times New Roman" w:cs="Times New Roman"/>
            <w:color w:val="000000"/>
            <w:sz w:val="24"/>
            <w:szCs w:val="24"/>
          </w:rPr>
          <w:delText xml:space="preserve">The process of reviewing a data model’s existing data definitions and declarations; reviewing how it structures and represents data; integrating new </w:delText>
        </w:r>
        <w:bookmarkStart w:id="294" w:name="d3e588"/>
        <w:bookmarkEnd w:id="294"/>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EEEEEE"/>
          </w:rPr>
          <w:delText>data components</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and refactoring </w:delText>
        </w:r>
        <w:bookmarkStart w:id="295" w:name="d3e591"/>
        <w:bookmarkEnd w:id="295"/>
        <w:r w:rsidRPr="00C36773" w:rsidDel="00C2259C">
          <w:rPr>
            <w:rFonts w:ascii="Times New Roman" w:eastAsia="Times New Roman" w:hAnsi="Times New Roman" w:cs="Times New Roman"/>
            <w:color w:val="000000"/>
            <w:sz w:val="24"/>
            <w:szCs w:val="24"/>
          </w:rPr>
          <w:fldChar w:fldCharType="begin"/>
        </w:r>
        <w:r w:rsidRPr="00C36773" w:rsidDel="00C2259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C2259C">
          <w:rPr>
            <w:rFonts w:ascii="Times New Roman" w:eastAsia="Times New Roman" w:hAnsi="Times New Roman" w:cs="Times New Roman"/>
            <w:color w:val="000000"/>
            <w:sz w:val="24"/>
            <w:szCs w:val="24"/>
          </w:rPr>
          <w:fldChar w:fldCharType="separate"/>
        </w:r>
        <w:r w:rsidRPr="00C36773" w:rsidDel="00C2259C">
          <w:rPr>
            <w:rFonts w:ascii="Times New Roman" w:eastAsia="Times New Roman" w:hAnsi="Times New Roman" w:cs="Times New Roman"/>
            <w:color w:val="000000"/>
            <w:sz w:val="24"/>
            <w:szCs w:val="24"/>
            <w:shd w:val="clear" w:color="auto" w:fill="EEEEEE"/>
          </w:rPr>
          <w:delText>data components</w:delText>
        </w:r>
        <w:r w:rsidRPr="00C36773" w:rsidDel="00C2259C">
          <w:rPr>
            <w:rFonts w:ascii="Times New Roman" w:eastAsia="Times New Roman" w:hAnsi="Times New Roman" w:cs="Times New Roman"/>
            <w:color w:val="000000"/>
            <w:sz w:val="24"/>
            <w:szCs w:val="24"/>
          </w:rPr>
          <w:fldChar w:fldCharType="end"/>
        </w:r>
        <w:r w:rsidRPr="00C36773" w:rsidDel="00C2259C">
          <w:rPr>
            <w:rFonts w:ascii="Times New Roman" w:eastAsia="Times New Roman" w:hAnsi="Times New Roman" w:cs="Times New Roman"/>
            <w:color w:val="000000"/>
            <w:sz w:val="24"/>
            <w:szCs w:val="24"/>
          </w:rPr>
          <w:delText xml:space="preserve"> as necessary to remove (or reduce to the maximum extent feasible) semantic duplication and/or overlap among all data structures and definitions resulting in quality improvements to representation and usability.</w:delText>
        </w:r>
      </w:del>
    </w:p>
    <w:p w14:paraId="4A640BD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96" w:name="XML-Validation"/>
      <w:bookmarkStart w:id="297" w:name="section_2.7"/>
      <w:bookmarkEnd w:id="296"/>
      <w:bookmarkEnd w:id="297"/>
      <w:r w:rsidRPr="00C36773">
        <w:rPr>
          <w:rFonts w:ascii="Times New Roman" w:eastAsia="Times New Roman" w:hAnsi="Times New Roman" w:cs="Times New Roman"/>
          <w:b/>
          <w:bCs/>
          <w:color w:val="000000"/>
          <w:sz w:val="30"/>
          <w:szCs w:val="30"/>
        </w:rPr>
        <w:t>2.7. XML Validation</w:t>
      </w:r>
    </w:p>
    <w:p w14:paraId="7B27D7B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428BEE7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98" w:name="definition_XML_document"/>
      <w:bookmarkEnd w:id="298"/>
      <w:r w:rsidRPr="00C36773">
        <w:rPr>
          <w:rFonts w:ascii="Times New Roman" w:eastAsia="Times New Roman" w:hAnsi="Times New Roman" w:cs="Times New Roman"/>
          <w:b/>
          <w:bCs/>
          <w:color w:val="000000"/>
          <w:sz w:val="24"/>
          <w:szCs w:val="24"/>
        </w:rPr>
        <w:t>[Definition: XML document]</w:t>
      </w:r>
    </w:p>
    <w:p w14:paraId="0D48E4E4"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document in XML format.</w:t>
      </w:r>
    </w:p>
    <w:p w14:paraId="4081AA2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04" w:anchor="W3-XML" w:history="1">
        <w:r w:rsidRPr="00C36773">
          <w:rPr>
            <w:rFonts w:ascii="Times New Roman" w:eastAsia="Times New Roman" w:hAnsi="Times New Roman" w:cs="Times New Roman"/>
            <w:b/>
            <w:bCs/>
            <w:color w:val="000000"/>
            <w:sz w:val="24"/>
            <w:szCs w:val="24"/>
            <w:shd w:val="clear" w:color="auto" w:fill="EEEEEE"/>
          </w:rPr>
          <w:t>[W3C XML 1.0]</w:t>
        </w:r>
      </w:hyperlink>
      <w:r w:rsidRPr="00C36773">
        <w:rPr>
          <w:rFonts w:ascii="Times New Roman" w:eastAsia="Times New Roman" w:hAnsi="Times New Roman" w:cs="Times New Roman"/>
          <w:color w:val="000000"/>
          <w:sz w:val="24"/>
          <w:szCs w:val="24"/>
        </w:rPr>
        <w:t xml:space="preserve">, </w:t>
      </w:r>
      <w:hyperlink r:id="rId105" w:anchor="dt-xml-doc" w:tgtFrame="_blank" w:history="1">
        <w:r w:rsidRPr="00C36773">
          <w:rPr>
            <w:rFonts w:ascii="Times New Roman" w:eastAsia="Times New Roman" w:hAnsi="Times New Roman" w:cs="Times New Roman"/>
            <w:color w:val="000000"/>
            <w:sz w:val="24"/>
            <w:szCs w:val="24"/>
            <w:shd w:val="clear" w:color="auto" w:fill="EEEEEE"/>
          </w:rPr>
          <w:t>§2, Documents</w:t>
        </w:r>
      </w:hyperlink>
      <w:r w:rsidRPr="00C36773">
        <w:rPr>
          <w:rFonts w:ascii="Times New Roman" w:eastAsia="Times New Roman" w:hAnsi="Times New Roman" w:cs="Times New Roman"/>
          <w:color w:val="000000"/>
          <w:sz w:val="24"/>
          <w:szCs w:val="24"/>
        </w:rPr>
        <w:t>)</w:t>
      </w:r>
    </w:p>
    <w:p w14:paraId="4968DA1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99" w:name="definition_schema_component"/>
      <w:bookmarkEnd w:id="299"/>
      <w:r w:rsidRPr="00C36773">
        <w:rPr>
          <w:rFonts w:ascii="Times New Roman" w:eastAsia="Times New Roman" w:hAnsi="Times New Roman" w:cs="Times New Roman"/>
          <w:b/>
          <w:bCs/>
          <w:color w:val="000000"/>
          <w:sz w:val="24"/>
          <w:szCs w:val="24"/>
        </w:rPr>
        <w:t>[Definition: schema component]</w:t>
      </w:r>
    </w:p>
    <w:p w14:paraId="56840C0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generic term for the building blocks that comprise the abstract data model of a schema.</w:t>
      </w:r>
    </w:p>
    <w:p w14:paraId="22CE810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06"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07" w:anchor="key-schema" w:tgtFrame="_blank" w:history="1">
        <w:r w:rsidRPr="00C36773">
          <w:rPr>
            <w:rFonts w:ascii="Times New Roman" w:eastAsia="Times New Roman" w:hAnsi="Times New Roman" w:cs="Times New Roman"/>
            <w:color w:val="000000"/>
            <w:sz w:val="24"/>
            <w:szCs w:val="24"/>
            <w:shd w:val="clear" w:color="auto" w:fill="EEEEEE"/>
          </w:rPr>
          <w:t>§2.2, XML Schema Abstract Data Model</w:t>
        </w:r>
      </w:hyperlink>
      <w:r w:rsidRPr="00C36773">
        <w:rPr>
          <w:rFonts w:ascii="Times New Roman" w:eastAsia="Times New Roman" w:hAnsi="Times New Roman" w:cs="Times New Roman"/>
          <w:color w:val="000000"/>
          <w:sz w:val="24"/>
          <w:szCs w:val="24"/>
        </w:rPr>
        <w:t>)</w:t>
      </w:r>
    </w:p>
    <w:p w14:paraId="67388F2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00" w:name="definition_XML_Schema"/>
      <w:bookmarkEnd w:id="300"/>
      <w:r w:rsidRPr="00C36773">
        <w:rPr>
          <w:rFonts w:ascii="Times New Roman" w:eastAsia="Times New Roman" w:hAnsi="Times New Roman" w:cs="Times New Roman"/>
          <w:b/>
          <w:bCs/>
          <w:color w:val="000000"/>
          <w:sz w:val="24"/>
          <w:szCs w:val="24"/>
        </w:rPr>
        <w:t>[Definition: XML Schema]</w:t>
      </w:r>
    </w:p>
    <w:p w14:paraId="7FD8D26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A set of schema components.</w:t>
      </w:r>
    </w:p>
    <w:p w14:paraId="3C0D010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08"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09" w:anchor="key-schema" w:tgtFrame="_blank" w:history="1">
        <w:r w:rsidRPr="00C36773">
          <w:rPr>
            <w:rFonts w:ascii="Times New Roman" w:eastAsia="Times New Roman" w:hAnsi="Times New Roman" w:cs="Times New Roman"/>
            <w:color w:val="000000"/>
            <w:sz w:val="24"/>
            <w:szCs w:val="24"/>
            <w:shd w:val="clear" w:color="auto" w:fill="EEEEEE"/>
          </w:rPr>
          <w:t>§2.2, XML Schema Abstract Data Model</w:t>
        </w:r>
      </w:hyperlink>
      <w:r w:rsidRPr="00C36773">
        <w:rPr>
          <w:rFonts w:ascii="Times New Roman" w:eastAsia="Times New Roman" w:hAnsi="Times New Roman" w:cs="Times New Roman"/>
          <w:color w:val="000000"/>
          <w:sz w:val="24"/>
          <w:szCs w:val="24"/>
        </w:rPr>
        <w:t>)</w:t>
      </w:r>
    </w:p>
    <w:p w14:paraId="59ED3F2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01" w:name="definition_XML_schema_validation"/>
      <w:bookmarkEnd w:id="301"/>
      <w:r w:rsidRPr="00C36773">
        <w:rPr>
          <w:rFonts w:ascii="Times New Roman" w:eastAsia="Times New Roman" w:hAnsi="Times New Roman" w:cs="Times New Roman"/>
          <w:b/>
          <w:bCs/>
          <w:color w:val="000000"/>
          <w:sz w:val="24"/>
          <w:szCs w:val="24"/>
        </w:rPr>
        <w:t>[Definition: XML schema validation]</w:t>
      </w:r>
    </w:p>
    <w:p w14:paraId="7D9DDF8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process of checking an </w:t>
      </w:r>
      <w:bookmarkStart w:id="302" w:name="d3e662"/>
      <w:bookmarkEnd w:id="3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confirm that it is both </w:t>
      </w:r>
      <w:r w:rsidRPr="00C36773">
        <w:rPr>
          <w:rFonts w:ascii="Times New Roman" w:eastAsia="Times New Roman" w:hAnsi="Times New Roman" w:cs="Times New Roman"/>
          <w:i/>
          <w:iCs/>
          <w:color w:val="000000"/>
          <w:sz w:val="24"/>
          <w:szCs w:val="24"/>
        </w:rPr>
        <w:t>well-formed</w:t>
      </w:r>
      <w:r w:rsidRPr="00C36773">
        <w:rPr>
          <w:rFonts w:ascii="Times New Roman" w:eastAsia="Times New Roman" w:hAnsi="Times New Roman" w:cs="Times New Roman"/>
          <w:color w:val="000000"/>
          <w:sz w:val="24"/>
          <w:szCs w:val="24"/>
        </w:rPr>
        <w:t xml:space="preserve"> (as defined by </w:t>
      </w:r>
      <w:hyperlink r:id="rId110" w:anchor="W3-XML" w:history="1">
        <w:r w:rsidRPr="00C36773">
          <w:rPr>
            <w:rFonts w:ascii="Times New Roman" w:eastAsia="Times New Roman" w:hAnsi="Times New Roman" w:cs="Times New Roman"/>
            <w:b/>
            <w:bCs/>
            <w:color w:val="000000"/>
            <w:sz w:val="24"/>
            <w:szCs w:val="24"/>
            <w:shd w:val="clear" w:color="auto" w:fill="EEEEEE"/>
          </w:rPr>
          <w:t>[W3C XML 1.0]</w:t>
        </w:r>
      </w:hyperlink>
      <w:r w:rsidRPr="00C36773">
        <w:rPr>
          <w:rFonts w:ascii="Times New Roman" w:eastAsia="Times New Roman" w:hAnsi="Times New Roman" w:cs="Times New Roman"/>
          <w:color w:val="000000"/>
          <w:sz w:val="24"/>
          <w:szCs w:val="24"/>
        </w:rPr>
        <w:t xml:space="preserve">, </w:t>
      </w:r>
      <w:hyperlink r:id="rId111" w:anchor="sec-well-formed" w:tgtFrame="_blank" w:history="1">
        <w:r w:rsidRPr="00C36773">
          <w:rPr>
            <w:rFonts w:ascii="Times New Roman" w:eastAsia="Times New Roman" w:hAnsi="Times New Roman" w:cs="Times New Roman"/>
            <w:color w:val="000000"/>
            <w:sz w:val="24"/>
            <w:szCs w:val="24"/>
            <w:shd w:val="clear" w:color="auto" w:fill="EEEEEE"/>
          </w:rPr>
          <w:t>§2.1, Well-Formed XML Documents</w:t>
        </w:r>
      </w:hyperlink>
      <w:r w:rsidRPr="00C36773">
        <w:rPr>
          <w:rFonts w:ascii="Times New Roman" w:eastAsia="Times New Roman" w:hAnsi="Times New Roman" w:cs="Times New Roman"/>
          <w:color w:val="000000"/>
          <w:sz w:val="24"/>
          <w:szCs w:val="24"/>
        </w:rPr>
        <w:t xml:space="preserve">) and </w:t>
      </w:r>
      <w:r w:rsidRPr="00C36773">
        <w:rPr>
          <w:rFonts w:ascii="Times New Roman" w:eastAsia="Times New Roman" w:hAnsi="Times New Roman" w:cs="Times New Roman"/>
          <w:i/>
          <w:iCs/>
          <w:color w:val="000000"/>
          <w:sz w:val="24"/>
          <w:szCs w:val="24"/>
        </w:rPr>
        <w:t>valid</w:t>
      </w:r>
      <w:r w:rsidRPr="00C36773">
        <w:rPr>
          <w:rFonts w:ascii="Times New Roman" w:eastAsia="Times New Roman" w:hAnsi="Times New Roman" w:cs="Times New Roman"/>
          <w:color w:val="000000"/>
          <w:sz w:val="24"/>
          <w:szCs w:val="24"/>
        </w:rPr>
        <w:t xml:space="preserve"> (as defined by </w:t>
      </w:r>
      <w:hyperlink r:id="rId112" w:anchor="W3-XML-Schema-Structures" w:history="1">
        <w:r w:rsidRPr="00C36773">
          <w:rPr>
            <w:rFonts w:ascii="Times New Roman" w:eastAsia="Times New Roman" w:hAnsi="Times New Roman" w:cs="Times New Roman"/>
            <w:b/>
            <w:bCs/>
            <w:color w:val="000000"/>
            <w:sz w:val="24"/>
            <w:szCs w:val="24"/>
            <w:shd w:val="clear" w:color="auto" w:fill="EEEEEE"/>
          </w:rPr>
          <w:t>[W3C XML Schema Part 1 Structures]</w:t>
        </w:r>
      </w:hyperlink>
      <w:r w:rsidRPr="00C36773">
        <w:rPr>
          <w:rFonts w:ascii="Times New Roman" w:eastAsia="Times New Roman" w:hAnsi="Times New Roman" w:cs="Times New Roman"/>
          <w:color w:val="000000"/>
          <w:sz w:val="24"/>
          <w:szCs w:val="24"/>
        </w:rPr>
        <w:t xml:space="preserve">, </w:t>
      </w:r>
      <w:hyperlink r:id="rId113" w:anchor="concepts-schemaConstraints" w:tgtFrame="_blank" w:history="1">
        <w:r w:rsidRPr="00C36773">
          <w:rPr>
            <w:rFonts w:ascii="Times New Roman" w:eastAsia="Times New Roman" w:hAnsi="Times New Roman" w:cs="Times New Roman"/>
            <w:color w:val="000000"/>
            <w:sz w:val="24"/>
            <w:szCs w:val="24"/>
            <w:shd w:val="clear" w:color="auto" w:fill="EEEEEE"/>
          </w:rPr>
          <w:t>§2.3, Constraints and Validation Rules</w:t>
        </w:r>
      </w:hyperlink>
      <w:r w:rsidRPr="00C36773">
        <w:rPr>
          <w:rFonts w:ascii="Times New Roman" w:eastAsia="Times New Roman" w:hAnsi="Times New Roman" w:cs="Times New Roman"/>
          <w:color w:val="000000"/>
          <w:sz w:val="24"/>
          <w:szCs w:val="24"/>
        </w:rPr>
        <w:t xml:space="preserve">), in that it follows the structure defined by an associated </w:t>
      </w:r>
      <w:bookmarkStart w:id="303" w:name="d3e690"/>
      <w:bookmarkEnd w:id="3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well-formed document follows the syntactic rules of XML, which are the same for all XML documents.</w:t>
      </w:r>
    </w:p>
    <w:p w14:paraId="2C94A4F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04" w:name="definition_XML_schema_document"/>
      <w:bookmarkEnd w:id="304"/>
      <w:r w:rsidRPr="00C36773">
        <w:rPr>
          <w:rFonts w:ascii="Times New Roman" w:eastAsia="Times New Roman" w:hAnsi="Times New Roman" w:cs="Times New Roman"/>
          <w:b/>
          <w:bCs/>
          <w:color w:val="000000"/>
          <w:sz w:val="24"/>
          <w:szCs w:val="24"/>
        </w:rPr>
        <w:t>[Definition: XML schema document]</w:t>
      </w:r>
    </w:p>
    <w:p w14:paraId="5D88913C"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physical (file) representation of part or all of an </w:t>
      </w:r>
      <w:bookmarkStart w:id="305" w:name="d3e700"/>
      <w:bookmarkEnd w:id="3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One or more </w:t>
      </w:r>
      <w:r w:rsidRPr="00C36773">
        <w:rPr>
          <w:rFonts w:ascii="Times New Roman" w:eastAsia="Times New Roman" w:hAnsi="Times New Roman" w:cs="Times New Roman"/>
          <w:i/>
          <w:iCs/>
          <w:color w:val="000000"/>
          <w:sz w:val="24"/>
          <w:szCs w:val="24"/>
        </w:rPr>
        <w:t>XML schema documents</w:t>
      </w:r>
      <w:r w:rsidRPr="00C36773">
        <w:rPr>
          <w:rFonts w:ascii="Times New Roman" w:eastAsia="Times New Roman" w:hAnsi="Times New Roman" w:cs="Times New Roman"/>
          <w:color w:val="000000"/>
          <w:sz w:val="24"/>
          <w:szCs w:val="24"/>
        </w:rPr>
        <w:t xml:space="preserve"> are used to assemble </w:t>
      </w:r>
      <w:bookmarkStart w:id="306" w:name="d3e706"/>
      <w:bookmarkEnd w:id="3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an </w:t>
      </w:r>
      <w:bookmarkStart w:id="307" w:name="d3e709"/>
      <w:bookmarkEnd w:id="3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B3882E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08" w:name="definition_XML_schema_assembly"/>
      <w:bookmarkEnd w:id="308"/>
      <w:r w:rsidRPr="00C36773">
        <w:rPr>
          <w:rFonts w:ascii="Times New Roman" w:eastAsia="Times New Roman" w:hAnsi="Times New Roman" w:cs="Times New Roman"/>
          <w:b/>
          <w:bCs/>
          <w:color w:val="000000"/>
          <w:sz w:val="24"/>
          <w:szCs w:val="24"/>
        </w:rPr>
        <w:t>[Definition: XML schema assembly]</w:t>
      </w:r>
    </w:p>
    <w:p w14:paraId="220315DD"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process that uses </w:t>
      </w:r>
      <w:bookmarkStart w:id="309" w:name="d3e718"/>
      <w:bookmarkEnd w:id="30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identify the constituent </w:t>
      </w:r>
      <w:bookmarkStart w:id="310" w:name="d3e721"/>
      <w:bookmarkEnd w:id="3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an </w:t>
      </w:r>
      <w:bookmarkStart w:id="311" w:name="d3e724"/>
      <w:bookmarkEnd w:id="3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312" w:name="d3e727"/>
      <w:bookmarkEnd w:id="3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B6A845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other words, an </w:t>
      </w:r>
      <w:bookmarkStart w:id="313" w:name="d3e734"/>
      <w:bookmarkEnd w:id="3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result of </w:t>
      </w:r>
      <w:bookmarkStart w:id="314" w:name="d3e737"/>
      <w:bookmarkEnd w:id="3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"definition_XML_schema_assembly"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assembly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 processing a set of one or more </w:t>
      </w:r>
      <w:bookmarkStart w:id="315" w:name="d3e740"/>
      <w:bookmarkEnd w:id="3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7064F61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often refers to the process of </w:t>
      </w:r>
      <w:bookmarkStart w:id="316" w:name="d3e746"/>
      <w:bookmarkEnd w:id="3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"definition_XML_schema_validation"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validation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317" w:name="d3e749"/>
      <w:bookmarkEnd w:id="3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318" w:name="d3e752"/>
      <w:bookmarkEnd w:id="3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6C42D35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5AB35101"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19" w:name="Reference-Schema-Document"/>
      <w:bookmarkStart w:id="320" w:name="section_2.8"/>
      <w:bookmarkEnd w:id="319"/>
      <w:bookmarkEnd w:id="320"/>
      <w:r w:rsidRPr="00C36773">
        <w:rPr>
          <w:rFonts w:ascii="Times New Roman" w:eastAsia="Times New Roman" w:hAnsi="Times New Roman" w:cs="Times New Roman"/>
          <w:b/>
          <w:bCs/>
          <w:color w:val="000000"/>
          <w:sz w:val="30"/>
          <w:szCs w:val="30"/>
        </w:rPr>
        <w:lastRenderedPageBreak/>
        <w:t>2.8. Reference Schema Documents</w:t>
      </w:r>
    </w:p>
    <w:p w14:paraId="2C377273"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21" w:name="definition_reference_schema_document"/>
      <w:bookmarkEnd w:id="321"/>
      <w:r w:rsidRPr="00C36773">
        <w:rPr>
          <w:rFonts w:ascii="Times New Roman" w:eastAsia="Times New Roman" w:hAnsi="Times New Roman" w:cs="Times New Roman"/>
          <w:b/>
          <w:bCs/>
          <w:color w:val="000000"/>
          <w:sz w:val="24"/>
          <w:szCs w:val="24"/>
        </w:rPr>
        <w:t>[Definition: reference schema document]</w:t>
      </w:r>
    </w:p>
    <w:p w14:paraId="662E6C82" w14:textId="6FA6821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322" w:author="Chipman, Charles" w:date="2019-01-29T11:50:00Z">
        <w:r w:rsidRPr="00C36773" w:rsidDel="00F366EF">
          <w:rPr>
            <w:rFonts w:ascii="Times New Roman" w:eastAsia="Times New Roman" w:hAnsi="Times New Roman" w:cs="Times New Roman"/>
            <w:b/>
            <w:bCs/>
            <w:color w:val="000000"/>
            <w:sz w:val="24"/>
            <w:szCs w:val="24"/>
            <w:shd w:val="clear" w:color="auto" w:fill="EEEEEE"/>
          </w:rPr>
          <w:delText>3</w:delText>
        </w:r>
      </w:del>
      <w:ins w:id="323" w:author="Chipman, Charles" w:date="2019-01-29T11:50: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1E05A30D" w14:textId="15E275E3"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324" w:name="d3e775"/>
      <w:bookmarkEnd w:id="3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provide the authoritative definitions of broadly reusable </w:t>
      </w:r>
      <w:bookmarkStart w:id="325" w:name="d3e778"/>
      <w:bookmarkEnd w:id="3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a </w:t>
      </w:r>
      <w:bookmarkStart w:id="326" w:name="d3e781"/>
      <w:bookmarkEnd w:id="3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327" w:author="Chipman, Charles" w:date="2019-01-29T11:51:00Z">
        <w:r w:rsidRPr="00C36773" w:rsidDel="00F366EF">
          <w:rPr>
            <w:rFonts w:ascii="Times New Roman" w:eastAsia="Times New Roman" w:hAnsi="Times New Roman" w:cs="Times New Roman"/>
            <w:b/>
            <w:bCs/>
            <w:color w:val="000000"/>
            <w:sz w:val="24"/>
            <w:szCs w:val="24"/>
            <w:shd w:val="clear" w:color="auto" w:fill="EEEEEE"/>
          </w:rPr>
          <w:delText>3</w:delText>
        </w:r>
      </w:del>
      <w:ins w:id="328" w:author="Chipman, Charles" w:date="2019-01-29T11:51: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 reference schema document MUST conform to all rules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329" w:author="Chipman, Charles" w:date="2019-01-29T11:51:00Z">
        <w:r w:rsidRPr="00C36773" w:rsidDel="00F366EF">
          <w:rPr>
            <w:rFonts w:ascii="Times New Roman" w:eastAsia="Times New Roman" w:hAnsi="Times New Roman" w:cs="Times New Roman"/>
            <w:b/>
            <w:bCs/>
            <w:color w:val="000000"/>
            <w:sz w:val="24"/>
            <w:szCs w:val="24"/>
            <w:shd w:val="clear" w:color="auto" w:fill="EEEEEE"/>
          </w:rPr>
          <w:delText>3</w:delText>
        </w:r>
      </w:del>
      <w:ins w:id="330" w:author="Chipman, Charles" w:date="2019-01-29T11:51:00Z">
        <w:r w:rsidR="00F366EF">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that apply to this conformance target. An </w:t>
      </w:r>
      <w:bookmarkStart w:id="331" w:name="d3e789"/>
      <w:bookmarkEnd w:id="3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 </w:t>
      </w:r>
      <w:bookmarkStart w:id="332" w:name="d3e792"/>
      <w:bookmarkEnd w:id="3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http://reference.niem.gov/niem/specification/naming-and-design-rules/</w:t>
      </w:r>
      <w:del w:id="333" w:author="Chipman, Charles" w:date="2019-01-29T11:51:00Z">
        <w:r w:rsidRPr="00C36773" w:rsidDel="00F366EF">
          <w:rPr>
            <w:rFonts w:ascii="Courier New" w:eastAsia="Times New Roman" w:hAnsi="Courier New" w:cs="Courier New"/>
            <w:color w:val="000000"/>
            <w:sz w:val="19"/>
            <w:szCs w:val="19"/>
          </w:rPr>
          <w:delText>3</w:delText>
        </w:r>
      </w:del>
      <w:ins w:id="334" w:author="Chipman, Charles" w:date="2019-01-29T11:51:00Z">
        <w:r w:rsidR="00F366EF">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.0/#ReferenceSchemaDocument</w:t>
      </w:r>
      <w:r w:rsidRPr="00C36773">
        <w:rPr>
          <w:rFonts w:ascii="Times New Roman" w:eastAsia="Times New Roman" w:hAnsi="Times New Roman" w:cs="Times New Roman"/>
          <w:color w:val="000000"/>
          <w:sz w:val="24"/>
          <w:szCs w:val="24"/>
        </w:rPr>
        <w:t xml:space="preserve"> MUST be a conformant reference schema document.</w:t>
      </w:r>
    </w:p>
    <w:p w14:paraId="594CEB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bookmarkStart w:id="335" w:name="d3e803"/>
      <w:bookmarkEnd w:id="3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336" w:name="d3e806"/>
      <w:bookmarkEnd w:id="3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337" w:name="d3e809"/>
      <w:bookmarkEnd w:id="3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reference schema document meets all of the following criteria:</w:t>
      </w:r>
    </w:p>
    <w:p w14:paraId="76FF45FA"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a NIEM conformant schema document.</w:t>
      </w:r>
    </w:p>
    <w:p w14:paraId="3A2C8999" w14:textId="6A626E8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338" w:name="d3e822"/>
      <w:bookmarkEnd w:id="338"/>
      <w:del w:id="339" w:author="Chipman, Charles" w:date="2019-01-29T11:51:00Z">
        <w:r w:rsidRPr="00C36773" w:rsidDel="00F366EF">
          <w:rPr>
            <w:rFonts w:ascii="Times New Roman" w:eastAsia="Times New Roman" w:hAnsi="Times New Roman" w:cs="Times New Roman"/>
            <w:color w:val="000000"/>
            <w:sz w:val="24"/>
            <w:szCs w:val="24"/>
          </w:rPr>
          <w:fldChar w:fldCharType="begin"/>
        </w:r>
        <w:r w:rsidRPr="00C36773" w:rsidDel="00F366E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366EF">
          <w:rPr>
            <w:rFonts w:ascii="Times New Roman" w:eastAsia="Times New Roman" w:hAnsi="Times New Roman" w:cs="Times New Roman"/>
            <w:color w:val="000000"/>
            <w:sz w:val="24"/>
            <w:szCs w:val="24"/>
          </w:rPr>
          <w:fldChar w:fldCharType="separate"/>
        </w:r>
        <w:r w:rsidRPr="00C36773" w:rsidDel="00F366EF">
          <w:rPr>
            <w:rFonts w:ascii="Times New Roman" w:eastAsia="Times New Roman" w:hAnsi="Times New Roman" w:cs="Times New Roman"/>
            <w:color w:val="000000"/>
            <w:sz w:val="24"/>
            <w:szCs w:val="24"/>
            <w:shd w:val="clear" w:color="auto" w:fill="FFFFFF"/>
          </w:rPr>
          <w:delText>MPD catalog document</w:delText>
        </w:r>
        <w:r w:rsidRPr="00C36773" w:rsidDel="00F366EF">
          <w:rPr>
            <w:rFonts w:ascii="Times New Roman" w:eastAsia="Times New Roman" w:hAnsi="Times New Roman" w:cs="Times New Roman"/>
            <w:color w:val="000000"/>
            <w:sz w:val="24"/>
            <w:szCs w:val="24"/>
          </w:rPr>
          <w:fldChar w:fldCharType="end"/>
        </w:r>
      </w:del>
      <w:ins w:id="340" w:author="Chipman, Charles" w:date="2019-01-29T11:51:00Z">
        <w:r w:rsidR="00F366EF" w:rsidRPr="00C36773">
          <w:rPr>
            <w:rFonts w:ascii="Times New Roman" w:eastAsia="Times New Roman" w:hAnsi="Times New Roman" w:cs="Times New Roman"/>
            <w:color w:val="000000"/>
            <w:sz w:val="24"/>
            <w:szCs w:val="24"/>
          </w:rPr>
          <w:fldChar w:fldCharType="begin"/>
        </w:r>
        <w:r w:rsidR="00F366E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366EF" w:rsidRPr="00C36773">
          <w:rPr>
            <w:rFonts w:ascii="Times New Roman" w:eastAsia="Times New Roman" w:hAnsi="Times New Roman" w:cs="Times New Roman"/>
            <w:color w:val="000000"/>
            <w:sz w:val="24"/>
            <w:szCs w:val="24"/>
          </w:rPr>
          <w:fldChar w:fldCharType="separate"/>
        </w:r>
        <w:r w:rsidR="00F366EF">
          <w:rPr>
            <w:rFonts w:ascii="Times New Roman" w:eastAsia="Times New Roman" w:hAnsi="Times New Roman" w:cs="Times New Roman"/>
            <w:color w:val="000000"/>
            <w:sz w:val="24"/>
            <w:szCs w:val="24"/>
            <w:shd w:val="clear" w:color="auto" w:fill="FFFFFF"/>
          </w:rPr>
          <w:t>IEPD</w:t>
        </w:r>
        <w:r w:rsidR="00F366EF" w:rsidRPr="00C36773">
          <w:rPr>
            <w:rFonts w:ascii="Times New Roman" w:eastAsia="Times New Roman" w:hAnsi="Times New Roman" w:cs="Times New Roman"/>
            <w:color w:val="000000"/>
            <w:sz w:val="24"/>
            <w:szCs w:val="24"/>
            <w:shd w:val="clear" w:color="auto" w:fill="FFFFFF"/>
          </w:rPr>
          <w:t xml:space="preserve"> catalog document</w:t>
        </w:r>
        <w:r w:rsidR="00F366E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or by a tool-specific mechanism outside the schema document.</w:t>
      </w:r>
    </w:p>
    <w:p w14:paraId="59A77D22"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provides the broadest, most fundamental definitions of </w:t>
      </w:r>
      <w:bookmarkStart w:id="341" w:name="d3e829"/>
      <w:bookmarkEnd w:id="3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its namespace.</w:t>
      </w:r>
    </w:p>
    <w:p w14:paraId="0978774B"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provides the authoritative definition of business semantics for </w:t>
      </w:r>
      <w:bookmarkStart w:id="342" w:name="d3e836"/>
      <w:bookmarkEnd w:id="3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its namespace.</w:t>
      </w:r>
    </w:p>
    <w:p w14:paraId="6D8527F9" w14:textId="77777777" w:rsidR="00C36773" w:rsidRPr="00C36773" w:rsidRDefault="00C36773" w:rsidP="00C36773">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intended to serve as a basis for components in </w:t>
      </w:r>
      <w:bookmarkStart w:id="343" w:name="d3e843"/>
      <w:bookmarkEnd w:id="3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schema documents, including </w:t>
      </w:r>
      <w:bookmarkStart w:id="344" w:name="d3e846"/>
      <w:bookmarkEnd w:id="34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345" w:name="d3e849"/>
      <w:bookmarkEnd w:id="34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346" w:name="d3e852"/>
      <w:bookmarkEnd w:id="3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5B705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47" w:name="definition_reference_schema_document_set"/>
      <w:bookmarkEnd w:id="347"/>
      <w:r w:rsidRPr="00C36773">
        <w:rPr>
          <w:rFonts w:ascii="Times New Roman" w:eastAsia="Times New Roman" w:hAnsi="Times New Roman" w:cs="Times New Roman"/>
          <w:b/>
          <w:bCs/>
          <w:color w:val="000000"/>
          <w:sz w:val="24"/>
          <w:szCs w:val="24"/>
        </w:rPr>
        <w:t>[Definition: reference schema document set]</w:t>
      </w:r>
    </w:p>
    <w:p w14:paraId="56F1C79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set of related </w:t>
      </w:r>
      <w:bookmarkStart w:id="348" w:name="d3e861"/>
      <w:bookmarkEnd w:id="3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such as a NIEM release.</w:t>
      </w:r>
    </w:p>
    <w:p w14:paraId="1482F414" w14:textId="253BBFA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349" w:author="Chipman, Charles" w:date="2019-01-29T11:51:00Z">
        <w:r w:rsidRPr="00C36773" w:rsidDel="00F366EF">
          <w:rPr>
            <w:rFonts w:ascii="Times New Roman" w:eastAsia="Times New Roman" w:hAnsi="Times New Roman" w:cs="Times New Roman"/>
            <w:b/>
            <w:bCs/>
            <w:color w:val="000000"/>
            <w:sz w:val="24"/>
            <w:szCs w:val="24"/>
            <w:shd w:val="clear" w:color="auto" w:fill="FFFFFF"/>
          </w:rPr>
          <w:delText>3</w:delText>
        </w:r>
      </w:del>
      <w:ins w:id="350" w:author="Chipman, Charles" w:date="2019-01-29T11:52:00Z">
        <w:r w:rsidR="00F366EF">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351" w:name="d3e870"/>
      <w:bookmarkEnd w:id="3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are not allowed to employ particular XML Schema model groups such as </w:t>
      </w:r>
      <w:r w:rsidRPr="00C36773">
        <w:rPr>
          <w:rFonts w:ascii="Courier New" w:eastAsia="Times New Roman" w:hAnsi="Courier New" w:cs="Courier New"/>
          <w:color w:val="000000"/>
          <w:sz w:val="19"/>
          <w:szCs w:val="19"/>
        </w:rPr>
        <w:t>xs:choice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xs:any</w:t>
      </w:r>
      <w:r w:rsidRPr="00C36773">
        <w:rPr>
          <w:rFonts w:ascii="Times New Roman" w:eastAsia="Times New Roman" w:hAnsi="Times New Roman" w:cs="Times New Roman"/>
          <w:color w:val="000000"/>
          <w:sz w:val="24"/>
          <w:szCs w:val="24"/>
        </w:rPr>
        <w:t xml:space="preserve"> that other schema documents may contain.</w:t>
      </w:r>
    </w:p>
    <w:p w14:paraId="7EDA5F4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352" w:name="d3e883"/>
      <w:bookmarkEnd w:id="3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1A8639F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53" w:name="Rules"/>
      <w:bookmarkStart w:id="354" w:name="section_2.9"/>
      <w:bookmarkEnd w:id="353"/>
      <w:bookmarkEnd w:id="354"/>
      <w:r w:rsidRPr="00C36773">
        <w:rPr>
          <w:rFonts w:ascii="Times New Roman" w:eastAsia="Times New Roman" w:hAnsi="Times New Roman" w:cs="Times New Roman"/>
          <w:b/>
          <w:bCs/>
          <w:color w:val="000000"/>
          <w:sz w:val="30"/>
          <w:szCs w:val="30"/>
        </w:rPr>
        <w:lastRenderedPageBreak/>
        <w:t>2.9. Rules</w:t>
      </w:r>
    </w:p>
    <w:p w14:paraId="2A6A159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355" w:name="d3e898"/>
      <w:bookmarkEnd w:id="3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enumerated by this document in </w:t>
      </w:r>
      <w:hyperlink r:id="rId114" w:anchor="section_3" w:history="1">
        <w:r w:rsidRPr="00C36773">
          <w:rPr>
            <w:rFonts w:ascii="Times New Roman" w:eastAsia="Times New Roman" w:hAnsi="Times New Roman" w:cs="Times New Roman"/>
            <w:color w:val="000000"/>
            <w:sz w:val="24"/>
            <w:szCs w:val="24"/>
            <w:shd w:val="clear" w:color="auto" w:fill="FFFFFF"/>
          </w:rPr>
          <w:t xml:space="preserve">Section 3, </w:t>
        </w:r>
        <w:r w:rsidRPr="00C36773">
          <w:rPr>
            <w:rFonts w:ascii="Times New Roman" w:eastAsia="Times New Roman" w:hAnsi="Times New Roman" w:cs="Times New Roman"/>
            <w:i/>
            <w:iCs/>
            <w:color w:val="000000"/>
            <w:sz w:val="24"/>
            <w:szCs w:val="24"/>
            <w:shd w:val="clear" w:color="auto" w:fill="FFFFFF"/>
          </w:rPr>
          <w:t>Conformance Targets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Rules are normative.</w:t>
      </w:r>
    </w:p>
    <w:p w14:paraId="42CB146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&lt;section&gt;-&lt;number&gt;] (&lt;applicability&gt;) (&lt;class&gt;)</w:t>
      </w:r>
    </w:p>
    <w:p w14:paraId="03DB79E2"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enforceable rule for NIEM.</w:t>
      </w:r>
    </w:p>
    <w:p w14:paraId="15DF963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rule has a classification, which is either </w:t>
      </w:r>
      <w:r w:rsidRPr="00C36773">
        <w:rPr>
          <w:rFonts w:ascii="Times New Roman" w:eastAsia="Times New Roman" w:hAnsi="Times New Roman" w:cs="Times New Roman"/>
          <w:i/>
          <w:iCs/>
          <w:color w:val="000000"/>
          <w:sz w:val="24"/>
          <w:szCs w:val="24"/>
        </w:rPr>
        <w:t>Constraint</w:t>
      </w:r>
      <w:r w:rsidRPr="00C36773">
        <w:rPr>
          <w:rFonts w:ascii="Times New Roman" w:eastAsia="Times New Roman" w:hAnsi="Times New Roman" w:cs="Times New Roman"/>
          <w:color w:val="000000"/>
          <w:sz w:val="24"/>
          <w:szCs w:val="24"/>
        </w:rPr>
        <w:t xml:space="preserve"> or </w:t>
      </w:r>
      <w:r w:rsidRPr="00C36773">
        <w:rPr>
          <w:rFonts w:ascii="Times New Roman" w:eastAsia="Times New Roman" w:hAnsi="Times New Roman" w:cs="Times New Roman"/>
          <w:i/>
          <w:iCs/>
          <w:color w:val="000000"/>
          <w:sz w:val="24"/>
          <w:szCs w:val="24"/>
        </w:rPr>
        <w:t>Interpretation</w:t>
      </w:r>
      <w:r w:rsidRPr="00C36773">
        <w:rPr>
          <w:rFonts w:ascii="Times New Roman" w:eastAsia="Times New Roman" w:hAnsi="Times New Roman" w:cs="Times New Roman"/>
          <w:color w:val="000000"/>
          <w:sz w:val="24"/>
          <w:szCs w:val="24"/>
        </w:rPr>
        <w:t>. These terms are defined below:</w:t>
      </w:r>
    </w:p>
    <w:p w14:paraId="3D93726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56" w:name="definition_constraint_rule"/>
      <w:bookmarkEnd w:id="356"/>
      <w:r w:rsidRPr="00C36773">
        <w:rPr>
          <w:rFonts w:ascii="Times New Roman" w:eastAsia="Times New Roman" w:hAnsi="Times New Roman" w:cs="Times New Roman"/>
          <w:b/>
          <w:bCs/>
          <w:color w:val="000000"/>
          <w:sz w:val="24"/>
          <w:szCs w:val="24"/>
        </w:rPr>
        <w:t>[Definition: constraint rule]</w:t>
      </w:r>
    </w:p>
    <w:p w14:paraId="5C98EE3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rule that sets a requirement on an artifact with respect to its conformance to a </w:t>
      </w:r>
      <w:bookmarkStart w:id="357" w:name="d3e923"/>
      <w:bookmarkEnd w:id="3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1F7F6D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58" w:name="definition_interpretation_rule"/>
      <w:bookmarkEnd w:id="358"/>
      <w:r w:rsidRPr="00C36773">
        <w:rPr>
          <w:rFonts w:ascii="Times New Roman" w:eastAsia="Times New Roman" w:hAnsi="Times New Roman" w:cs="Times New Roman"/>
          <w:b/>
          <w:bCs/>
          <w:color w:val="000000"/>
          <w:sz w:val="24"/>
          <w:szCs w:val="24"/>
        </w:rPr>
        <w:t>[Definition: interpretation rule]</w:t>
      </w:r>
    </w:p>
    <w:p w14:paraId="50C68DA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6C34DB7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rule may apply to one or more </w:t>
      </w:r>
      <w:bookmarkStart w:id="359" w:name="d3e937"/>
      <w:bookmarkEnd w:id="3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Each rule lists its applicable </w:t>
      </w:r>
      <w:bookmarkStart w:id="360" w:name="d3e940"/>
      <w:bookmarkEnd w:id="3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encoded per </w:t>
      </w:r>
      <w:hyperlink r:id="rId115" w:anchor="table_3-1" w:history="1">
        <w:r w:rsidRPr="00C36773">
          <w:rPr>
            <w:rFonts w:ascii="Times New Roman" w:eastAsia="Times New Roman" w:hAnsi="Times New Roman" w:cs="Times New Roman"/>
            <w:color w:val="000000"/>
            <w:sz w:val="24"/>
            <w:szCs w:val="24"/>
            <w:shd w:val="clear" w:color="auto" w:fill="FFFFFF"/>
          </w:rPr>
          <w:t xml:space="preserve">Table 3-1, </w:t>
        </w:r>
        <w:r w:rsidRPr="00C36773">
          <w:rPr>
            <w:rFonts w:ascii="Times New Roman" w:eastAsia="Times New Roman" w:hAnsi="Times New Roman" w:cs="Times New Roman"/>
            <w:i/>
            <w:iCs/>
            <w:color w:val="000000"/>
            <w:sz w:val="24"/>
            <w:szCs w:val="24"/>
            <w:shd w:val="clear" w:color="auto" w:fill="FFFFFF"/>
          </w:rPr>
          <w:t>Rule Applicability Codes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The conformance targets for this specification are detailed in </w:t>
      </w:r>
      <w:hyperlink r:id="rId116" w:anchor="section_3" w:history="1">
        <w:r w:rsidRPr="00C36773">
          <w:rPr>
            <w:rFonts w:ascii="Times New Roman" w:eastAsia="Times New Roman" w:hAnsi="Times New Roman" w:cs="Times New Roman"/>
            <w:color w:val="000000"/>
            <w:sz w:val="24"/>
            <w:szCs w:val="24"/>
            <w:shd w:val="clear" w:color="auto" w:fill="FFFFFF"/>
          </w:rPr>
          <w:t xml:space="preserve">Section 3, </w:t>
        </w:r>
        <w:r w:rsidRPr="00C36773">
          <w:rPr>
            <w:rFonts w:ascii="Times New Roman" w:eastAsia="Times New Roman" w:hAnsi="Times New Roman" w:cs="Times New Roman"/>
            <w:i/>
            <w:iCs/>
            <w:color w:val="000000"/>
            <w:sz w:val="24"/>
            <w:szCs w:val="24"/>
            <w:shd w:val="clear" w:color="auto" w:fill="FFFFFF"/>
          </w:rPr>
          <w:t>Conformance Targets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42D44CF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659A109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61" w:name="CT"/>
      <w:bookmarkStart w:id="362" w:name="section_3"/>
      <w:bookmarkEnd w:id="361"/>
      <w:bookmarkEnd w:id="362"/>
      <w:r w:rsidRPr="00C36773">
        <w:rPr>
          <w:rFonts w:ascii="Times New Roman" w:eastAsia="Times New Roman" w:hAnsi="Times New Roman" w:cs="Times New Roman"/>
          <w:b/>
          <w:bCs/>
          <w:color w:val="000000"/>
          <w:sz w:val="30"/>
          <w:szCs w:val="30"/>
        </w:rPr>
        <w:t>3. Conformance Targets</w:t>
      </w:r>
    </w:p>
    <w:p w14:paraId="627CA2F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introduces </w:t>
      </w:r>
      <w:bookmarkStart w:id="363" w:name="d3e961"/>
      <w:bookmarkEnd w:id="3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364" w:name="d3e964"/>
      <w:bookmarkEnd w:id="3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used in this specification.</w:t>
      </w:r>
    </w:p>
    <w:p w14:paraId="6285AE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are several purposes for defining conformance targets in NIEM specifications. A </w:t>
      </w:r>
      <w:bookmarkStart w:id="365" w:name="d3e970"/>
      <w:bookmarkEnd w:id="3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3D74443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w:t>
      </w:r>
      <w:r w:rsidRPr="00C36773">
        <w:rPr>
          <w:rFonts w:ascii="Times New Roman" w:eastAsia="Times New Roman" w:hAnsi="Times New Roman" w:cs="Times New Roman"/>
          <w:color w:val="000000"/>
          <w:sz w:val="24"/>
          <w:szCs w:val="24"/>
        </w:rPr>
        <w:lastRenderedPageBreak/>
        <w:t>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306A54CA"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66" w:name="CT-Terms"/>
      <w:bookmarkStart w:id="367" w:name="section_3.1"/>
      <w:bookmarkEnd w:id="366"/>
      <w:bookmarkEnd w:id="367"/>
      <w:r w:rsidRPr="00C36773">
        <w:rPr>
          <w:rFonts w:ascii="Times New Roman" w:eastAsia="Times New Roman" w:hAnsi="Times New Roman" w:cs="Times New Roman"/>
          <w:b/>
          <w:bCs/>
          <w:color w:val="000000"/>
          <w:sz w:val="30"/>
          <w:szCs w:val="30"/>
        </w:rPr>
        <w:t>3.1. Conformance Target Terminology</w:t>
      </w:r>
    </w:p>
    <w:p w14:paraId="7A439C8D" w14:textId="06C2DE68"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368" w:author="Chipman, Charles" w:date="2019-01-29T11:52:00Z">
        <w:r w:rsidR="00C36773" w:rsidRPr="00C36773" w:rsidDel="00F366EF">
          <w:rPr>
            <w:rFonts w:ascii="Times New Roman" w:eastAsia="Times New Roman" w:hAnsi="Times New Roman" w:cs="Times New Roman"/>
            <w:b/>
            <w:bCs/>
            <w:color w:val="000000"/>
            <w:sz w:val="24"/>
            <w:szCs w:val="24"/>
            <w:shd w:val="clear" w:color="auto" w:fill="FFFFFF"/>
          </w:rPr>
          <w:delText>3</w:delText>
        </w:r>
      </w:del>
      <w:ins w:id="369" w:author="Chipman, Charles" w:date="2019-01-29T11:52:00Z">
        <w:r w:rsidR="00F366EF">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defines two terms used normatively and often within this specification.</w:t>
      </w:r>
    </w:p>
    <w:p w14:paraId="0ED9BEE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70" w:name="definition_conformance_target"/>
      <w:bookmarkEnd w:id="370"/>
      <w:r w:rsidRPr="00C36773">
        <w:rPr>
          <w:rFonts w:ascii="Times New Roman" w:eastAsia="Times New Roman" w:hAnsi="Times New Roman" w:cs="Times New Roman"/>
          <w:b/>
          <w:bCs/>
          <w:color w:val="000000"/>
          <w:sz w:val="24"/>
          <w:szCs w:val="24"/>
        </w:rPr>
        <w:t>[Definition: conformance target]</w:t>
      </w:r>
    </w:p>
    <w:p w14:paraId="527CF96F" w14:textId="53B01A5A"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371" w:author="Chipman, Charles" w:date="2019-01-29T11:56:00Z">
        <w:r w:rsidRPr="00C36773" w:rsidDel="006D543E">
          <w:rPr>
            <w:rFonts w:ascii="Times New Roman" w:eastAsia="Times New Roman" w:hAnsi="Times New Roman" w:cs="Times New Roman"/>
            <w:b/>
            <w:bCs/>
            <w:color w:val="000000"/>
            <w:sz w:val="24"/>
            <w:szCs w:val="24"/>
            <w:shd w:val="clear" w:color="auto" w:fill="EEEEEE"/>
          </w:rPr>
          <w:delText>3</w:delText>
        </w:r>
      </w:del>
      <w:ins w:id="372" w:author="Chipman, Charles" w:date="2019-01-29T11:56:00Z">
        <w:r w:rsidR="006D543E">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1F79F18A" w14:textId="08ABDE44"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class of artifact, such as an interface, protocol, document, platform, process or service</w:t>
      </w:r>
      <w:del w:id="373" w:author="Chipman, Charles" w:date="2019-01-29T11:56:00Z">
        <w:r w:rsidRPr="00C36773" w:rsidDel="006D543E">
          <w:rPr>
            <w:rFonts w:ascii="Times New Roman" w:eastAsia="Times New Roman" w:hAnsi="Times New Roman" w:cs="Times New Roman"/>
            <w:color w:val="000000"/>
            <w:sz w:val="24"/>
            <w:szCs w:val="24"/>
          </w:rPr>
          <w:delText>,</w:delText>
        </w:r>
      </w:del>
      <w:r w:rsidRPr="00C36773">
        <w:rPr>
          <w:rFonts w:ascii="Times New Roman" w:eastAsia="Times New Roman" w:hAnsi="Times New Roman" w:cs="Times New Roman"/>
          <w:color w:val="000000"/>
          <w:sz w:val="24"/>
          <w:szCs w:val="24"/>
        </w:rPr>
        <w:t xml:space="preserve"> that is the subject of conformance clauses and normative statements. There may be several conformance targets defined within a specification, and these targets may be diverse </w:t>
      </w:r>
      <w:del w:id="374" w:author="Chipman, Charles" w:date="2019-01-29T11:56:00Z">
        <w:r w:rsidRPr="00C36773" w:rsidDel="006D543E">
          <w:rPr>
            <w:rFonts w:ascii="Times New Roman" w:eastAsia="Times New Roman" w:hAnsi="Times New Roman" w:cs="Times New Roman"/>
            <w:color w:val="000000"/>
            <w:sz w:val="24"/>
            <w:szCs w:val="24"/>
          </w:rPr>
          <w:delText xml:space="preserve">so as </w:delText>
        </w:r>
      </w:del>
      <w:r w:rsidRPr="00C36773">
        <w:rPr>
          <w:rFonts w:ascii="Times New Roman" w:eastAsia="Times New Roman" w:hAnsi="Times New Roman" w:cs="Times New Roman"/>
          <w:color w:val="000000"/>
          <w:sz w:val="24"/>
          <w:szCs w:val="24"/>
        </w:rPr>
        <w:t>to reflect different aspects of a specification. For example, a protocol message and a protocol engine may be different conformance targets.</w:t>
      </w:r>
    </w:p>
    <w:p w14:paraId="2434094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375" w:name="definition_conformance_target_identifier"/>
      <w:bookmarkEnd w:id="375"/>
      <w:r w:rsidRPr="00C36773">
        <w:rPr>
          <w:rFonts w:ascii="Times New Roman" w:eastAsia="Times New Roman" w:hAnsi="Times New Roman" w:cs="Times New Roman"/>
          <w:b/>
          <w:bCs/>
          <w:color w:val="000000"/>
          <w:sz w:val="24"/>
          <w:szCs w:val="24"/>
        </w:rPr>
        <w:t>[Definition: conformance target identifier]</w:t>
      </w:r>
    </w:p>
    <w:p w14:paraId="7B54FA4D" w14:textId="2E473F0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376" w:author="Chipman, Charles" w:date="2019-01-29T11:56:00Z">
        <w:r w:rsidRPr="00C36773" w:rsidDel="006D543E">
          <w:rPr>
            <w:rFonts w:ascii="Times New Roman" w:eastAsia="Times New Roman" w:hAnsi="Times New Roman" w:cs="Times New Roman"/>
            <w:b/>
            <w:bCs/>
            <w:color w:val="000000"/>
            <w:sz w:val="24"/>
            <w:szCs w:val="24"/>
            <w:shd w:val="clear" w:color="auto" w:fill="EEEEEE"/>
          </w:rPr>
          <w:delText>3</w:delText>
        </w:r>
      </w:del>
      <w:ins w:id="377" w:author="Chipman, Charles" w:date="2019-01-29T11:56:00Z">
        <w:r w:rsidR="006D543E">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06135270" w14:textId="1B9FB2C2" w:rsidR="00C36773" w:rsidDel="00C90466" w:rsidRDefault="00C36773" w:rsidP="00C36773">
      <w:pPr>
        <w:shd w:val="clear" w:color="auto" w:fill="EEEEEE"/>
        <w:spacing w:beforeAutospacing="1" w:after="100" w:afterAutospacing="1" w:line="240" w:lineRule="auto"/>
        <w:rPr>
          <w:del w:id="378" w:author="Chipman, Charles" w:date="2019-01-30T10:06:00Z"/>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internationalized resource identifier </w:t>
      </w:r>
      <w:hyperlink r:id="rId117" w:anchor="RFC3987-IRI" w:history="1">
        <w:r w:rsidRPr="00C36773">
          <w:rPr>
            <w:rFonts w:ascii="Times New Roman" w:eastAsia="Times New Roman" w:hAnsi="Times New Roman" w:cs="Times New Roman"/>
            <w:b/>
            <w:bCs/>
            <w:color w:val="000000"/>
            <w:sz w:val="24"/>
            <w:szCs w:val="24"/>
            <w:shd w:val="clear" w:color="auto" w:fill="EEEEEE"/>
          </w:rPr>
          <w:t>[RFC 3987 IRI]</w:t>
        </w:r>
      </w:hyperlink>
      <w:r w:rsidRPr="00C36773">
        <w:rPr>
          <w:rFonts w:ascii="Times New Roman" w:eastAsia="Times New Roman" w:hAnsi="Times New Roman" w:cs="Times New Roman"/>
          <w:color w:val="000000"/>
          <w:sz w:val="24"/>
          <w:szCs w:val="24"/>
        </w:rPr>
        <w:t xml:space="preserve"> that uniquely identifies a conformance target.</w:t>
      </w:r>
      <w:bookmarkStart w:id="379" w:name="_GoBack"/>
      <w:bookmarkEnd w:id="379"/>
    </w:p>
    <w:p w14:paraId="5899835C" w14:textId="24111326" w:rsidR="00C90466" w:rsidRPr="00C36773" w:rsidDel="00C90466" w:rsidRDefault="00C90466" w:rsidP="00C90466">
      <w:pPr>
        <w:shd w:val="clear" w:color="auto" w:fill="EEEEEE"/>
        <w:spacing w:beforeAutospacing="1" w:after="100" w:afterAutospacing="1" w:line="240" w:lineRule="auto"/>
        <w:rPr>
          <w:del w:id="380" w:author="Chipman, Charles" w:date="2019-01-30T10:06:00Z"/>
          <w:rFonts w:ascii="Times New Roman" w:eastAsia="Times New Roman" w:hAnsi="Times New Roman" w:cs="Times New Roman"/>
          <w:color w:val="000000"/>
          <w:sz w:val="24"/>
          <w:szCs w:val="24"/>
        </w:rPr>
      </w:pPr>
    </w:p>
    <w:p w14:paraId="2E4E4CE8" w14:textId="2A1CBBE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381" w:author="Chipman, Charles" w:date="2019-01-29T11:57:00Z">
        <w:r w:rsidRPr="00C36773" w:rsidDel="006D543E">
          <w:rPr>
            <w:rFonts w:ascii="Times New Roman" w:eastAsia="Times New Roman" w:hAnsi="Times New Roman" w:cs="Times New Roman"/>
            <w:color w:val="000000"/>
            <w:sz w:val="24"/>
            <w:szCs w:val="24"/>
          </w:rPr>
          <w:delText xml:space="preserve">It will also be useful to define </w:delText>
        </w:r>
        <w:bookmarkStart w:id="382" w:name="d3e1019"/>
        <w:bookmarkEnd w:id="38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 class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w:delText>
        </w:r>
      </w:del>
    </w:p>
    <w:p w14:paraId="0CE93F4B" w14:textId="2B6281B0" w:rsidR="00C36773" w:rsidRPr="00C36773" w:rsidDel="006D543E" w:rsidRDefault="00C36773" w:rsidP="00C36773">
      <w:pPr>
        <w:shd w:val="clear" w:color="auto" w:fill="EEEEEE"/>
        <w:spacing w:line="240" w:lineRule="auto"/>
        <w:rPr>
          <w:del w:id="383" w:author="Chipman, Charles" w:date="2019-01-29T11:57:00Z"/>
          <w:rFonts w:ascii="Times New Roman" w:eastAsia="Times New Roman" w:hAnsi="Times New Roman" w:cs="Times New Roman"/>
          <w:b/>
          <w:bCs/>
          <w:color w:val="000000"/>
          <w:sz w:val="24"/>
          <w:szCs w:val="24"/>
        </w:rPr>
      </w:pPr>
      <w:bookmarkStart w:id="384" w:name="definition_MPD_class"/>
      <w:bookmarkEnd w:id="384"/>
      <w:del w:id="385" w:author="Chipman, Charles" w:date="2019-01-29T11:57:00Z">
        <w:r w:rsidRPr="00C36773" w:rsidDel="006D543E">
          <w:rPr>
            <w:rFonts w:ascii="Times New Roman" w:eastAsia="Times New Roman" w:hAnsi="Times New Roman" w:cs="Times New Roman"/>
            <w:b/>
            <w:bCs/>
            <w:color w:val="000000"/>
            <w:sz w:val="24"/>
            <w:szCs w:val="24"/>
          </w:rPr>
          <w:delText>[Definition: MPD class]</w:delText>
        </w:r>
      </w:del>
    </w:p>
    <w:p w14:paraId="6B2DE002" w14:textId="071953B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del w:id="386" w:author="Chipman, Charles" w:date="2019-01-29T11:57:00Z">
        <w:r w:rsidRPr="00C36773" w:rsidDel="006D543E">
          <w:rPr>
            <w:rFonts w:ascii="Times New Roman" w:eastAsia="Times New Roman" w:hAnsi="Times New Roman" w:cs="Times New Roman"/>
            <w:color w:val="000000"/>
            <w:sz w:val="24"/>
            <w:szCs w:val="24"/>
          </w:rPr>
          <w:delText xml:space="preserve">A </w:delText>
        </w:r>
        <w:bookmarkStart w:id="387" w:name="d3e1027"/>
        <w:bookmarkEnd w:id="38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"definition_conformance_target_identifier"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conformance target identifier</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to which a given </w:delText>
        </w:r>
        <w:bookmarkStart w:id="388" w:name="d3e1030"/>
        <w:bookmarkEnd w:id="388"/>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claims to conform. The </w:delText>
        </w:r>
        <w:bookmarkStart w:id="389" w:name="d3e1033"/>
        <w:bookmarkEnd w:id="389"/>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 class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of an </w:delText>
        </w:r>
        <w:bookmarkStart w:id="390" w:name="d3e1036"/>
        <w:bookmarkEnd w:id="390"/>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EEEEEE"/>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is established by </w:delText>
        </w:r>
        <w:r w:rsidR="00CC710C" w:rsidDel="006D543E">
          <w:rPr>
            <w:rFonts w:ascii="Times New Roman" w:eastAsia="Times New Roman" w:hAnsi="Times New Roman" w:cs="Times New Roman"/>
            <w:color w:val="000000"/>
            <w:sz w:val="24"/>
            <w:szCs w:val="24"/>
            <w:shd w:val="clear" w:color="auto" w:fill="EEEEEE"/>
          </w:rPr>
          <w:fldChar w:fldCharType="begin"/>
        </w:r>
        <w:r w:rsidR="00CC710C" w:rsidDel="006D543E">
          <w:rPr>
            <w:rFonts w:ascii="Times New Roman" w:eastAsia="Times New Roman" w:hAnsi="Times New Roman" w:cs="Times New Roman"/>
            <w:color w:val="000000"/>
            <w:sz w:val="24"/>
            <w:szCs w:val="24"/>
            <w:shd w:val="clear" w:color="auto" w:fill="EEEEEE"/>
          </w:rPr>
          <w:delInstrText xml:space="preserve"> HYPERLINK "file:///C:\\Users\\cchipman6\\Documents\\NIEM\\Specifications\\MPD\\model-package-description-3.0.1.htm" \l "rule_5-9" </w:delInstrText>
        </w:r>
        <w:r w:rsidR="00CC710C" w:rsidDel="006D543E">
          <w:rPr>
            <w:rFonts w:ascii="Times New Roman" w:eastAsia="Times New Roman" w:hAnsi="Times New Roman" w:cs="Times New Roman"/>
            <w:color w:val="000000"/>
            <w:sz w:val="24"/>
            <w:szCs w:val="24"/>
            <w:shd w:val="clear" w:color="auto" w:fill="EEEEEE"/>
          </w:rPr>
          <w:fldChar w:fldCharType="separate"/>
        </w:r>
        <w:r w:rsidRPr="00C36773" w:rsidDel="006D543E">
          <w:rPr>
            <w:rFonts w:ascii="Times New Roman" w:eastAsia="Times New Roman" w:hAnsi="Times New Roman" w:cs="Times New Roman"/>
            <w:color w:val="000000"/>
            <w:sz w:val="24"/>
            <w:szCs w:val="24"/>
            <w:shd w:val="clear" w:color="auto" w:fill="EEEEEE"/>
          </w:rPr>
          <w:delText xml:space="preserve">Rule 5-9, </w:delText>
        </w:r>
        <w:r w:rsidRPr="00C36773" w:rsidDel="006D543E">
          <w:rPr>
            <w:rFonts w:ascii="Times New Roman" w:eastAsia="Times New Roman" w:hAnsi="Times New Roman" w:cs="Times New Roman"/>
            <w:i/>
            <w:iCs/>
            <w:color w:val="000000"/>
            <w:sz w:val="24"/>
            <w:szCs w:val="24"/>
            <w:shd w:val="clear" w:color="auto" w:fill="EEEEEE"/>
          </w:rPr>
          <w:delText xml:space="preserve">MPD Class Determined by Conformance Target Identifier in </w:delText>
        </w:r>
        <w:r w:rsidRPr="00C36773" w:rsidDel="006D543E">
          <w:rPr>
            <w:rFonts w:ascii="Courier New" w:eastAsia="Times New Roman" w:hAnsi="Courier New" w:cs="Courier New"/>
            <w:i/>
            <w:iCs/>
            <w:color w:val="000000"/>
            <w:sz w:val="19"/>
            <w:szCs w:val="19"/>
            <w:shd w:val="clear" w:color="auto" w:fill="EEEEEE"/>
          </w:rPr>
          <w:delText>c:mpdClassURIList</w:delText>
        </w:r>
        <w:r w:rsidRPr="00C36773" w:rsidDel="006D543E">
          <w:rPr>
            <w:rFonts w:ascii="Times New Roman" w:eastAsia="Times New Roman" w:hAnsi="Times New Roman" w:cs="Times New Roman"/>
            <w:color w:val="000000"/>
            <w:sz w:val="24"/>
            <w:szCs w:val="24"/>
            <w:shd w:val="clear" w:color="auto" w:fill="EEEEEE"/>
          </w:rPr>
          <w:delText>, below</w:delText>
        </w:r>
        <w:r w:rsidR="00CC710C" w:rsidDel="006D543E">
          <w:rPr>
            <w:rFonts w:ascii="Times New Roman" w:eastAsia="Times New Roman" w:hAnsi="Times New Roman" w:cs="Times New Roman"/>
            <w:color w:val="000000"/>
            <w:sz w:val="24"/>
            <w:szCs w:val="24"/>
            <w:shd w:val="clear" w:color="auto" w:fill="EEEEEE"/>
          </w:rPr>
          <w:fldChar w:fldCharType="end"/>
        </w:r>
        <w:r w:rsidRPr="00C36773" w:rsidDel="006D543E">
          <w:rPr>
            <w:rFonts w:ascii="Times New Roman" w:eastAsia="Times New Roman" w:hAnsi="Times New Roman" w:cs="Times New Roman"/>
            <w:color w:val="000000"/>
            <w:sz w:val="24"/>
            <w:szCs w:val="24"/>
          </w:rPr>
          <w:delText>.</w:delText>
        </w:r>
      </w:del>
    </w:p>
    <w:p w14:paraId="59F79CAB" w14:textId="146FD78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391" w:name="CT-MPD"/>
      <w:bookmarkStart w:id="392" w:name="section_3.2"/>
      <w:bookmarkEnd w:id="391"/>
      <w:bookmarkEnd w:id="392"/>
      <w:r w:rsidRPr="00C36773">
        <w:rPr>
          <w:rFonts w:ascii="Times New Roman" w:eastAsia="Times New Roman" w:hAnsi="Times New Roman" w:cs="Times New Roman"/>
          <w:b/>
          <w:bCs/>
          <w:color w:val="000000"/>
          <w:sz w:val="30"/>
          <w:szCs w:val="30"/>
        </w:rPr>
        <w:t xml:space="preserve">3.2. </w:t>
      </w:r>
      <w:del w:id="393" w:author="Chipman, Charles" w:date="2019-01-29T11:58:00Z">
        <w:r w:rsidRPr="00C36773" w:rsidDel="006D543E">
          <w:rPr>
            <w:rFonts w:ascii="Times New Roman" w:eastAsia="Times New Roman" w:hAnsi="Times New Roman" w:cs="Times New Roman"/>
            <w:b/>
            <w:bCs/>
            <w:color w:val="000000"/>
            <w:sz w:val="30"/>
            <w:szCs w:val="30"/>
          </w:rPr>
          <w:delText xml:space="preserve">MPD </w:delText>
        </w:r>
      </w:del>
      <w:ins w:id="394" w:author="Chipman, Charles" w:date="2019-01-29T11:58:00Z">
        <w:r w:rsidR="006D543E">
          <w:rPr>
            <w:rFonts w:ascii="Times New Roman" w:eastAsia="Times New Roman" w:hAnsi="Times New Roman" w:cs="Times New Roman"/>
            <w:b/>
            <w:bCs/>
            <w:color w:val="000000"/>
            <w:sz w:val="30"/>
            <w:szCs w:val="30"/>
          </w:rPr>
          <w:t>IEPD</w:t>
        </w:r>
        <w:r w:rsidR="006D543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Conformance Target</w:t>
      </w:r>
      <w:del w:id="395" w:author="Chipman, Charles" w:date="2019-01-29T11:58:00Z">
        <w:r w:rsidRPr="00C36773" w:rsidDel="006D543E">
          <w:rPr>
            <w:rFonts w:ascii="Times New Roman" w:eastAsia="Times New Roman" w:hAnsi="Times New Roman" w:cs="Times New Roman"/>
            <w:b/>
            <w:bCs/>
            <w:color w:val="000000"/>
            <w:sz w:val="30"/>
            <w:szCs w:val="30"/>
          </w:rPr>
          <w:delText>s</w:delText>
        </w:r>
      </w:del>
    </w:p>
    <w:p w14:paraId="0B42345A" w14:textId="0C4D1EC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establishes </w:t>
      </w:r>
      <w:del w:id="396" w:author="Chipman, Charles" w:date="2019-01-29T11:58:00Z">
        <w:r w:rsidRPr="00C36773" w:rsidDel="006D543E">
          <w:rPr>
            <w:rFonts w:ascii="Times New Roman" w:eastAsia="Times New Roman" w:hAnsi="Times New Roman" w:cs="Times New Roman"/>
            <w:color w:val="000000"/>
            <w:sz w:val="24"/>
            <w:szCs w:val="24"/>
          </w:rPr>
          <w:delText xml:space="preserve">two primary </w:delText>
        </w:r>
        <w:bookmarkStart w:id="397" w:name="d3e1053"/>
        <w:bookmarkEnd w:id="39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del>
      <w:ins w:id="398" w:author="Chipman, Charles" w:date="2019-01-29T11:58:00Z">
        <w:r w:rsidR="006D543E">
          <w:rPr>
            <w:rFonts w:ascii="Times New Roman" w:eastAsia="Times New Roman" w:hAnsi="Times New Roman" w:cs="Times New Roman"/>
            <w:color w:val="000000"/>
            <w:sz w:val="24"/>
            <w:szCs w:val="24"/>
          </w:rPr>
          <w:t>the IEPD</w:t>
        </w:r>
      </w:ins>
      <w:r w:rsidRPr="00C36773">
        <w:rPr>
          <w:rFonts w:ascii="Times New Roman" w:eastAsia="Times New Roman" w:hAnsi="Times New Roman" w:cs="Times New Roman"/>
          <w:color w:val="000000"/>
          <w:sz w:val="24"/>
          <w:szCs w:val="24"/>
        </w:rPr>
        <w:t xml:space="preserve"> </w:t>
      </w:r>
      <w:bookmarkStart w:id="399" w:name="d3e1056"/>
      <w:bookmarkEnd w:id="3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del w:id="400" w:author="Chipman, Charles" w:date="2019-01-29T11:59:00Z">
        <w:r w:rsidRPr="00C36773" w:rsidDel="006D543E">
          <w:rPr>
            <w:rFonts w:ascii="Times New Roman" w:eastAsia="Times New Roman" w:hAnsi="Times New Roman" w:cs="Times New Roman"/>
            <w:color w:val="000000"/>
            <w:sz w:val="24"/>
            <w:szCs w:val="24"/>
            <w:shd w:val="clear" w:color="auto" w:fill="FFFFFF"/>
          </w:rPr>
          <w:delText>s</w:delText>
        </w:r>
      </w:del>
      <w:r w:rsidRPr="00C36773">
        <w:rPr>
          <w:rFonts w:ascii="Times New Roman" w:eastAsia="Times New Roman" w:hAnsi="Times New Roman" w:cs="Times New Roman"/>
          <w:color w:val="000000"/>
          <w:sz w:val="24"/>
          <w:szCs w:val="24"/>
        </w:rPr>
        <w:fldChar w:fldCharType="end"/>
      </w:r>
      <w:del w:id="401" w:author="Chipman, Charles" w:date="2019-01-29T11:59:00Z">
        <w:r w:rsidRPr="00C36773" w:rsidDel="006D543E">
          <w:rPr>
            <w:rFonts w:ascii="Times New Roman" w:eastAsia="Times New Roman" w:hAnsi="Times New Roman" w:cs="Times New Roman"/>
            <w:color w:val="000000"/>
            <w:sz w:val="24"/>
            <w:szCs w:val="24"/>
          </w:rPr>
          <w:delText xml:space="preserve">: </w:delText>
        </w:r>
        <w:bookmarkStart w:id="402" w:name="d3e1059"/>
        <w:bookmarkEnd w:id="40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and </w:delText>
        </w:r>
        <w:bookmarkStart w:id="403" w:name="d3e1062"/>
        <w:bookmarkEnd w:id="403"/>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information exchange package documentation</w:delText>
        </w:r>
        <w:r w:rsidRPr="00C36773" w:rsidDel="006D543E">
          <w:rPr>
            <w:rFonts w:ascii="Times New Roman" w:eastAsia="Times New Roman" w:hAnsi="Times New Roman" w:cs="Times New Roman"/>
            <w:color w:val="000000"/>
            <w:sz w:val="24"/>
            <w:szCs w:val="24"/>
          </w:rPr>
          <w:fldChar w:fldCharType="end"/>
        </w:r>
      </w:del>
      <w:r w:rsidRPr="00C36773">
        <w:rPr>
          <w:rFonts w:ascii="Times New Roman" w:eastAsia="Times New Roman" w:hAnsi="Times New Roman" w:cs="Times New Roman"/>
          <w:color w:val="000000"/>
          <w:sz w:val="24"/>
          <w:szCs w:val="24"/>
        </w:rPr>
        <w:t>.</w:t>
      </w:r>
    </w:p>
    <w:p w14:paraId="05DF0736" w14:textId="6810A2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404" w:name="d3e1068"/>
      <w:bookmarkEnd w:id="404"/>
      <w:del w:id="405"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406"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be constructed manually, but it is far more efficient to generate an </w:t>
      </w:r>
      <w:del w:id="407" w:author="Chipman, Charles" w:date="2019-01-29T11:59:00Z">
        <w:r w:rsidRPr="00C36773" w:rsidDel="006D543E">
          <w:rPr>
            <w:rFonts w:ascii="Times New Roman" w:eastAsia="Times New Roman" w:hAnsi="Times New Roman" w:cs="Times New Roman"/>
            <w:color w:val="000000"/>
            <w:sz w:val="24"/>
            <w:szCs w:val="24"/>
          </w:rPr>
          <w:delText xml:space="preserve">MPD </w:delText>
        </w:r>
      </w:del>
      <w:ins w:id="408" w:author="Chipman, Charles" w:date="2019-01-29T11:59: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entirely or in part using NIEM-aware software tools. The existence of a</w:t>
      </w:r>
      <w:ins w:id="409" w:author="Chipman, Charles" w:date="2019-01-29T11:59:00Z">
        <w:r w:rsidR="006D543E">
          <w:rPr>
            <w:rFonts w:ascii="Times New Roman" w:eastAsia="Times New Roman" w:hAnsi="Times New Roman" w:cs="Times New Roman"/>
            <w:color w:val="000000"/>
            <w:sz w:val="24"/>
            <w:szCs w:val="24"/>
          </w:rPr>
          <w:t>n</w:t>
        </w:r>
      </w:ins>
      <w:r w:rsidRPr="00C36773">
        <w:rPr>
          <w:rFonts w:ascii="Times New Roman" w:eastAsia="Times New Roman" w:hAnsi="Times New Roman" w:cs="Times New Roman"/>
          <w:color w:val="000000"/>
          <w:sz w:val="24"/>
          <w:szCs w:val="24"/>
        </w:rPr>
        <w:t xml:space="preserve"> </w:t>
      </w:r>
      <w:bookmarkStart w:id="410" w:name="d3e1071"/>
      <w:bookmarkEnd w:id="410"/>
      <w:del w:id="411"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del>
      <w:ins w:id="412"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t>
      </w:r>
      <w:bookmarkStart w:id="413" w:name="d3e1074"/>
      <w:bookmarkEnd w:id="4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several advantages:</w:t>
      </w:r>
    </w:p>
    <w:p w14:paraId="58246407" w14:textId="77777777"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Facilitates the existence of many incremental states from start to finish that are checkpoints for well-formedness.</w:t>
      </w:r>
    </w:p>
    <w:p w14:paraId="071E5057" w14:textId="77777777"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Enables multiple paths to completion; no single pre-determined sequence of rule applications is required.</w:t>
      </w:r>
    </w:p>
    <w:p w14:paraId="30FCCD62" w14:textId="47489B10"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Provides tool developers with the flexibility to construct an </w:t>
      </w:r>
      <w:bookmarkStart w:id="414" w:name="d3e1091"/>
      <w:bookmarkEnd w:id="414"/>
      <w:del w:id="415"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416"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incrementally in many different sequences.</w:t>
      </w:r>
    </w:p>
    <w:p w14:paraId="6D5FEFC8" w14:textId="3FA2BE3E"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Avoids a need to build a complete </w:t>
      </w:r>
      <w:bookmarkStart w:id="417" w:name="d3e1098"/>
      <w:bookmarkEnd w:id="417"/>
      <w:del w:id="418" w:author="Chipman, Charles" w:date="2019-01-29T11:59:00Z">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del>
      <w:ins w:id="419" w:author="Chipman, Charles" w:date="2019-01-29T11:59:00Z">
        <w:r w:rsidR="006D543E" w:rsidRPr="00C36773">
          <w:rPr>
            <w:rFonts w:ascii="Times New Roman" w:eastAsia="Times New Roman" w:hAnsi="Times New Roman" w:cs="Times New Roman"/>
            <w:color w:val="000000"/>
            <w:sz w:val="24"/>
            <w:szCs w:val="24"/>
          </w:rPr>
          <w:fldChar w:fldCharType="begin"/>
        </w:r>
        <w:r w:rsidR="006D543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D543E" w:rsidRPr="00C36773">
          <w:rPr>
            <w:rFonts w:ascii="Times New Roman" w:eastAsia="Times New Roman" w:hAnsi="Times New Roman" w:cs="Times New Roman"/>
            <w:color w:val="000000"/>
            <w:sz w:val="24"/>
            <w:szCs w:val="24"/>
          </w:rPr>
          <w:fldChar w:fldCharType="separate"/>
        </w:r>
        <w:r w:rsidR="006D543E">
          <w:rPr>
            <w:rFonts w:ascii="Times New Roman" w:eastAsia="Times New Roman" w:hAnsi="Times New Roman" w:cs="Times New Roman"/>
            <w:color w:val="000000"/>
            <w:sz w:val="24"/>
            <w:szCs w:val="24"/>
            <w:shd w:val="clear" w:color="auto" w:fill="FFFFFF"/>
          </w:rPr>
          <w:t>IEPD</w:t>
        </w:r>
        <w:r w:rsidR="006D543E" w:rsidRPr="00C36773">
          <w:rPr>
            <w:rFonts w:ascii="Times New Roman" w:eastAsia="Times New Roman" w:hAnsi="Times New Roman" w:cs="Times New Roman"/>
            <w:color w:val="000000"/>
            <w:sz w:val="24"/>
            <w:szCs w:val="24"/>
          </w:rPr>
          <w:fldChar w:fldCharType="end"/>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before automated correctness checks can be applied (since well-formedness can be checked at many stages of development).</w:t>
      </w:r>
    </w:p>
    <w:p w14:paraId="147EBAEE" w14:textId="36C0AAFE"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Facilitates the interoperability and use of multiple tools that can export/import </w:t>
      </w:r>
      <w:del w:id="420" w:author="Chipman, Charles" w:date="2019-01-29T12:00:00Z">
        <w:r w:rsidRPr="00C36773" w:rsidDel="006D543E">
          <w:rPr>
            <w:rFonts w:ascii="Times New Roman" w:eastAsia="Times New Roman" w:hAnsi="Times New Roman" w:cs="Times New Roman"/>
            <w:color w:val="000000"/>
            <w:sz w:val="24"/>
            <w:szCs w:val="24"/>
          </w:rPr>
          <w:delText xml:space="preserve">a </w:delText>
        </w:r>
        <w:bookmarkStart w:id="421" w:name="d3e1105"/>
        <w:bookmarkEnd w:id="421"/>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del>
      <w:ins w:id="422" w:author="Chipman, Charles" w:date="2019-01-29T12:00:00Z">
        <w:r w:rsidR="006D543E">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w:t>
      </w:r>
    </w:p>
    <w:p w14:paraId="5CD5E5E5" w14:textId="72DA9F75" w:rsidR="00C36773" w:rsidRPr="00C36773" w:rsidRDefault="00C36773" w:rsidP="00C36773">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del w:id="423" w:author="Chipman, Charles" w:date="2019-01-29T12:00:00Z">
        <w:r w:rsidRPr="00C36773" w:rsidDel="006D543E">
          <w:rPr>
            <w:rFonts w:ascii="Times New Roman" w:eastAsia="Times New Roman" w:hAnsi="Times New Roman" w:cs="Times New Roman"/>
            <w:color w:val="000000"/>
            <w:sz w:val="24"/>
            <w:szCs w:val="24"/>
          </w:rPr>
          <w:delText xml:space="preserve">A </w:delText>
        </w:r>
        <w:bookmarkStart w:id="424" w:name="d3e1113"/>
        <w:bookmarkEnd w:id="424"/>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is a basis for consistency across all </w:delText>
        </w:r>
        <w:bookmarkStart w:id="425" w:name="d3e1116"/>
        <w:bookmarkEnd w:id="425"/>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MPD</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classes.</w:delText>
        </w:r>
      </w:del>
    </w:p>
    <w:p w14:paraId="14E16D31" w14:textId="7A452E3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an </w:t>
      </w:r>
      <w:del w:id="426" w:author="Chipman, Charles" w:date="2019-01-29T12:00:00Z">
        <w:r w:rsidRPr="00C36773" w:rsidDel="006D543E">
          <w:rPr>
            <w:rFonts w:ascii="Times New Roman" w:eastAsia="Times New Roman" w:hAnsi="Times New Roman" w:cs="Times New Roman"/>
            <w:color w:val="000000"/>
            <w:sz w:val="24"/>
            <w:szCs w:val="24"/>
          </w:rPr>
          <w:delText xml:space="preserve">MPD </w:delText>
        </w:r>
      </w:del>
      <w:ins w:id="427" w:author="Chipman, Charles" w:date="2019-01-29T12:00: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always a directory tree, for the purpose of transporting, up/downloading, and archiving for long term storage, an </w:t>
      </w:r>
      <w:del w:id="428" w:author="Chipman, Charles" w:date="2019-01-29T12:00:00Z">
        <w:r w:rsidRPr="00C36773" w:rsidDel="006D543E">
          <w:rPr>
            <w:rFonts w:ascii="Times New Roman" w:eastAsia="Times New Roman" w:hAnsi="Times New Roman" w:cs="Times New Roman"/>
            <w:color w:val="000000"/>
            <w:sz w:val="24"/>
            <w:szCs w:val="24"/>
          </w:rPr>
          <w:delText xml:space="preserve">MPD </w:delText>
        </w:r>
      </w:del>
      <w:ins w:id="429" w:author="Chipman, Charles" w:date="2019-01-29T12:00:00Z">
        <w:r w:rsidR="006D543E">
          <w:rPr>
            <w:rFonts w:ascii="Times New Roman" w:eastAsia="Times New Roman" w:hAnsi="Times New Roman" w:cs="Times New Roman"/>
            <w:color w:val="000000"/>
            <w:sz w:val="24"/>
            <w:szCs w:val="24"/>
          </w:rPr>
          <w:t>IEPD</w:t>
        </w:r>
        <w:r w:rsidR="006D543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packaged as a </w:t>
      </w:r>
      <w:bookmarkStart w:id="430" w:name="d3e1123"/>
      <w:bookmarkEnd w:id="4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726B2F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431" w:name="definition_ZIP_file"/>
      <w:bookmarkEnd w:id="431"/>
      <w:r w:rsidRPr="00C36773">
        <w:rPr>
          <w:rFonts w:ascii="Times New Roman" w:eastAsia="Times New Roman" w:hAnsi="Times New Roman" w:cs="Times New Roman"/>
          <w:b/>
          <w:bCs/>
          <w:color w:val="000000"/>
          <w:sz w:val="24"/>
          <w:szCs w:val="24"/>
        </w:rPr>
        <w:t>[Definition: ZIP file]</w:t>
      </w:r>
    </w:p>
    <w:p w14:paraId="12AC701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18" w:anchor="PKZIP" w:history="1">
        <w:r w:rsidRPr="00C36773">
          <w:rPr>
            <w:rFonts w:ascii="Times New Roman" w:eastAsia="Times New Roman" w:hAnsi="Times New Roman" w:cs="Times New Roman"/>
            <w:b/>
            <w:bCs/>
            <w:color w:val="000000"/>
            <w:sz w:val="24"/>
            <w:szCs w:val="24"/>
            <w:shd w:val="clear" w:color="auto" w:fill="EEEEEE"/>
          </w:rPr>
          <w:t>[PKZIP]</w:t>
        </w:r>
      </w:hyperlink>
      <w:r w:rsidRPr="00C36773">
        <w:rPr>
          <w:rFonts w:ascii="Times New Roman" w:eastAsia="Times New Roman" w:hAnsi="Times New Roman" w:cs="Times New Roman"/>
          <w:color w:val="000000"/>
          <w:sz w:val="24"/>
          <w:szCs w:val="24"/>
        </w:rPr>
        <w:t>, which states that it defines:</w:t>
      </w:r>
    </w:p>
    <w:p w14:paraId="7C560630"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0B3850BC" w14:textId="08750A9A"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432" w:name="CT-MPD-CT"/>
      <w:bookmarkStart w:id="433" w:name="section_3.2.1"/>
      <w:bookmarkEnd w:id="432"/>
      <w:bookmarkEnd w:id="433"/>
      <w:r w:rsidRPr="00C36773">
        <w:rPr>
          <w:rFonts w:ascii="Times New Roman" w:eastAsia="Times New Roman" w:hAnsi="Times New Roman" w:cs="Times New Roman"/>
          <w:b/>
          <w:bCs/>
          <w:color w:val="000000"/>
          <w:sz w:val="30"/>
          <w:szCs w:val="30"/>
        </w:rPr>
        <w:t xml:space="preserve">3.2.1. </w:t>
      </w:r>
      <w:del w:id="434" w:author="Chipman, Charles" w:date="2019-01-29T12:04:00Z">
        <w:r w:rsidRPr="00C36773" w:rsidDel="006D543E">
          <w:rPr>
            <w:rFonts w:ascii="Times New Roman" w:eastAsia="Times New Roman" w:hAnsi="Times New Roman" w:cs="Times New Roman"/>
            <w:b/>
            <w:bCs/>
            <w:color w:val="000000"/>
            <w:sz w:val="30"/>
            <w:szCs w:val="30"/>
          </w:rPr>
          <w:delText>The Model Package Description Conformance Target</w:delText>
        </w:r>
      </w:del>
    </w:p>
    <w:p w14:paraId="0A7DE1FD" w14:textId="0766A92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435" w:author="Chipman, Charles" w:date="2019-01-29T12:01:00Z">
        <w:r w:rsidRPr="00C36773" w:rsidDel="006D543E">
          <w:rPr>
            <w:rFonts w:ascii="Times New Roman" w:eastAsia="Times New Roman" w:hAnsi="Times New Roman" w:cs="Times New Roman"/>
            <w:color w:val="000000"/>
            <w:sz w:val="24"/>
            <w:szCs w:val="24"/>
          </w:rPr>
          <w:delText xml:space="preserve">The concept of </w:delText>
        </w:r>
        <w:bookmarkStart w:id="436" w:name="d3e1148"/>
        <w:bookmarkEnd w:id="436"/>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model package description</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provides a common framework for classes of NIEM file sets, each with a specific purpose. A NIEM </w:delText>
        </w:r>
        <w:r w:rsidRPr="00C36773" w:rsidDel="006D543E">
          <w:rPr>
            <w:rFonts w:ascii="Times New Roman" w:eastAsia="Times New Roman" w:hAnsi="Times New Roman" w:cs="Times New Roman"/>
            <w:i/>
            <w:iCs/>
            <w:color w:val="000000"/>
            <w:sz w:val="24"/>
            <w:szCs w:val="24"/>
          </w:rPr>
          <w:delText>release</w:delText>
        </w:r>
        <w:r w:rsidRPr="00C36773" w:rsidDel="006D543E">
          <w:rPr>
            <w:rFonts w:ascii="Times New Roman" w:eastAsia="Times New Roman" w:hAnsi="Times New Roman" w:cs="Times New Roman"/>
            <w:color w:val="000000"/>
            <w:sz w:val="24"/>
            <w:szCs w:val="24"/>
          </w:rPr>
          <w:delText xml:space="preserve"> is a harmonized </w:delText>
        </w:r>
        <w:bookmarkStart w:id="437" w:name="d3e1154"/>
        <w:bookmarkEnd w:id="437"/>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defines and declares all content for a single (major, minor, or micro) version of NIEM (See </w:delText>
        </w:r>
        <w:r w:rsidR="00CC710C" w:rsidDel="006D543E">
          <w:rPr>
            <w:rFonts w:ascii="Times New Roman" w:eastAsia="Times New Roman" w:hAnsi="Times New Roman" w:cs="Times New Roman"/>
            <w:b/>
            <w:bCs/>
            <w:color w:val="000000"/>
            <w:sz w:val="24"/>
            <w:szCs w:val="24"/>
            <w:shd w:val="clear" w:color="auto" w:fill="FFFFFF"/>
          </w:rPr>
          <w:fldChar w:fldCharType="begin"/>
        </w:r>
        <w:r w:rsidR="00CC710C" w:rsidDel="006D543E">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"NIEM-HLVA" </w:delInstrText>
        </w:r>
        <w:r w:rsidR="00CC710C" w:rsidDel="006D543E">
          <w:rPr>
            <w:rFonts w:ascii="Times New Roman" w:eastAsia="Times New Roman" w:hAnsi="Times New Roman" w:cs="Times New Roman"/>
            <w:b/>
            <w:bCs/>
            <w:color w:val="000000"/>
            <w:sz w:val="24"/>
            <w:szCs w:val="24"/>
            <w:shd w:val="clear" w:color="auto" w:fill="FFFFFF"/>
          </w:rPr>
          <w:fldChar w:fldCharType="separate"/>
        </w:r>
        <w:r w:rsidRPr="00C36773" w:rsidDel="006D543E">
          <w:rPr>
            <w:rFonts w:ascii="Times New Roman" w:eastAsia="Times New Roman" w:hAnsi="Times New Roman" w:cs="Times New Roman"/>
            <w:b/>
            <w:bCs/>
            <w:color w:val="000000"/>
            <w:sz w:val="24"/>
            <w:szCs w:val="24"/>
            <w:shd w:val="clear" w:color="auto" w:fill="FFFFFF"/>
          </w:rPr>
          <w:delText>[NIEM High-Level Version Architecture 3.0]</w:delText>
        </w:r>
        <w:r w:rsidR="00CC710C" w:rsidDel="006D543E">
          <w:rPr>
            <w:rFonts w:ascii="Times New Roman" w:eastAsia="Times New Roman" w:hAnsi="Times New Roman" w:cs="Times New Roman"/>
            <w:b/>
            <w:bCs/>
            <w:color w:val="000000"/>
            <w:sz w:val="24"/>
            <w:szCs w:val="24"/>
            <w:shd w:val="clear" w:color="auto" w:fill="FFFFFF"/>
          </w:rPr>
          <w:fldChar w:fldCharType="end"/>
        </w:r>
        <w:r w:rsidRPr="00C36773" w:rsidDel="006D543E">
          <w:rPr>
            <w:rFonts w:ascii="Times New Roman" w:eastAsia="Times New Roman" w:hAnsi="Times New Roman" w:cs="Times New Roman"/>
            <w:color w:val="000000"/>
            <w:sz w:val="24"/>
            <w:szCs w:val="24"/>
          </w:rPr>
          <w:delText xml:space="preserve">). A </w:delText>
        </w:r>
        <w:r w:rsidRPr="00C36773" w:rsidDel="006D543E">
          <w:rPr>
            <w:rFonts w:ascii="Times New Roman" w:eastAsia="Times New Roman" w:hAnsi="Times New Roman" w:cs="Times New Roman"/>
            <w:i/>
            <w:iCs/>
            <w:color w:val="000000"/>
            <w:sz w:val="24"/>
            <w:szCs w:val="24"/>
          </w:rPr>
          <w:delText>core supplement</w:delText>
        </w:r>
        <w:r w:rsidRPr="00C36773" w:rsidDel="006D543E">
          <w:rPr>
            <w:rFonts w:ascii="Times New Roman" w:eastAsia="Times New Roman" w:hAnsi="Times New Roman" w:cs="Times New Roman"/>
            <w:color w:val="000000"/>
            <w:sz w:val="24"/>
            <w:szCs w:val="24"/>
          </w:rPr>
          <w:delText xml:space="preserve"> is a special type of release. It is a </w:delText>
        </w:r>
        <w:bookmarkStart w:id="438" w:name="d3e1163"/>
        <w:bookmarkEnd w:id="438"/>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of additive changes that append data components to the core of a NIEM </w:delText>
        </w:r>
        <w:r w:rsidRPr="00C36773" w:rsidDel="006D543E">
          <w:rPr>
            <w:rFonts w:ascii="Times New Roman" w:eastAsia="Times New Roman" w:hAnsi="Times New Roman" w:cs="Times New Roman"/>
            <w:i/>
            <w:iCs/>
            <w:color w:val="000000"/>
            <w:sz w:val="24"/>
            <w:szCs w:val="24"/>
          </w:rPr>
          <w:delText>release</w:delText>
        </w:r>
        <w:r w:rsidRPr="00C36773" w:rsidDel="006D543E">
          <w:rPr>
            <w:rFonts w:ascii="Times New Roman" w:eastAsia="Times New Roman" w:hAnsi="Times New Roman" w:cs="Times New Roman"/>
            <w:color w:val="000000"/>
            <w:sz w:val="24"/>
            <w:szCs w:val="24"/>
          </w:rPr>
          <w:delText xml:space="preserve"> without modifying the original </w:delText>
        </w:r>
        <w:r w:rsidRPr="00C36773" w:rsidDel="006D543E">
          <w:rPr>
            <w:rFonts w:ascii="Times New Roman" w:eastAsia="Times New Roman" w:hAnsi="Times New Roman" w:cs="Times New Roman"/>
            <w:i/>
            <w:iCs/>
            <w:color w:val="000000"/>
            <w:sz w:val="24"/>
            <w:szCs w:val="24"/>
          </w:rPr>
          <w:delText>niem-core</w:delText>
        </w:r>
        <w:r w:rsidRPr="00C36773" w:rsidDel="006D543E">
          <w:rPr>
            <w:rFonts w:ascii="Times New Roman" w:eastAsia="Times New Roman" w:hAnsi="Times New Roman" w:cs="Times New Roman"/>
            <w:color w:val="000000"/>
            <w:sz w:val="24"/>
            <w:szCs w:val="24"/>
          </w:rPr>
          <w:delText xml:space="preserve"> schema document. A </w:delText>
        </w:r>
        <w:r w:rsidRPr="00C36773" w:rsidDel="006D543E">
          <w:rPr>
            <w:rFonts w:ascii="Times New Roman" w:eastAsia="Times New Roman" w:hAnsi="Times New Roman" w:cs="Times New Roman"/>
            <w:i/>
            <w:iCs/>
            <w:color w:val="000000"/>
            <w:sz w:val="24"/>
            <w:szCs w:val="24"/>
          </w:rPr>
          <w:delText>domain update</w:delText>
        </w:r>
        <w:r w:rsidRPr="00C36773" w:rsidDel="006D543E">
          <w:rPr>
            <w:rFonts w:ascii="Times New Roman" w:eastAsia="Times New Roman" w:hAnsi="Times New Roman" w:cs="Times New Roman"/>
            <w:color w:val="000000"/>
            <w:sz w:val="24"/>
            <w:szCs w:val="24"/>
          </w:rPr>
          <w:delText xml:space="preserve"> is a </w:delText>
        </w:r>
        <w:bookmarkStart w:id="439" w:name="d3e1175"/>
        <w:bookmarkEnd w:id="439"/>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"definition_reference_schema_document"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reference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represents changes to one or more domains in a NIEM release. An </w:delText>
        </w:r>
        <w:r w:rsidRPr="00C36773" w:rsidDel="006D543E">
          <w:rPr>
            <w:rFonts w:ascii="Times New Roman" w:eastAsia="Times New Roman" w:hAnsi="Times New Roman" w:cs="Times New Roman"/>
            <w:i/>
            <w:iCs/>
            <w:color w:val="000000"/>
            <w:sz w:val="24"/>
            <w:szCs w:val="24"/>
          </w:rPr>
          <w:delText>Enterprise Information Exchange Model</w:delText>
        </w:r>
        <w:r w:rsidRPr="00C36773" w:rsidDel="006D543E">
          <w:rPr>
            <w:rFonts w:ascii="Times New Roman" w:eastAsia="Times New Roman" w:hAnsi="Times New Roman" w:cs="Times New Roman"/>
            <w:color w:val="000000"/>
            <w:sz w:val="24"/>
            <w:szCs w:val="24"/>
          </w:rPr>
          <w:delText xml:space="preserve"> (EIEM) is a </w:delText>
        </w:r>
        <w:bookmarkStart w:id="440" w:name="d3e1182"/>
        <w:bookmarkEnd w:id="440"/>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"definition_XML_schema_document"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XML schema document</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set that may contain one or more </w:delText>
        </w:r>
        <w:bookmarkStart w:id="441" w:name="d3e1185"/>
        <w:bookmarkEnd w:id="441"/>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"definition_subset_schema_document"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subset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w:delText>
        </w:r>
        <w:bookmarkStart w:id="442" w:name="d3e1188"/>
        <w:bookmarkEnd w:id="442"/>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"definition_extension_schema_document"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extension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and </w:delText>
        </w:r>
        <w:bookmarkStart w:id="443" w:name="d3e1191"/>
        <w:bookmarkEnd w:id="443"/>
        <w:r w:rsidRPr="00C36773" w:rsidDel="006D543E">
          <w:rPr>
            <w:rFonts w:ascii="Times New Roman" w:eastAsia="Times New Roman" w:hAnsi="Times New Roman" w:cs="Times New Roman"/>
            <w:color w:val="000000"/>
            <w:sz w:val="24"/>
            <w:szCs w:val="24"/>
          </w:rPr>
          <w:fldChar w:fldCharType="begin"/>
        </w:r>
        <w:r w:rsidRPr="00C36773" w:rsidDel="006D543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"definition_external_schema_document" </w:delInstrText>
        </w:r>
        <w:r w:rsidRPr="00C36773" w:rsidDel="006D543E">
          <w:rPr>
            <w:rFonts w:ascii="Times New Roman" w:eastAsia="Times New Roman" w:hAnsi="Times New Roman" w:cs="Times New Roman"/>
            <w:color w:val="000000"/>
            <w:sz w:val="24"/>
            <w:szCs w:val="24"/>
          </w:rPr>
          <w:fldChar w:fldCharType="separate"/>
        </w:r>
        <w:r w:rsidRPr="00C36773" w:rsidDel="006D543E">
          <w:rPr>
            <w:rFonts w:ascii="Times New Roman" w:eastAsia="Times New Roman" w:hAnsi="Times New Roman" w:cs="Times New Roman"/>
            <w:color w:val="000000"/>
            <w:sz w:val="24"/>
            <w:szCs w:val="24"/>
            <w:shd w:val="clear" w:color="auto" w:fill="FFFFFF"/>
          </w:rPr>
          <w:delText>external schema documents</w:delText>
        </w:r>
        <w:r w:rsidRPr="00C36773" w:rsidDel="006D543E">
          <w:rPr>
            <w:rFonts w:ascii="Times New Roman" w:eastAsia="Times New Roman" w:hAnsi="Times New Roman" w:cs="Times New Roman"/>
            <w:color w:val="000000"/>
            <w:sz w:val="24"/>
            <w:szCs w:val="24"/>
          </w:rPr>
          <w:fldChar w:fldCharType="end"/>
        </w:r>
        <w:r w:rsidRPr="00C36773" w:rsidDel="006D543E">
          <w:rPr>
            <w:rFonts w:ascii="Times New Roman" w:eastAsia="Times New Roman" w:hAnsi="Times New Roman" w:cs="Times New Roman"/>
            <w:color w:val="000000"/>
            <w:sz w:val="24"/>
            <w:szCs w:val="24"/>
          </w:rPr>
          <w:delText xml:space="preserve"> that are employed to construct IEPDs.</w:delText>
        </w:r>
      </w:del>
    </w:p>
    <w:p w14:paraId="1A536866" w14:textId="0E1B001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All </w:t>
      </w:r>
      <w:del w:id="444" w:author="Chipman, Charles" w:date="2019-01-29T15:07:00Z">
        <w:r w:rsidRPr="00C36773" w:rsidDel="005877E8">
          <w:rPr>
            <w:rFonts w:ascii="Times New Roman" w:eastAsia="Times New Roman" w:hAnsi="Times New Roman" w:cs="Times New Roman"/>
            <w:color w:val="000000"/>
            <w:sz w:val="24"/>
            <w:szCs w:val="24"/>
          </w:rPr>
          <w:delText xml:space="preserve">MPDs </w:delText>
        </w:r>
      </w:del>
      <w:ins w:id="445" w:author="Chipman, Charles" w:date="2019-01-29T15:07:00Z">
        <w:r w:rsidR="005877E8">
          <w:rPr>
            <w:rFonts w:ascii="Times New Roman" w:eastAsia="Times New Roman" w:hAnsi="Times New Roman" w:cs="Times New Roman"/>
            <w:color w:val="000000"/>
            <w:sz w:val="24"/>
            <w:szCs w:val="24"/>
          </w:rPr>
          <w:t>IEPDs</w:t>
        </w:r>
        <w:r w:rsidR="005877E8"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share several commonalities; each </w:t>
      </w:r>
      <w:del w:id="446" w:author="Chipman, Charles" w:date="2019-01-29T15:07:00Z">
        <w:r w:rsidRPr="00C36773" w:rsidDel="005877E8">
          <w:rPr>
            <w:rFonts w:ascii="Times New Roman" w:eastAsia="Times New Roman" w:hAnsi="Times New Roman" w:cs="Times New Roman"/>
            <w:color w:val="000000"/>
            <w:sz w:val="24"/>
            <w:szCs w:val="24"/>
          </w:rPr>
          <w:delText>MPD</w:delText>
        </w:r>
      </w:del>
      <w:ins w:id="447" w:author="Chipman, Charles" w:date="2019-01-29T15:07:00Z">
        <w:r w:rsidR="005877E8">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CD8E175"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Is a set of </w:t>
      </w:r>
      <w:bookmarkStart w:id="448" w:name="d3e1203"/>
      <w:bookmarkEnd w:id="4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whose principal content is </w:t>
      </w:r>
      <w:bookmarkStart w:id="449" w:name="d3e1206"/>
      <w:bookmarkEnd w:id="4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(XSD), the purpose for which is to define and declare reusable </w:t>
      </w:r>
      <w:bookmarkStart w:id="450" w:name="d3e1209"/>
      <w:bookmarkEnd w:id="4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information exchanges or to define the exchanges themselves.</w:t>
      </w:r>
    </w:p>
    <w:p w14:paraId="774DF528" w14:textId="5450F56B"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Requires a self-documenting </w:t>
      </w:r>
      <w:del w:id="451" w:author="Chipman, Charles" w:date="2019-01-29T15:07:00Z">
        <w:r w:rsidRPr="00C36773" w:rsidDel="005877E8">
          <w:rPr>
            <w:rFonts w:ascii="Courier New" w:eastAsia="Times New Roman" w:hAnsi="Courier New" w:cs="Courier New"/>
            <w:color w:val="000000"/>
            <w:sz w:val="19"/>
            <w:szCs w:val="19"/>
          </w:rPr>
          <w:delText>mpd</w:delText>
        </w:r>
      </w:del>
      <w:ins w:id="452" w:author="Chipman, Charles" w:date="2019-01-29T15:07:00Z">
        <w:r w:rsidR="005877E8">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containing metadata and a listing of its key artifacts. This artifact establishes </w:t>
      </w:r>
      <w:r w:rsidRPr="00C36773">
        <w:rPr>
          <w:rFonts w:ascii="Times New Roman" w:eastAsia="Times New Roman" w:hAnsi="Times New Roman" w:cs="Times New Roman"/>
          <w:color w:val="000000"/>
          <w:sz w:val="24"/>
          <w:szCs w:val="24"/>
        </w:rPr>
        <w:lastRenderedPageBreak/>
        <w:t xml:space="preserve">identification metadata, </w:t>
      </w:r>
      <w:bookmarkStart w:id="453" w:name="d3e1219"/>
      <w:bookmarkEnd w:id="4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purpose, general content, lineage, and other metadata.</w:t>
      </w:r>
    </w:p>
    <w:p w14:paraId="04C2ED74"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Requires the following metadata:</w:t>
      </w:r>
    </w:p>
    <w:p w14:paraId="451C4099" w14:textId="17B9012C"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Uniform Resource Identifier (URI)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5.2.4.1, </w:t>
      </w:r>
      <w:del w:id="454" w:author="Chipman, Charles" w:date="2019-01-29T15:07: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55" w:author="Chipman, Charles" w:date="2019-01-29T15:07: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Scheme (</w:t>
      </w:r>
      <w:r w:rsidRPr="00C36773">
        <w:rPr>
          <w:rFonts w:ascii="Courier New" w:eastAsia="Times New Roman" w:hAnsi="Courier New" w:cs="Courier New"/>
          <w:i/>
          <w:iCs/>
          <w:color w:val="000000"/>
          <w:sz w:val="19"/>
          <w:szCs w:val="19"/>
          <w:shd w:val="clear" w:color="auto" w:fill="FFFFFF"/>
        </w:rPr>
        <w:t>c:</w:t>
      </w:r>
      <w:del w:id="456" w:author="Chipman, Charles" w:date="2019-01-29T15:07:00Z">
        <w:r w:rsidRPr="00C36773" w:rsidDel="005877E8">
          <w:rPr>
            <w:rFonts w:ascii="Courier New" w:eastAsia="Times New Roman" w:hAnsi="Courier New" w:cs="Courier New"/>
            <w:i/>
            <w:iCs/>
            <w:color w:val="000000"/>
            <w:sz w:val="19"/>
            <w:szCs w:val="19"/>
            <w:shd w:val="clear" w:color="auto" w:fill="FFFFFF"/>
          </w:rPr>
          <w:delText>mpd</w:delText>
        </w:r>
      </w:del>
      <w:ins w:id="457" w:author="Chipman, Charles" w:date="2019-01-29T15:07:00Z">
        <w:r w:rsidR="005877E8">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67E71608" w14:textId="31CC35B9"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Name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5.2.1, </w:t>
      </w:r>
      <w:del w:id="458"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59" w:author="Chipman, Charles" w:date="2019-01-29T15:08: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Name Syntax (</w:t>
      </w:r>
      <w:r w:rsidRPr="00C36773">
        <w:rPr>
          <w:rFonts w:ascii="Courier New" w:eastAsia="Times New Roman" w:hAnsi="Courier New" w:cs="Courier New"/>
          <w:i/>
          <w:iCs/>
          <w:color w:val="000000"/>
          <w:sz w:val="19"/>
          <w:szCs w:val="19"/>
          <w:shd w:val="clear" w:color="auto" w:fill="FFFFFF"/>
        </w:rPr>
        <w:t>c:</w:t>
      </w:r>
      <w:del w:id="460" w:author="Chipman, Charles" w:date="2019-01-29T15:08:00Z">
        <w:r w:rsidRPr="00C36773" w:rsidDel="005877E8">
          <w:rPr>
            <w:rFonts w:ascii="Courier New" w:eastAsia="Times New Roman" w:hAnsi="Courier New" w:cs="Courier New"/>
            <w:i/>
            <w:iCs/>
            <w:color w:val="000000"/>
            <w:sz w:val="19"/>
            <w:szCs w:val="19"/>
            <w:shd w:val="clear" w:color="auto" w:fill="FFFFFF"/>
          </w:rPr>
          <w:delText>mpd</w:delText>
        </w:r>
      </w:del>
      <w:ins w:id="461" w:author="Chipman, Charles" w:date="2019-01-29T15:08:00Z">
        <w:r w:rsidR="005877E8">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Name</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274512B1" w14:textId="422157B1"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Version number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5.2.3, </w:t>
      </w:r>
      <w:del w:id="462"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 xml:space="preserve">MPD </w:delText>
        </w:r>
      </w:del>
      <w:ins w:id="463" w:author="Chipman, Charles" w:date="2019-01-29T15:08:00Z">
        <w:r w:rsidR="005877E8">
          <w:rPr>
            <w:rFonts w:ascii="Times New Roman" w:eastAsia="Times New Roman" w:hAnsi="Times New Roman" w:cs="Times New Roman"/>
            <w:i/>
            <w:iCs/>
            <w:color w:val="000000"/>
            <w:sz w:val="24"/>
            <w:szCs w:val="24"/>
            <w:shd w:val="clear" w:color="auto" w:fill="FFFFFF"/>
          </w:rPr>
          <w:t>IEPD</w:t>
        </w:r>
        <w:r w:rsidR="005877E8"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Numbering Scheme (</w:t>
      </w:r>
      <w:r w:rsidRPr="00C36773">
        <w:rPr>
          <w:rFonts w:ascii="Courier New" w:eastAsia="Times New Roman" w:hAnsi="Courier New" w:cs="Courier New"/>
          <w:i/>
          <w:iCs/>
          <w:color w:val="000000"/>
          <w:sz w:val="19"/>
          <w:szCs w:val="19"/>
          <w:shd w:val="clear" w:color="auto" w:fill="FFFFFF"/>
        </w:rPr>
        <w:t>c:</w:t>
      </w:r>
      <w:del w:id="464" w:author="Chipman, Charles" w:date="2019-01-29T15:08:00Z">
        <w:r w:rsidRPr="00C36773" w:rsidDel="005877E8">
          <w:rPr>
            <w:rFonts w:ascii="Courier New" w:eastAsia="Times New Roman" w:hAnsi="Courier New" w:cs="Courier New"/>
            <w:i/>
            <w:iCs/>
            <w:color w:val="000000"/>
            <w:sz w:val="19"/>
            <w:szCs w:val="19"/>
            <w:shd w:val="clear" w:color="auto" w:fill="FFFFFF"/>
          </w:rPr>
          <w:delText>mpdVersionID</w:delText>
        </w:r>
      </w:del>
      <w:ins w:id="465" w:author="Chipman, Charles" w:date="2019-01-29T15:08:00Z">
        <w:r w:rsidR="005877E8">
          <w:rPr>
            <w:rFonts w:ascii="Courier New" w:eastAsia="Times New Roman" w:hAnsi="Courier New" w:cs="Courier New"/>
            <w:i/>
            <w:iCs/>
            <w:color w:val="000000"/>
            <w:sz w:val="19"/>
            <w:szCs w:val="19"/>
            <w:shd w:val="clear" w:color="auto" w:fill="FFFFFF"/>
          </w:rPr>
          <w:t>iepd</w:t>
        </w:r>
        <w:r w:rsidR="005877E8" w:rsidRPr="00C36773">
          <w:rPr>
            <w:rFonts w:ascii="Courier New" w:eastAsia="Times New Roman" w:hAnsi="Courier New" w:cs="Courier New"/>
            <w:i/>
            <w:iCs/>
            <w:color w:val="000000"/>
            <w:sz w:val="19"/>
            <w:szCs w:val="19"/>
            <w:shd w:val="clear" w:color="auto" w:fill="FFFFFF"/>
          </w:rPr>
          <w:t>dVersionID</w:t>
        </w:r>
      </w:ins>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FEAC55A" w14:textId="6EAC6250" w:rsidR="00C36773" w:rsidRPr="00C36773" w:rsidRDefault="00C36773" w:rsidP="00C36773">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466" w:name="d3e1250"/>
      <w:bookmarkEnd w:id="4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http://reference.niem.gov/niem/specification/</w:t>
      </w:r>
      <w:del w:id="467" w:author="Chipman, Charles" w:date="2019-01-29T15:08:00Z">
        <w:r w:rsidRPr="00C36773" w:rsidDel="005877E8">
          <w:rPr>
            <w:rFonts w:ascii="Courier New" w:eastAsia="Times New Roman" w:hAnsi="Courier New" w:cs="Courier New"/>
            <w:color w:val="000000"/>
            <w:sz w:val="19"/>
            <w:szCs w:val="19"/>
          </w:rPr>
          <w:delText>model-package-description/3.0/#MPD</w:delText>
        </w:r>
      </w:del>
      <w:ins w:id="468" w:author="Chipman, Charles" w:date="2019-01-29T15:08:00Z">
        <w:r w:rsidR="005877E8">
          <w:rPr>
            <w:rFonts w:ascii="Courier New" w:eastAsia="Times New Roman" w:hAnsi="Courier New" w:cs="Courier New"/>
            <w:color w:val="000000"/>
            <w:sz w:val="19"/>
            <w:szCs w:val="19"/>
          </w:rPr>
          <w:t>information-exchange-package-documentation/4.0/#IEPD</w:t>
        </w:r>
      </w:ins>
      <w:r w:rsidRPr="00C36773">
        <w:rPr>
          <w:rFonts w:ascii="Times New Roman" w:eastAsia="Times New Roman" w:hAnsi="Times New Roman" w:cs="Times New Roman"/>
          <w:color w:val="000000"/>
          <w:sz w:val="24"/>
          <w:szCs w:val="24"/>
        </w:rPr>
        <w:t xml:space="preserve">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5.2.2, </w:t>
      </w:r>
      <w:del w:id="469" w:author="Chipman, Charles" w:date="2019-01-29T15:08:00Z">
        <w:r w:rsidRPr="00C36773" w:rsidDel="005877E8">
          <w:rPr>
            <w:rFonts w:ascii="Times New Roman" w:eastAsia="Times New Roman" w:hAnsi="Times New Roman" w:cs="Times New Roman"/>
            <w:i/>
            <w:iCs/>
            <w:color w:val="000000"/>
            <w:sz w:val="24"/>
            <w:szCs w:val="24"/>
            <w:shd w:val="clear" w:color="auto" w:fill="FFFFFF"/>
          </w:rPr>
          <w:delText>MPD</w:delText>
        </w:r>
      </w:del>
      <w:ins w:id="470" w:author="Chipman, Charles" w:date="2019-01-30T09:24:00Z">
        <w:r w:rsidR="00F679E1">
          <w:rPr>
            <w:rFonts w:ascii="Times New Roman" w:eastAsia="Times New Roman" w:hAnsi="Times New Roman" w:cs="Times New Roman"/>
            <w:i/>
            <w:iCs/>
            <w:color w:val="000000"/>
            <w:sz w:val="24"/>
            <w:szCs w:val="24"/>
            <w:shd w:val="clear" w:color="auto" w:fill="FFFFFF"/>
          </w:rPr>
          <w:t>IEPD</w:t>
        </w:r>
      </w:ins>
      <w:r w:rsidRPr="00C36773">
        <w:rPr>
          <w:rFonts w:ascii="Times New Roman" w:eastAsia="Times New Roman" w:hAnsi="Times New Roman" w:cs="Times New Roman"/>
          <w:i/>
          <w:iCs/>
          <w:color w:val="000000"/>
          <w:sz w:val="24"/>
          <w:szCs w:val="24"/>
          <w:shd w:val="clear" w:color="auto" w:fill="FFFFFF"/>
        </w:rPr>
        <w:t xml:space="preserve"> Class (</w:t>
      </w:r>
      <w:r w:rsidRPr="00C36773">
        <w:rPr>
          <w:rFonts w:ascii="Courier New" w:eastAsia="Times New Roman" w:hAnsi="Courier New" w:cs="Courier New"/>
          <w:i/>
          <w:iCs/>
          <w:color w:val="000000"/>
          <w:sz w:val="19"/>
          <w:szCs w:val="19"/>
          <w:shd w:val="clear" w:color="auto" w:fill="FFFFFF"/>
        </w:rPr>
        <w:t>c:</w:t>
      </w:r>
      <w:del w:id="471" w:author="Chipman, Charles" w:date="2019-01-30T09:24:00Z">
        <w:r w:rsidRPr="00C36773" w:rsidDel="00F679E1">
          <w:rPr>
            <w:rFonts w:ascii="Courier New" w:eastAsia="Times New Roman" w:hAnsi="Courier New" w:cs="Courier New"/>
            <w:i/>
            <w:iCs/>
            <w:color w:val="000000"/>
            <w:sz w:val="19"/>
            <w:szCs w:val="19"/>
            <w:shd w:val="clear" w:color="auto" w:fill="FFFFFF"/>
          </w:rPr>
          <w:delText>mpd</w:delText>
        </w:r>
      </w:del>
      <w:ins w:id="472" w:author="Chipman, Charles" w:date="2019-01-30T09:24:00Z">
        <w:r w:rsidR="00F679E1">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ClassURIList</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CA1D841"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Contains a copy of (not just URLs or references to) all schema documents needed to validate any </w:t>
      </w:r>
      <w:bookmarkStart w:id="473" w:name="d3e1264"/>
      <w:bookmarkEnd w:id="4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class it defines.</w:t>
      </w:r>
    </w:p>
    <w:p w14:paraId="37F1DED3"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54FE1ABE" w14:textId="77777777" w:rsidR="00C36773" w:rsidRPr="00C36773" w:rsidRDefault="00C36773" w:rsidP="00C36773">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miscellaneous other documentation or file artifacts for assisting with usage or implementation.</w:t>
      </w:r>
    </w:p>
    <w:p w14:paraId="3354DFEA" w14:textId="6227FC0C"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474" w:name="definition_model_package_description"/>
      <w:bookmarkEnd w:id="474"/>
      <w:r w:rsidRPr="00C36773">
        <w:rPr>
          <w:rFonts w:ascii="Times New Roman" w:eastAsia="Times New Roman" w:hAnsi="Times New Roman" w:cs="Times New Roman"/>
          <w:b/>
          <w:bCs/>
          <w:color w:val="000000"/>
          <w:sz w:val="24"/>
          <w:szCs w:val="24"/>
        </w:rPr>
        <w:t xml:space="preserve">[Definition: </w:t>
      </w:r>
      <w:del w:id="475" w:author="Chipman, Charles" w:date="2019-01-29T15:11:00Z">
        <w:r w:rsidRPr="00C36773" w:rsidDel="005877E8">
          <w:rPr>
            <w:rFonts w:ascii="Times New Roman" w:eastAsia="Times New Roman" w:hAnsi="Times New Roman" w:cs="Times New Roman"/>
            <w:b/>
            <w:bCs/>
            <w:color w:val="000000"/>
            <w:sz w:val="24"/>
            <w:szCs w:val="24"/>
          </w:rPr>
          <w:delText>model package description</w:delText>
        </w:r>
      </w:del>
      <w:ins w:id="476" w:author="Chipman, Charles" w:date="2019-01-29T15:11:00Z">
        <w:r w:rsidR="005877E8">
          <w:rPr>
            <w:rFonts w:ascii="Times New Roman" w:eastAsia="Times New Roman" w:hAnsi="Times New Roman" w:cs="Times New Roman"/>
            <w:b/>
            <w:bCs/>
            <w:color w:val="000000"/>
            <w:sz w:val="24"/>
            <w:szCs w:val="24"/>
          </w:rPr>
          <w:t>information exchange package documentation</w:t>
        </w:r>
      </w:ins>
      <w:r w:rsidRPr="00C36773">
        <w:rPr>
          <w:rFonts w:ascii="Times New Roman" w:eastAsia="Times New Roman" w:hAnsi="Times New Roman" w:cs="Times New Roman"/>
          <w:b/>
          <w:bCs/>
          <w:color w:val="000000"/>
          <w:sz w:val="24"/>
          <w:szCs w:val="24"/>
        </w:rPr>
        <w:t>]</w:t>
      </w:r>
    </w:p>
    <w:p w14:paraId="5A1ED545" w14:textId="0E4F73A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del w:id="477" w:author="Chipman, Charles" w:date="2019-01-29T15:11:00Z">
        <w:r w:rsidRPr="00C36773" w:rsidDel="005877E8">
          <w:rPr>
            <w:rFonts w:ascii="Times New Roman" w:eastAsia="Times New Roman" w:hAnsi="Times New Roman" w:cs="Times New Roman"/>
            <w:color w:val="000000"/>
            <w:sz w:val="24"/>
            <w:szCs w:val="24"/>
          </w:rPr>
          <w:delText xml:space="preserve">A </w:delText>
        </w:r>
        <w:bookmarkStart w:id="478" w:name="d3e1282"/>
        <w:bookmarkEnd w:id="478"/>
        <w:r w:rsidRPr="00C36773" w:rsidDel="005877E8">
          <w:rPr>
            <w:rFonts w:ascii="Times New Roman" w:eastAsia="Times New Roman" w:hAnsi="Times New Roman" w:cs="Times New Roman"/>
            <w:color w:val="000000"/>
            <w:sz w:val="24"/>
            <w:szCs w:val="24"/>
          </w:rPr>
          <w:fldChar w:fldCharType="begin"/>
        </w:r>
        <w:r w:rsidRPr="00C36773" w:rsidDel="005877E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877E8">
          <w:rPr>
            <w:rFonts w:ascii="Times New Roman" w:eastAsia="Times New Roman" w:hAnsi="Times New Roman" w:cs="Times New Roman"/>
            <w:color w:val="000000"/>
            <w:sz w:val="24"/>
            <w:szCs w:val="24"/>
          </w:rPr>
          <w:fldChar w:fldCharType="separate"/>
        </w:r>
        <w:r w:rsidRPr="00C36773" w:rsidDel="005877E8">
          <w:rPr>
            <w:rFonts w:ascii="Times New Roman" w:eastAsia="Times New Roman" w:hAnsi="Times New Roman" w:cs="Times New Roman"/>
            <w:color w:val="000000"/>
            <w:sz w:val="24"/>
            <w:szCs w:val="24"/>
            <w:shd w:val="clear" w:color="auto" w:fill="EEEEEE"/>
          </w:rPr>
          <w:delText>model package description</w:delText>
        </w:r>
        <w:r w:rsidRPr="00C36773" w:rsidDel="005877E8">
          <w:rPr>
            <w:rFonts w:ascii="Times New Roman" w:eastAsia="Times New Roman" w:hAnsi="Times New Roman" w:cs="Times New Roman"/>
            <w:color w:val="000000"/>
            <w:sz w:val="24"/>
            <w:szCs w:val="24"/>
          </w:rPr>
          <w:fldChar w:fldCharType="end"/>
        </w:r>
      </w:del>
      <w:ins w:id="479" w:author="Chipman, Charles" w:date="2019-01-29T15:11:00Z">
        <w:r w:rsidR="005877E8">
          <w:rPr>
            <w:rFonts w:ascii="Times New Roman" w:eastAsia="Times New Roman" w:hAnsi="Times New Roman" w:cs="Times New Roman"/>
            <w:color w:val="000000"/>
            <w:sz w:val="24"/>
            <w:szCs w:val="24"/>
          </w:rPr>
          <w:t>An information exchange package documentation (IEPD)</w:t>
        </w:r>
      </w:ins>
      <w:r w:rsidRPr="00C36773">
        <w:rPr>
          <w:rFonts w:ascii="Times New Roman" w:eastAsia="Times New Roman" w:hAnsi="Times New Roman" w:cs="Times New Roman"/>
          <w:color w:val="000000"/>
          <w:sz w:val="24"/>
          <w:szCs w:val="24"/>
        </w:rPr>
        <w:t xml:space="preserve"> is a set of </w:t>
      </w:r>
      <w:bookmarkStart w:id="480" w:name="d3e1285"/>
      <w:bookmarkEnd w:id="4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(possibly in a </w:t>
      </w:r>
      <w:bookmarkStart w:id="481" w:name="d3e1288"/>
      <w:bookmarkEnd w:id="4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that:</w:t>
      </w:r>
    </w:p>
    <w:p w14:paraId="6BE899EC" w14:textId="77777777" w:rsidR="00C36773" w:rsidRPr="00C36773" w:rsidRDefault="00C36773" w:rsidP="00C36773">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5565D51D" w14:textId="0C51710A" w:rsidR="00C36773" w:rsidRPr="00C36773" w:rsidRDefault="00C36773" w:rsidP="00C36773">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has an </w:t>
      </w:r>
      <w:bookmarkStart w:id="482" w:name="d3e1301"/>
      <w:bookmarkEnd w:id="482"/>
      <w:del w:id="483" w:author="Chipman, Charles" w:date="2019-01-30T09:24:00Z">
        <w:r w:rsidRPr="00C36773" w:rsidDel="002423A9">
          <w:rPr>
            <w:rFonts w:ascii="Times New Roman" w:eastAsia="Times New Roman" w:hAnsi="Times New Roman" w:cs="Times New Roman"/>
            <w:color w:val="000000"/>
            <w:sz w:val="24"/>
            <w:szCs w:val="24"/>
          </w:rPr>
          <w:fldChar w:fldCharType="begin"/>
        </w:r>
        <w:r w:rsidRPr="00C36773" w:rsidDel="002423A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2423A9">
          <w:rPr>
            <w:rFonts w:ascii="Times New Roman" w:eastAsia="Times New Roman" w:hAnsi="Times New Roman" w:cs="Times New Roman"/>
            <w:color w:val="000000"/>
            <w:sz w:val="24"/>
            <w:szCs w:val="24"/>
          </w:rPr>
          <w:fldChar w:fldCharType="separate"/>
        </w:r>
        <w:r w:rsidRPr="00C36773" w:rsidDel="002423A9">
          <w:rPr>
            <w:rFonts w:ascii="Times New Roman" w:eastAsia="Times New Roman" w:hAnsi="Times New Roman" w:cs="Times New Roman"/>
            <w:color w:val="000000"/>
            <w:sz w:val="24"/>
            <w:szCs w:val="24"/>
            <w:shd w:val="clear" w:color="auto" w:fill="EEEEEE"/>
          </w:rPr>
          <w:delText>MPD class</w:delText>
        </w:r>
        <w:r w:rsidRPr="00C36773" w:rsidDel="002423A9">
          <w:rPr>
            <w:rFonts w:ascii="Times New Roman" w:eastAsia="Times New Roman" w:hAnsi="Times New Roman" w:cs="Times New Roman"/>
            <w:color w:val="000000"/>
            <w:sz w:val="24"/>
            <w:szCs w:val="24"/>
          </w:rPr>
          <w:fldChar w:fldCharType="end"/>
        </w:r>
      </w:del>
      <w:ins w:id="484" w:author="Chipman, Charles" w:date="2019-01-30T09:24:00Z">
        <w:r w:rsidR="002423A9" w:rsidRPr="00C36773">
          <w:rPr>
            <w:rFonts w:ascii="Times New Roman" w:eastAsia="Times New Roman" w:hAnsi="Times New Roman" w:cs="Times New Roman"/>
            <w:color w:val="000000"/>
            <w:sz w:val="24"/>
            <w:szCs w:val="24"/>
          </w:rPr>
          <w:fldChar w:fldCharType="begin"/>
        </w:r>
        <w:r w:rsidR="002423A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2423A9" w:rsidRPr="00C36773">
          <w:rPr>
            <w:rFonts w:ascii="Times New Roman" w:eastAsia="Times New Roman" w:hAnsi="Times New Roman" w:cs="Times New Roman"/>
            <w:color w:val="000000"/>
            <w:sz w:val="24"/>
            <w:szCs w:val="24"/>
          </w:rPr>
          <w:fldChar w:fldCharType="separate"/>
        </w:r>
        <w:r w:rsidR="002423A9">
          <w:rPr>
            <w:rFonts w:ascii="Times New Roman" w:eastAsia="Times New Roman" w:hAnsi="Times New Roman" w:cs="Times New Roman"/>
            <w:color w:val="000000"/>
            <w:sz w:val="24"/>
            <w:szCs w:val="24"/>
            <w:shd w:val="clear" w:color="auto" w:fill="EEEEEE"/>
          </w:rPr>
          <w:t>IEPD</w:t>
        </w:r>
        <w:r w:rsidR="002423A9" w:rsidRPr="00C36773">
          <w:rPr>
            <w:rFonts w:ascii="Times New Roman" w:eastAsia="Times New Roman" w:hAnsi="Times New Roman" w:cs="Times New Roman"/>
            <w:color w:val="000000"/>
            <w:sz w:val="24"/>
            <w:szCs w:val="24"/>
            <w:shd w:val="clear" w:color="auto" w:fill="EEEEEE"/>
          </w:rPr>
          <w:t xml:space="preserve"> class</w:t>
        </w:r>
        <w:r w:rsidR="002423A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w:t>
      </w:r>
      <w:del w:id="485" w:author="Chipman, Charles" w:date="2019-01-30T09:24:00Z">
        <w:r w:rsidRPr="00C36773" w:rsidDel="002423A9">
          <w:rPr>
            <w:rFonts w:ascii="Courier New" w:eastAsia="Times New Roman" w:hAnsi="Courier New" w:cs="Courier New"/>
            <w:color w:val="000000"/>
            <w:sz w:val="19"/>
            <w:szCs w:val="19"/>
          </w:rPr>
          <w:delText>model-package-description</w:delText>
        </w:r>
      </w:del>
      <w:ins w:id="486" w:author="Chipman, Charles" w:date="2019-01-30T09:24:00Z">
        <w:r w:rsidR="002423A9">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487" w:author="Chipman, Charles" w:date="2019-01-30T09:24:00Z">
        <w:r w:rsidRPr="00C36773" w:rsidDel="002423A9">
          <w:rPr>
            <w:rFonts w:ascii="Courier New" w:eastAsia="Times New Roman" w:hAnsi="Courier New" w:cs="Courier New"/>
            <w:color w:val="000000"/>
            <w:sz w:val="19"/>
            <w:szCs w:val="19"/>
          </w:rPr>
          <w:delText>3</w:delText>
        </w:r>
      </w:del>
      <w:ins w:id="488" w:author="Chipman, Charles" w:date="2019-01-30T09:24:00Z">
        <w:r w:rsidR="002423A9">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del w:id="489" w:author="Chipman, Charles" w:date="2019-01-30T09:24:00Z">
        <w:r w:rsidRPr="00C36773" w:rsidDel="002423A9">
          <w:rPr>
            <w:rFonts w:ascii="Courier New" w:eastAsia="Times New Roman" w:hAnsi="Courier New" w:cs="Courier New"/>
            <w:color w:val="000000"/>
            <w:sz w:val="19"/>
            <w:szCs w:val="19"/>
          </w:rPr>
          <w:delText>MPD</w:delText>
        </w:r>
      </w:del>
      <w:ins w:id="490" w:author="Chipman, Charles" w:date="2019-01-30T09:24:00Z">
        <w:r w:rsidR="002423A9">
          <w:rPr>
            <w:rFonts w:ascii="Courier New" w:eastAsia="Times New Roman" w:hAnsi="Courier New" w:cs="Courier New"/>
            <w:color w:val="000000"/>
            <w:sz w:val="19"/>
            <w:szCs w:val="19"/>
          </w:rPr>
          <w:t>IEPD</w:t>
        </w:r>
      </w:ins>
      <w:r w:rsidRPr="00C36773">
        <w:rPr>
          <w:rFonts w:ascii="Times New Roman" w:eastAsia="Times New Roman" w:hAnsi="Times New Roman" w:cs="Times New Roman"/>
          <w:color w:val="000000"/>
          <w:sz w:val="24"/>
          <w:szCs w:val="24"/>
        </w:rPr>
        <w:t>, and</w:t>
      </w:r>
    </w:p>
    <w:p w14:paraId="291664F5" w14:textId="3B544DD9" w:rsidR="005877E8" w:rsidRPr="00C36773" w:rsidRDefault="00C36773" w:rsidP="002423A9">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del w:id="491" w:author="Chipman, Charles" w:date="2019-01-30T09:25:00Z">
        <w:r w:rsidRPr="00C36773" w:rsidDel="002423A9">
          <w:rPr>
            <w:rFonts w:ascii="Times New Roman" w:eastAsia="Times New Roman" w:hAnsi="Times New Roman" w:cs="Times New Roman"/>
            <w:color w:val="000000"/>
            <w:sz w:val="24"/>
            <w:szCs w:val="24"/>
          </w:rPr>
          <w:delText xml:space="preserve">adheres </w:delText>
        </w:r>
      </w:del>
      <w:ins w:id="492" w:author="Chipman, Charles" w:date="2019-01-30T09:25:00Z">
        <w:r w:rsidR="002423A9">
          <w:rPr>
            <w:rFonts w:ascii="Times New Roman" w:eastAsia="Times New Roman" w:hAnsi="Times New Roman" w:cs="Times New Roman"/>
            <w:color w:val="000000"/>
            <w:sz w:val="24"/>
            <w:szCs w:val="24"/>
          </w:rPr>
          <w:t>conforms</w:t>
        </w:r>
        <w:r w:rsidR="002423A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all the rules within this specification for the </w:t>
      </w:r>
      <w:bookmarkStart w:id="493" w:name="d3e1311"/>
      <w:bookmarkEnd w:id="493"/>
      <w:del w:id="494" w:author="Chipman, Charles" w:date="2019-01-30T09:25:00Z">
        <w:r w:rsidRPr="00C36773" w:rsidDel="002423A9">
          <w:rPr>
            <w:rFonts w:ascii="Times New Roman" w:eastAsia="Times New Roman" w:hAnsi="Times New Roman" w:cs="Times New Roman"/>
            <w:color w:val="000000"/>
            <w:sz w:val="24"/>
            <w:szCs w:val="24"/>
          </w:rPr>
          <w:fldChar w:fldCharType="begin"/>
        </w:r>
        <w:r w:rsidRPr="00C36773" w:rsidDel="002423A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2423A9">
          <w:rPr>
            <w:rFonts w:ascii="Times New Roman" w:eastAsia="Times New Roman" w:hAnsi="Times New Roman" w:cs="Times New Roman"/>
            <w:color w:val="000000"/>
            <w:sz w:val="24"/>
            <w:szCs w:val="24"/>
          </w:rPr>
          <w:fldChar w:fldCharType="separate"/>
        </w:r>
        <w:r w:rsidRPr="00C36773" w:rsidDel="002423A9">
          <w:rPr>
            <w:rFonts w:ascii="Times New Roman" w:eastAsia="Times New Roman" w:hAnsi="Times New Roman" w:cs="Times New Roman"/>
            <w:color w:val="000000"/>
            <w:sz w:val="24"/>
            <w:szCs w:val="24"/>
            <w:shd w:val="clear" w:color="auto" w:fill="EEEEEE"/>
          </w:rPr>
          <w:delText>model package description</w:delText>
        </w:r>
        <w:r w:rsidRPr="00C36773" w:rsidDel="002423A9">
          <w:rPr>
            <w:rFonts w:ascii="Times New Roman" w:eastAsia="Times New Roman" w:hAnsi="Times New Roman" w:cs="Times New Roman"/>
            <w:color w:val="000000"/>
            <w:sz w:val="24"/>
            <w:szCs w:val="24"/>
          </w:rPr>
          <w:fldChar w:fldCharType="end"/>
        </w:r>
      </w:del>
      <w:ins w:id="495" w:author="Chipman, Charles" w:date="2019-01-30T09:25:00Z">
        <w:r w:rsidR="002423A9" w:rsidRPr="00C36773">
          <w:rPr>
            <w:rFonts w:ascii="Times New Roman" w:eastAsia="Times New Roman" w:hAnsi="Times New Roman" w:cs="Times New Roman"/>
            <w:color w:val="000000"/>
            <w:sz w:val="24"/>
            <w:szCs w:val="24"/>
          </w:rPr>
          <w:fldChar w:fldCharType="begin"/>
        </w:r>
        <w:r w:rsidR="002423A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2423A9" w:rsidRPr="00C36773">
          <w:rPr>
            <w:rFonts w:ascii="Times New Roman" w:eastAsia="Times New Roman" w:hAnsi="Times New Roman" w:cs="Times New Roman"/>
            <w:color w:val="000000"/>
            <w:sz w:val="24"/>
            <w:szCs w:val="24"/>
          </w:rPr>
          <w:fldChar w:fldCharType="separate"/>
        </w:r>
        <w:r w:rsidR="002423A9">
          <w:rPr>
            <w:rFonts w:ascii="Times New Roman" w:eastAsia="Times New Roman" w:hAnsi="Times New Roman" w:cs="Times New Roman"/>
            <w:color w:val="000000"/>
            <w:sz w:val="24"/>
            <w:szCs w:val="24"/>
            <w:shd w:val="clear" w:color="auto" w:fill="EEEEEE"/>
          </w:rPr>
          <w:t>information</w:t>
        </w:r>
        <w:r w:rsidR="002423A9" w:rsidRPr="00C36773">
          <w:rPr>
            <w:rFonts w:ascii="Times New Roman" w:eastAsia="Times New Roman" w:hAnsi="Times New Roman" w:cs="Times New Roman"/>
            <w:color w:val="000000"/>
            <w:sz w:val="24"/>
            <w:szCs w:val="24"/>
          </w:rPr>
          <w:fldChar w:fldCharType="end"/>
        </w:r>
        <w:r w:rsidR="002423A9">
          <w:rPr>
            <w:rFonts w:ascii="Times New Roman" w:eastAsia="Times New Roman" w:hAnsi="Times New Roman" w:cs="Times New Roman"/>
            <w:color w:val="000000"/>
            <w:sz w:val="24"/>
            <w:szCs w:val="24"/>
          </w:rPr>
          <w:t xml:space="preserve"> exchange package documentation</w:t>
        </w:r>
      </w:ins>
      <w:r w:rsidRPr="00C36773">
        <w:rPr>
          <w:rFonts w:ascii="Times New Roman" w:eastAsia="Times New Roman" w:hAnsi="Times New Roman" w:cs="Times New Roman"/>
          <w:color w:val="000000"/>
          <w:sz w:val="24"/>
          <w:szCs w:val="24"/>
        </w:rPr>
        <w:t xml:space="preserve"> </w:t>
      </w:r>
      <w:bookmarkStart w:id="496" w:name="d3e1314"/>
      <w:bookmarkEnd w:id="4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del w:id="497" w:author="Chipman, Charles" w:date="2019-01-29T15:13:00Z">
        <w:r w:rsidRPr="00C36773" w:rsidDel="005877E8">
          <w:rPr>
            <w:rFonts w:ascii="Times New Roman" w:eastAsia="Times New Roman" w:hAnsi="Times New Roman" w:cs="Times New Roman"/>
            <w:color w:val="000000"/>
            <w:sz w:val="24"/>
            <w:szCs w:val="24"/>
          </w:rPr>
          <w:delText>.</w:delText>
        </w:r>
      </w:del>
    </w:p>
    <w:p w14:paraId="26D5BAB3" w14:textId="739FC40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term may be abbreviated </w:t>
      </w:r>
      <w:del w:id="498" w:author="Chipman, Charles" w:date="2019-01-29T15:20:00Z">
        <w:r w:rsidRPr="00C36773" w:rsidDel="0052185C">
          <w:rPr>
            <w:rFonts w:ascii="Times New Roman" w:eastAsia="Times New Roman" w:hAnsi="Times New Roman" w:cs="Times New Roman"/>
            <w:color w:val="000000"/>
            <w:sz w:val="24"/>
            <w:szCs w:val="24"/>
          </w:rPr>
          <w:delText>MPD</w:delText>
        </w:r>
      </w:del>
      <w:ins w:id="499" w:author="Chipman, Charles" w:date="2019-01-29T15:20:00Z">
        <w:r w:rsidR="0052185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Rules specifying this conformance target use the applicability code </w:t>
      </w:r>
      <w:del w:id="500" w:author="Chipman, Charles" w:date="2019-01-29T15:20:00Z">
        <w:r w:rsidRPr="00C36773" w:rsidDel="0052185C">
          <w:rPr>
            <w:rFonts w:ascii="Times New Roman" w:eastAsia="Times New Roman" w:hAnsi="Times New Roman" w:cs="Times New Roman"/>
            <w:color w:val="000000"/>
            <w:sz w:val="24"/>
            <w:szCs w:val="24"/>
          </w:rPr>
          <w:delText>WF-MPD</w:delText>
        </w:r>
      </w:del>
      <w:ins w:id="501" w:author="Chipman, Charles" w:date="2019-01-29T15:20:00Z">
        <w:r w:rsidR="0052185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7068337A" w14:textId="6C341F4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schemas and other files within a </w:t>
      </w:r>
      <w:bookmarkStart w:id="502" w:name="d3e1331"/>
      <w:bookmarkEnd w:id="502"/>
      <w:del w:id="503" w:author="Chipman, Charles" w:date="2019-01-29T15:15:00Z">
        <w:r w:rsidRPr="00C36773" w:rsidDel="005877E8">
          <w:rPr>
            <w:rFonts w:ascii="Times New Roman" w:eastAsia="Times New Roman" w:hAnsi="Times New Roman" w:cs="Times New Roman"/>
            <w:color w:val="000000"/>
            <w:sz w:val="24"/>
            <w:szCs w:val="24"/>
          </w:rPr>
          <w:fldChar w:fldCharType="begin"/>
        </w:r>
        <w:r w:rsidRPr="00C36773" w:rsidDel="005877E8">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877E8">
          <w:rPr>
            <w:rFonts w:ascii="Times New Roman" w:eastAsia="Times New Roman" w:hAnsi="Times New Roman" w:cs="Times New Roman"/>
            <w:color w:val="000000"/>
            <w:sz w:val="24"/>
            <w:szCs w:val="24"/>
          </w:rPr>
          <w:fldChar w:fldCharType="separate"/>
        </w:r>
        <w:r w:rsidRPr="00C36773" w:rsidDel="005877E8">
          <w:rPr>
            <w:rFonts w:ascii="Times New Roman" w:eastAsia="Times New Roman" w:hAnsi="Times New Roman" w:cs="Times New Roman"/>
            <w:color w:val="000000"/>
            <w:sz w:val="24"/>
            <w:szCs w:val="24"/>
            <w:shd w:val="clear" w:color="auto" w:fill="FFFFFF"/>
          </w:rPr>
          <w:delText>model package description</w:delText>
        </w:r>
        <w:r w:rsidRPr="00C36773" w:rsidDel="005877E8">
          <w:rPr>
            <w:rFonts w:ascii="Times New Roman" w:eastAsia="Times New Roman" w:hAnsi="Times New Roman" w:cs="Times New Roman"/>
            <w:color w:val="000000"/>
            <w:sz w:val="24"/>
            <w:szCs w:val="24"/>
          </w:rPr>
          <w:fldChar w:fldCharType="end"/>
        </w:r>
      </w:del>
      <w:ins w:id="504" w:author="Chipman, Charles" w:date="2019-01-29T15:15:00Z">
        <w:r w:rsidR="005877E8" w:rsidRPr="00C36773">
          <w:rPr>
            <w:rFonts w:ascii="Times New Roman" w:eastAsia="Times New Roman" w:hAnsi="Times New Roman" w:cs="Times New Roman"/>
            <w:color w:val="000000"/>
            <w:sz w:val="24"/>
            <w:szCs w:val="24"/>
          </w:rPr>
          <w:fldChar w:fldCharType="begin"/>
        </w:r>
        <w:r w:rsidR="005877E8"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877E8" w:rsidRPr="00C36773">
          <w:rPr>
            <w:rFonts w:ascii="Times New Roman" w:eastAsia="Times New Roman" w:hAnsi="Times New Roman" w:cs="Times New Roman"/>
            <w:color w:val="000000"/>
            <w:sz w:val="24"/>
            <w:szCs w:val="24"/>
          </w:rPr>
          <w:fldChar w:fldCharType="separate"/>
        </w:r>
        <w:r w:rsidR="005877E8">
          <w:rPr>
            <w:rFonts w:ascii="Times New Roman" w:eastAsia="Times New Roman" w:hAnsi="Times New Roman" w:cs="Times New Roman"/>
            <w:color w:val="000000"/>
            <w:sz w:val="24"/>
            <w:szCs w:val="24"/>
            <w:shd w:val="clear" w:color="auto" w:fill="FFFFFF"/>
          </w:rPr>
          <w:t>information</w:t>
        </w:r>
        <w:r w:rsidR="005877E8" w:rsidRPr="00C36773">
          <w:rPr>
            <w:rFonts w:ascii="Times New Roman" w:eastAsia="Times New Roman" w:hAnsi="Times New Roman" w:cs="Times New Roman"/>
            <w:color w:val="000000"/>
            <w:sz w:val="24"/>
            <w:szCs w:val="24"/>
          </w:rPr>
          <w:fldChar w:fldCharType="end"/>
        </w:r>
        <w:r w:rsidR="005877E8">
          <w:rPr>
            <w:rFonts w:ascii="Times New Roman" w:eastAsia="Times New Roman" w:hAnsi="Times New Roman" w:cs="Times New Roman"/>
            <w:color w:val="000000"/>
            <w:sz w:val="24"/>
            <w:szCs w:val="24"/>
          </w:rPr>
          <w:t xml:space="preserve"> exchange package documentation</w:t>
        </w:r>
      </w:ins>
      <w:r w:rsidRPr="00C36773">
        <w:rPr>
          <w:rFonts w:ascii="Times New Roman" w:eastAsia="Times New Roman" w:hAnsi="Times New Roman" w:cs="Times New Roman"/>
          <w:color w:val="000000"/>
          <w:sz w:val="24"/>
          <w:szCs w:val="24"/>
        </w:rPr>
        <w:t xml:space="preserve"> are built on other specifications, including:</w:t>
      </w:r>
    </w:p>
    <w:p w14:paraId="688BAFFA" w14:textId="6271AD80"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505"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506"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51EAEFF2" w14:textId="03D2222B"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"NIEM-CTAS"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Targets Attribute Specification </w:t>
      </w:r>
      <w:del w:id="507"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508"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3D0406DC" w14:textId="47692CF9" w:rsidR="00C36773" w:rsidRPr="00C36773" w:rsidRDefault="00CC710C" w:rsidP="00C36773">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Conformance </w:t>
      </w:r>
      <w:del w:id="509" w:author="Chipman, Charles" w:date="2019-01-29T15:15:00Z">
        <w:r w:rsidR="00C36773" w:rsidRPr="00C36773" w:rsidDel="005877E8">
          <w:rPr>
            <w:rFonts w:ascii="Times New Roman" w:eastAsia="Times New Roman" w:hAnsi="Times New Roman" w:cs="Times New Roman"/>
            <w:b/>
            <w:bCs/>
            <w:color w:val="000000"/>
            <w:sz w:val="24"/>
            <w:szCs w:val="24"/>
            <w:shd w:val="clear" w:color="auto" w:fill="FFFFFF"/>
          </w:rPr>
          <w:delText>3</w:delText>
        </w:r>
      </w:del>
      <w:ins w:id="510" w:author="Chipman, Charles" w:date="2019-01-29T15:15:00Z">
        <w:r w:rsidR="005877E8">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p>
    <w:p w14:paraId="5E87E7A2" w14:textId="69CF8E3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511" w:author="Chipman, Charles" w:date="2019-01-29T15:18:00Z">
        <w:r w:rsidRPr="00C36773" w:rsidDel="0052185C">
          <w:rPr>
            <w:rFonts w:ascii="Times New Roman" w:eastAsia="Times New Roman" w:hAnsi="Times New Roman" w:cs="Times New Roman"/>
            <w:color w:val="000000"/>
            <w:sz w:val="24"/>
            <w:szCs w:val="24"/>
          </w:rPr>
          <w:lastRenderedPageBreak/>
          <w:delText xml:space="preserve">The following rule applies to all </w:delText>
        </w:r>
      </w:del>
      <w:del w:id="512" w:author="Chipman, Charles" w:date="2019-01-29T15:15:00Z">
        <w:r w:rsidRPr="00C36773" w:rsidDel="005877E8">
          <w:rPr>
            <w:rFonts w:ascii="Times New Roman" w:eastAsia="Times New Roman" w:hAnsi="Times New Roman" w:cs="Times New Roman"/>
            <w:color w:val="000000"/>
            <w:sz w:val="24"/>
            <w:szCs w:val="24"/>
          </w:rPr>
          <w:delText>MPDs</w:delText>
        </w:r>
      </w:del>
      <w:del w:id="513" w:author="Chipman, Charles" w:date="2019-01-29T15:18:00Z">
        <w:r w:rsidRPr="00C36773" w:rsidDel="0052185C">
          <w:rPr>
            <w:rFonts w:ascii="Times New Roman" w:eastAsia="Times New Roman" w:hAnsi="Times New Roman" w:cs="Times New Roman"/>
            <w:color w:val="000000"/>
            <w:sz w:val="24"/>
            <w:szCs w:val="24"/>
          </w:rPr>
          <w:delText>:</w:delText>
        </w:r>
      </w:del>
    </w:p>
    <w:p w14:paraId="1ECE1728" w14:textId="07384388"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514" w:name="r-ct-mpd"/>
      <w:bookmarkStart w:id="515" w:name="rule_3-1"/>
      <w:bookmarkEnd w:id="514"/>
      <w:bookmarkEnd w:id="515"/>
      <w:r w:rsidRPr="00C36773">
        <w:rPr>
          <w:rFonts w:ascii="Times New Roman" w:eastAsia="Times New Roman" w:hAnsi="Times New Roman" w:cs="Times New Roman"/>
          <w:b/>
          <w:bCs/>
          <w:color w:val="000000"/>
          <w:sz w:val="30"/>
          <w:szCs w:val="30"/>
        </w:rPr>
        <w:t xml:space="preserve">Rule 3-1. </w:t>
      </w:r>
      <w:del w:id="516" w:author="Chipman, Charles" w:date="2019-01-30T09:48:00Z">
        <w:r w:rsidRPr="00C36773" w:rsidDel="00010181">
          <w:rPr>
            <w:rFonts w:ascii="Times New Roman" w:eastAsia="Times New Roman" w:hAnsi="Times New Roman" w:cs="Times New Roman"/>
            <w:b/>
            <w:bCs/>
            <w:color w:val="000000"/>
            <w:sz w:val="30"/>
            <w:szCs w:val="30"/>
          </w:rPr>
          <w:delText xml:space="preserve">MPD </w:delText>
        </w:r>
      </w:del>
      <w:ins w:id="517" w:author="Chipman, Charles" w:date="2019-01-30T09:48:00Z">
        <w:r w:rsidR="00010181">
          <w:rPr>
            <w:rFonts w:ascii="Times New Roman" w:eastAsia="Times New Roman" w:hAnsi="Times New Roman" w:cs="Times New Roman"/>
            <w:b/>
            <w:bCs/>
            <w:color w:val="000000"/>
            <w:sz w:val="30"/>
            <w:szCs w:val="30"/>
          </w:rPr>
          <w:t>IEPD</w:t>
        </w:r>
        <w:r w:rsidR="0001018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Conformance Target Identifier</w:t>
      </w:r>
    </w:p>
    <w:p w14:paraId="635B232F" w14:textId="75BAA9B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3-1] (</w:t>
      </w:r>
      <w:del w:id="518" w:author="Chipman, Charles" w:date="2019-01-30T09:48:00Z">
        <w:r w:rsidRPr="00C36773" w:rsidDel="00010181">
          <w:rPr>
            <w:rFonts w:ascii="Times New Roman" w:eastAsia="Times New Roman" w:hAnsi="Times New Roman" w:cs="Times New Roman"/>
            <w:b/>
            <w:bCs/>
            <w:color w:val="000000"/>
            <w:sz w:val="24"/>
            <w:szCs w:val="24"/>
          </w:rPr>
          <w:delText>WF-MPD</w:delText>
        </w:r>
      </w:del>
      <w:ins w:id="519" w:author="Chipman, Charles" w:date="2019-01-30T09:48:00Z">
        <w:r w:rsidR="00010181">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A61B11E" w14:textId="20CAFA5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20" w:name="d3e1363"/>
      <w:bookmarkEnd w:id="520"/>
      <w:del w:id="521" w:author="Chipman, Charles" w:date="2019-01-30T09:48:00Z">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EEEEEE"/>
          </w:rPr>
          <w:delText>MPD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w:delText>
        </w:r>
      </w:del>
      <w:ins w:id="522" w:author="Chipman, Charles" w:date="2019-01-30T09:48:00Z">
        <w:r w:rsidR="00010181" w:rsidRPr="00C36773">
          <w:rPr>
            <w:rFonts w:ascii="Times New Roman" w:eastAsia="Times New Roman" w:hAnsi="Times New Roman" w:cs="Times New Roman"/>
            <w:color w:val="000000"/>
            <w:sz w:val="24"/>
            <w:szCs w:val="24"/>
          </w:rPr>
          <w:fldChar w:fldCharType="begin"/>
        </w:r>
        <w:r w:rsidR="0001018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010181" w:rsidRPr="00C36773">
          <w:rPr>
            <w:rFonts w:ascii="Times New Roman" w:eastAsia="Times New Roman" w:hAnsi="Times New Roman" w:cs="Times New Roman"/>
            <w:color w:val="000000"/>
            <w:sz w:val="24"/>
            <w:szCs w:val="24"/>
          </w:rPr>
          <w:fldChar w:fldCharType="separate"/>
        </w:r>
        <w:r w:rsidR="00010181">
          <w:rPr>
            <w:rFonts w:ascii="Times New Roman" w:eastAsia="Times New Roman" w:hAnsi="Times New Roman" w:cs="Times New Roman"/>
            <w:color w:val="000000"/>
            <w:sz w:val="24"/>
            <w:szCs w:val="24"/>
            <w:shd w:val="clear" w:color="auto" w:fill="EEEEEE"/>
          </w:rPr>
          <w:t>IEPD</w:t>
        </w:r>
        <w:r w:rsidR="00010181" w:rsidRPr="00C36773">
          <w:rPr>
            <w:rFonts w:ascii="Times New Roman" w:eastAsia="Times New Roman" w:hAnsi="Times New Roman" w:cs="Times New Roman"/>
            <w:color w:val="000000"/>
            <w:sz w:val="24"/>
            <w:szCs w:val="24"/>
          </w:rPr>
          <w:fldChar w:fldCharType="end"/>
        </w:r>
        <w:r w:rsidR="000101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have an </w:t>
      </w:r>
      <w:bookmarkStart w:id="523" w:name="d3e1366"/>
      <w:bookmarkEnd w:id="523"/>
      <w:del w:id="524" w:author="Chipman, Charles" w:date="2019-01-30T09:49:00Z">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EEEEEE"/>
          </w:rPr>
          <w:delText>MPD class</w:delText>
        </w:r>
        <w:r w:rsidRPr="00C36773" w:rsidDel="00010181">
          <w:rPr>
            <w:rFonts w:ascii="Times New Roman" w:eastAsia="Times New Roman" w:hAnsi="Times New Roman" w:cs="Times New Roman"/>
            <w:color w:val="000000"/>
            <w:sz w:val="24"/>
            <w:szCs w:val="24"/>
          </w:rPr>
          <w:fldChar w:fldCharType="end"/>
        </w:r>
      </w:del>
      <w:ins w:id="525" w:author="Chipman, Charles" w:date="2019-01-30T09:49:00Z">
        <w:r w:rsidR="00010181" w:rsidRPr="00C36773">
          <w:rPr>
            <w:rFonts w:ascii="Times New Roman" w:eastAsia="Times New Roman" w:hAnsi="Times New Roman" w:cs="Times New Roman"/>
            <w:color w:val="000000"/>
            <w:sz w:val="24"/>
            <w:szCs w:val="24"/>
          </w:rPr>
          <w:fldChar w:fldCharType="begin"/>
        </w:r>
        <w:r w:rsidR="0001018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010181" w:rsidRPr="00C36773">
          <w:rPr>
            <w:rFonts w:ascii="Times New Roman" w:eastAsia="Times New Roman" w:hAnsi="Times New Roman" w:cs="Times New Roman"/>
            <w:color w:val="000000"/>
            <w:sz w:val="24"/>
            <w:szCs w:val="24"/>
          </w:rPr>
          <w:fldChar w:fldCharType="separate"/>
        </w:r>
        <w:r w:rsidR="00010181">
          <w:rPr>
            <w:rFonts w:ascii="Times New Roman" w:eastAsia="Times New Roman" w:hAnsi="Times New Roman" w:cs="Times New Roman"/>
            <w:color w:val="000000"/>
            <w:sz w:val="24"/>
            <w:szCs w:val="24"/>
            <w:shd w:val="clear" w:color="auto" w:fill="EEEEEE"/>
          </w:rPr>
          <w:t>IEPD</w:t>
        </w:r>
        <w:r w:rsidR="00010181" w:rsidRPr="00C36773">
          <w:rPr>
            <w:rFonts w:ascii="Times New Roman" w:eastAsia="Times New Roman" w:hAnsi="Times New Roman" w:cs="Times New Roman"/>
            <w:color w:val="000000"/>
            <w:sz w:val="24"/>
            <w:szCs w:val="24"/>
            <w:shd w:val="clear" w:color="auto" w:fill="EEEEEE"/>
          </w:rPr>
          <w:t xml:space="preserve"> class</w:t>
        </w:r>
        <w:r w:rsidR="0001018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w:t>
      </w:r>
      <w:del w:id="526" w:author="Chipman, Charles" w:date="2019-01-30T09:49:00Z">
        <w:r w:rsidRPr="00C36773" w:rsidDel="00010181">
          <w:rPr>
            <w:rFonts w:ascii="Courier New" w:eastAsia="Times New Roman" w:hAnsi="Courier New" w:cs="Courier New"/>
            <w:color w:val="000000"/>
            <w:sz w:val="19"/>
            <w:szCs w:val="19"/>
          </w:rPr>
          <w:delText>model-package-description</w:delText>
        </w:r>
      </w:del>
      <w:ins w:id="527" w:author="Chipman, Charles" w:date="2019-01-30T09:49:00Z">
        <w:r w:rsidR="00010181">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528" w:author="Chipman, Charles" w:date="2019-01-30T09:49:00Z">
        <w:r w:rsidRPr="00C36773" w:rsidDel="00010181">
          <w:rPr>
            <w:rFonts w:ascii="Courier New" w:eastAsia="Times New Roman" w:hAnsi="Courier New" w:cs="Courier New"/>
            <w:color w:val="000000"/>
            <w:sz w:val="19"/>
            <w:szCs w:val="19"/>
          </w:rPr>
          <w:delText>3</w:delText>
        </w:r>
      </w:del>
      <w:ins w:id="529" w:author="Chipman, Charles" w:date="2019-01-30T09:49:00Z">
        <w:r w:rsidR="00010181">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del w:id="530" w:author="Chipman, Charles" w:date="2019-01-30T09:49:00Z">
        <w:r w:rsidRPr="00C36773" w:rsidDel="00010181">
          <w:rPr>
            <w:rFonts w:ascii="Courier New" w:eastAsia="Times New Roman" w:hAnsi="Courier New" w:cs="Courier New"/>
            <w:color w:val="000000"/>
            <w:sz w:val="19"/>
            <w:szCs w:val="19"/>
          </w:rPr>
          <w:delText>MPD</w:delText>
        </w:r>
      </w:del>
      <w:ins w:id="531" w:author="Chipman, Charles" w:date="2019-01-30T09:49:00Z">
        <w:r w:rsidR="00010181">
          <w:rPr>
            <w:rFonts w:ascii="Courier New" w:eastAsia="Times New Roman" w:hAnsi="Courier New" w:cs="Courier New"/>
            <w:color w:val="000000"/>
            <w:sz w:val="19"/>
            <w:szCs w:val="19"/>
          </w:rPr>
          <w:t>IEPD</w:t>
        </w:r>
      </w:ins>
      <w:r w:rsidRPr="00C36773">
        <w:rPr>
          <w:rFonts w:ascii="Times New Roman" w:eastAsia="Times New Roman" w:hAnsi="Times New Roman" w:cs="Times New Roman"/>
          <w:color w:val="000000"/>
          <w:sz w:val="24"/>
          <w:szCs w:val="24"/>
        </w:rPr>
        <w:t>.</w:t>
      </w:r>
    </w:p>
    <w:p w14:paraId="50D4AD14" w14:textId="052C7F5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532" w:author="Chipman, Charles" w:date="2019-01-29T15:17:00Z">
        <w:r w:rsidRPr="00C36773" w:rsidDel="0052185C">
          <w:rPr>
            <w:rFonts w:ascii="Times New Roman" w:eastAsia="Times New Roman" w:hAnsi="Times New Roman" w:cs="Times New Roman"/>
            <w:color w:val="000000"/>
            <w:sz w:val="24"/>
            <w:szCs w:val="24"/>
          </w:rPr>
          <w:delText xml:space="preserve">A </w:delText>
        </w:r>
        <w:bookmarkStart w:id="533" w:name="d3e1377"/>
        <w:bookmarkEnd w:id="53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del>
      <w:ins w:id="534" w:author="Chipman, Charles" w:date="2019-01-29T15:17:00Z">
        <w:r w:rsidR="0052185C">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 xml:space="preserve"> satisfies the need for a set of </w:t>
      </w:r>
      <w:bookmarkStart w:id="535" w:name="d3e1380"/>
      <w:bookmarkEnd w:id="5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a </w:t>
      </w:r>
      <w:bookmarkStart w:id="536" w:name="d3e1383"/>
      <w:bookmarkEnd w:id="5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an </w:t>
      </w:r>
      <w:bookmarkStart w:id="537" w:name="d3e1386"/>
      <w:bookmarkEnd w:id="537"/>
      <w:del w:id="538" w:author="Chipman, Charles" w:date="2019-01-29T15:17: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539" w:author="Chipman, Charles" w:date="2019-01-29T15:17: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that validates to the </w:t>
      </w:r>
      <w:del w:id="540" w:author="Chipman, Charles" w:date="2019-01-29T15:18:00Z">
        <w:r w:rsidRPr="00C36773" w:rsidDel="0052185C">
          <w:rPr>
            <w:rFonts w:ascii="Times New Roman" w:eastAsia="Times New Roman" w:hAnsi="Times New Roman" w:cs="Times New Roman"/>
            <w:color w:val="000000"/>
            <w:sz w:val="24"/>
            <w:szCs w:val="24"/>
          </w:rPr>
          <w:delText xml:space="preserve">MPD </w:delText>
        </w:r>
      </w:del>
      <w:ins w:id="541" w:author="Chipman, Charles" w:date="2019-01-29T15:18:00Z">
        <w:r w:rsidR="0052185C">
          <w:rPr>
            <w:rFonts w:ascii="Times New Roman" w:eastAsia="Times New Roman" w:hAnsi="Times New Roman" w:cs="Times New Roman"/>
            <w:color w:val="000000"/>
            <w:sz w:val="24"/>
            <w:szCs w:val="24"/>
          </w:rPr>
          <w:t>IEPD</w:t>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and contains no broken links to local artifacts it references. This definition enables a developer to build an </w:t>
      </w:r>
      <w:bookmarkStart w:id="542" w:name="d3e1389"/>
      <w:bookmarkEnd w:id="542"/>
      <w:del w:id="543" w:author="Chipman, Charles" w:date="2019-01-29T15:18: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ins w:id="544" w:author="Chipman, Charles" w:date="2019-01-29T15:18: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rPr>
          <w:fldChar w:fldCharType="end"/>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by iteratively adding artifacts and expanding the </w:t>
      </w:r>
      <w:del w:id="545" w:author="Chipman, Charles" w:date="2019-01-29T15:18:00Z">
        <w:r w:rsidRPr="00C36773" w:rsidDel="0052185C">
          <w:rPr>
            <w:rFonts w:ascii="Times New Roman" w:eastAsia="Times New Roman" w:hAnsi="Times New Roman" w:cs="Times New Roman"/>
            <w:color w:val="000000"/>
            <w:sz w:val="24"/>
            <w:szCs w:val="24"/>
          </w:rPr>
          <w:delText xml:space="preserve">MPD </w:delText>
        </w:r>
      </w:del>
      <w:ins w:id="546" w:author="Chipman, Charles" w:date="2019-01-29T15:18:00Z">
        <w:r w:rsidR="0052185C">
          <w:rPr>
            <w:rFonts w:ascii="Times New Roman" w:eastAsia="Times New Roman" w:hAnsi="Times New Roman" w:cs="Times New Roman"/>
            <w:color w:val="000000"/>
            <w:sz w:val="24"/>
            <w:szCs w:val="24"/>
          </w:rPr>
          <w:t>IEPD</w:t>
        </w:r>
        <w:r w:rsidR="0052185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to reference them.</w:t>
      </w:r>
    </w:p>
    <w:p w14:paraId="0A00C8A9" w14:textId="7146181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547" w:author="Chipman, Charles" w:date="2019-01-29T15:19:00Z">
        <w:r w:rsidRPr="00C36773" w:rsidDel="0052185C">
          <w:rPr>
            <w:rFonts w:ascii="Times New Roman" w:eastAsia="Times New Roman" w:hAnsi="Times New Roman" w:cs="Times New Roman"/>
            <w:color w:val="000000"/>
            <w:sz w:val="24"/>
            <w:szCs w:val="24"/>
          </w:rPr>
          <w:delText xml:space="preserve">Most rules in this </w:delText>
        </w:r>
      </w:del>
      <w:bookmarkStart w:id="548" w:name="d3e1395"/>
      <w:bookmarkEnd w:id="548"/>
      <w:del w:id="549" w:author="Chipman, Charles" w:date="2019-01-29T15:18: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del w:id="550" w:author="Chipman, Charles" w:date="2019-01-29T15:19:00Z">
        <w:r w:rsidRPr="00C36773" w:rsidDel="0052185C">
          <w:rPr>
            <w:rFonts w:ascii="Times New Roman" w:eastAsia="Times New Roman" w:hAnsi="Times New Roman" w:cs="Times New Roman"/>
            <w:color w:val="000000"/>
            <w:sz w:val="24"/>
            <w:szCs w:val="24"/>
          </w:rPr>
          <w:delText xml:space="preserve">specification are applicable to a </w:delText>
        </w:r>
        <w:bookmarkStart w:id="551" w:name="d3e1398"/>
        <w:bookmarkEnd w:id="551"/>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bookmarkStart w:id="552" w:name="d3e1401"/>
        <w:bookmarkEnd w:id="552"/>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conformance target</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delText>
        </w:r>
      </w:del>
      <w:del w:id="553" w:author="Chipman, Charles" w:date="2019-01-30T09:51:00Z">
        <w:r w:rsidRPr="00C36773" w:rsidDel="00010181">
          <w:rPr>
            <w:rFonts w:ascii="Times New Roman" w:eastAsia="Times New Roman" w:hAnsi="Times New Roman" w:cs="Times New Roman"/>
            <w:color w:val="000000"/>
            <w:sz w:val="24"/>
            <w:szCs w:val="24"/>
          </w:rPr>
          <w:delText xml:space="preserve">Rules for this conformance target are less concerned with the correct use of NIEM and completeness, and more concerned with proper format, proper structure (e.g., link integrity), and correct use of artifacts. Adherence to these rules can produce an </w:delText>
        </w:r>
        <w:bookmarkStart w:id="554" w:name="d3e1404"/>
        <w:bookmarkEnd w:id="554"/>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that is well-formed (</w:delText>
        </w:r>
      </w:del>
      <w:del w:id="555" w:author="Chipman, Charles" w:date="2019-01-29T15:19:00Z">
        <w:r w:rsidRPr="00C36773" w:rsidDel="0052185C">
          <w:rPr>
            <w:rFonts w:ascii="Times New Roman" w:eastAsia="Times New Roman" w:hAnsi="Times New Roman" w:cs="Times New Roman"/>
            <w:color w:val="000000"/>
            <w:sz w:val="24"/>
            <w:szCs w:val="24"/>
          </w:rPr>
          <w:delText>WF-MPD</w:delText>
        </w:r>
      </w:del>
      <w:del w:id="556" w:author="Chipman, Charles" w:date="2019-01-30T09:51:00Z">
        <w:r w:rsidRPr="00C36773" w:rsidDel="00010181">
          <w:rPr>
            <w:rFonts w:ascii="Times New Roman" w:eastAsia="Times New Roman" w:hAnsi="Times New Roman" w:cs="Times New Roman"/>
            <w:color w:val="000000"/>
            <w:sz w:val="24"/>
            <w:szCs w:val="24"/>
          </w:rPr>
          <w:delText xml:space="preserve">), but that does not necessarily satisfy all general and specific requirements for an </w:delText>
        </w:r>
        <w:bookmarkStart w:id="557" w:name="d3e1407"/>
        <w:bookmarkEnd w:id="557"/>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The following rule ensures that a complete </w:delText>
        </w:r>
        <w:bookmarkStart w:id="558" w:name="d3e1411"/>
        <w:bookmarkEnd w:id="558"/>
        <w:r w:rsidRPr="00C36773" w:rsidDel="00010181">
          <w:rPr>
            <w:rFonts w:ascii="Times New Roman" w:eastAsia="Times New Roman" w:hAnsi="Times New Roman" w:cs="Times New Roman"/>
            <w:color w:val="000000"/>
            <w:sz w:val="24"/>
            <w:szCs w:val="24"/>
          </w:rPr>
          <w:fldChar w:fldCharType="begin"/>
        </w:r>
        <w:r w:rsidRPr="00C36773" w:rsidDel="0001018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010181">
          <w:rPr>
            <w:rFonts w:ascii="Times New Roman" w:eastAsia="Times New Roman" w:hAnsi="Times New Roman" w:cs="Times New Roman"/>
            <w:color w:val="000000"/>
            <w:sz w:val="24"/>
            <w:szCs w:val="24"/>
          </w:rPr>
          <w:fldChar w:fldCharType="separate"/>
        </w:r>
        <w:r w:rsidRPr="00C36773" w:rsidDel="00010181">
          <w:rPr>
            <w:rFonts w:ascii="Times New Roman" w:eastAsia="Times New Roman" w:hAnsi="Times New Roman" w:cs="Times New Roman"/>
            <w:color w:val="000000"/>
            <w:sz w:val="24"/>
            <w:szCs w:val="24"/>
            <w:shd w:val="clear" w:color="auto" w:fill="FFFFFF"/>
          </w:rPr>
          <w:delText>IEPD</w:delText>
        </w:r>
        <w:r w:rsidRPr="00C36773" w:rsidDel="00010181">
          <w:rPr>
            <w:rFonts w:ascii="Times New Roman" w:eastAsia="Times New Roman" w:hAnsi="Times New Roman" w:cs="Times New Roman"/>
            <w:color w:val="000000"/>
            <w:sz w:val="24"/>
            <w:szCs w:val="24"/>
          </w:rPr>
          <w:fldChar w:fldCharType="end"/>
        </w:r>
        <w:r w:rsidRPr="00C36773" w:rsidDel="00010181">
          <w:rPr>
            <w:rFonts w:ascii="Times New Roman" w:eastAsia="Times New Roman" w:hAnsi="Times New Roman" w:cs="Times New Roman"/>
            <w:color w:val="000000"/>
            <w:sz w:val="24"/>
            <w:szCs w:val="24"/>
          </w:rPr>
          <w:delText xml:space="preserve"> adheres to all applicable NIEM conformance rules.</w:delText>
        </w:r>
      </w:del>
    </w:p>
    <w:p w14:paraId="5B1EC08D" w14:textId="055B0CE4"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559" w:name="CT-IEPD"/>
      <w:bookmarkStart w:id="560" w:name="section_3.2.2"/>
      <w:bookmarkEnd w:id="559"/>
      <w:bookmarkEnd w:id="560"/>
      <w:r w:rsidRPr="00C36773">
        <w:rPr>
          <w:rFonts w:ascii="Times New Roman" w:eastAsia="Times New Roman" w:hAnsi="Times New Roman" w:cs="Times New Roman"/>
          <w:b/>
          <w:bCs/>
          <w:color w:val="000000"/>
          <w:sz w:val="30"/>
          <w:szCs w:val="30"/>
        </w:rPr>
        <w:t>3.2.2.</w:t>
      </w:r>
      <w:del w:id="561" w:author="Chipman, Charles" w:date="2019-01-29T15:20:00Z">
        <w:r w:rsidRPr="00C36773" w:rsidDel="0052185C">
          <w:rPr>
            <w:rFonts w:ascii="Times New Roman" w:eastAsia="Times New Roman" w:hAnsi="Times New Roman" w:cs="Times New Roman"/>
            <w:b/>
            <w:bCs/>
            <w:color w:val="000000"/>
            <w:sz w:val="30"/>
            <w:szCs w:val="30"/>
          </w:rPr>
          <w:delText xml:space="preserve"> IEPD Conformance Target</w:delText>
        </w:r>
      </w:del>
    </w:p>
    <w:p w14:paraId="45CDD42A" w14:textId="510C8CC4" w:rsidR="00C36773" w:rsidRPr="00C36773" w:rsidDel="0052185C" w:rsidRDefault="00C36773" w:rsidP="0052185C">
      <w:pPr>
        <w:shd w:val="clear" w:color="auto" w:fill="EEEEEE"/>
        <w:spacing w:line="240" w:lineRule="auto"/>
        <w:rPr>
          <w:del w:id="562" w:author="Chipman, Charles" w:date="2019-01-29T15:20:00Z"/>
          <w:rFonts w:ascii="Times New Roman" w:eastAsia="Times New Roman" w:hAnsi="Times New Roman" w:cs="Times New Roman"/>
          <w:b/>
          <w:bCs/>
          <w:color w:val="000000"/>
          <w:sz w:val="24"/>
          <w:szCs w:val="24"/>
        </w:rPr>
      </w:pPr>
      <w:bookmarkStart w:id="563" w:name="definition_information_exchange_package_"/>
      <w:bookmarkEnd w:id="563"/>
      <w:r w:rsidRPr="00C36773">
        <w:rPr>
          <w:rFonts w:ascii="Times New Roman" w:eastAsia="Times New Roman" w:hAnsi="Times New Roman" w:cs="Times New Roman"/>
          <w:b/>
          <w:bCs/>
          <w:color w:val="000000"/>
          <w:sz w:val="24"/>
          <w:szCs w:val="24"/>
        </w:rPr>
        <w:t>[</w:t>
      </w:r>
      <w:del w:id="564" w:author="Chipman, Charles" w:date="2019-01-29T15:20:00Z">
        <w:r w:rsidRPr="00C36773" w:rsidDel="0052185C">
          <w:rPr>
            <w:rFonts w:ascii="Times New Roman" w:eastAsia="Times New Roman" w:hAnsi="Times New Roman" w:cs="Times New Roman"/>
            <w:b/>
            <w:bCs/>
            <w:color w:val="000000"/>
            <w:sz w:val="24"/>
            <w:szCs w:val="24"/>
          </w:rPr>
          <w:delText>Definition: information exchange package documentation]</w:delText>
        </w:r>
      </w:del>
    </w:p>
    <w:p w14:paraId="04511B2A" w14:textId="4A5918C3" w:rsidR="00C36773" w:rsidRPr="00C36773" w:rsidRDefault="00C36773">
      <w:pPr>
        <w:shd w:val="clear" w:color="auto" w:fill="EEEEEE"/>
        <w:spacing w:line="240" w:lineRule="auto"/>
        <w:rPr>
          <w:rFonts w:ascii="Times New Roman" w:eastAsia="Times New Roman" w:hAnsi="Times New Roman" w:cs="Times New Roman"/>
          <w:color w:val="000000"/>
          <w:sz w:val="24"/>
          <w:szCs w:val="24"/>
        </w:rPr>
        <w:pPrChange w:id="565" w:author="Chipman, Charles" w:date="2019-01-29T15:20:00Z">
          <w:pPr>
            <w:shd w:val="clear" w:color="auto" w:fill="EEEEEE"/>
            <w:spacing w:before="100" w:beforeAutospacing="1" w:after="100" w:afterAutospacing="1" w:line="240" w:lineRule="auto"/>
          </w:pPr>
        </w:pPrChange>
      </w:pPr>
      <w:del w:id="566" w:author="Chipman, Charles" w:date="2019-01-29T15:20:00Z">
        <w:r w:rsidRPr="00C36773" w:rsidDel="0052185C">
          <w:rPr>
            <w:rFonts w:ascii="Times New Roman" w:eastAsia="Times New Roman" w:hAnsi="Times New Roman" w:cs="Times New Roman"/>
            <w:color w:val="000000"/>
            <w:sz w:val="24"/>
            <w:szCs w:val="24"/>
          </w:rPr>
          <w:delText xml:space="preserve">An </w:delText>
        </w:r>
        <w:bookmarkStart w:id="567" w:name="d3e1426"/>
        <w:bookmarkEnd w:id="567"/>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is a </w:delText>
        </w:r>
        <w:bookmarkStart w:id="568" w:name="d3e1429"/>
        <w:bookmarkEnd w:id="56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that:</w:delText>
        </w:r>
      </w:del>
    </w:p>
    <w:p w14:paraId="368BCDCF" w14:textId="05FFAF13" w:rsidR="00C36773" w:rsidRPr="00C36773" w:rsidDel="0052185C" w:rsidRDefault="00C36773" w:rsidP="00C36773">
      <w:pPr>
        <w:numPr>
          <w:ilvl w:val="0"/>
          <w:numId w:val="11"/>
        </w:numPr>
        <w:shd w:val="clear" w:color="auto" w:fill="EEEEEE"/>
        <w:spacing w:before="100" w:beforeAutospacing="1" w:after="100" w:afterAutospacing="1" w:line="240" w:lineRule="auto"/>
        <w:ind w:left="2400"/>
        <w:rPr>
          <w:del w:id="569" w:author="Chipman, Charles" w:date="2019-01-29T15:20:00Z"/>
          <w:rFonts w:ascii="Times New Roman" w:eastAsia="Times New Roman" w:hAnsi="Times New Roman" w:cs="Times New Roman"/>
          <w:color w:val="000000"/>
          <w:sz w:val="24"/>
          <w:szCs w:val="24"/>
        </w:rPr>
      </w:pPr>
      <w:del w:id="570" w:author="Chipman, Charles" w:date="2019-01-29T15:20:00Z">
        <w:r w:rsidRPr="00C36773" w:rsidDel="0052185C">
          <w:rPr>
            <w:rFonts w:ascii="Times New Roman" w:eastAsia="Times New Roman" w:hAnsi="Times New Roman" w:cs="Times New Roman"/>
            <w:color w:val="000000"/>
            <w:sz w:val="24"/>
            <w:szCs w:val="24"/>
          </w:rPr>
          <w:delText xml:space="preserve">has an </w:delText>
        </w:r>
        <w:bookmarkStart w:id="571" w:name="d3e1438"/>
        <w:bookmarkEnd w:id="571"/>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class</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of </w:delText>
        </w:r>
        <w:r w:rsidRPr="00C36773" w:rsidDel="0052185C">
          <w:rPr>
            <w:rFonts w:ascii="Courier New" w:eastAsia="Times New Roman" w:hAnsi="Courier New" w:cs="Courier New"/>
            <w:color w:val="000000"/>
            <w:sz w:val="19"/>
            <w:szCs w:val="19"/>
          </w:rPr>
          <w:delText>http://reference.niem.gov/niem/specification/model-package-description/3.0/#IEPD</w:delText>
        </w:r>
        <w:r w:rsidRPr="00C36773" w:rsidDel="0052185C">
          <w:rPr>
            <w:rFonts w:ascii="Times New Roman" w:eastAsia="Times New Roman" w:hAnsi="Times New Roman" w:cs="Times New Roman"/>
            <w:color w:val="000000"/>
            <w:sz w:val="24"/>
            <w:szCs w:val="24"/>
          </w:rPr>
          <w:delText>, and</w:delText>
        </w:r>
      </w:del>
    </w:p>
    <w:p w14:paraId="2C6356D7" w14:textId="2A7C8084" w:rsidR="00C36773" w:rsidRPr="00C36773" w:rsidRDefault="00C36773" w:rsidP="00C36773">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del w:id="572" w:author="Chipman, Charles" w:date="2019-01-29T15:20:00Z">
        <w:r w:rsidRPr="00C36773" w:rsidDel="0052185C">
          <w:rPr>
            <w:rFonts w:ascii="Times New Roman" w:eastAsia="Times New Roman" w:hAnsi="Times New Roman" w:cs="Times New Roman"/>
            <w:color w:val="000000"/>
            <w:sz w:val="24"/>
            <w:szCs w:val="24"/>
          </w:rPr>
          <w:delText xml:space="preserve">conforms to all the rules in this specification for the conformance target </w:delText>
        </w:r>
        <w:bookmarkStart w:id="573" w:name="d3e1448"/>
        <w:bookmarkEnd w:id="573"/>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(i.e., applicability code IEPD).</w:delText>
        </w:r>
      </w:del>
    </w:p>
    <w:p w14:paraId="7A074B5F" w14:textId="53301D3A" w:rsidR="00C36773" w:rsidRPr="00C36773" w:rsidDel="0052185C" w:rsidRDefault="00C36773" w:rsidP="00C36773">
      <w:pPr>
        <w:shd w:val="clear" w:color="auto" w:fill="EEEEEE"/>
        <w:spacing w:before="100" w:beforeAutospacing="1" w:after="100" w:afterAutospacing="1" w:line="240" w:lineRule="auto"/>
        <w:rPr>
          <w:del w:id="574" w:author="Chipman, Charles" w:date="2019-01-29T15:20:00Z"/>
          <w:rFonts w:ascii="Times New Roman" w:eastAsia="Times New Roman" w:hAnsi="Times New Roman" w:cs="Times New Roman"/>
          <w:color w:val="000000"/>
          <w:sz w:val="24"/>
          <w:szCs w:val="24"/>
        </w:rPr>
      </w:pPr>
      <w:del w:id="575" w:author="Chipman, Charles" w:date="2019-01-29T15:20:00Z">
        <w:r w:rsidRPr="00C36773" w:rsidDel="0052185C">
          <w:rPr>
            <w:rFonts w:ascii="Times New Roman" w:eastAsia="Times New Roman" w:hAnsi="Times New Roman" w:cs="Times New Roman"/>
            <w:color w:val="000000"/>
            <w:sz w:val="24"/>
            <w:szCs w:val="24"/>
          </w:rPr>
          <w:delText>This term may be abbreviated IEPD. Rules specifying this conformance target use the applicability code IEPD.</w:delText>
        </w:r>
      </w:del>
    </w:p>
    <w:p w14:paraId="04E3707B" w14:textId="4879D54C" w:rsidR="00C36773" w:rsidRPr="00C36773" w:rsidDel="0052185C" w:rsidRDefault="00C36773" w:rsidP="00C36773">
      <w:pPr>
        <w:spacing w:before="100" w:beforeAutospacing="1" w:after="100" w:afterAutospacing="1" w:line="240" w:lineRule="auto"/>
        <w:rPr>
          <w:del w:id="576" w:author="Chipman, Charles" w:date="2019-01-29T15:20:00Z"/>
          <w:rFonts w:ascii="Times New Roman" w:eastAsia="Times New Roman" w:hAnsi="Times New Roman" w:cs="Times New Roman"/>
          <w:color w:val="000000"/>
          <w:sz w:val="24"/>
          <w:szCs w:val="24"/>
        </w:rPr>
      </w:pPr>
      <w:del w:id="577" w:author="Chipman, Charles" w:date="2019-01-29T15:20:00Z">
        <w:r w:rsidRPr="00C36773" w:rsidDel="0052185C">
          <w:rPr>
            <w:rFonts w:ascii="Times New Roman" w:eastAsia="Times New Roman" w:hAnsi="Times New Roman" w:cs="Times New Roman"/>
            <w:color w:val="000000"/>
            <w:sz w:val="24"/>
            <w:szCs w:val="24"/>
          </w:rPr>
          <w:delText xml:space="preserve">Because it is an </w:delText>
        </w:r>
        <w:bookmarkStart w:id="578" w:name="d3e1468"/>
        <w:bookmarkEnd w:id="57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an IEPD must also conform to all WF-MPD rules.</w:delText>
        </w:r>
      </w:del>
    </w:p>
    <w:p w14:paraId="245EC0A1" w14:textId="4A377B0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79" w:name="d3e1474"/>
      <w:bookmarkEnd w:id="5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one or more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elements within its </w:t>
      </w:r>
      <w:bookmarkStart w:id="580" w:name="d3e1480"/>
      <w:bookmarkEnd w:id="580"/>
      <w:del w:id="581" w:author="Chipman, Charles" w:date="2019-01-29T15:21: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582" w:author="Chipman, Charles" w:date="2019-01-29T15:21: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each defining a class of </w:t>
      </w:r>
      <w:bookmarkStart w:id="583" w:name="d3e1483"/>
      <w:bookmarkEnd w:id="5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in which each </w:t>
      </w:r>
      <w:bookmarkStart w:id="584" w:name="d3e1486"/>
      <w:bookmarkEnd w:id="5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585" w:name="d3e1490"/>
      <w:bookmarkEnd w:id="5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2109ED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586" w:name="definition_instance_XML_document"/>
      <w:bookmarkEnd w:id="586"/>
      <w:r w:rsidRPr="00C36773">
        <w:rPr>
          <w:rFonts w:ascii="Times New Roman" w:eastAsia="Times New Roman" w:hAnsi="Times New Roman" w:cs="Times New Roman"/>
          <w:b/>
          <w:bCs/>
          <w:color w:val="000000"/>
          <w:sz w:val="24"/>
          <w:szCs w:val="24"/>
        </w:rPr>
        <w:t>[Definition: instance XML document]</w:t>
      </w:r>
    </w:p>
    <w:p w14:paraId="32AA09A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An </w:t>
      </w:r>
      <w:bookmarkStart w:id="587" w:name="d3e1498"/>
      <w:bookmarkEnd w:id="5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588" w:name="d3e1501"/>
      <w:bookmarkEnd w:id="5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 against an </w:t>
      </w:r>
      <w:bookmarkStart w:id="589" w:name="d3e1504"/>
      <w:bookmarkEnd w:id="5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 </w:t>
      </w:r>
      <w:bookmarkStart w:id="590" w:name="d3e1507"/>
      <w:bookmarkEnd w:id="5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said to be an instance of the schema to which it validates.</w:t>
      </w:r>
    </w:p>
    <w:p w14:paraId="40410E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 also defines one or more data exchanges, one per </w:t>
      </w:r>
      <w:bookmarkStart w:id="591" w:name="d3e1514"/>
      <w:bookmarkEnd w:id="5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Each data exchange occurs at runtime in the form of an </w:t>
      </w:r>
      <w:bookmarkStart w:id="592" w:name="d3e1517"/>
      <w:bookmarkEnd w:id="5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is an </w:t>
      </w:r>
      <w:bookmarkStart w:id="593" w:name="d3e1520"/>
      <w:bookmarkEnd w:id="5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conforms to the rules defined in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w:t>
      </w:r>
    </w:p>
    <w:p w14:paraId="1AE784D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594" w:name="d3e1530"/>
      <w:bookmarkEnd w:id="5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595" w:name="d3e1533"/>
      <w:bookmarkEnd w:id="5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w:t>
      </w:r>
      <w:bookmarkStart w:id="596" w:name="d3e1536"/>
      <w:bookmarkEnd w:id="5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contained in an </w:t>
      </w:r>
      <w:bookmarkStart w:id="597" w:name="d3e1539"/>
      <w:bookmarkEnd w:id="5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work together to define one or more classes of </w:t>
      </w:r>
      <w:bookmarkStart w:id="598" w:name="d3e1542"/>
      <w:bookmarkEnd w:id="5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consistently encapsulate data for meaningful information exchanges. Any </w:t>
      </w:r>
      <w:bookmarkStart w:id="599" w:name="d3e1546"/>
      <w:bookmarkEnd w:id="5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valid for the </w:t>
      </w:r>
      <w:bookmarkStart w:id="600" w:name="d3e1549"/>
      <w:bookmarkEnd w:id="6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and that satisfies the conditions of the </w:t>
      </w:r>
      <w:bookmarkStart w:id="601" w:name="d3e1552"/>
      <w:bookmarkEnd w:id="6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 member of that </w:t>
      </w:r>
      <w:bookmarkStart w:id="602" w:name="d3e1555"/>
      <w:bookmarkEnd w:id="6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class (or IEP Class).</w:t>
      </w:r>
    </w:p>
    <w:bookmarkStart w:id="603" w:name="d3e1560"/>
    <w:bookmarkEnd w:id="603"/>
    <w:p w14:paraId="3EDF78DB" w14:textId="5B6BB35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w:t>
      </w:r>
      <w:bookmarkStart w:id="604" w:name="d3e1563"/>
      <w:bookmarkEnd w:id="6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 to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05" w:author="Chipman, Charles" w:date="2019-01-29T15:21:00Z">
        <w:r w:rsidRPr="00C36773" w:rsidDel="0052185C">
          <w:rPr>
            <w:rFonts w:ascii="Times New Roman" w:eastAsia="Times New Roman" w:hAnsi="Times New Roman" w:cs="Times New Roman"/>
            <w:b/>
            <w:bCs/>
            <w:color w:val="000000"/>
            <w:sz w:val="24"/>
            <w:szCs w:val="24"/>
            <w:shd w:val="clear" w:color="auto" w:fill="FFFFFF"/>
          </w:rPr>
          <w:delText>3</w:delText>
        </w:r>
      </w:del>
      <w:ins w:id="606" w:author="Chipman, Charles" w:date="2019-01-29T15:21:00Z">
        <w:r w:rsidR="0052185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may use or extend data component definitions drawn from NIEM. An </w:t>
      </w:r>
      <w:bookmarkStart w:id="607" w:name="d3e1568"/>
      <w:bookmarkEnd w:id="6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also incorporate and use XML schema documents from other standards that do not conform to NIEM. (See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608" w:author="Chipman, Charles" w:date="2019-01-29T15:21:00Z">
        <w:r w:rsidRPr="00C36773" w:rsidDel="0052185C">
          <w:rPr>
            <w:rFonts w:ascii="Times New Roman" w:eastAsia="Times New Roman" w:hAnsi="Times New Roman" w:cs="Times New Roman"/>
            <w:b/>
            <w:bCs/>
            <w:color w:val="000000"/>
            <w:sz w:val="24"/>
            <w:szCs w:val="24"/>
            <w:shd w:val="clear" w:color="auto" w:fill="FFFFFF"/>
          </w:rPr>
          <w:delText>3</w:delText>
        </w:r>
      </w:del>
      <w:ins w:id="609" w:author="Chipman, Charles" w:date="2019-01-29T15:21:00Z">
        <w:r w:rsidR="0052185C">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details.) An </w:t>
      </w:r>
      <w:bookmarkStart w:id="610" w:name="d3e1573"/>
      <w:bookmarkEnd w:id="6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611" w:name="d3e1577"/>
      <w:bookmarkEnd w:id="6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all materials necessary to:</w:t>
      </w:r>
    </w:p>
    <w:p w14:paraId="1E2C3A1C"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Understand information exchange context, content, semantics, and structure.</w:t>
      </w:r>
    </w:p>
    <w:p w14:paraId="21BE01C4"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and validate XML documents defined by the </w:t>
      </w:r>
      <w:bookmarkStart w:id="612" w:name="d3e1590"/>
      <w:bookmarkEnd w:id="6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used for information exchanges.</w:t>
      </w:r>
    </w:p>
    <w:p w14:paraId="11567B85" w14:textId="77777777" w:rsidR="00C36773" w:rsidRPr="00C36773" w:rsidRDefault="00C36773" w:rsidP="00C36773">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Identify the lineage of the </w:t>
      </w:r>
      <w:bookmarkStart w:id="613" w:name="d3e1597"/>
      <w:bookmarkEnd w:id="6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itself and optionally its artifacts.</w:t>
      </w:r>
    </w:p>
    <w:p w14:paraId="3DCD637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terms </w:t>
      </w:r>
      <w:bookmarkStart w:id="614" w:name="d3e1604"/>
      <w:bookmarkEnd w:id="6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and </w:t>
      </w:r>
      <w:bookmarkStart w:id="615" w:name="d3e1607"/>
      <w:bookmarkEnd w:id="6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 documentation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0B6D0D38" w14:textId="51E3FA2F" w:rsidR="00C36773" w:rsidRPr="00C36773" w:rsidDel="0052185C" w:rsidRDefault="00C36773" w:rsidP="00C36773">
      <w:pPr>
        <w:spacing w:before="100" w:beforeAutospacing="1" w:after="100" w:afterAutospacing="1" w:line="240" w:lineRule="auto"/>
        <w:rPr>
          <w:del w:id="616" w:author="Chipman, Charles" w:date="2019-01-29T15:24:00Z"/>
          <w:rFonts w:ascii="Times New Roman" w:eastAsia="Times New Roman" w:hAnsi="Times New Roman" w:cs="Times New Roman"/>
          <w:color w:val="000000"/>
          <w:sz w:val="24"/>
          <w:szCs w:val="24"/>
        </w:rPr>
      </w:pPr>
      <w:del w:id="617" w:author="Chipman, Charles" w:date="2019-01-29T15:24:00Z">
        <w:r w:rsidRPr="00C36773" w:rsidDel="0052185C">
          <w:rPr>
            <w:rFonts w:ascii="Times New Roman" w:eastAsia="Times New Roman" w:hAnsi="Times New Roman" w:cs="Times New Roman"/>
            <w:color w:val="000000"/>
            <w:sz w:val="24"/>
            <w:szCs w:val="24"/>
          </w:rPr>
          <w:delText xml:space="preserve">The following rule specifies an </w:delText>
        </w:r>
        <w:bookmarkStart w:id="618" w:name="d3e1613"/>
        <w:bookmarkEnd w:id="61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IEPD</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as a </w:delText>
        </w:r>
        <w:bookmarkStart w:id="619" w:name="d3e1616"/>
        <w:bookmarkEnd w:id="619"/>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"definition_conformance_target"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conformance target</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w:delText>
        </w:r>
      </w:del>
    </w:p>
    <w:p w14:paraId="71A0DA08" w14:textId="3201BD82" w:rsidR="00C36773" w:rsidRPr="00C36773" w:rsidDel="0052185C" w:rsidRDefault="00C36773" w:rsidP="00C36773">
      <w:pPr>
        <w:keepNext/>
        <w:spacing w:line="240" w:lineRule="auto"/>
        <w:rPr>
          <w:del w:id="620" w:author="Chipman, Charles" w:date="2019-01-29T15:23:00Z"/>
          <w:rFonts w:ascii="Times New Roman" w:eastAsia="Times New Roman" w:hAnsi="Times New Roman" w:cs="Times New Roman"/>
          <w:b/>
          <w:bCs/>
          <w:color w:val="000000"/>
          <w:sz w:val="30"/>
          <w:szCs w:val="30"/>
        </w:rPr>
      </w:pPr>
      <w:bookmarkStart w:id="621" w:name="rule-mpd-class-iepd"/>
      <w:bookmarkStart w:id="622" w:name="rule_3-2"/>
      <w:bookmarkEnd w:id="621"/>
      <w:bookmarkEnd w:id="622"/>
      <w:del w:id="623" w:author="Chipman, Charles" w:date="2019-01-29T15:23:00Z">
        <w:r w:rsidRPr="00C36773" w:rsidDel="0052185C">
          <w:rPr>
            <w:rFonts w:ascii="Times New Roman" w:eastAsia="Times New Roman" w:hAnsi="Times New Roman" w:cs="Times New Roman"/>
            <w:b/>
            <w:bCs/>
            <w:color w:val="000000"/>
            <w:sz w:val="30"/>
            <w:szCs w:val="30"/>
          </w:rPr>
          <w:delText>Rule 3-2. MPD with MPD class of IEPD is an IEPD</w:delText>
        </w:r>
      </w:del>
    </w:p>
    <w:p w14:paraId="42D96A0E" w14:textId="536C347A" w:rsidR="00C36773" w:rsidRPr="00C36773" w:rsidDel="0052185C" w:rsidRDefault="00C36773" w:rsidP="00C36773">
      <w:pPr>
        <w:shd w:val="clear" w:color="auto" w:fill="EEEEEE"/>
        <w:spacing w:line="240" w:lineRule="auto"/>
        <w:rPr>
          <w:del w:id="624" w:author="Chipman, Charles" w:date="2019-01-29T15:24:00Z"/>
          <w:rFonts w:ascii="Times New Roman" w:eastAsia="Times New Roman" w:hAnsi="Times New Roman" w:cs="Times New Roman"/>
          <w:b/>
          <w:bCs/>
          <w:color w:val="000000"/>
          <w:sz w:val="24"/>
          <w:szCs w:val="24"/>
        </w:rPr>
      </w:pPr>
      <w:del w:id="625" w:author="Chipman, Charles" w:date="2019-01-29T15:24:00Z">
        <w:r w:rsidRPr="00C36773" w:rsidDel="0052185C">
          <w:rPr>
            <w:rFonts w:ascii="Times New Roman" w:eastAsia="Times New Roman" w:hAnsi="Times New Roman" w:cs="Times New Roman"/>
            <w:b/>
            <w:bCs/>
            <w:color w:val="000000"/>
            <w:sz w:val="24"/>
            <w:szCs w:val="24"/>
          </w:rPr>
          <w:delText>[Rule 3-2] (MPD) (Constraint)</w:delText>
        </w:r>
      </w:del>
    </w:p>
    <w:p w14:paraId="29C66C63" w14:textId="58D353AA" w:rsidR="00C36773" w:rsidRPr="00C36773" w:rsidDel="0052185C" w:rsidRDefault="00C36773" w:rsidP="00C36773">
      <w:pPr>
        <w:shd w:val="clear" w:color="auto" w:fill="EEEEEE"/>
        <w:spacing w:before="100" w:beforeAutospacing="1" w:after="100" w:afterAutospacing="1" w:line="240" w:lineRule="auto"/>
        <w:rPr>
          <w:del w:id="626" w:author="Chipman, Charles" w:date="2019-01-29T15:24:00Z"/>
          <w:rFonts w:ascii="Times New Roman" w:eastAsia="Times New Roman" w:hAnsi="Times New Roman" w:cs="Times New Roman"/>
          <w:color w:val="000000"/>
          <w:sz w:val="24"/>
          <w:szCs w:val="24"/>
        </w:rPr>
      </w:pPr>
      <w:del w:id="627" w:author="Chipman, Charles" w:date="2019-01-29T15:24:00Z">
        <w:r w:rsidRPr="00C36773" w:rsidDel="0052185C">
          <w:rPr>
            <w:rFonts w:ascii="Times New Roman" w:eastAsia="Times New Roman" w:hAnsi="Times New Roman" w:cs="Times New Roman"/>
            <w:color w:val="000000"/>
            <w:sz w:val="24"/>
            <w:szCs w:val="24"/>
          </w:rPr>
          <w:delText xml:space="preserve">A </w:delText>
        </w:r>
        <w:bookmarkStart w:id="628" w:name="d3e1629"/>
        <w:bookmarkEnd w:id="628"/>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model package description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with an </w:delText>
        </w:r>
        <w:bookmarkStart w:id="629" w:name="d3e1632"/>
        <w:bookmarkEnd w:id="629"/>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class</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 xml:space="preserve"> of </w:delText>
        </w:r>
        <w:r w:rsidRPr="00C36773" w:rsidDel="0052185C">
          <w:rPr>
            <w:rFonts w:ascii="Courier New" w:eastAsia="Times New Roman" w:hAnsi="Courier New" w:cs="Courier New"/>
            <w:color w:val="000000"/>
            <w:sz w:val="19"/>
            <w:szCs w:val="19"/>
          </w:rPr>
          <w:delText>http://reference.niem.gov/niem/specification/model-package-description/3.0/#IEPD</w:delText>
        </w:r>
        <w:r w:rsidRPr="00C36773" w:rsidDel="0052185C">
          <w:rPr>
            <w:rFonts w:ascii="Times New Roman" w:eastAsia="Times New Roman" w:hAnsi="Times New Roman" w:cs="Times New Roman"/>
            <w:color w:val="000000"/>
            <w:sz w:val="24"/>
            <w:szCs w:val="24"/>
          </w:rPr>
          <w:delText xml:space="preserve"> MUST be an </w:delText>
        </w:r>
        <w:bookmarkStart w:id="630" w:name="d3e1638"/>
        <w:bookmarkEnd w:id="630"/>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information exchange package documentation</w:delText>
        </w:r>
        <w:r w:rsidRPr="00C36773" w:rsidDel="0052185C">
          <w:rPr>
            <w:rFonts w:ascii="Times New Roman" w:eastAsia="Times New Roman" w:hAnsi="Times New Roman" w:cs="Times New Roman"/>
            <w:color w:val="000000"/>
            <w:sz w:val="24"/>
            <w:szCs w:val="24"/>
          </w:rPr>
          <w:fldChar w:fldCharType="end"/>
        </w:r>
        <w:r w:rsidRPr="00C36773" w:rsidDel="0052185C">
          <w:rPr>
            <w:rFonts w:ascii="Times New Roman" w:eastAsia="Times New Roman" w:hAnsi="Times New Roman" w:cs="Times New Roman"/>
            <w:color w:val="000000"/>
            <w:sz w:val="24"/>
            <w:szCs w:val="24"/>
          </w:rPr>
          <w:delText>.</w:delText>
        </w:r>
      </w:del>
    </w:p>
    <w:p w14:paraId="3C38C88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rule is applicable to all IEPDs:</w:t>
      </w:r>
    </w:p>
    <w:p w14:paraId="69712C6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31" w:name="r-ct-iepd"/>
      <w:bookmarkStart w:id="632" w:name="rule_3-3"/>
      <w:bookmarkEnd w:id="631"/>
      <w:bookmarkEnd w:id="632"/>
      <w:r w:rsidRPr="00C36773">
        <w:rPr>
          <w:rFonts w:ascii="Times New Roman" w:eastAsia="Times New Roman" w:hAnsi="Times New Roman" w:cs="Times New Roman"/>
          <w:b/>
          <w:bCs/>
          <w:color w:val="000000"/>
          <w:sz w:val="30"/>
          <w:szCs w:val="30"/>
        </w:rPr>
        <w:lastRenderedPageBreak/>
        <w:t>Rule 3-3. IEPD Conformance Target Identifier</w:t>
      </w:r>
    </w:p>
    <w:p w14:paraId="35C1F51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3-3] (IEPD) (Constraint)</w:t>
      </w:r>
    </w:p>
    <w:p w14:paraId="6CE5371E" w14:textId="62465155"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633" w:name="d3e1657"/>
      <w:bookmarkEnd w:id="6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have the </w:t>
      </w:r>
      <w:bookmarkStart w:id="634" w:name="d3e1660"/>
      <w:bookmarkEnd w:id="6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http://reference.niem.gov/niem/specification/</w:t>
      </w:r>
      <w:del w:id="635" w:author="Chipman, Charles" w:date="2019-01-29T15:24:00Z">
        <w:r w:rsidRPr="00C36773" w:rsidDel="0052185C">
          <w:rPr>
            <w:rFonts w:ascii="Courier New" w:eastAsia="Times New Roman" w:hAnsi="Courier New" w:cs="Courier New"/>
            <w:color w:val="000000"/>
            <w:sz w:val="19"/>
            <w:szCs w:val="19"/>
          </w:rPr>
          <w:delText>model-package-description</w:delText>
        </w:r>
      </w:del>
      <w:ins w:id="636" w:author="Chipman, Charles" w:date="2019-01-29T15:24:00Z">
        <w:r w:rsidR="0052185C">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637" w:author="Chipman, Charles" w:date="2019-01-29T15:24:00Z">
        <w:r w:rsidRPr="00C36773" w:rsidDel="0052185C">
          <w:rPr>
            <w:rFonts w:ascii="Courier New" w:eastAsia="Times New Roman" w:hAnsi="Courier New" w:cs="Courier New"/>
            <w:color w:val="000000"/>
            <w:sz w:val="19"/>
            <w:szCs w:val="19"/>
          </w:rPr>
          <w:delText>3</w:delText>
        </w:r>
      </w:del>
      <w:ins w:id="638" w:author="Chipman, Charles" w:date="2019-01-29T15:24:00Z">
        <w:r w:rsidR="0052185C">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.0/#IEPD</w:t>
      </w:r>
      <w:r w:rsidRPr="00C36773">
        <w:rPr>
          <w:rFonts w:ascii="Times New Roman" w:eastAsia="Times New Roman" w:hAnsi="Times New Roman" w:cs="Times New Roman"/>
          <w:color w:val="000000"/>
          <w:sz w:val="24"/>
          <w:szCs w:val="24"/>
        </w:rPr>
        <w:t xml:space="preserve"> as a value of its </w:t>
      </w:r>
      <w:commentRangeStart w:id="639"/>
      <w:r w:rsidRPr="00C36773">
        <w:rPr>
          <w:rFonts w:ascii="Courier New" w:eastAsia="Times New Roman" w:hAnsi="Courier New" w:cs="Courier New"/>
          <w:color w:val="000000"/>
          <w:sz w:val="19"/>
          <w:szCs w:val="19"/>
        </w:rPr>
        <w:t>c:mpdClassURILis</w:t>
      </w:r>
      <w:commentRangeEnd w:id="639"/>
      <w:r w:rsidR="0052185C">
        <w:rPr>
          <w:rStyle w:val="CommentReference"/>
        </w:rPr>
        <w:commentReference w:id="639"/>
      </w:r>
      <w:r w:rsidRPr="00C36773">
        <w:rPr>
          <w:rFonts w:ascii="Courier New" w:eastAsia="Times New Roman" w:hAnsi="Courier New" w:cs="Courier New"/>
          <w:color w:val="000000"/>
          <w:sz w:val="19"/>
          <w:szCs w:val="19"/>
        </w:rPr>
        <w:t>t</w:t>
      </w:r>
      <w:r w:rsidRPr="00C36773">
        <w:rPr>
          <w:rFonts w:ascii="Times New Roman" w:eastAsia="Times New Roman" w:hAnsi="Times New Roman" w:cs="Times New Roman"/>
          <w:color w:val="000000"/>
          <w:sz w:val="24"/>
          <w:szCs w:val="24"/>
        </w:rPr>
        <w:t xml:space="preserve"> attribute.</w:t>
      </w:r>
    </w:p>
    <w:p w14:paraId="308075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 to declare validity constraints for one or more IEP classes within an </w:t>
      </w:r>
      <w:bookmarkStart w:id="640" w:name="d3e1674"/>
      <w:bookmarkEnd w:id="6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will be covered in more depth in </w:t>
      </w:r>
      <w:hyperlink r:id="rId119" w:anchor="section_5.6" w:history="1">
        <w:r w:rsidRPr="00C36773">
          <w:rPr>
            <w:rFonts w:ascii="Times New Roman" w:eastAsia="Times New Roman" w:hAnsi="Times New Roman" w:cs="Times New Roman"/>
            <w:color w:val="000000"/>
            <w:sz w:val="24"/>
            <w:szCs w:val="24"/>
            <w:shd w:val="clear" w:color="auto" w:fill="FFFFFF"/>
          </w:rPr>
          <w:t xml:space="preserve">Section 5.6, </w:t>
        </w:r>
        <w:r w:rsidRPr="00C36773">
          <w:rPr>
            <w:rFonts w:ascii="Times New Roman" w:eastAsia="Times New Roman" w:hAnsi="Times New Roman" w:cs="Times New Roman"/>
            <w:i/>
            <w:iCs/>
            <w:color w:val="000000"/>
            <w:sz w:val="24"/>
            <w:szCs w:val="24"/>
            <w:shd w:val="clear" w:color="auto" w:fill="FFFFFF"/>
          </w:rPr>
          <w:t>Defining Information Exchange Packages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4B1871C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20" w:anchor="PKZIP" w:history="1">
        <w:r w:rsidRPr="00C36773">
          <w:rPr>
            <w:rFonts w:ascii="Times New Roman" w:eastAsia="Times New Roman" w:hAnsi="Times New Roman" w:cs="Times New Roman"/>
            <w:b/>
            <w:bCs/>
            <w:color w:val="000000"/>
            <w:sz w:val="24"/>
            <w:szCs w:val="24"/>
            <w:shd w:val="clear" w:color="auto" w:fill="FFFFFF"/>
          </w:rPr>
          <w:t>[PKZIP]</w:t>
        </w:r>
      </w:hyperlink>
      <w:r w:rsidRPr="00C36773">
        <w:rPr>
          <w:rFonts w:ascii="Times New Roman" w:eastAsia="Times New Roman" w:hAnsi="Times New Roman" w:cs="Times New Roman"/>
          <w:color w:val="000000"/>
          <w:sz w:val="24"/>
          <w:szCs w:val="24"/>
        </w:rPr>
        <w:t xml:space="preserve">, </w:t>
      </w:r>
      <w:hyperlink r:id="rId121" w:anchor="W3-EXI" w:history="1">
        <w:r w:rsidRPr="00C36773">
          <w:rPr>
            <w:rFonts w:ascii="Times New Roman" w:eastAsia="Times New Roman" w:hAnsi="Times New Roman" w:cs="Times New Roman"/>
            <w:b/>
            <w:bCs/>
            <w:color w:val="000000"/>
            <w:sz w:val="24"/>
            <w:szCs w:val="24"/>
            <w:shd w:val="clear" w:color="auto" w:fill="FFFFFF"/>
          </w:rPr>
          <w:t>[EXI Format 1.0]</w:t>
        </w:r>
      </w:hyperlink>
      <w:r w:rsidRPr="00C36773">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03D1E69E" w14:textId="722A3F9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Common to </w:t>
      </w:r>
      <w:bookmarkStart w:id="641" w:name="d3e1689"/>
      <w:bookmarkEnd w:id="6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ins w:id="642" w:author="Chipman, Charles" w:date="2019-01-29T15:25:00Z">
        <w:r w:rsidR="0052185C">
          <w:rPr>
            <w:rFonts w:ascii="Times New Roman" w:eastAsia="Times New Roman" w:hAnsi="Times New Roman" w:cs="Times New Roman"/>
            <w:color w:val="000000"/>
            <w:sz w:val="24"/>
            <w:szCs w:val="24"/>
          </w:rPr>
          <w:t>s</w:t>
        </w:r>
      </w:ins>
      <w:del w:id="643" w:author="Chipman, Charles" w:date="2019-01-29T15:25:00Z">
        <w:r w:rsidRPr="00C36773" w:rsidDel="0052185C">
          <w:rPr>
            <w:rFonts w:ascii="Times New Roman" w:eastAsia="Times New Roman" w:hAnsi="Times New Roman" w:cs="Times New Roman"/>
            <w:color w:val="000000"/>
            <w:sz w:val="24"/>
            <w:szCs w:val="24"/>
          </w:rPr>
          <w:delText xml:space="preserve"> MPDs</w:delText>
        </w:r>
      </w:del>
      <w:r w:rsidRPr="00C36773">
        <w:rPr>
          <w:rFonts w:ascii="Times New Roman" w:eastAsia="Times New Roman" w:hAnsi="Times New Roman" w:cs="Times New Roman"/>
          <w:color w:val="000000"/>
          <w:sz w:val="24"/>
          <w:szCs w:val="24"/>
        </w:rPr>
        <w:t>:</w:t>
      </w:r>
    </w:p>
    <w:p w14:paraId="2688F086"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Requires a </w:t>
      </w:r>
      <w:r w:rsidRPr="00C36773">
        <w:rPr>
          <w:rFonts w:ascii="Courier New" w:eastAsia="Times New Roman" w:hAnsi="Courier New" w:cs="Courier New"/>
          <w:color w:val="000000"/>
          <w:sz w:val="19"/>
          <w:szCs w:val="19"/>
        </w:rPr>
        <w:t>readme</w:t>
      </w:r>
      <w:r w:rsidRPr="00C36773">
        <w:rPr>
          <w:rFonts w:ascii="Times New Roman" w:eastAsia="Times New Roman" w:hAnsi="Times New Roman" w:cs="Times New Roman"/>
          <w:color w:val="000000"/>
          <w:sz w:val="24"/>
          <w:szCs w:val="24"/>
        </w:rPr>
        <w:t xml:space="preserve"> artifact.</w:t>
      </w:r>
    </w:p>
    <w:p w14:paraId="6E801633"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Its </w:t>
      </w:r>
      <w:bookmarkStart w:id="644" w:name="d3e1705"/>
      <w:bookmarkEnd w:id="64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defines data exchanges (</w:t>
      </w:r>
      <w:bookmarkStart w:id="645" w:name="d3e1708"/>
      <w:bookmarkEnd w:id="64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IEPs).</w:t>
      </w:r>
    </w:p>
    <w:p w14:paraId="42E09458"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Can contain subset, extension, external, or constraint schema documents.</w:t>
      </w:r>
    </w:p>
    <w:p w14:paraId="3CA7CA83"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Must declare at least one or more </w:t>
      </w:r>
      <w:bookmarkStart w:id="646" w:name="d3e1719"/>
      <w:bookmarkEnd w:id="6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C10D591" w14:textId="77777777" w:rsidR="00C36773" w:rsidRPr="00C36773" w:rsidRDefault="00C36773" w:rsidP="00C36773">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Contains sample instance XML documents that validate to XML schema document set.</w:t>
      </w:r>
    </w:p>
    <w:p w14:paraId="7CDDC43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47" w:name="CT-IEP"/>
      <w:bookmarkStart w:id="648" w:name="section_3.2.3"/>
      <w:bookmarkEnd w:id="647"/>
      <w:bookmarkEnd w:id="648"/>
      <w:r w:rsidRPr="00C36773">
        <w:rPr>
          <w:rFonts w:ascii="Times New Roman" w:eastAsia="Times New Roman" w:hAnsi="Times New Roman" w:cs="Times New Roman"/>
          <w:b/>
          <w:bCs/>
          <w:color w:val="000000"/>
          <w:sz w:val="30"/>
          <w:szCs w:val="30"/>
        </w:rPr>
        <w:t>3.2.3. IEP Conformance Targets</w:t>
      </w:r>
    </w:p>
    <w:p w14:paraId="62BD2FB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NIEM, an information exchange instance is an </w:t>
      </w:r>
      <w:bookmarkStart w:id="649" w:name="d3e1737"/>
      <w:bookmarkEnd w:id="6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(IEP). An IEP is also a </w:t>
      </w:r>
      <w:bookmarkStart w:id="650" w:name="d3e1740"/>
      <w:bookmarkEnd w:id="6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in that connotation is defined as follows:</w:t>
      </w:r>
    </w:p>
    <w:p w14:paraId="0EDC997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51" w:name="definition_information_exchange_package"/>
      <w:bookmarkEnd w:id="651"/>
      <w:r w:rsidRPr="00C36773">
        <w:rPr>
          <w:rFonts w:ascii="Times New Roman" w:eastAsia="Times New Roman" w:hAnsi="Times New Roman" w:cs="Times New Roman"/>
          <w:b/>
          <w:bCs/>
          <w:color w:val="000000"/>
          <w:sz w:val="24"/>
          <w:szCs w:val="24"/>
        </w:rPr>
        <w:t>[Definition: information exchange package]</w:t>
      </w:r>
    </w:p>
    <w:p w14:paraId="3FF801C2" w14:textId="7D1085F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w:t>
      </w:r>
      <w:bookmarkStart w:id="652" w:name="d3e1748"/>
      <w:bookmarkEnd w:id="6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conforms to the conformance target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in the </w:t>
      </w:r>
      <w:bookmarkStart w:id="653" w:name="d3e1754"/>
      <w:bookmarkEnd w:id="653"/>
      <w:del w:id="654" w:author="Chipman, Charles" w:date="2019-01-29T15:25: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EEEEEE"/>
          </w:rPr>
          <w:delText>MPD catalog document</w:delText>
        </w:r>
        <w:r w:rsidRPr="00C36773" w:rsidDel="0052185C">
          <w:rPr>
            <w:rFonts w:ascii="Times New Roman" w:eastAsia="Times New Roman" w:hAnsi="Times New Roman" w:cs="Times New Roman"/>
            <w:color w:val="000000"/>
            <w:sz w:val="24"/>
            <w:szCs w:val="24"/>
          </w:rPr>
          <w:fldChar w:fldCharType="end"/>
        </w:r>
      </w:del>
      <w:ins w:id="655" w:author="Chipman, Charles" w:date="2019-01-29T15:25: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EEEEEE"/>
          </w:rPr>
          <w:t>IEPD</w:t>
        </w:r>
        <w:r w:rsidR="0052185C" w:rsidRPr="00C36773">
          <w:rPr>
            <w:rFonts w:ascii="Times New Roman" w:eastAsia="Times New Roman" w:hAnsi="Times New Roman" w:cs="Times New Roman"/>
            <w:color w:val="000000"/>
            <w:sz w:val="24"/>
            <w:szCs w:val="24"/>
            <w:shd w:val="clear" w:color="auto" w:fill="EEEEEE"/>
          </w:rPr>
          <w:t xml:space="preserve"> catalog document</w:t>
        </w:r>
        <w:r w:rsidR="0052185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 </w:t>
      </w:r>
      <w:bookmarkStart w:id="656" w:name="d3e1757"/>
      <w:bookmarkEnd w:id="6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684AA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term may be abbreviated IEP. Rules specifying this conformance target use the applicability code IEP.</w:t>
      </w:r>
    </w:p>
    <w:p w14:paraId="440537C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definition of an </w:t>
      </w:r>
      <w:bookmarkStart w:id="657" w:name="d3e1773"/>
      <w:bookmarkEnd w:id="6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target does not ensure that an </w:t>
      </w:r>
      <w:bookmarkStart w:id="658" w:name="d3e1776"/>
      <w:bookmarkEnd w:id="6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uses NIEM-defined elements for its information content. That is the function of the </w:t>
      </w:r>
      <w:bookmarkStart w:id="659" w:name="d3e1779"/>
      <w:bookmarkEnd w:id="6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"definition_full_NIEM_information_exchange_package"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full NIEM IEP</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660" w:name="d3e1782"/>
      <w:bookmarkEnd w:id="6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defined as follows:</w:t>
      </w:r>
    </w:p>
    <w:p w14:paraId="17395C8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661" w:name="definition_full_NIEM_information_exchang"/>
      <w:bookmarkEnd w:id="661"/>
      <w:r w:rsidRPr="00C36773">
        <w:rPr>
          <w:rFonts w:ascii="Times New Roman" w:eastAsia="Times New Roman" w:hAnsi="Times New Roman" w:cs="Times New Roman"/>
          <w:b/>
          <w:bCs/>
          <w:color w:val="000000"/>
          <w:sz w:val="24"/>
          <w:szCs w:val="24"/>
        </w:rPr>
        <w:t>[Definition: f</w:t>
      </w:r>
      <w:commentRangeStart w:id="662"/>
      <w:r w:rsidRPr="00C36773">
        <w:rPr>
          <w:rFonts w:ascii="Times New Roman" w:eastAsia="Times New Roman" w:hAnsi="Times New Roman" w:cs="Times New Roman"/>
          <w:b/>
          <w:bCs/>
          <w:color w:val="000000"/>
          <w:sz w:val="24"/>
          <w:szCs w:val="24"/>
        </w:rPr>
        <w:t>ull NIEM information exchange package]</w:t>
      </w:r>
      <w:commentRangeEnd w:id="662"/>
      <w:r w:rsidR="008726BA">
        <w:rPr>
          <w:rStyle w:val="CommentReference"/>
        </w:rPr>
        <w:commentReference w:id="662"/>
      </w:r>
    </w:p>
    <w:p w14:paraId="0E9E95D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An </w:t>
      </w:r>
      <w:bookmarkStart w:id="663" w:name="d3e1790"/>
      <w:bookmarkEnd w:id="6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information exchange package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satisfies all the validity constraints for its class as defined by a </w:t>
      </w:r>
      <w:bookmarkStart w:id="664" w:name="d3e1793"/>
      <w:bookmarkEnd w:id="6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74E6E57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58FE054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65" w:name="CT-Artifact"/>
      <w:bookmarkStart w:id="666" w:name="section_3.2.4"/>
      <w:bookmarkEnd w:id="665"/>
      <w:bookmarkEnd w:id="666"/>
      <w:r w:rsidRPr="00C36773">
        <w:rPr>
          <w:rFonts w:ascii="Times New Roman" w:eastAsia="Times New Roman" w:hAnsi="Times New Roman" w:cs="Times New Roman"/>
          <w:b/>
          <w:bCs/>
          <w:color w:val="000000"/>
          <w:sz w:val="30"/>
          <w:szCs w:val="30"/>
        </w:rPr>
        <w:t>3.2.4. Artifact Conformance Targets</w:t>
      </w:r>
    </w:p>
    <w:p w14:paraId="241E83F0" w14:textId="06F70DC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Conformance targets that correspond to artifacts internal to an </w:t>
      </w:r>
      <w:bookmarkStart w:id="667" w:name="d3e1815"/>
      <w:bookmarkEnd w:id="667"/>
      <w:del w:id="668" w:author="Chipman, Charles" w:date="2019-01-29T15:27:00Z">
        <w:r w:rsidRPr="00C36773" w:rsidDel="008726BA">
          <w:rPr>
            <w:rFonts w:ascii="Times New Roman" w:eastAsia="Times New Roman" w:hAnsi="Times New Roman" w:cs="Times New Roman"/>
            <w:color w:val="000000"/>
            <w:sz w:val="24"/>
            <w:szCs w:val="24"/>
          </w:rPr>
          <w:fldChar w:fldCharType="begin"/>
        </w:r>
        <w:r w:rsidRPr="00C36773" w:rsidDel="008726B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8726BA">
          <w:rPr>
            <w:rFonts w:ascii="Times New Roman" w:eastAsia="Times New Roman" w:hAnsi="Times New Roman" w:cs="Times New Roman"/>
            <w:color w:val="000000"/>
            <w:sz w:val="24"/>
            <w:szCs w:val="24"/>
          </w:rPr>
          <w:fldChar w:fldCharType="separate"/>
        </w:r>
        <w:r w:rsidRPr="00C36773" w:rsidDel="008726BA">
          <w:rPr>
            <w:rFonts w:ascii="Times New Roman" w:eastAsia="Times New Roman" w:hAnsi="Times New Roman" w:cs="Times New Roman"/>
            <w:color w:val="000000"/>
            <w:sz w:val="24"/>
            <w:szCs w:val="24"/>
            <w:shd w:val="clear" w:color="auto" w:fill="FFFFFF"/>
          </w:rPr>
          <w:delText>MPD</w:delText>
        </w:r>
        <w:r w:rsidRPr="00C36773" w:rsidDel="008726BA">
          <w:rPr>
            <w:rFonts w:ascii="Times New Roman" w:eastAsia="Times New Roman" w:hAnsi="Times New Roman" w:cs="Times New Roman"/>
            <w:color w:val="000000"/>
            <w:sz w:val="24"/>
            <w:szCs w:val="24"/>
          </w:rPr>
          <w:fldChar w:fldCharType="end"/>
        </w:r>
        <w:r w:rsidRPr="00C36773" w:rsidDel="008726BA">
          <w:rPr>
            <w:rFonts w:ascii="Times New Roman" w:eastAsia="Times New Roman" w:hAnsi="Times New Roman" w:cs="Times New Roman"/>
            <w:color w:val="000000"/>
            <w:sz w:val="24"/>
            <w:szCs w:val="24"/>
          </w:rPr>
          <w:delText xml:space="preserve"> </w:delText>
        </w:r>
      </w:del>
      <w:ins w:id="669" w:author="Chipman, Charles" w:date="2019-01-29T15:27:00Z">
        <w:r w:rsidR="008726BA" w:rsidRPr="00C36773">
          <w:rPr>
            <w:rFonts w:ascii="Times New Roman" w:eastAsia="Times New Roman" w:hAnsi="Times New Roman" w:cs="Times New Roman"/>
            <w:color w:val="000000"/>
            <w:sz w:val="24"/>
            <w:szCs w:val="24"/>
          </w:rPr>
          <w:fldChar w:fldCharType="begin"/>
        </w:r>
        <w:r w:rsidR="008726BA"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8726BA" w:rsidRPr="00C36773">
          <w:rPr>
            <w:rFonts w:ascii="Times New Roman" w:eastAsia="Times New Roman" w:hAnsi="Times New Roman" w:cs="Times New Roman"/>
            <w:color w:val="000000"/>
            <w:sz w:val="24"/>
            <w:szCs w:val="24"/>
          </w:rPr>
          <w:fldChar w:fldCharType="separate"/>
        </w:r>
        <w:r w:rsidR="008726BA">
          <w:rPr>
            <w:rFonts w:ascii="Times New Roman" w:eastAsia="Times New Roman" w:hAnsi="Times New Roman" w:cs="Times New Roman"/>
            <w:color w:val="000000"/>
            <w:sz w:val="24"/>
            <w:szCs w:val="24"/>
            <w:shd w:val="clear" w:color="auto" w:fill="FFFFFF"/>
          </w:rPr>
          <w:t>IEPD</w:t>
        </w:r>
        <w:r w:rsidR="008726BA" w:rsidRPr="00C36773">
          <w:rPr>
            <w:rFonts w:ascii="Times New Roman" w:eastAsia="Times New Roman" w:hAnsi="Times New Roman" w:cs="Times New Roman"/>
            <w:color w:val="000000"/>
            <w:sz w:val="24"/>
            <w:szCs w:val="24"/>
          </w:rPr>
          <w:fldChar w:fldCharType="end"/>
        </w:r>
        <w:r w:rsidR="008726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include:</w:t>
      </w:r>
    </w:p>
    <w:bookmarkStart w:id="670" w:name="d3e1823"/>
    <w:bookmarkEnd w:id="670"/>
    <w:p w14:paraId="41B858AB" w14:textId="77777777"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(rule applicability code: Schema-subset)</w:t>
      </w:r>
    </w:p>
    <w:bookmarkStart w:id="671" w:name="d3e1829"/>
    <w:bookmarkEnd w:id="671"/>
    <w:p w14:paraId="582E60BA" w14:textId="748BE32B"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del w:id="672" w:author="Chipman, Charles" w:date="2019-01-29T15:27:00Z">
        <w:r w:rsidRPr="00C36773" w:rsidDel="008726BA">
          <w:rPr>
            <w:rFonts w:ascii="Times New Roman" w:eastAsia="Times New Roman" w:hAnsi="Times New Roman" w:cs="Times New Roman"/>
            <w:color w:val="000000"/>
            <w:sz w:val="24"/>
            <w:szCs w:val="24"/>
          </w:rPr>
          <w:fldChar w:fldCharType="begin"/>
        </w:r>
        <w:r w:rsidRPr="00C36773" w:rsidDel="008726B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8726BA">
          <w:rPr>
            <w:rFonts w:ascii="Times New Roman" w:eastAsia="Times New Roman" w:hAnsi="Times New Roman" w:cs="Times New Roman"/>
            <w:color w:val="000000"/>
            <w:sz w:val="24"/>
            <w:szCs w:val="24"/>
          </w:rPr>
          <w:fldChar w:fldCharType="separate"/>
        </w:r>
        <w:r w:rsidRPr="00C36773" w:rsidDel="008726BA">
          <w:rPr>
            <w:rFonts w:ascii="Times New Roman" w:eastAsia="Times New Roman" w:hAnsi="Times New Roman" w:cs="Times New Roman"/>
            <w:color w:val="000000"/>
            <w:sz w:val="24"/>
            <w:szCs w:val="24"/>
            <w:shd w:val="clear" w:color="auto" w:fill="FFFFFF"/>
          </w:rPr>
          <w:delText>MPD catalog document</w:delText>
        </w:r>
        <w:r w:rsidRPr="00C36773" w:rsidDel="008726BA">
          <w:rPr>
            <w:rFonts w:ascii="Times New Roman" w:eastAsia="Times New Roman" w:hAnsi="Times New Roman" w:cs="Times New Roman"/>
            <w:color w:val="000000"/>
            <w:sz w:val="24"/>
            <w:szCs w:val="24"/>
          </w:rPr>
          <w:fldChar w:fldCharType="end"/>
        </w:r>
      </w:del>
      <w:ins w:id="673" w:author="Chipman, Charles" w:date="2019-01-29T15:27:00Z">
        <w:r w:rsidR="008726BA" w:rsidRPr="00C36773">
          <w:rPr>
            <w:rFonts w:ascii="Times New Roman" w:eastAsia="Times New Roman" w:hAnsi="Times New Roman" w:cs="Times New Roman"/>
            <w:color w:val="000000"/>
            <w:sz w:val="24"/>
            <w:szCs w:val="24"/>
          </w:rPr>
          <w:fldChar w:fldCharType="begin"/>
        </w:r>
        <w:r w:rsidR="008726BA"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8726BA" w:rsidRPr="00C36773">
          <w:rPr>
            <w:rFonts w:ascii="Times New Roman" w:eastAsia="Times New Roman" w:hAnsi="Times New Roman" w:cs="Times New Roman"/>
            <w:color w:val="000000"/>
            <w:sz w:val="24"/>
            <w:szCs w:val="24"/>
          </w:rPr>
          <w:fldChar w:fldCharType="separate"/>
        </w:r>
        <w:r w:rsidR="008726BA">
          <w:rPr>
            <w:rFonts w:ascii="Times New Roman" w:eastAsia="Times New Roman" w:hAnsi="Times New Roman" w:cs="Times New Roman"/>
            <w:color w:val="000000"/>
            <w:sz w:val="24"/>
            <w:szCs w:val="24"/>
            <w:shd w:val="clear" w:color="auto" w:fill="FFFFFF"/>
          </w:rPr>
          <w:t>IEPD</w:t>
        </w:r>
        <w:r w:rsidR="008726BA" w:rsidRPr="00C36773">
          <w:rPr>
            <w:rFonts w:ascii="Times New Roman" w:eastAsia="Times New Roman" w:hAnsi="Times New Roman" w:cs="Times New Roman"/>
            <w:color w:val="000000"/>
            <w:sz w:val="24"/>
            <w:szCs w:val="24"/>
            <w:shd w:val="clear" w:color="auto" w:fill="FFFFFF"/>
          </w:rPr>
          <w:t xml:space="preserve"> catalog document</w:t>
        </w:r>
        <w:r w:rsidR="008726BA"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(rule applicability code: </w:t>
      </w:r>
      <w:del w:id="674" w:author="Chipman, Charles" w:date="2019-01-29T15:27:00Z">
        <w:r w:rsidRPr="00C36773" w:rsidDel="008726BA">
          <w:rPr>
            <w:rFonts w:ascii="Times New Roman" w:eastAsia="Times New Roman" w:hAnsi="Times New Roman" w:cs="Times New Roman"/>
            <w:color w:val="000000"/>
            <w:sz w:val="24"/>
            <w:szCs w:val="24"/>
          </w:rPr>
          <w:delText>MPD</w:delText>
        </w:r>
      </w:del>
      <w:ins w:id="675" w:author="Chipman, Charles" w:date="2019-01-29T15:27:00Z">
        <w:r w:rsidR="008726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w:t>
      </w:r>
    </w:p>
    <w:bookmarkStart w:id="676" w:name="d3e1835"/>
    <w:bookmarkEnd w:id="676"/>
    <w:p w14:paraId="064199CA" w14:textId="77777777" w:rsidR="00C36773" w:rsidRPr="00C36773" w:rsidRDefault="00C36773" w:rsidP="00C36773">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(rule applicability code: XML-catalog)</w:t>
      </w:r>
    </w:p>
    <w:p w14:paraId="1DB5822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77" w:name="CT-Codes"/>
      <w:bookmarkStart w:id="678" w:name="section_3.3"/>
      <w:bookmarkEnd w:id="677"/>
      <w:bookmarkEnd w:id="678"/>
      <w:r w:rsidRPr="00C36773">
        <w:rPr>
          <w:rFonts w:ascii="Times New Roman" w:eastAsia="Times New Roman" w:hAnsi="Times New Roman" w:cs="Times New Roman"/>
          <w:b/>
          <w:bCs/>
          <w:color w:val="000000"/>
          <w:sz w:val="30"/>
          <w:szCs w:val="30"/>
        </w:rPr>
        <w:t>3.3. Rule Applicability Codes for Conformance Targets</w:t>
      </w:r>
    </w:p>
    <w:p w14:paraId="574F96C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table below lists the codes that represent standard </w:t>
      </w:r>
      <w:bookmarkStart w:id="679" w:name="d3e1850"/>
      <w:bookmarkEnd w:id="6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used in this specification and that appear in the applicability attribute for each rule.</w:t>
      </w:r>
    </w:p>
    <w:p w14:paraId="2357D3AB" w14:textId="77777777"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680" w:name="table_3-1"/>
      <w:bookmarkEnd w:id="680"/>
      <w:r w:rsidRPr="00C36773">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603"/>
        <w:gridCol w:w="2497"/>
      </w:tblGrid>
      <w:tr w:rsidR="00C36773" w:rsidRPr="00C36773" w14:paraId="5BD51458"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B600143"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D1D65BF"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Applicability Code</w:t>
            </w:r>
          </w:p>
        </w:tc>
      </w:tr>
      <w:bookmarkStart w:id="681" w:name="d3e1870"/>
      <w:bookmarkEnd w:id="681"/>
      <w:tr w:rsidR="00C36773" w:rsidRPr="00C36773" w14:paraId="6D16E38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87A6A82" w14:textId="063E6FED" w:rsidR="00C36773" w:rsidRPr="00C36773" w:rsidRDefault="00C36773" w:rsidP="00C36773">
            <w:pPr>
              <w:spacing w:after="0" w:line="240" w:lineRule="auto"/>
              <w:rPr>
                <w:rFonts w:ascii="Times New Roman" w:eastAsia="Times New Roman" w:hAnsi="Times New Roman" w:cs="Times New Roman"/>
                <w:color w:val="000000"/>
                <w:sz w:val="24"/>
                <w:szCs w:val="24"/>
              </w:rPr>
            </w:pPr>
            <w:del w:id="682" w:author="Chipman, Charles" w:date="2019-01-29T15:16: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model package description</w:delText>
              </w:r>
              <w:r w:rsidRPr="00C36773" w:rsidDel="0052185C">
                <w:rPr>
                  <w:rFonts w:ascii="Times New Roman" w:eastAsia="Times New Roman" w:hAnsi="Times New Roman" w:cs="Times New Roman"/>
                  <w:color w:val="000000"/>
                  <w:sz w:val="24"/>
                  <w:szCs w:val="24"/>
                </w:rPr>
                <w:fldChar w:fldCharType="end"/>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4BE57" w14:textId="24587E96" w:rsidR="00C36773" w:rsidRPr="00C36773" w:rsidRDefault="00C36773" w:rsidP="00C36773">
            <w:pPr>
              <w:spacing w:after="0" w:line="240" w:lineRule="auto"/>
              <w:rPr>
                <w:rFonts w:ascii="Times New Roman" w:eastAsia="Times New Roman" w:hAnsi="Times New Roman" w:cs="Times New Roman"/>
                <w:color w:val="000000"/>
                <w:sz w:val="24"/>
                <w:szCs w:val="24"/>
              </w:rPr>
            </w:pPr>
            <w:del w:id="683" w:author="Chipman, Charles" w:date="2019-01-29T15:16:00Z">
              <w:r w:rsidRPr="00C36773" w:rsidDel="0052185C">
                <w:rPr>
                  <w:rFonts w:ascii="Times New Roman" w:eastAsia="Times New Roman" w:hAnsi="Times New Roman" w:cs="Times New Roman"/>
                  <w:color w:val="000000"/>
                  <w:sz w:val="24"/>
                  <w:szCs w:val="24"/>
                </w:rPr>
                <w:delText>WF-MPD</w:delText>
              </w:r>
            </w:del>
          </w:p>
        </w:tc>
      </w:tr>
      <w:bookmarkStart w:id="684" w:name="d3e1879"/>
      <w:bookmarkEnd w:id="684"/>
      <w:tr w:rsidR="00C36773" w:rsidRPr="00C36773" w14:paraId="1A6CFAA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22376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 documentation</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E541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IEPD</w:t>
            </w:r>
          </w:p>
        </w:tc>
      </w:tr>
      <w:bookmarkStart w:id="685" w:name="d3e1888"/>
      <w:bookmarkEnd w:id="685"/>
      <w:tr w:rsidR="00C36773" w:rsidRPr="00C36773" w14:paraId="1C2FFF8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1D9B68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information exchange package</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762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IEP</w:t>
            </w:r>
          </w:p>
        </w:tc>
      </w:tr>
      <w:bookmarkStart w:id="686" w:name="d3e1897"/>
      <w:bookmarkEnd w:id="686"/>
      <w:tr w:rsidR="00C36773" w:rsidRPr="00C36773" w14:paraId="34D1FEB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86B67C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"definition_full_NIEM_information_exchange_package"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full NIEM IEP</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A7B1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FN-IEP</w:t>
            </w:r>
          </w:p>
        </w:tc>
      </w:tr>
      <w:bookmarkStart w:id="687" w:name="d3e1906"/>
      <w:bookmarkEnd w:id="687"/>
      <w:tr w:rsidR="00C36773" w:rsidRPr="00C36773" w14:paraId="2554720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726BED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4866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Schema-subset</w:t>
            </w:r>
          </w:p>
        </w:tc>
      </w:tr>
      <w:bookmarkStart w:id="688" w:name="d3e1915"/>
      <w:bookmarkEnd w:id="688"/>
      <w:tr w:rsidR="00C36773" w:rsidRPr="00C36773" w14:paraId="6D62975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A79697" w14:textId="48DE36E7" w:rsidR="00C36773" w:rsidRPr="00C36773" w:rsidRDefault="00C36773" w:rsidP="0052185C">
            <w:pPr>
              <w:spacing w:after="0" w:line="240" w:lineRule="auto"/>
              <w:rPr>
                <w:rFonts w:ascii="Times New Roman" w:eastAsia="Times New Roman" w:hAnsi="Times New Roman" w:cs="Times New Roman"/>
                <w:color w:val="000000"/>
                <w:sz w:val="24"/>
                <w:szCs w:val="24"/>
              </w:rPr>
            </w:pPr>
            <w:del w:id="689" w:author="Chipman, Charles" w:date="2019-01-29T15:16:00Z">
              <w:r w:rsidRPr="00C36773" w:rsidDel="0052185C">
                <w:rPr>
                  <w:rFonts w:ascii="Times New Roman" w:eastAsia="Times New Roman" w:hAnsi="Times New Roman" w:cs="Times New Roman"/>
                  <w:color w:val="000000"/>
                  <w:sz w:val="24"/>
                  <w:szCs w:val="24"/>
                </w:rPr>
                <w:fldChar w:fldCharType="begin"/>
              </w:r>
              <w:r w:rsidRPr="00C36773" w:rsidDel="0052185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52185C">
                <w:rPr>
                  <w:rFonts w:ascii="Times New Roman" w:eastAsia="Times New Roman" w:hAnsi="Times New Roman" w:cs="Times New Roman"/>
                  <w:color w:val="000000"/>
                  <w:sz w:val="24"/>
                  <w:szCs w:val="24"/>
                </w:rPr>
                <w:fldChar w:fldCharType="separate"/>
              </w:r>
              <w:r w:rsidRPr="00C36773" w:rsidDel="0052185C">
                <w:rPr>
                  <w:rFonts w:ascii="Times New Roman" w:eastAsia="Times New Roman" w:hAnsi="Times New Roman" w:cs="Times New Roman"/>
                  <w:color w:val="000000"/>
                  <w:sz w:val="24"/>
                  <w:szCs w:val="24"/>
                  <w:shd w:val="clear" w:color="auto" w:fill="FFFFFF"/>
                </w:rPr>
                <w:delText>MPD catalog document</w:delText>
              </w:r>
              <w:r w:rsidRPr="00C36773" w:rsidDel="0052185C">
                <w:rPr>
                  <w:rFonts w:ascii="Times New Roman" w:eastAsia="Times New Roman" w:hAnsi="Times New Roman" w:cs="Times New Roman"/>
                  <w:color w:val="000000"/>
                  <w:sz w:val="24"/>
                  <w:szCs w:val="24"/>
                </w:rPr>
                <w:fldChar w:fldCharType="end"/>
              </w:r>
            </w:del>
            <w:ins w:id="690" w:author="Chipman, Charles" w:date="2019-01-29T15:16:00Z">
              <w:r w:rsidR="0052185C" w:rsidRPr="00C36773">
                <w:rPr>
                  <w:rFonts w:ascii="Times New Roman" w:eastAsia="Times New Roman" w:hAnsi="Times New Roman" w:cs="Times New Roman"/>
                  <w:color w:val="000000"/>
                  <w:sz w:val="24"/>
                  <w:szCs w:val="24"/>
                </w:rPr>
                <w:fldChar w:fldCharType="begin"/>
              </w:r>
              <w:r w:rsidR="0052185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52185C" w:rsidRPr="00C36773">
                <w:rPr>
                  <w:rFonts w:ascii="Times New Roman" w:eastAsia="Times New Roman" w:hAnsi="Times New Roman" w:cs="Times New Roman"/>
                  <w:color w:val="000000"/>
                  <w:sz w:val="24"/>
                  <w:szCs w:val="24"/>
                </w:rPr>
                <w:fldChar w:fldCharType="separate"/>
              </w:r>
              <w:r w:rsidR="0052185C">
                <w:rPr>
                  <w:rFonts w:ascii="Times New Roman" w:eastAsia="Times New Roman" w:hAnsi="Times New Roman" w:cs="Times New Roman"/>
                  <w:color w:val="000000"/>
                  <w:sz w:val="24"/>
                  <w:szCs w:val="24"/>
                  <w:shd w:val="clear" w:color="auto" w:fill="FFFFFF"/>
                </w:rPr>
                <w:t>IEPD</w:t>
              </w:r>
              <w:r w:rsidR="0052185C" w:rsidRPr="00C36773">
                <w:rPr>
                  <w:rFonts w:ascii="Times New Roman" w:eastAsia="Times New Roman" w:hAnsi="Times New Roman" w:cs="Times New Roman"/>
                  <w:color w:val="000000"/>
                  <w:sz w:val="24"/>
                  <w:szCs w:val="24"/>
                  <w:shd w:val="clear" w:color="auto" w:fill="FFFFFF"/>
                </w:rPr>
                <w:t xml:space="preserve"> catalog document</w:t>
              </w:r>
              <w:r w:rsidR="0052185C" w:rsidRPr="00C36773">
                <w:rPr>
                  <w:rFonts w:ascii="Times New Roman" w:eastAsia="Times New Roman" w:hAnsi="Times New Roman" w:cs="Times New Roman"/>
                  <w:color w:val="000000"/>
                  <w:sz w:val="24"/>
                  <w:szCs w:val="24"/>
                </w:rPr>
                <w:fldChar w:fldCharType="end"/>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8F818" w14:textId="2A41237D" w:rsidR="00C36773" w:rsidRPr="00C36773" w:rsidRDefault="00C36773" w:rsidP="00C36773">
            <w:pPr>
              <w:spacing w:after="0" w:line="240" w:lineRule="auto"/>
              <w:rPr>
                <w:rFonts w:ascii="Times New Roman" w:eastAsia="Times New Roman" w:hAnsi="Times New Roman" w:cs="Times New Roman"/>
                <w:color w:val="000000"/>
                <w:sz w:val="24"/>
                <w:szCs w:val="24"/>
              </w:rPr>
            </w:pPr>
            <w:del w:id="691" w:author="Chipman, Charles" w:date="2019-01-29T15:16:00Z">
              <w:r w:rsidRPr="00C36773" w:rsidDel="0052185C">
                <w:rPr>
                  <w:rFonts w:ascii="Times New Roman" w:eastAsia="Times New Roman" w:hAnsi="Times New Roman" w:cs="Times New Roman"/>
                  <w:color w:val="000000"/>
                  <w:sz w:val="24"/>
                  <w:szCs w:val="24"/>
                </w:rPr>
                <w:delText>MPD</w:delText>
              </w:r>
            </w:del>
            <w:ins w:id="692" w:author="Chipman, Charles" w:date="2019-01-29T15:16:00Z">
              <w:r w:rsidR="0052185C">
                <w:rPr>
                  <w:rFonts w:ascii="Times New Roman" w:eastAsia="Times New Roman" w:hAnsi="Times New Roman" w:cs="Times New Roman"/>
                  <w:color w:val="000000"/>
                  <w:sz w:val="24"/>
                  <w:szCs w:val="24"/>
                </w:rPr>
                <w:t>I</w:t>
              </w:r>
            </w:ins>
            <w:ins w:id="693" w:author="Chipman, Charles" w:date="2019-01-29T15:17:00Z">
              <w:r w:rsidR="0052185C">
                <w:rPr>
                  <w:rFonts w:ascii="Times New Roman" w:eastAsia="Times New Roman" w:hAnsi="Times New Roman" w:cs="Times New Roman"/>
                  <w:color w:val="000000"/>
                  <w:sz w:val="24"/>
                  <w:szCs w:val="24"/>
                </w:rPr>
                <w:t>EPD</w:t>
              </w:r>
            </w:ins>
            <w:r w:rsidRPr="00C36773">
              <w:rPr>
                <w:rFonts w:ascii="Times New Roman" w:eastAsia="Times New Roman" w:hAnsi="Times New Roman" w:cs="Times New Roman"/>
                <w:color w:val="000000"/>
                <w:sz w:val="24"/>
                <w:szCs w:val="24"/>
              </w:rPr>
              <w:t>-catalog</w:t>
            </w:r>
          </w:p>
        </w:tc>
      </w:tr>
      <w:bookmarkStart w:id="694" w:name="d3e1924"/>
      <w:bookmarkEnd w:id="694"/>
      <w:tr w:rsidR="00C36773" w:rsidRPr="00C36773" w14:paraId="11331B0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A55EB8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8A58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XML-catalog</w:t>
            </w:r>
          </w:p>
        </w:tc>
      </w:tr>
    </w:tbl>
    <w:p w14:paraId="70A01C4D" w14:textId="7A7270E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695" w:name="MPD-XML-Schema-Artifacts"/>
      <w:bookmarkStart w:id="696" w:name="section_4"/>
      <w:bookmarkEnd w:id="695"/>
      <w:bookmarkEnd w:id="696"/>
      <w:r w:rsidRPr="00C36773">
        <w:rPr>
          <w:rFonts w:ascii="Times New Roman" w:eastAsia="Times New Roman" w:hAnsi="Times New Roman" w:cs="Times New Roman"/>
          <w:b/>
          <w:bCs/>
          <w:color w:val="000000"/>
          <w:sz w:val="30"/>
          <w:szCs w:val="30"/>
        </w:rPr>
        <w:t xml:space="preserve">4. </w:t>
      </w:r>
      <w:del w:id="697" w:author="Chipman, Charles" w:date="2019-01-29T15:27:00Z">
        <w:r w:rsidRPr="00C36773" w:rsidDel="008726BA">
          <w:rPr>
            <w:rFonts w:ascii="Times New Roman" w:eastAsia="Times New Roman" w:hAnsi="Times New Roman" w:cs="Times New Roman"/>
            <w:b/>
            <w:bCs/>
            <w:color w:val="000000"/>
            <w:sz w:val="30"/>
            <w:szCs w:val="30"/>
          </w:rPr>
          <w:delText xml:space="preserve">MPD </w:delText>
        </w:r>
      </w:del>
      <w:ins w:id="698" w:author="Chipman, Charles" w:date="2019-01-29T15:27:00Z">
        <w:r w:rsidR="008726BA">
          <w:rPr>
            <w:rFonts w:ascii="Times New Roman" w:eastAsia="Times New Roman" w:hAnsi="Times New Roman" w:cs="Times New Roman"/>
            <w:b/>
            <w:bCs/>
            <w:color w:val="000000"/>
            <w:sz w:val="30"/>
            <w:szCs w:val="30"/>
          </w:rPr>
          <w:t>IEPD</w:t>
        </w:r>
        <w:r w:rsidR="008726B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XML Schema Document Artifacts</w:t>
      </w:r>
    </w:p>
    <w:bookmarkStart w:id="699" w:name="d3e1941"/>
    <w:bookmarkEnd w:id="699"/>
    <w:p w14:paraId="496AAA7C" w14:textId="65F19D8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artifacts are the essential content of </w:t>
      </w:r>
      <w:del w:id="700" w:author="Chipman, Charles" w:date="2019-01-29T15:28:00Z">
        <w:r w:rsidRPr="00C36773" w:rsidDel="003458F7">
          <w:rPr>
            <w:rFonts w:ascii="Times New Roman" w:eastAsia="Times New Roman" w:hAnsi="Times New Roman" w:cs="Times New Roman"/>
            <w:color w:val="000000"/>
            <w:sz w:val="24"/>
            <w:szCs w:val="24"/>
          </w:rPr>
          <w:delText xml:space="preserve">MPDs </w:delText>
        </w:r>
      </w:del>
      <w:ins w:id="701" w:author="Chipman, Charles" w:date="2019-01-29T15:28:00Z">
        <w:r w:rsidR="003458F7">
          <w:rPr>
            <w:rFonts w:ascii="Times New Roman" w:eastAsia="Times New Roman" w:hAnsi="Times New Roman" w:cs="Times New Roman"/>
            <w:color w:val="000000"/>
            <w:sz w:val="24"/>
            <w:szCs w:val="24"/>
          </w:rPr>
          <w:t>IEPDs</w:t>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because they normatively define and declare </w:t>
      </w:r>
      <w:bookmarkStart w:id="702" w:name="d3e1944"/>
      <w:bookmarkEnd w:id="7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purpose of an </w:t>
      </w:r>
      <w:bookmarkStart w:id="703" w:name="d3e1947"/>
      <w:bookmarkEnd w:id="703"/>
      <w:del w:id="704" w:author="Chipman, Charles" w:date="2019-01-29T15:28:00Z">
        <w:r w:rsidRPr="00C36773" w:rsidDel="003458F7">
          <w:rPr>
            <w:rFonts w:ascii="Times New Roman" w:eastAsia="Times New Roman" w:hAnsi="Times New Roman" w:cs="Times New Roman"/>
            <w:color w:val="000000"/>
            <w:sz w:val="24"/>
            <w:szCs w:val="24"/>
          </w:rPr>
          <w:fldChar w:fldCharType="begin"/>
        </w:r>
        <w:r w:rsidRPr="00C36773" w:rsidDel="003458F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458F7">
          <w:rPr>
            <w:rFonts w:ascii="Times New Roman" w:eastAsia="Times New Roman" w:hAnsi="Times New Roman" w:cs="Times New Roman"/>
            <w:color w:val="000000"/>
            <w:sz w:val="24"/>
            <w:szCs w:val="24"/>
          </w:rPr>
          <w:fldChar w:fldCharType="separate"/>
        </w:r>
        <w:r w:rsidRPr="00C36773" w:rsidDel="003458F7">
          <w:rPr>
            <w:rFonts w:ascii="Times New Roman" w:eastAsia="Times New Roman" w:hAnsi="Times New Roman" w:cs="Times New Roman"/>
            <w:color w:val="000000"/>
            <w:sz w:val="24"/>
            <w:szCs w:val="24"/>
            <w:shd w:val="clear" w:color="auto" w:fill="FFFFFF"/>
          </w:rPr>
          <w:delText>MPD</w:delText>
        </w:r>
        <w:r w:rsidRPr="00C36773" w:rsidDel="003458F7">
          <w:rPr>
            <w:rFonts w:ascii="Times New Roman" w:eastAsia="Times New Roman" w:hAnsi="Times New Roman" w:cs="Times New Roman"/>
            <w:color w:val="000000"/>
            <w:sz w:val="24"/>
            <w:szCs w:val="24"/>
          </w:rPr>
          <w:fldChar w:fldCharType="end"/>
        </w:r>
        <w:r w:rsidRPr="00C36773" w:rsidDel="003458F7">
          <w:rPr>
            <w:rFonts w:ascii="Times New Roman" w:eastAsia="Times New Roman" w:hAnsi="Times New Roman" w:cs="Times New Roman"/>
            <w:color w:val="000000"/>
            <w:sz w:val="24"/>
            <w:szCs w:val="24"/>
          </w:rPr>
          <w:delText xml:space="preserve"> </w:delText>
        </w:r>
      </w:del>
      <w:ins w:id="705" w:author="Chipman, Charles" w:date="2019-01-29T15:28:00Z">
        <w:r w:rsidR="003458F7" w:rsidRPr="00C36773">
          <w:rPr>
            <w:rFonts w:ascii="Times New Roman" w:eastAsia="Times New Roman" w:hAnsi="Times New Roman" w:cs="Times New Roman"/>
            <w:color w:val="000000"/>
            <w:sz w:val="24"/>
            <w:szCs w:val="24"/>
          </w:rPr>
          <w:fldChar w:fldCharType="begin"/>
        </w:r>
        <w:r w:rsidR="003458F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458F7" w:rsidRPr="00C36773">
          <w:rPr>
            <w:rFonts w:ascii="Times New Roman" w:eastAsia="Times New Roman" w:hAnsi="Times New Roman" w:cs="Times New Roman"/>
            <w:color w:val="000000"/>
            <w:sz w:val="24"/>
            <w:szCs w:val="24"/>
          </w:rPr>
          <w:fldChar w:fldCharType="separate"/>
        </w:r>
        <w:r w:rsidR="003458F7">
          <w:rPr>
            <w:rFonts w:ascii="Times New Roman" w:eastAsia="Times New Roman" w:hAnsi="Times New Roman" w:cs="Times New Roman"/>
            <w:color w:val="000000"/>
            <w:sz w:val="24"/>
            <w:szCs w:val="24"/>
            <w:shd w:val="clear" w:color="auto" w:fill="FFFFFF"/>
          </w:rPr>
          <w:t>IEPD</w:t>
        </w:r>
        <w:r w:rsidR="003458F7" w:rsidRPr="00C36773">
          <w:rPr>
            <w:rFonts w:ascii="Times New Roman" w:eastAsia="Times New Roman" w:hAnsi="Times New Roman" w:cs="Times New Roman"/>
            <w:color w:val="000000"/>
            <w:sz w:val="24"/>
            <w:szCs w:val="24"/>
          </w:rPr>
          <w:fldChar w:fldCharType="end"/>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determined by the </w:t>
      </w:r>
      <w:bookmarkStart w:id="706" w:name="d3e1950"/>
      <w:bookmarkEnd w:id="7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document set(s) it contains; furthermore, each </w:t>
      </w:r>
      <w:bookmarkStart w:id="707" w:name="d3e1953"/>
      <w:bookmarkEnd w:id="7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have a different purpose.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08" w:author="Chipman, Charles" w:date="2019-01-29T15:28:00Z">
        <w:r w:rsidRPr="00C36773" w:rsidDel="003458F7">
          <w:rPr>
            <w:rFonts w:ascii="Times New Roman" w:eastAsia="Times New Roman" w:hAnsi="Times New Roman" w:cs="Times New Roman"/>
            <w:b/>
            <w:bCs/>
            <w:color w:val="000000"/>
            <w:sz w:val="24"/>
            <w:szCs w:val="24"/>
            <w:shd w:val="clear" w:color="auto" w:fill="FFFFFF"/>
          </w:rPr>
          <w:delText>3</w:delText>
        </w:r>
      </w:del>
      <w:ins w:id="709" w:author="Chipman, Charles" w:date="2019-01-29T15:28: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addresses some schema documents as </w:t>
      </w:r>
      <w:bookmarkStart w:id="710" w:name="d3e1959"/>
      <w:bookmarkEnd w:id="7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11" w:author="Chipman, Charles" w:date="2019-01-29T15:28:00Z">
        <w:r w:rsidRPr="00C36773" w:rsidDel="003458F7">
          <w:rPr>
            <w:rFonts w:ascii="Times New Roman" w:eastAsia="Times New Roman" w:hAnsi="Times New Roman" w:cs="Times New Roman"/>
            <w:b/>
            <w:bCs/>
            <w:color w:val="000000"/>
            <w:sz w:val="24"/>
            <w:szCs w:val="24"/>
            <w:shd w:val="clear" w:color="auto" w:fill="FFFFFF"/>
          </w:rPr>
          <w:delText>3</w:delText>
        </w:r>
      </w:del>
      <w:ins w:id="712" w:author="Chipman, Charles" w:date="2019-01-29T15:28: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these rules. NIEM also employs a special technique that relies on </w:t>
      </w:r>
      <w:bookmarkStart w:id="713" w:name="d3e1964"/>
      <w:bookmarkEnd w:id="7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(See </w:t>
      </w:r>
      <w:hyperlink r:id="rId122" w:anchor="section_4.5" w:history="1">
        <w:r w:rsidRPr="00C36773">
          <w:rPr>
            <w:rFonts w:ascii="Times New Roman" w:eastAsia="Times New Roman" w:hAnsi="Times New Roman" w:cs="Times New Roman"/>
            <w:color w:val="000000"/>
            <w:sz w:val="24"/>
            <w:szCs w:val="24"/>
            <w:shd w:val="clear" w:color="auto" w:fill="FFFFFF"/>
          </w:rPr>
          <w:t xml:space="preserve">Section 4.5, </w:t>
        </w:r>
        <w:r w:rsidRPr="00C36773">
          <w:rPr>
            <w:rFonts w:ascii="Times New Roman" w:eastAsia="Times New Roman" w:hAnsi="Times New Roman" w:cs="Times New Roman"/>
            <w:i/>
            <w:iCs/>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1C1B424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The following subsections define each type of NIEM schema document and document set</w:t>
      </w:r>
      <w:commentRangeStart w:id="714"/>
      <w:r w:rsidRPr="00C36773">
        <w:rPr>
          <w:rFonts w:ascii="Times New Roman" w:eastAsia="Times New Roman" w:hAnsi="Times New Roman" w:cs="Times New Roman"/>
          <w:color w:val="000000"/>
          <w:sz w:val="24"/>
          <w:szCs w:val="24"/>
        </w:rPr>
        <w:t>, and identify the types of MPDs that contain them</w:t>
      </w:r>
      <w:commentRangeEnd w:id="714"/>
      <w:r w:rsidR="003458F7">
        <w:rPr>
          <w:rStyle w:val="CommentReference"/>
        </w:rPr>
        <w:commentReference w:id="714"/>
      </w:r>
      <w:r w:rsidRPr="00C36773">
        <w:rPr>
          <w:rFonts w:ascii="Times New Roman" w:eastAsia="Times New Roman" w:hAnsi="Times New Roman" w:cs="Times New Roman"/>
          <w:color w:val="000000"/>
          <w:sz w:val="24"/>
          <w:szCs w:val="24"/>
        </w:rPr>
        <w:t>.</w:t>
      </w:r>
    </w:p>
    <w:p w14:paraId="5CCA28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15" w:name="Reference-Schemas"/>
      <w:bookmarkStart w:id="716" w:name="section_4.1"/>
      <w:bookmarkEnd w:id="715"/>
      <w:bookmarkEnd w:id="716"/>
      <w:r w:rsidRPr="00C36773">
        <w:rPr>
          <w:rFonts w:ascii="Times New Roman" w:eastAsia="Times New Roman" w:hAnsi="Times New Roman" w:cs="Times New Roman"/>
          <w:b/>
          <w:bCs/>
          <w:color w:val="000000"/>
          <w:sz w:val="30"/>
          <w:szCs w:val="30"/>
        </w:rPr>
        <w:t>4.1. Reference Schema Documents</w:t>
      </w:r>
    </w:p>
    <w:p w14:paraId="52727CBD" w14:textId="2FEBDD2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717" w:author="Chipman, Charles" w:date="2019-01-29T15:29:00Z">
        <w:r w:rsidRPr="00C36773" w:rsidDel="003458F7">
          <w:rPr>
            <w:rFonts w:ascii="Times New Roman" w:eastAsia="Times New Roman" w:hAnsi="Times New Roman" w:cs="Times New Roman"/>
            <w:color w:val="000000"/>
            <w:sz w:val="24"/>
            <w:szCs w:val="24"/>
          </w:rPr>
          <w:delText xml:space="preserve">This section generally applies to NIEM releases and their associated core supplements, and domain updates. </w:delText>
        </w:r>
      </w:del>
      <w:r w:rsidRPr="00C36773">
        <w:rPr>
          <w:rFonts w:ascii="Times New Roman" w:eastAsia="Times New Roman" w:hAnsi="Times New Roman" w:cs="Times New Roman"/>
          <w:color w:val="000000"/>
          <w:sz w:val="24"/>
          <w:szCs w:val="24"/>
        </w:rPr>
        <w:t xml:space="preserve">Though not common, it is </w:t>
      </w:r>
      <w:del w:id="718" w:author="Chipman, Charles" w:date="2019-01-29T15:29:00Z">
        <w:r w:rsidRPr="00C36773" w:rsidDel="003458F7">
          <w:rPr>
            <w:rFonts w:ascii="Times New Roman" w:eastAsia="Times New Roman" w:hAnsi="Times New Roman" w:cs="Times New Roman"/>
            <w:color w:val="000000"/>
            <w:sz w:val="24"/>
            <w:szCs w:val="24"/>
          </w:rPr>
          <w:delText xml:space="preserve">also </w:delText>
        </w:r>
      </w:del>
      <w:r w:rsidRPr="00C36773">
        <w:rPr>
          <w:rFonts w:ascii="Times New Roman" w:eastAsia="Times New Roman" w:hAnsi="Times New Roman" w:cs="Times New Roman"/>
          <w:color w:val="000000"/>
          <w:sz w:val="24"/>
          <w:szCs w:val="24"/>
        </w:rPr>
        <w:t xml:space="preserve">valid to use a </w:t>
      </w:r>
      <w:bookmarkStart w:id="719" w:name="d3e1979"/>
      <w:bookmarkEnd w:id="7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document set within an </w:t>
      </w:r>
      <w:bookmarkStart w:id="720" w:name="d3e1982"/>
      <w:bookmarkEnd w:id="7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w:t>
      </w:r>
      <w:bookmarkStart w:id="721" w:name="d3e1985"/>
      <w:bookmarkEnd w:id="7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722" w:name="d3e1988"/>
      <w:bookmarkEnd w:id="7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were defined earlier in </w:t>
      </w:r>
      <w:hyperlink r:id="rId123" w:anchor="section_2.8" w:history="1">
        <w:r w:rsidRPr="00C36773">
          <w:rPr>
            <w:rFonts w:ascii="Times New Roman" w:eastAsia="Times New Roman" w:hAnsi="Times New Roman" w:cs="Times New Roman"/>
            <w:color w:val="000000"/>
            <w:sz w:val="24"/>
            <w:szCs w:val="24"/>
            <w:shd w:val="clear" w:color="auto" w:fill="FFFFFF"/>
          </w:rPr>
          <w:t xml:space="preserve">Section 2.8, </w:t>
        </w:r>
        <w:r w:rsidRPr="00C36773">
          <w:rPr>
            <w:rFonts w:ascii="Times New Roman" w:eastAsia="Times New Roman" w:hAnsi="Times New Roman" w:cs="Times New Roman"/>
            <w:i/>
            <w:iCs/>
            <w:color w:val="000000"/>
            <w:sz w:val="24"/>
            <w:szCs w:val="24"/>
            <w:shd w:val="clear" w:color="auto" w:fill="FFFFFF"/>
          </w:rPr>
          <w:t>Reference Schema Documents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0D28371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bookmarkStart w:id="723" w:name="d3e1996"/>
      <w:bookmarkEnd w:id="7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5AD5BAA1" w14:textId="5AD721D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authoritative definitions, NIEM reference schema document sets satisfy more rigorous documentation requirements.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24" w:author="Chipman, Charles" w:date="2019-01-29T15:30:00Z">
        <w:r w:rsidRPr="00C36773" w:rsidDel="003458F7">
          <w:rPr>
            <w:rFonts w:ascii="Times New Roman" w:eastAsia="Times New Roman" w:hAnsi="Times New Roman" w:cs="Times New Roman"/>
            <w:b/>
            <w:bCs/>
            <w:color w:val="000000"/>
            <w:sz w:val="24"/>
            <w:szCs w:val="24"/>
            <w:shd w:val="clear" w:color="auto" w:fill="FFFFFF"/>
          </w:rPr>
          <w:delText>3</w:delText>
        </w:r>
      </w:del>
      <w:ins w:id="725" w:author="Chipman, Charles" w:date="2019-01-29T15:30:00Z">
        <w:r w:rsidR="003458F7">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element that defines its semantic meaning.</w:t>
      </w:r>
    </w:p>
    <w:p w14:paraId="54658D73" w14:textId="64A3329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Typically reference schema documents contain </w:t>
      </w:r>
      <w:bookmarkStart w:id="726" w:name="d3e2010"/>
      <w:bookmarkEnd w:id="7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del w:id="727" w:author="Chipman, Charles" w:date="2019-01-29T15:30:00Z">
        <w:r w:rsidRPr="00C36773" w:rsidDel="003458F7">
          <w:rPr>
            <w:rFonts w:ascii="Times New Roman" w:eastAsia="Times New Roman" w:hAnsi="Times New Roman" w:cs="Times New Roman"/>
            <w:color w:val="000000"/>
            <w:sz w:val="24"/>
            <w:szCs w:val="24"/>
          </w:rPr>
          <w:delText>3</w:delText>
        </w:r>
      </w:del>
      <w:ins w:id="728" w:author="Chipman, Charles" w:date="2019-01-29T15:30:00Z">
        <w:r w:rsidR="003458F7">
          <w:rPr>
            <w:rFonts w:ascii="Times New Roman" w:eastAsia="Times New Roman" w:hAnsi="Times New Roman" w:cs="Times New Roman"/>
            <w:color w:val="000000"/>
            <w:sz w:val="24"/>
            <w:szCs w:val="24"/>
          </w:rPr>
          <w:t>4</w:t>
        </w:r>
      </w:ins>
      <w:r w:rsidRPr="00C36773">
        <w:rPr>
          <w:rFonts w:ascii="Times New Roman" w:eastAsia="Times New Roman" w:hAnsi="Times New Roman" w:cs="Times New Roman"/>
          <w:color w:val="000000"/>
          <w:sz w:val="24"/>
          <w:szCs w:val="24"/>
        </w:rPr>
        <w:t xml:space="preserve">.0 a </w:t>
      </w:r>
      <w:r w:rsidRPr="00C36773">
        <w:rPr>
          <w:rFonts w:ascii="Courier New" w:eastAsia="Times New Roman" w:hAnsi="Courier New" w:cs="Courier New"/>
          <w:color w:val="000000"/>
          <w:sz w:val="19"/>
          <w:szCs w:val="19"/>
        </w:rPr>
        <w:t>nc:Location2DGeospatialCoordinateType</w:t>
      </w:r>
      <w:r w:rsidRPr="00C36773">
        <w:rPr>
          <w:rFonts w:ascii="Times New Roman" w:eastAsia="Times New Roman" w:hAnsi="Times New Roman" w:cs="Times New Roman"/>
          <w:color w:val="000000"/>
          <w:sz w:val="24"/>
          <w:szCs w:val="24"/>
        </w:rPr>
        <w:t xml:space="preserve"> contains both a </w:t>
      </w:r>
      <w:r w:rsidRPr="00C36773">
        <w:rPr>
          <w:rFonts w:ascii="Courier New" w:eastAsia="Times New Roman" w:hAnsi="Courier New" w:cs="Courier New"/>
          <w:color w:val="000000"/>
          <w:sz w:val="19"/>
          <w:szCs w:val="19"/>
        </w:rPr>
        <w:t>nc:GeographicCoordinateLatitude</w:t>
      </w:r>
      <w:r w:rsidRPr="00C36773">
        <w:rPr>
          <w:rFonts w:ascii="Times New Roman" w:eastAsia="Times New Roman" w:hAnsi="Times New Roman" w:cs="Times New Roman"/>
          <w:color w:val="000000"/>
          <w:sz w:val="24"/>
          <w:szCs w:val="24"/>
        </w:rPr>
        <w:t xml:space="preserve"> element and a </w:t>
      </w:r>
      <w:r w:rsidRPr="00C36773">
        <w:rPr>
          <w:rFonts w:ascii="Courier New" w:eastAsia="Times New Roman" w:hAnsi="Courier New" w:cs="Courier New"/>
          <w:color w:val="000000"/>
          <w:sz w:val="19"/>
          <w:szCs w:val="19"/>
        </w:rPr>
        <w:t>nc:GeographicCoordinateLongitude</w:t>
      </w:r>
      <w:r w:rsidRPr="00C36773">
        <w:rPr>
          <w:rFonts w:ascii="Times New Roman" w:eastAsia="Times New Roman" w:hAnsi="Times New Roman" w:cs="Times New Roman"/>
          <w:color w:val="000000"/>
          <w:sz w:val="24"/>
          <w:szCs w:val="24"/>
        </w:rPr>
        <w:t xml:space="preserve"> element. Each of these elements has cardinality </w:t>
      </w:r>
      <w:r w:rsidRPr="00C36773">
        <w:rPr>
          <w:rFonts w:ascii="Courier New" w:eastAsia="Times New Roman" w:hAnsi="Courier New" w:cs="Courier New"/>
          <w:color w:val="000000"/>
          <w:sz w:val="19"/>
          <w:szCs w:val="19"/>
        </w:rPr>
        <w:t>minOccurs="1"</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maxOccurs="1"</w:t>
      </w:r>
      <w:r w:rsidRPr="00C36773">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C36773">
        <w:rPr>
          <w:rFonts w:ascii="Courier New" w:eastAsia="Times New Roman" w:hAnsi="Courier New" w:cs="Courier New"/>
          <w:color w:val="000000"/>
          <w:sz w:val="19"/>
          <w:szCs w:val="19"/>
        </w:rPr>
        <w:t>nc:PersonType</w:t>
      </w:r>
      <w:r w:rsidRPr="00C36773">
        <w:rPr>
          <w:rFonts w:ascii="Times New Roman" w:eastAsia="Times New Roman" w:hAnsi="Times New Roman" w:cs="Times New Roman"/>
          <w:color w:val="000000"/>
          <w:sz w:val="24"/>
          <w:szCs w:val="24"/>
        </w:rPr>
        <w:t xml:space="preserve"> to a single occurrence of the element </w:t>
      </w:r>
      <w:r w:rsidRPr="00C36773">
        <w:rPr>
          <w:rFonts w:ascii="Courier New" w:eastAsia="Times New Roman" w:hAnsi="Courier New" w:cs="Courier New"/>
          <w:color w:val="000000"/>
          <w:sz w:val="19"/>
          <w:szCs w:val="19"/>
        </w:rPr>
        <w:t>nc:PersonBirthDate</w:t>
      </w:r>
      <w:r w:rsidRPr="00C36773">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56F0623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29" w:name="Subset-Schemas"/>
      <w:bookmarkStart w:id="730" w:name="section_4.2"/>
      <w:bookmarkEnd w:id="729"/>
      <w:bookmarkEnd w:id="730"/>
      <w:r w:rsidRPr="00C36773">
        <w:rPr>
          <w:rFonts w:ascii="Times New Roman" w:eastAsia="Times New Roman" w:hAnsi="Times New Roman" w:cs="Times New Roman"/>
          <w:b/>
          <w:bCs/>
          <w:color w:val="000000"/>
          <w:sz w:val="30"/>
          <w:szCs w:val="30"/>
        </w:rPr>
        <w:t>4.2. Subset Document Schemas</w:t>
      </w:r>
    </w:p>
    <w:p w14:paraId="5EF5F32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31" w:name="Basic-Subset-Concepts"/>
      <w:bookmarkStart w:id="732" w:name="section_4.2.1"/>
      <w:bookmarkEnd w:id="731"/>
      <w:bookmarkEnd w:id="732"/>
      <w:r w:rsidRPr="00C36773">
        <w:rPr>
          <w:rFonts w:ascii="Times New Roman" w:eastAsia="Times New Roman" w:hAnsi="Times New Roman" w:cs="Times New Roman"/>
          <w:b/>
          <w:bCs/>
          <w:color w:val="000000"/>
          <w:sz w:val="30"/>
          <w:szCs w:val="30"/>
        </w:rPr>
        <w:t>4.2.1. Basic Subset Concepts</w:t>
      </w:r>
    </w:p>
    <w:p w14:paraId="1C7F4C4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t>
      </w:r>
      <w:r w:rsidRPr="00C36773">
        <w:rPr>
          <w:rFonts w:ascii="Times New Roman" w:eastAsia="Times New Roman" w:hAnsi="Times New Roman" w:cs="Times New Roman"/>
          <w:i/>
          <w:iCs/>
          <w:color w:val="000000"/>
          <w:sz w:val="24"/>
          <w:szCs w:val="24"/>
        </w:rPr>
        <w:t>schema document subset</w:t>
      </w:r>
      <w:r w:rsidRPr="00C36773">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5A9E49C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33" w:name="definition_schema_document_subset"/>
      <w:bookmarkEnd w:id="733"/>
      <w:r w:rsidRPr="00C36773">
        <w:rPr>
          <w:rFonts w:ascii="Times New Roman" w:eastAsia="Times New Roman" w:hAnsi="Times New Roman" w:cs="Times New Roman"/>
          <w:b/>
          <w:bCs/>
          <w:color w:val="000000"/>
          <w:sz w:val="24"/>
          <w:szCs w:val="24"/>
        </w:rPr>
        <w:t>[Definition: schema document subset]</w:t>
      </w:r>
    </w:p>
    <w:p w14:paraId="05827A5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An XML schema document set based on a reference schema document set intended to ensure that any </w:t>
      </w:r>
      <w:bookmarkStart w:id="734" w:name="d3e2056"/>
      <w:bookmarkEnd w:id="7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valid to the schema document subset is also valid to the reference schema document set.</w:t>
      </w:r>
    </w:p>
    <w:p w14:paraId="799D3EC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735" w:name="d3e2063"/>
      <w:bookmarkEnd w:id="7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24" w:anchor="section_4.2.2" w:history="1">
        <w:r w:rsidRPr="00C36773">
          <w:rPr>
            <w:rFonts w:ascii="Times New Roman" w:eastAsia="Times New Roman" w:hAnsi="Times New Roman" w:cs="Times New Roman"/>
            <w:color w:val="000000"/>
            <w:sz w:val="24"/>
            <w:szCs w:val="24"/>
            <w:shd w:val="clear" w:color="auto" w:fill="FFFFFF"/>
          </w:rPr>
          <w:t xml:space="preserve">Section 4.2.2, </w:t>
        </w:r>
        <w:r w:rsidRPr="00C36773">
          <w:rPr>
            <w:rFonts w:ascii="Times New Roman" w:eastAsia="Times New Roman" w:hAnsi="Times New Roman" w:cs="Times New Roman"/>
            <w:i/>
            <w:iCs/>
            <w:color w:val="000000"/>
            <w:sz w:val="24"/>
            <w:szCs w:val="24"/>
            <w:shd w:val="clear" w:color="auto" w:fill="FFFFFF"/>
          </w:rPr>
          <w:t>Constructing a Schema Document Subset</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Also, note that employing a subset of a reference schema document set within an </w:t>
      </w:r>
      <w:bookmarkStart w:id="736" w:name="d3e2068"/>
      <w:bookmarkEnd w:id="7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207DBE2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fundamental rule for a valid NIEM schema document subset is formally stated follows:</w:t>
      </w:r>
    </w:p>
    <w:p w14:paraId="12F45C4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37" w:name="r-subset"/>
      <w:bookmarkStart w:id="738" w:name="rule_4-1"/>
      <w:bookmarkEnd w:id="737"/>
      <w:bookmarkEnd w:id="738"/>
      <w:r w:rsidRPr="00C36773">
        <w:rPr>
          <w:rFonts w:ascii="Times New Roman" w:eastAsia="Times New Roman" w:hAnsi="Times New Roman" w:cs="Times New Roman"/>
          <w:b/>
          <w:bCs/>
          <w:color w:val="000000"/>
          <w:sz w:val="30"/>
          <w:szCs w:val="30"/>
        </w:rPr>
        <w:t>Rule 4-1. Fundamental NIEM Subset Rule</w:t>
      </w:r>
    </w:p>
    <w:p w14:paraId="438594B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4-1] (Schema-subset) (Constraint)</w:t>
      </w:r>
    </w:p>
    <w:p w14:paraId="76A6364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schema document subset (</w:t>
      </w:r>
      <w:r w:rsidRPr="00C36773">
        <w:rPr>
          <w:rFonts w:ascii="Courier New" w:eastAsia="Times New Roman" w:hAnsi="Courier New" w:cs="Courier New"/>
          <w:color w:val="000000"/>
          <w:sz w:val="19"/>
          <w:szCs w:val="19"/>
        </w:rPr>
        <w:t>$SUBSET</w:t>
      </w:r>
      <w:r w:rsidRPr="00C36773">
        <w:rPr>
          <w:rFonts w:ascii="Times New Roman" w:eastAsia="Times New Roman" w:hAnsi="Times New Roman" w:cs="Times New Roman"/>
          <w:color w:val="000000"/>
          <w:sz w:val="24"/>
          <w:szCs w:val="24"/>
        </w:rPr>
        <w:t>) for a given reference schema document set (</w:t>
      </w:r>
      <w:r w:rsidRPr="00C36773">
        <w:rPr>
          <w:rFonts w:ascii="Courier New" w:eastAsia="Times New Roman" w:hAnsi="Courier New" w:cs="Courier New"/>
          <w:color w:val="000000"/>
          <w:sz w:val="19"/>
          <w:szCs w:val="19"/>
        </w:rPr>
        <w:t>$REFERENCE</w:t>
      </w:r>
      <w:r w:rsidRPr="00C36773">
        <w:rPr>
          <w:rFonts w:ascii="Times New Roman" w:eastAsia="Times New Roman" w:hAnsi="Times New Roman" w:cs="Times New Roman"/>
          <w:color w:val="000000"/>
          <w:sz w:val="24"/>
          <w:szCs w:val="24"/>
        </w:rPr>
        <w:t>) MUST be defined such that for all instance XML documents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where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is valid to </w:t>
      </w:r>
      <w:r w:rsidRPr="00C36773">
        <w:rPr>
          <w:rFonts w:ascii="Courier New" w:eastAsia="Times New Roman" w:hAnsi="Courier New" w:cs="Courier New"/>
          <w:color w:val="000000"/>
          <w:sz w:val="19"/>
          <w:szCs w:val="19"/>
        </w:rPr>
        <w:t>$SUBSET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$XML</w:t>
      </w:r>
      <w:r w:rsidRPr="00C36773">
        <w:rPr>
          <w:rFonts w:ascii="Times New Roman" w:eastAsia="Times New Roman" w:hAnsi="Times New Roman" w:cs="Times New Roman"/>
          <w:color w:val="000000"/>
          <w:sz w:val="24"/>
          <w:szCs w:val="24"/>
        </w:rPr>
        <w:t xml:space="preserve"> is valid to </w:t>
      </w:r>
      <w:r w:rsidRPr="00C36773">
        <w:rPr>
          <w:rFonts w:ascii="Courier New" w:eastAsia="Times New Roman" w:hAnsi="Courier New" w:cs="Courier New"/>
          <w:color w:val="000000"/>
          <w:sz w:val="19"/>
          <w:szCs w:val="19"/>
        </w:rPr>
        <w:t>$REFERENCE</w:t>
      </w:r>
      <w:r w:rsidRPr="00C36773">
        <w:rPr>
          <w:rFonts w:ascii="Times New Roman" w:eastAsia="Times New Roman" w:hAnsi="Times New Roman" w:cs="Times New Roman"/>
          <w:color w:val="000000"/>
          <w:sz w:val="24"/>
          <w:szCs w:val="24"/>
        </w:rPr>
        <w:t>.</w:t>
      </w:r>
    </w:p>
    <w:p w14:paraId="617CEB7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39" w:name="d3e2111"/>
      <w:bookmarkEnd w:id="7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composed of </w:t>
      </w:r>
      <w:bookmarkStart w:id="740" w:name="d3e2114"/>
      <w:bookmarkEnd w:id="7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w:t>
      </w:r>
      <w:bookmarkStart w:id="741" w:name="d3e2117"/>
      <w:bookmarkEnd w:id="7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essentially be a </w:t>
      </w:r>
      <w:bookmarkStart w:id="742" w:name="d3e2120"/>
      <w:bookmarkEnd w:id="7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743" w:name="d3e2123"/>
      <w:bookmarkEnd w:id="7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10619AA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44" w:name="definition_subset_schema_document"/>
      <w:bookmarkEnd w:id="744"/>
      <w:r w:rsidRPr="00C36773">
        <w:rPr>
          <w:rFonts w:ascii="Times New Roman" w:eastAsia="Times New Roman" w:hAnsi="Times New Roman" w:cs="Times New Roman"/>
          <w:b/>
          <w:bCs/>
          <w:color w:val="000000"/>
          <w:sz w:val="24"/>
          <w:szCs w:val="24"/>
        </w:rPr>
        <w:t>[Definition: subset schema document]</w:t>
      </w:r>
    </w:p>
    <w:p w14:paraId="0B77E160"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schema document that meets all of the following criteria:</w:t>
      </w:r>
    </w:p>
    <w:p w14:paraId="110DE363"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5CD919B1"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0FBB7525" w14:textId="73A8F12B"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explicitly designated as a subset schema document. This is accomplished by declaration in the relevant </w:t>
      </w:r>
      <w:del w:id="745" w:author="Chipman, Charles" w:date="2019-01-29T15:35:00Z">
        <w:r w:rsidRPr="00C36773" w:rsidDel="003458F7">
          <w:rPr>
            <w:rFonts w:ascii="Times New Roman" w:eastAsia="Times New Roman" w:hAnsi="Times New Roman" w:cs="Times New Roman"/>
            <w:color w:val="000000"/>
            <w:sz w:val="24"/>
            <w:szCs w:val="24"/>
          </w:rPr>
          <w:delText xml:space="preserve">MPD </w:delText>
        </w:r>
      </w:del>
      <w:ins w:id="746" w:author="Chipman, Charles" w:date="2019-01-29T15:35:00Z">
        <w:r w:rsidR="003458F7">
          <w:rPr>
            <w:rFonts w:ascii="Times New Roman" w:eastAsia="Times New Roman" w:hAnsi="Times New Roman" w:cs="Times New Roman"/>
            <w:color w:val="000000"/>
            <w:sz w:val="24"/>
            <w:szCs w:val="24"/>
          </w:rPr>
          <w:t>IEPD</w:t>
        </w:r>
        <w:r w:rsidR="003458F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or by a tool-specific mechanism outside the subset schema document.</w:t>
      </w:r>
    </w:p>
    <w:p w14:paraId="2589B7C0"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2F5B1A24"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It does not alter the business semantics of components in its namespace. The reference schema document defines these business semantics.</w:t>
      </w:r>
    </w:p>
    <w:p w14:paraId="5506A54D" w14:textId="77777777" w:rsidR="00C36773" w:rsidRPr="00C36773" w:rsidRDefault="00C36773" w:rsidP="00C36773">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intended to express the limited vocabulary necessary for an </w:t>
      </w:r>
      <w:bookmarkStart w:id="747" w:name="d3e2158"/>
      <w:bookmarkEnd w:id="7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to support XML Schema validation for an </w:t>
      </w:r>
      <w:bookmarkStart w:id="748" w:name="d3e2161"/>
      <w:bookmarkEnd w:id="7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B006D1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49" w:name="Constructing-Subsets"/>
      <w:bookmarkStart w:id="750" w:name="section_4.2.2"/>
      <w:bookmarkEnd w:id="749"/>
      <w:bookmarkEnd w:id="750"/>
      <w:r w:rsidRPr="00C36773">
        <w:rPr>
          <w:rFonts w:ascii="Times New Roman" w:eastAsia="Times New Roman" w:hAnsi="Times New Roman" w:cs="Times New Roman"/>
          <w:b/>
          <w:bCs/>
          <w:color w:val="000000"/>
          <w:sz w:val="30"/>
          <w:szCs w:val="30"/>
        </w:rPr>
        <w:t>4.2.2. Constructing a Schema Document Subset</w:t>
      </w:r>
    </w:p>
    <w:p w14:paraId="5A65D75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section is non-normative. Use the subset operations in this section with caution.</w:t>
      </w:r>
    </w:p>
    <w:p w14:paraId="1002B8E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537CA51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maxOccurs="unbounded"</w:t>
      </w:r>
      <w:r w:rsidRPr="00C36773">
        <w:rPr>
          <w:rFonts w:ascii="Times New Roman" w:eastAsia="Times New Roman" w:hAnsi="Times New Roman" w:cs="Times New Roman"/>
          <w:color w:val="000000"/>
          <w:sz w:val="24"/>
          <w:szCs w:val="24"/>
        </w:rPr>
        <w:t>) may be constrained to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or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in a subset schema document. However, if a reference schema document element’s cardinality is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unbounded</w:t>
      </w:r>
      <w:r w:rsidRPr="00C36773">
        <w:rPr>
          <w:rFonts w:ascii="Times New Roman" w:eastAsia="Times New Roman" w:hAnsi="Times New Roman" w:cs="Times New Roman"/>
          <w:color w:val="000000"/>
          <w:sz w:val="24"/>
          <w:szCs w:val="24"/>
        </w:rPr>
        <w:t>), it may not be constrained to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since this breaks the subset relationship. The interval (</w:t>
      </w:r>
      <w:r w:rsidRPr="00C36773">
        <w:rPr>
          <w:rFonts w:ascii="Courier New" w:eastAsia="Times New Roman" w:hAnsi="Courier New" w:cs="Courier New"/>
          <w:color w:val="000000"/>
          <w:sz w:val="19"/>
          <w:szCs w:val="19"/>
        </w:rPr>
        <w:t>0</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 is not contained within, and instead, overlaps the interval (</w:t>
      </w:r>
      <w:r w:rsidRPr="00C36773">
        <w:rPr>
          <w:rFonts w:ascii="Courier New" w:eastAsia="Times New Roman" w:hAnsi="Courier New" w:cs="Courier New"/>
          <w:color w:val="000000"/>
          <w:sz w:val="19"/>
          <w:szCs w:val="19"/>
        </w:rPr>
        <w:t>1</w:t>
      </w:r>
      <w:r w:rsidRPr="00C36773">
        <w:rPr>
          <w:rFonts w:ascii="Times New Roman" w:eastAsia="Times New Roman" w:hAnsi="Times New Roman" w:cs="Times New Roman"/>
          <w:color w:val="000000"/>
          <w:sz w:val="24"/>
          <w:szCs w:val="24"/>
        </w:rPr>
        <w:t>,</w:t>
      </w:r>
      <w:r w:rsidRPr="00C36773">
        <w:rPr>
          <w:rFonts w:ascii="Courier New" w:eastAsia="Times New Roman" w:hAnsi="Courier New" w:cs="Courier New"/>
          <w:color w:val="000000"/>
          <w:sz w:val="19"/>
          <w:szCs w:val="19"/>
        </w:rPr>
        <w:t>unbounded</w:t>
      </w:r>
      <w:r w:rsidRPr="00C36773">
        <w:rPr>
          <w:rFonts w:ascii="Times New Roman" w:eastAsia="Times New Roman" w:hAnsi="Times New Roman" w:cs="Times New Roman"/>
          <w:color w:val="000000"/>
          <w:sz w:val="24"/>
          <w:szCs w:val="24"/>
        </w:rPr>
        <w:t>).</w:t>
      </w:r>
    </w:p>
    <w:p w14:paraId="6FD6A3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751" w:name="d3e2232"/>
      <w:bookmarkEnd w:id="7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185887A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Remove an XML comment.</w:t>
      </w:r>
    </w:p>
    <w:p w14:paraId="17593158"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and its children </w:t>
      </w:r>
      <w:r w:rsidRPr="00C36773">
        <w:rPr>
          <w:rFonts w:ascii="Courier New" w:eastAsia="Times New Roman" w:hAnsi="Courier New" w:cs="Courier New"/>
          <w:color w:val="000000"/>
          <w:sz w:val="19"/>
          <w:szCs w:val="19"/>
        </w:rPr>
        <w:t>xs:documentation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xs:appinfo</w:t>
      </w:r>
      <w:r w:rsidRPr="00C36773">
        <w:rPr>
          <w:rFonts w:ascii="Times New Roman" w:eastAsia="Times New Roman" w:hAnsi="Times New Roman" w:cs="Times New Roman"/>
          <w:color w:val="000000"/>
          <w:sz w:val="24"/>
          <w:szCs w:val="24"/>
        </w:rPr>
        <w:t>.</w:t>
      </w:r>
    </w:p>
    <w:p w14:paraId="53C6B35E"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Increase the value of an </w:t>
      </w:r>
      <w:r w:rsidRPr="00C36773">
        <w:rPr>
          <w:rFonts w:ascii="Courier New" w:eastAsia="Times New Roman" w:hAnsi="Courier New" w:cs="Courier New"/>
          <w:color w:val="000000"/>
          <w:sz w:val="19"/>
          <w:szCs w:val="19"/>
        </w:rPr>
        <w:t>xs:element/@minOccurs</w:t>
      </w:r>
      <w:r w:rsidRPr="00C36773">
        <w:rPr>
          <w:rFonts w:ascii="Times New Roman" w:eastAsia="Times New Roman" w:hAnsi="Times New Roman" w:cs="Times New Roman"/>
          <w:color w:val="000000"/>
          <w:sz w:val="24"/>
          <w:szCs w:val="24"/>
        </w:rPr>
        <w:t xml:space="preserve"> as long as it remains less than or equal to its corresponding </w:t>
      </w:r>
      <w:r w:rsidRPr="00C36773">
        <w:rPr>
          <w:rFonts w:ascii="Courier New" w:eastAsia="Times New Roman" w:hAnsi="Courier New" w:cs="Courier New"/>
          <w:color w:val="000000"/>
          <w:sz w:val="19"/>
          <w:szCs w:val="19"/>
        </w:rPr>
        <w:t>@maxOccurs</w:t>
      </w:r>
      <w:r w:rsidRPr="00C36773">
        <w:rPr>
          <w:rFonts w:ascii="Times New Roman" w:eastAsia="Times New Roman" w:hAnsi="Times New Roman" w:cs="Times New Roman"/>
          <w:color w:val="000000"/>
          <w:sz w:val="24"/>
          <w:szCs w:val="24"/>
        </w:rPr>
        <w:t xml:space="preserve"> value).</w:t>
      </w:r>
    </w:p>
    <w:p w14:paraId="08DBF20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Decrease the value of an </w:t>
      </w:r>
      <w:r w:rsidRPr="00C36773">
        <w:rPr>
          <w:rFonts w:ascii="Courier New" w:eastAsia="Times New Roman" w:hAnsi="Courier New" w:cs="Courier New"/>
          <w:color w:val="000000"/>
          <w:sz w:val="19"/>
          <w:szCs w:val="19"/>
        </w:rPr>
        <w:t>xs:element/@maxOccurs</w:t>
      </w:r>
      <w:r w:rsidRPr="00C36773">
        <w:rPr>
          <w:rFonts w:ascii="Times New Roman" w:eastAsia="Times New Roman" w:hAnsi="Times New Roman" w:cs="Times New Roman"/>
          <w:color w:val="000000"/>
          <w:sz w:val="24"/>
          <w:szCs w:val="24"/>
        </w:rPr>
        <w:t xml:space="preserve"> as long as it remains greater than or equal to its corresponding </w:t>
      </w:r>
      <w:r w:rsidRPr="00C36773">
        <w:rPr>
          <w:rFonts w:ascii="Courier New" w:eastAsia="Times New Roman" w:hAnsi="Courier New" w:cs="Courier New"/>
          <w:color w:val="000000"/>
          <w:sz w:val="19"/>
          <w:szCs w:val="19"/>
        </w:rPr>
        <w:t>@minOccurs</w:t>
      </w:r>
      <w:r w:rsidRPr="00C36773">
        <w:rPr>
          <w:rFonts w:ascii="Times New Roman" w:eastAsia="Times New Roman" w:hAnsi="Times New Roman" w:cs="Times New Roman"/>
          <w:color w:val="000000"/>
          <w:sz w:val="24"/>
          <w:szCs w:val="24"/>
        </w:rPr>
        <w:t xml:space="preserve"> value.</w:t>
      </w:r>
    </w:p>
    <w:p w14:paraId="78E1621D"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if its </w:t>
      </w:r>
      <w:r w:rsidRPr="00C36773">
        <w:rPr>
          <w:rFonts w:ascii="Courier New" w:eastAsia="Times New Roman" w:hAnsi="Courier New" w:cs="Courier New"/>
          <w:color w:val="000000"/>
          <w:sz w:val="19"/>
          <w:szCs w:val="19"/>
        </w:rPr>
        <w:t>@minOccurs="0"</w:t>
      </w:r>
      <w:r w:rsidRPr="00C36773">
        <w:rPr>
          <w:rFonts w:ascii="Times New Roman" w:eastAsia="Times New Roman" w:hAnsi="Times New Roman" w:cs="Times New Roman"/>
          <w:color w:val="000000"/>
          <w:sz w:val="24"/>
          <w:szCs w:val="24"/>
        </w:rPr>
        <w:t>.</w:t>
      </w:r>
    </w:p>
    <w:p w14:paraId="797DF5BB"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if not supporting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xs:attribute</w:t>
      </w:r>
      <w:r w:rsidRPr="00C36773">
        <w:rPr>
          <w:rFonts w:ascii="Times New Roman" w:eastAsia="Times New Roman" w:hAnsi="Times New Roman" w:cs="Times New Roman"/>
          <w:color w:val="000000"/>
          <w:sz w:val="24"/>
          <w:szCs w:val="24"/>
        </w:rPr>
        <w:t xml:space="preserve"> declaration, or another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definition.</w:t>
      </w:r>
    </w:p>
    <w:p w14:paraId="7049093B"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xs:attribute</w:t>
      </w:r>
      <w:r w:rsidRPr="00C36773">
        <w:rPr>
          <w:rFonts w:ascii="Times New Roman" w:eastAsia="Times New Roman" w:hAnsi="Times New Roman" w:cs="Times New Roman"/>
          <w:color w:val="000000"/>
          <w:sz w:val="24"/>
          <w:szCs w:val="24"/>
        </w:rPr>
        <w:t xml:space="preserve"> with </w:t>
      </w:r>
      <w:r w:rsidRPr="00C36773">
        <w:rPr>
          <w:rFonts w:ascii="Courier New" w:eastAsia="Times New Roman" w:hAnsi="Courier New" w:cs="Courier New"/>
          <w:color w:val="000000"/>
          <w:sz w:val="19"/>
          <w:szCs w:val="19"/>
        </w:rPr>
        <w:t>@use="optional"</w:t>
      </w:r>
      <w:r w:rsidRPr="00C36773">
        <w:rPr>
          <w:rFonts w:ascii="Times New Roman" w:eastAsia="Times New Roman" w:hAnsi="Times New Roman" w:cs="Times New Roman"/>
          <w:color w:val="000000"/>
          <w:sz w:val="24"/>
          <w:szCs w:val="24"/>
        </w:rPr>
        <w:t xml:space="preserve"> from an </w:t>
      </w:r>
      <w:r w:rsidRPr="00C36773">
        <w:rPr>
          <w:rFonts w:ascii="Courier New" w:eastAsia="Times New Roman" w:hAnsi="Courier New" w:cs="Courier New"/>
          <w:color w:val="000000"/>
          <w:sz w:val="19"/>
          <w:szCs w:val="19"/>
        </w:rPr>
        <w:t>xs:complexType</w:t>
      </w:r>
      <w:r w:rsidRPr="00C36773">
        <w:rPr>
          <w:rFonts w:ascii="Times New Roman" w:eastAsia="Times New Roman" w:hAnsi="Times New Roman" w:cs="Times New Roman"/>
          <w:color w:val="000000"/>
          <w:sz w:val="24"/>
          <w:szCs w:val="24"/>
        </w:rPr>
        <w:t>.</w:t>
      </w:r>
    </w:p>
    <w:p w14:paraId="3CF417D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xs:attribute/@use="optional"</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@use="prohibited"</w:t>
      </w:r>
      <w:r w:rsidRPr="00C36773">
        <w:rPr>
          <w:rFonts w:ascii="Times New Roman" w:eastAsia="Times New Roman" w:hAnsi="Times New Roman" w:cs="Times New Roman"/>
          <w:color w:val="000000"/>
          <w:sz w:val="24"/>
          <w:szCs w:val="24"/>
        </w:rPr>
        <w:t>.</w:t>
      </w:r>
    </w:p>
    <w:p w14:paraId="7B43733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xs:attribute/@use="optional"</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@use="required"</w:t>
      </w:r>
      <w:r w:rsidRPr="00C36773">
        <w:rPr>
          <w:rFonts w:ascii="Times New Roman" w:eastAsia="Times New Roman" w:hAnsi="Times New Roman" w:cs="Times New Roman"/>
          <w:color w:val="000000"/>
          <w:sz w:val="24"/>
          <w:szCs w:val="24"/>
        </w:rPr>
        <w:t>.</w:t>
      </w:r>
    </w:p>
    <w:p w14:paraId="65A8C6B8"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declaration if it is not supporting an element use.</w:t>
      </w:r>
    </w:p>
    <w:p w14:paraId="16DC7FD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Remove an </w:t>
      </w:r>
      <w:r w:rsidRPr="00C36773">
        <w:rPr>
          <w:rFonts w:ascii="Courier New" w:eastAsia="Times New Roman" w:hAnsi="Courier New" w:cs="Courier New"/>
          <w:color w:val="000000"/>
          <w:sz w:val="19"/>
          <w:szCs w:val="19"/>
        </w:rPr>
        <w:t>xs:enumeration</w:t>
      </w:r>
      <w:r w:rsidRPr="00C36773">
        <w:rPr>
          <w:rFonts w:ascii="Times New Roman" w:eastAsia="Times New Roman" w:hAnsi="Times New Roman" w:cs="Times New Roman"/>
          <w:color w:val="000000"/>
          <w:sz w:val="24"/>
          <w:szCs w:val="24"/>
        </w:rPr>
        <w:t xml:space="preserve"> from an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 xml:space="preserve"> as long as it is not the only remaining </w:t>
      </w:r>
      <w:r w:rsidRPr="00C36773">
        <w:rPr>
          <w:rFonts w:ascii="Courier New" w:eastAsia="Times New Roman" w:hAnsi="Courier New" w:cs="Courier New"/>
          <w:color w:val="000000"/>
          <w:sz w:val="19"/>
          <w:szCs w:val="19"/>
        </w:rPr>
        <w:t>xs:enumeration</w:t>
      </w:r>
      <w:r w:rsidRPr="00C36773">
        <w:rPr>
          <w:rFonts w:ascii="Times New Roman" w:eastAsia="Times New Roman" w:hAnsi="Times New Roman" w:cs="Times New Roman"/>
          <w:color w:val="000000"/>
          <w:sz w:val="24"/>
          <w:szCs w:val="24"/>
        </w:rPr>
        <w:t>.</w:t>
      </w:r>
    </w:p>
    <w:p w14:paraId="24217D1A"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element with representation term </w:t>
      </w:r>
      <w:r w:rsidRPr="00C36773">
        <w:rPr>
          <w:rFonts w:ascii="Courier New" w:eastAsia="Times New Roman" w:hAnsi="Courier New" w:cs="Courier New"/>
          <w:color w:val="000000"/>
          <w:sz w:val="19"/>
          <w:szCs w:val="19"/>
        </w:rPr>
        <w:t>AugmentationPoint</w:t>
      </w:r>
      <w:r w:rsidRPr="00C36773">
        <w:rPr>
          <w:rFonts w:ascii="Times New Roman" w:eastAsia="Times New Roman" w:hAnsi="Times New Roman" w:cs="Times New Roman"/>
          <w:color w:val="000000"/>
          <w:sz w:val="24"/>
          <w:szCs w:val="24"/>
        </w:rPr>
        <w:t xml:space="preserve"> if it is not being used for element substitution.</w:t>
      </w:r>
    </w:p>
    <w:p w14:paraId="33C91D0C"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Add or apply a constraining facet to an </w:t>
      </w:r>
      <w:r w:rsidRPr="00C36773">
        <w:rPr>
          <w:rFonts w:ascii="Courier New" w:eastAsia="Times New Roman" w:hAnsi="Courier New" w:cs="Courier New"/>
          <w:color w:val="000000"/>
          <w:sz w:val="19"/>
          <w:szCs w:val="19"/>
        </w:rPr>
        <w:t>xs:simpleType</w:t>
      </w:r>
      <w:r w:rsidRPr="00C36773">
        <w:rPr>
          <w:rFonts w:ascii="Times New Roman" w:eastAsia="Times New Roman" w:hAnsi="Times New Roman" w:cs="Times New Roman"/>
          <w:color w:val="000000"/>
          <w:sz w:val="24"/>
          <w:szCs w:val="24"/>
        </w:rPr>
        <w:t>.</w:t>
      </w:r>
    </w:p>
    <w:p w14:paraId="456C1D9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 an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FB80797"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 concrete </w:t>
      </w:r>
      <w:r w:rsidRPr="00C36773">
        <w:rPr>
          <w:rFonts w:ascii="Courier New" w:eastAsia="Times New Roman" w:hAnsi="Courier New" w:cs="Courier New"/>
          <w:color w:val="000000"/>
          <w:sz w:val="19"/>
          <w:szCs w:val="19"/>
        </w:rPr>
        <w:t>xs:element</w:t>
      </w:r>
      <w:r w:rsidRPr="00C36773">
        <w:rPr>
          <w:rFonts w:ascii="Times New Roman" w:eastAsia="Times New Roman" w:hAnsi="Times New Roman" w:cs="Times New Roman"/>
          <w:color w:val="000000"/>
          <w:sz w:val="24"/>
          <w:szCs w:val="24"/>
        </w:rPr>
        <w:t xml:space="preserve"> declaration to </w:t>
      </w:r>
      <w:r w:rsidRPr="00C36773">
        <w:rPr>
          <w:rFonts w:ascii="Courier New" w:eastAsia="Times New Roman" w:hAnsi="Courier New" w:cs="Courier New"/>
          <w:color w:val="000000"/>
          <w:sz w:val="19"/>
          <w:szCs w:val="19"/>
        </w:rPr>
        <w:t>@abstract="true"</w:t>
      </w:r>
      <w:r w:rsidRPr="00C36773">
        <w:rPr>
          <w:rFonts w:ascii="Times New Roman" w:eastAsia="Times New Roman" w:hAnsi="Times New Roman" w:cs="Times New Roman"/>
          <w:color w:val="000000"/>
          <w:sz w:val="24"/>
          <w:szCs w:val="24"/>
        </w:rPr>
        <w:t>.</w:t>
      </w:r>
    </w:p>
    <w:p w14:paraId="32080E9D"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 an </w:t>
      </w:r>
      <w:r w:rsidRPr="00C36773">
        <w:rPr>
          <w:rFonts w:ascii="Courier New" w:eastAsia="Times New Roman" w:hAnsi="Courier New" w:cs="Courier New"/>
          <w:color w:val="000000"/>
          <w:sz w:val="19"/>
          <w:szCs w:val="19"/>
        </w:rPr>
        <w:t>xs:element/@nillable="true"</w:t>
      </w:r>
      <w:r w:rsidRPr="00C36773">
        <w:rPr>
          <w:rFonts w:ascii="Times New Roman" w:eastAsia="Times New Roman" w:hAnsi="Times New Roman" w:cs="Times New Roman"/>
          <w:color w:val="000000"/>
          <w:sz w:val="24"/>
          <w:szCs w:val="24"/>
        </w:rPr>
        <w:t xml:space="preserve"> to </w:t>
      </w:r>
      <w:r w:rsidRPr="00C36773">
        <w:rPr>
          <w:rFonts w:ascii="Courier New" w:eastAsia="Times New Roman" w:hAnsi="Courier New" w:cs="Courier New"/>
          <w:color w:val="000000"/>
          <w:sz w:val="19"/>
          <w:szCs w:val="19"/>
        </w:rPr>
        <w:t>@nillable="false"</w:t>
      </w:r>
      <w:r w:rsidRPr="00C36773">
        <w:rPr>
          <w:rFonts w:ascii="Times New Roman" w:eastAsia="Times New Roman" w:hAnsi="Times New Roman" w:cs="Times New Roman"/>
          <w:color w:val="000000"/>
          <w:sz w:val="24"/>
          <w:szCs w:val="24"/>
        </w:rPr>
        <w:t>.</w:t>
      </w:r>
    </w:p>
    <w:p w14:paraId="7A255FF1"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Substitute an </w:t>
      </w:r>
      <w:r w:rsidRPr="00C36773">
        <w:rPr>
          <w:rFonts w:ascii="Courier New" w:eastAsia="Times New Roman" w:hAnsi="Courier New" w:cs="Courier New"/>
          <w:color w:val="000000"/>
          <w:sz w:val="19"/>
          <w:szCs w:val="19"/>
        </w:rPr>
        <w:t>xs:element/@substitutionGroup</w:t>
      </w:r>
      <w:r w:rsidRPr="00C36773">
        <w:rPr>
          <w:rFonts w:ascii="Times New Roman" w:eastAsia="Times New Roman" w:hAnsi="Times New Roman" w:cs="Times New Roman"/>
          <w:color w:val="000000"/>
          <w:sz w:val="24"/>
          <w:szCs w:val="24"/>
        </w:rPr>
        <w:t xml:space="preserve"> member for its associated substitution group head.</w:t>
      </w:r>
    </w:p>
    <w:p w14:paraId="06DEA8A0"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Substitute a composition of </w:t>
      </w:r>
      <w:r w:rsidRPr="00C36773">
        <w:rPr>
          <w:rFonts w:ascii="Courier New" w:eastAsia="Times New Roman" w:hAnsi="Courier New" w:cs="Courier New"/>
          <w:color w:val="000000"/>
          <w:sz w:val="19"/>
          <w:szCs w:val="19"/>
        </w:rPr>
        <w:t>xs:element/@substitutionGroup</w:t>
      </w:r>
      <w:r w:rsidRPr="00C36773">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25"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26" w:anchor="cos-nonambig" w:tgtFrame="_blank" w:history="1">
        <w:r w:rsidRPr="00C36773">
          <w:rPr>
            <w:rFonts w:ascii="Times New Roman" w:eastAsia="Times New Roman" w:hAnsi="Times New Roman" w:cs="Times New Roman"/>
            <w:color w:val="000000"/>
            <w:sz w:val="24"/>
            <w:szCs w:val="24"/>
            <w:shd w:val="clear" w:color="auto" w:fill="FFFFFF"/>
          </w:rPr>
          <w:t>§ Schema Component Constraint: Unique Particle Attribution</w:t>
        </w:r>
      </w:hyperlink>
      <w:r w:rsidRPr="00C36773">
        <w:rPr>
          <w:rFonts w:ascii="Times New Roman" w:eastAsia="Times New Roman" w:hAnsi="Times New Roman" w:cs="Times New Roman"/>
          <w:color w:val="000000"/>
          <w:sz w:val="24"/>
          <w:szCs w:val="24"/>
        </w:rPr>
        <w:t xml:space="preserve">). The composition is an ordered sequence of the </w:t>
      </w:r>
      <w:r w:rsidRPr="00C36773">
        <w:rPr>
          <w:rFonts w:ascii="Courier New" w:eastAsia="Times New Roman" w:hAnsi="Courier New" w:cs="Courier New"/>
          <w:color w:val="000000"/>
          <w:sz w:val="19"/>
          <w:szCs w:val="19"/>
        </w:rPr>
        <w:t>@substitutionGroup</w:t>
      </w:r>
      <w:r w:rsidRPr="00C36773">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C36773">
        <w:rPr>
          <w:rFonts w:ascii="Courier New" w:eastAsia="Times New Roman" w:hAnsi="Courier New" w:cs="Courier New"/>
          <w:color w:val="000000"/>
          <w:sz w:val="19"/>
          <w:szCs w:val="19"/>
        </w:rPr>
        <w:t>@substitutionGroup</w:t>
      </w:r>
      <w:r w:rsidRPr="00C36773">
        <w:rPr>
          <w:rFonts w:ascii="Times New Roman" w:eastAsia="Times New Roman" w:hAnsi="Times New Roman" w:cs="Times New Roman"/>
          <w:color w:val="000000"/>
          <w:sz w:val="24"/>
          <w:szCs w:val="24"/>
        </w:rPr>
        <w:t xml:space="preserve"> head cardinality. Order and cardinality of the replacement sequence must conform to XML Schema UPA constraints.</w:t>
      </w:r>
    </w:p>
    <w:p w14:paraId="26F7B035" w14:textId="77777777" w:rsidR="00C36773" w:rsidRPr="00C36773" w:rsidRDefault="00C36773" w:rsidP="00C36773">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072FAFE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52" w:name="Extension-Schemas"/>
      <w:bookmarkStart w:id="753" w:name="section_4.3"/>
      <w:bookmarkEnd w:id="752"/>
      <w:bookmarkEnd w:id="753"/>
      <w:r w:rsidRPr="00C36773">
        <w:rPr>
          <w:rFonts w:ascii="Times New Roman" w:eastAsia="Times New Roman" w:hAnsi="Times New Roman" w:cs="Times New Roman"/>
          <w:b/>
          <w:bCs/>
          <w:color w:val="000000"/>
          <w:sz w:val="30"/>
          <w:szCs w:val="30"/>
        </w:rPr>
        <w:t>4.3. Extension Schema Documents</w:t>
      </w:r>
    </w:p>
    <w:p w14:paraId="4B7D0CA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54" w:name="definition_extension_schema_document"/>
      <w:bookmarkEnd w:id="754"/>
      <w:r w:rsidRPr="00C36773">
        <w:rPr>
          <w:rFonts w:ascii="Times New Roman" w:eastAsia="Times New Roman" w:hAnsi="Times New Roman" w:cs="Times New Roman"/>
          <w:b/>
          <w:bCs/>
          <w:color w:val="000000"/>
          <w:sz w:val="24"/>
          <w:szCs w:val="24"/>
        </w:rPr>
        <w:t>[Definition: extension schema document]</w:t>
      </w:r>
    </w:p>
    <w:p w14:paraId="175B8903" w14:textId="370E5CA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55"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3</w:delText>
        </w:r>
      </w:del>
      <w:ins w:id="756"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2DA3F4DC" w14:textId="3496A032"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57" w:name="d3e2456"/>
      <w:bookmarkEnd w:id="7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intended to provide definitions of </w:t>
      </w:r>
      <w:bookmarkStart w:id="758" w:name="d3e2459"/>
      <w:bookmarkEnd w:id="7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intended for reuse within a more narrow scope than those defined by a </w:t>
      </w:r>
      <w:bookmarkStart w:id="759" w:name="d3e2462"/>
      <w:bookmarkEnd w:id="7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a </w:t>
      </w:r>
      <w:bookmarkStart w:id="760" w:name="d3e2465"/>
      <w:bookmarkEnd w:id="7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61"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3</w:delText>
        </w:r>
      </w:del>
      <w:ins w:id="762"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An extension schema document MUST conform to all rules of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[NIEM Naming and Design Rules</w:t>
      </w:r>
      <w:del w:id="763" w:author="Chipman, Charles" w:date="2019-01-29T15:36:00Z">
        <w:r w:rsidRPr="00C36773" w:rsidDel="004B4241">
          <w:rPr>
            <w:rFonts w:ascii="Times New Roman" w:eastAsia="Times New Roman" w:hAnsi="Times New Roman" w:cs="Times New Roman"/>
            <w:b/>
            <w:bCs/>
            <w:color w:val="000000"/>
            <w:sz w:val="24"/>
            <w:szCs w:val="24"/>
            <w:shd w:val="clear" w:color="auto" w:fill="EEEEEE"/>
          </w:rPr>
          <w:delText xml:space="preserve"> </w:delText>
        </w:r>
      </w:del>
      <w:ins w:id="764" w:author="Chipman, Charles" w:date="2019-01-29T15:36: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3.0]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that apply to this conformance target. An XML document with a </w:t>
      </w:r>
      <w:bookmarkStart w:id="765" w:name="d3e2473"/>
      <w:bookmarkEnd w:id="7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http://reference.niem.gov/niem/specification/naming-and-design-rules/</w:t>
      </w:r>
      <w:del w:id="766" w:author="Chipman, Charles" w:date="2019-01-29T15:36:00Z">
        <w:r w:rsidRPr="00C36773" w:rsidDel="004B4241">
          <w:rPr>
            <w:rFonts w:ascii="Courier New" w:eastAsia="Times New Roman" w:hAnsi="Courier New" w:cs="Courier New"/>
            <w:color w:val="000000"/>
            <w:sz w:val="19"/>
            <w:szCs w:val="19"/>
          </w:rPr>
          <w:delText>3</w:delText>
        </w:r>
      </w:del>
      <w:ins w:id="767" w:author="Chipman, Charles" w:date="2019-01-29T15:36:00Z">
        <w:r w:rsidR="004B4241">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.0/#ExtensionSchemaDocument</w:t>
      </w:r>
      <w:r w:rsidRPr="00C36773">
        <w:rPr>
          <w:rFonts w:ascii="Times New Roman" w:eastAsia="Times New Roman" w:hAnsi="Times New Roman" w:cs="Times New Roman"/>
          <w:color w:val="000000"/>
          <w:sz w:val="24"/>
          <w:szCs w:val="24"/>
        </w:rPr>
        <w:t xml:space="preserve"> MUST be an extension schema document.</w:t>
      </w:r>
    </w:p>
    <w:p w14:paraId="05F55B5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an </w:t>
      </w:r>
      <w:bookmarkStart w:id="768" w:name="d3e2484"/>
      <w:bookmarkEnd w:id="7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30BCD92A" w14:textId="5180771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 developer who determines that NIEM is missing elements required for a given information exchange has several options for providing the missing elements. Using rules and techniques defined in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69" w:author="Chipman, Charles" w:date="2019-01-29T15:36:00Z">
        <w:r w:rsidRPr="00C36773" w:rsidDel="004B4241">
          <w:rPr>
            <w:rFonts w:ascii="Times New Roman" w:eastAsia="Times New Roman" w:hAnsi="Times New Roman" w:cs="Times New Roman"/>
            <w:b/>
            <w:bCs/>
            <w:color w:val="000000"/>
            <w:sz w:val="24"/>
            <w:szCs w:val="24"/>
            <w:shd w:val="clear" w:color="auto" w:fill="FFFFFF"/>
          </w:rPr>
          <w:delText>3</w:delText>
        </w:r>
      </w:del>
      <w:ins w:id="770" w:author="Chipman, Charles" w:date="2019-01-29T15:36: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57E3F693"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Extend an existing NIEM </w:t>
      </w:r>
      <w:bookmarkStart w:id="771" w:name="d3e2498"/>
      <w:bookmarkEnd w:id="7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possible).</w:t>
      </w:r>
    </w:p>
    <w:p w14:paraId="5F7748D5"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Augment an existing NIEM data type (through NIEM Type Augmentation).</w:t>
      </w:r>
    </w:p>
    <w:p w14:paraId="7E31EEA3"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Build a new NIEM-conformant data component.</w:t>
      </w:r>
    </w:p>
    <w:p w14:paraId="5C9CEC8F" w14:textId="77777777" w:rsidR="00C36773" w:rsidRPr="00C36773" w:rsidRDefault="00C36773" w:rsidP="00C36773">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Employ NIEM adapter types for components from an external standard that does not conform to NIEM.</w:t>
      </w:r>
    </w:p>
    <w:p w14:paraId="0B2C01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extension schema document may contain </w:t>
      </w:r>
      <w:bookmarkStart w:id="772" w:name="d3e2517"/>
      <w:bookmarkEnd w:id="7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built from any of the options above. Employment of extension schema documents in an </w:t>
      </w:r>
      <w:bookmarkStart w:id="773" w:name="d3e2520"/>
      <w:bookmarkEnd w:id="7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entirely optional.</w:t>
      </w:r>
    </w:p>
    <w:p w14:paraId="324F716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Multiple extension schema documents are allowed in a single </w:t>
      </w:r>
      <w:bookmarkStart w:id="774" w:name="d3e2527"/>
      <w:bookmarkEnd w:id="7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775" w:name="d3e2530"/>
      <w:bookmarkEnd w:id="7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776" w:name="d3e2533"/>
      <w:bookmarkEnd w:id="7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2CBEE752" w14:textId="7C78BE6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Extension schema documents generally contain new </w:t>
      </w:r>
      <w:bookmarkStart w:id="777" w:name="d3e2539"/>
      <w:bookmarkEnd w:id="7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778" w:name="d3e2542"/>
      <w:bookmarkEnd w:id="7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being the case, reference schema documents do not exist for new </w:t>
      </w:r>
      <w:bookmarkStart w:id="779" w:name="d3e2545"/>
      <w:bookmarkEnd w:id="77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80" w:author="Chipman, Charles" w:date="2019-01-29T15:37:00Z">
        <w:r w:rsidRPr="00C36773" w:rsidDel="004B4241">
          <w:rPr>
            <w:rFonts w:ascii="Times New Roman" w:eastAsia="Times New Roman" w:hAnsi="Times New Roman" w:cs="Times New Roman"/>
            <w:b/>
            <w:bCs/>
            <w:color w:val="000000"/>
            <w:sz w:val="24"/>
            <w:szCs w:val="24"/>
            <w:shd w:val="clear" w:color="auto" w:fill="FFFFFF"/>
          </w:rPr>
          <w:delText>3</w:delText>
        </w:r>
      </w:del>
      <w:ins w:id="781" w:author="Chipman, Charles" w:date="2019-01-29T15:37: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the definition or declaration of each new </w:t>
      </w:r>
      <w:bookmarkStart w:id="782" w:name="d3e2550"/>
      <w:bookmarkEnd w:id="7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extension schema document must include an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element that provides its semantics and NIEM-specific relationships.</w:t>
      </w:r>
    </w:p>
    <w:p w14:paraId="32BCF94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783" w:name="External-Schemas"/>
      <w:bookmarkStart w:id="784" w:name="section_4.4"/>
      <w:bookmarkEnd w:id="783"/>
      <w:bookmarkEnd w:id="784"/>
      <w:r w:rsidRPr="00C36773">
        <w:rPr>
          <w:rFonts w:ascii="Times New Roman" w:eastAsia="Times New Roman" w:hAnsi="Times New Roman" w:cs="Times New Roman"/>
          <w:b/>
          <w:bCs/>
          <w:color w:val="000000"/>
          <w:sz w:val="30"/>
          <w:szCs w:val="30"/>
        </w:rPr>
        <w:t>4.4. External Schema Documents</w:t>
      </w:r>
    </w:p>
    <w:p w14:paraId="16B3CD05"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85" w:name="definition_external_schema_document"/>
      <w:bookmarkEnd w:id="785"/>
      <w:r w:rsidRPr="00C36773">
        <w:rPr>
          <w:rFonts w:ascii="Times New Roman" w:eastAsia="Times New Roman" w:hAnsi="Times New Roman" w:cs="Times New Roman"/>
          <w:b/>
          <w:bCs/>
          <w:color w:val="000000"/>
          <w:sz w:val="24"/>
          <w:szCs w:val="24"/>
        </w:rPr>
        <w:t>[Definition: external schema document]</w:t>
      </w:r>
    </w:p>
    <w:p w14:paraId="0ACD0373" w14:textId="2D92DC4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86" w:author="Chipman, Charles" w:date="2019-01-29T15:37:00Z">
        <w:r w:rsidRPr="00C36773" w:rsidDel="004B4241">
          <w:rPr>
            <w:rFonts w:ascii="Times New Roman" w:eastAsia="Times New Roman" w:hAnsi="Times New Roman" w:cs="Times New Roman"/>
            <w:b/>
            <w:bCs/>
            <w:color w:val="000000"/>
            <w:sz w:val="24"/>
            <w:szCs w:val="24"/>
            <w:shd w:val="clear" w:color="auto" w:fill="EEEEEE"/>
          </w:rPr>
          <w:delText>3</w:delText>
        </w:r>
      </w:del>
      <w:ins w:id="787" w:author="Chipman, Charles" w:date="2019-01-29T15:37: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760A02F4"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Any </w:t>
      </w:r>
      <w:bookmarkStart w:id="788" w:name="d3e2575"/>
      <w:bookmarkEnd w:id="7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not one of:</w:t>
      </w:r>
    </w:p>
    <w:p w14:paraId="792042F9"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789" w:name="d3e2584"/>
      <w:bookmarkEnd w:id="7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65B63FDE"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90" w:name="d3e2591"/>
      <w:bookmarkEnd w:id="7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or</w:t>
      </w:r>
    </w:p>
    <w:p w14:paraId="1BBD19C4" w14:textId="77777777" w:rsidR="00C36773" w:rsidRPr="00C36773" w:rsidRDefault="00C36773" w:rsidP="00C36773">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791" w:name="d3e2598"/>
      <w:bookmarkEnd w:id="7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has the </w:t>
      </w:r>
      <w:r w:rsidRPr="00C36773">
        <w:rPr>
          <w:rFonts w:ascii="Courier New" w:eastAsia="Times New Roman" w:hAnsi="Courier New" w:cs="Courier New"/>
          <w:color w:val="000000"/>
          <w:sz w:val="19"/>
          <w:szCs w:val="19"/>
        </w:rPr>
        <w:t>structures</w:t>
      </w:r>
      <w:r w:rsidRPr="00C36773">
        <w:rPr>
          <w:rFonts w:ascii="Times New Roman" w:eastAsia="Times New Roman" w:hAnsi="Times New Roman" w:cs="Times New Roman"/>
          <w:color w:val="000000"/>
          <w:sz w:val="24"/>
          <w:szCs w:val="24"/>
        </w:rPr>
        <w:t xml:space="preserve"> namespace as its target namespace.</w:t>
      </w:r>
    </w:p>
    <w:p w14:paraId="4092402E" w14:textId="7CE60F1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792" w:author="Chipman, Charles" w:date="2019-01-29T15:37:00Z">
        <w:r w:rsidRPr="00C36773" w:rsidDel="004B4241">
          <w:rPr>
            <w:rFonts w:ascii="Times New Roman" w:eastAsia="Times New Roman" w:hAnsi="Times New Roman" w:cs="Times New Roman"/>
            <w:color w:val="000000"/>
            <w:sz w:val="24"/>
            <w:szCs w:val="24"/>
          </w:rPr>
          <w:delText xml:space="preserve">All </w:delText>
        </w:r>
        <w:bookmarkStart w:id="793" w:name="d3e2610"/>
        <w:bookmarkEnd w:id="793"/>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classes</w:delText>
        </w:r>
      </w:del>
      <w:ins w:id="794" w:author="Chipman, Charles" w:date="2019-01-29T15:37:00Z">
        <w:r w:rsidR="004B4241">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 xml:space="preserve"> may contain </w:t>
      </w:r>
      <w:r w:rsidRPr="00C36773">
        <w:rPr>
          <w:rFonts w:ascii="Times New Roman" w:eastAsia="Times New Roman" w:hAnsi="Times New Roman" w:cs="Times New Roman"/>
          <w:i/>
          <w:iCs/>
          <w:color w:val="000000"/>
          <w:sz w:val="24"/>
          <w:szCs w:val="24"/>
        </w:rPr>
        <w:t>external schema documents</w:t>
      </w:r>
      <w:r w:rsidRPr="00C36773">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C36773">
        <w:rPr>
          <w:rFonts w:ascii="Times New Roman" w:eastAsia="Times New Roman" w:hAnsi="Times New Roman" w:cs="Times New Roman"/>
          <w:i/>
          <w:iCs/>
          <w:color w:val="000000"/>
          <w:sz w:val="24"/>
          <w:szCs w:val="24"/>
        </w:rPr>
        <w:t>external adapter types</w:t>
      </w:r>
      <w:r w:rsidRPr="00C36773">
        <w:rPr>
          <w:rFonts w:ascii="Times New Roman" w:eastAsia="Times New Roman" w:hAnsi="Times New Roman" w:cs="Times New Roman"/>
          <w:color w:val="000000"/>
          <w:sz w:val="24"/>
          <w:szCs w:val="24"/>
        </w:rPr>
        <w:t xml:space="preserve"> to identify the fact they do not conform to NIEM.</w:t>
      </w:r>
    </w:p>
    <w:p w14:paraId="45B5059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795" w:name="definition_external_adapter_type"/>
      <w:bookmarkEnd w:id="795"/>
      <w:r w:rsidRPr="00C36773">
        <w:rPr>
          <w:rFonts w:ascii="Times New Roman" w:eastAsia="Times New Roman" w:hAnsi="Times New Roman" w:cs="Times New Roman"/>
          <w:b/>
          <w:bCs/>
          <w:color w:val="000000"/>
          <w:sz w:val="24"/>
          <w:szCs w:val="24"/>
        </w:rPr>
        <w:t>[Definition: external adapter type]</w:t>
      </w:r>
    </w:p>
    <w:p w14:paraId="4CA46CBD" w14:textId="05983F2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796" w:author="Chipman, Charles" w:date="2019-01-29T15:37:00Z">
        <w:r w:rsidRPr="00C36773" w:rsidDel="004B4241">
          <w:rPr>
            <w:rFonts w:ascii="Times New Roman" w:eastAsia="Times New Roman" w:hAnsi="Times New Roman" w:cs="Times New Roman"/>
            <w:b/>
            <w:bCs/>
            <w:color w:val="000000"/>
            <w:sz w:val="24"/>
            <w:szCs w:val="24"/>
            <w:shd w:val="clear" w:color="auto" w:fill="EEEEEE"/>
          </w:rPr>
          <w:delText>3</w:delText>
        </w:r>
      </w:del>
      <w:ins w:id="797" w:author="Chipman, Charles" w:date="2019-01-29T15:37:00Z">
        <w:r w:rsidR="004B4241">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5AEC644D"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39D0CF6A" w14:textId="7CB8EB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Refer to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798" w:author="Chipman, Charles" w:date="2019-01-29T15:37:00Z">
        <w:r w:rsidRPr="00C36773" w:rsidDel="004B4241">
          <w:rPr>
            <w:rFonts w:ascii="Times New Roman" w:eastAsia="Times New Roman" w:hAnsi="Times New Roman" w:cs="Times New Roman"/>
            <w:b/>
            <w:bCs/>
            <w:color w:val="000000"/>
            <w:sz w:val="24"/>
            <w:szCs w:val="24"/>
            <w:shd w:val="clear" w:color="auto" w:fill="FFFFFF"/>
          </w:rPr>
          <w:delText>3</w:delText>
        </w:r>
      </w:del>
      <w:ins w:id="799" w:author="Chipman, Charles" w:date="2019-01-29T15:37: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1AB1EF8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00" w:name="Constraint-Schemas"/>
      <w:bookmarkStart w:id="801" w:name="section_4.5"/>
      <w:bookmarkEnd w:id="800"/>
      <w:bookmarkEnd w:id="801"/>
      <w:r w:rsidRPr="00C36773">
        <w:rPr>
          <w:rFonts w:ascii="Times New Roman" w:eastAsia="Times New Roman" w:hAnsi="Times New Roman" w:cs="Times New Roman"/>
          <w:b/>
          <w:bCs/>
          <w:color w:val="000000"/>
          <w:sz w:val="30"/>
          <w:szCs w:val="30"/>
        </w:rPr>
        <w:t>4.5. Constraint Schema Document Sets</w:t>
      </w:r>
    </w:p>
    <w:p w14:paraId="373DBABF"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802" w:name="definition_constraint_schema_document_se"/>
      <w:bookmarkEnd w:id="802"/>
      <w:r w:rsidRPr="00C36773">
        <w:rPr>
          <w:rFonts w:ascii="Times New Roman" w:eastAsia="Times New Roman" w:hAnsi="Times New Roman" w:cs="Times New Roman"/>
          <w:b/>
          <w:bCs/>
          <w:color w:val="000000"/>
          <w:sz w:val="24"/>
          <w:szCs w:val="24"/>
        </w:rPr>
        <w:t>[Definition: constraint schema document set]</w:t>
      </w:r>
    </w:p>
    <w:p w14:paraId="56320288"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579810B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803" w:name="d3e2652"/>
      <w:bookmarkEnd w:id="8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804" w:name="d3e2655"/>
      <w:bookmarkEnd w:id="8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that is used to express business rules for a class of </w:t>
      </w:r>
      <w:bookmarkStart w:id="805" w:name="d3e2658"/>
      <w:bookmarkEnd w:id="8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document set uses the XML Schema Definition Language to add constraints to components defined or declared by other schema documents, usually a </w:t>
      </w:r>
      <w:bookmarkStart w:id="806" w:name="d3e2661"/>
      <w:bookmarkEnd w:id="8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but they can be applied to </w:t>
      </w:r>
      <w:bookmarkStart w:id="807" w:name="d3e2664"/>
      <w:bookmarkEnd w:id="8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well.</w:t>
      </w:r>
    </w:p>
    <w:p w14:paraId="7FC7341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808" w:name="d3e2670"/>
      <w:bookmarkEnd w:id="8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validates additional constraints imposed on an </w:t>
      </w:r>
      <w:bookmarkStart w:id="809" w:name="d3e2673"/>
      <w:bookmarkEnd w:id="80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only after it is known to be NIEM-conformant (i.e., has been validated with a </w:t>
      </w:r>
      <w:bookmarkStart w:id="810" w:name="d3e2676"/>
      <w:bookmarkEnd w:id="8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bookmarkStart w:id="811" w:name="d3e2679"/>
      <w:bookmarkEnd w:id="8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applicable </w:t>
      </w:r>
      <w:bookmarkStart w:id="812" w:name="d3e2682"/>
      <w:bookmarkEnd w:id="8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8266C37" w14:textId="6AEACDC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use a </w:t>
      </w:r>
      <w:bookmarkStart w:id="813" w:name="d3e2688"/>
      <w:bookmarkEnd w:id="8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814" w:author="Chipman, Charles" w:date="2019-01-29T15:38:00Z">
        <w:r w:rsidRPr="00C36773" w:rsidDel="004B4241">
          <w:rPr>
            <w:rFonts w:ascii="Times New Roman" w:eastAsia="Times New Roman" w:hAnsi="Times New Roman" w:cs="Times New Roman"/>
            <w:b/>
            <w:bCs/>
            <w:color w:val="000000"/>
            <w:sz w:val="24"/>
            <w:szCs w:val="24"/>
            <w:shd w:val="clear" w:color="auto" w:fill="FFFFFF"/>
          </w:rPr>
          <w:delText>3</w:delText>
        </w:r>
      </w:del>
      <w:ins w:id="815" w:author="Chipman, Charles" w:date="2019-01-29T15:38:00Z">
        <w:r w:rsidR="004B4241">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the </w:t>
      </w:r>
      <w:bookmarkStart w:id="816" w:name="d3e2693"/>
      <w:bookmarkEnd w:id="8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subset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w:t>
      </w:r>
      <w:bookmarkStart w:id="817" w:name="d3e2696"/>
      <w:bookmarkEnd w:id="8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1512384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7704A08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27"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w:t>
      </w:r>
      <w:hyperlink r:id="rId128"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color w:val="000000"/>
          <w:sz w:val="24"/>
          <w:szCs w:val="24"/>
        </w:rPr>
        <w:lastRenderedPageBreak/>
        <w:t xml:space="preserve">NIEM also allows other methods that do not use XML Schema. For example, the use of </w:t>
      </w:r>
      <w:hyperlink r:id="rId129"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07902EF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30"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4167A42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common practice for creating an </w:t>
      </w:r>
      <w:bookmarkStart w:id="818" w:name="d3e2720"/>
      <w:bookmarkEnd w:id="8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4011833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is no restriction on the number of constraint schema document sets (and validation passes) that an </w:t>
      </w:r>
      <w:bookmarkStart w:id="819" w:name="d3e2726"/>
      <w:bookmarkEnd w:id="8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7AE402B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constraint schema documents in a </w:t>
      </w:r>
      <w:bookmarkStart w:id="820" w:name="d3e2732"/>
      <w:bookmarkEnd w:id="8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1849EF1E" w14:textId="56998D3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21" w:name="MPD-Documentation-Artifacts"/>
      <w:bookmarkStart w:id="822" w:name="section_5"/>
      <w:bookmarkEnd w:id="821"/>
      <w:bookmarkEnd w:id="822"/>
      <w:r w:rsidRPr="00C36773">
        <w:rPr>
          <w:rFonts w:ascii="Times New Roman" w:eastAsia="Times New Roman" w:hAnsi="Times New Roman" w:cs="Times New Roman"/>
          <w:b/>
          <w:bCs/>
          <w:color w:val="000000"/>
          <w:sz w:val="30"/>
          <w:szCs w:val="30"/>
        </w:rPr>
        <w:t xml:space="preserve">5. </w:t>
      </w:r>
      <w:del w:id="823" w:author="Chipman, Charles" w:date="2019-01-29T15:38:00Z">
        <w:r w:rsidRPr="00C36773" w:rsidDel="004B4241">
          <w:rPr>
            <w:rFonts w:ascii="Times New Roman" w:eastAsia="Times New Roman" w:hAnsi="Times New Roman" w:cs="Times New Roman"/>
            <w:b/>
            <w:bCs/>
            <w:color w:val="000000"/>
            <w:sz w:val="30"/>
            <w:szCs w:val="30"/>
          </w:rPr>
          <w:delText xml:space="preserve">MPD </w:delText>
        </w:r>
      </w:del>
      <w:ins w:id="824" w:author="Chipman, Charles" w:date="2019-01-29T15:38:00Z">
        <w:r w:rsidR="004B4241">
          <w:rPr>
            <w:rFonts w:ascii="Times New Roman" w:eastAsia="Times New Roman" w:hAnsi="Times New Roman" w:cs="Times New Roman"/>
            <w:b/>
            <w:bCs/>
            <w:color w:val="000000"/>
            <w:sz w:val="30"/>
            <w:szCs w:val="30"/>
          </w:rPr>
          <w:t>IEPD</w:t>
        </w:r>
        <w:r w:rsidR="004B424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Documentation Artifacts</w:t>
      </w:r>
    </w:p>
    <w:p w14:paraId="67671F72" w14:textId="5207D41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schema documents (and the schemas that result from them) are the essence of a NIEM </w:t>
      </w:r>
      <w:bookmarkStart w:id="825" w:name="d3e2747"/>
      <w:bookmarkEnd w:id="825"/>
      <w:del w:id="826" w:author="Chipman, Charles" w:date="2019-01-29T15:38: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827" w:author="Chipman, Charles" w:date="2019-01-29T15:38: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However, a variety of documentation files may be incorporated into a NIEM </w:t>
      </w:r>
      <w:bookmarkStart w:id="828" w:name="d3e2750"/>
      <w:bookmarkEnd w:id="828"/>
      <w:del w:id="829" w:author="Chipman, Charles" w:date="2019-01-29T15:38: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830" w:author="Chipman, Charles" w:date="2019-01-29T15:38: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One particular documentation file is required in every </w:t>
      </w:r>
      <w:del w:id="831" w:author="Chipman, Charles" w:date="2019-01-29T15:38:00Z">
        <w:r w:rsidRPr="00C36773" w:rsidDel="004B4241">
          <w:rPr>
            <w:rFonts w:ascii="Times New Roman" w:eastAsia="Times New Roman" w:hAnsi="Times New Roman" w:cs="Times New Roman"/>
            <w:color w:val="000000"/>
            <w:sz w:val="24"/>
            <w:szCs w:val="24"/>
          </w:rPr>
          <w:delText>MPD</w:delText>
        </w:r>
      </w:del>
      <w:ins w:id="832" w:author="Chipman, Charles" w:date="2019-01-29T15:38: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del w:id="833" w:author="Chipman, Charles" w:date="2019-01-29T15:38:00Z">
        <w:r w:rsidRPr="00C36773" w:rsidDel="004B4241">
          <w:rPr>
            <w:rFonts w:ascii="Courier New" w:eastAsia="Times New Roman" w:hAnsi="Courier New" w:cs="Courier New"/>
            <w:color w:val="000000"/>
            <w:sz w:val="19"/>
            <w:szCs w:val="19"/>
          </w:rPr>
          <w:delText>mpd</w:delText>
        </w:r>
      </w:del>
      <w:ins w:id="834" w:author="Chipman, Charles" w:date="2019-01-29T15:38:00Z">
        <w:r w:rsidR="004B4241">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the </w:t>
      </w:r>
      <w:del w:id="835" w:author="Chipman, Charles" w:date="2019-01-29T15:38:00Z">
        <w:r w:rsidRPr="00C36773" w:rsidDel="004B4241">
          <w:rPr>
            <w:rFonts w:ascii="Times New Roman" w:eastAsia="Times New Roman" w:hAnsi="Times New Roman" w:cs="Times New Roman"/>
            <w:color w:val="000000"/>
            <w:sz w:val="24"/>
            <w:szCs w:val="24"/>
          </w:rPr>
          <w:delText xml:space="preserve">MPD </w:delText>
        </w:r>
      </w:del>
      <w:ins w:id="836" w:author="Chipman, Charles" w:date="2019-01-29T15:38: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This file contains basic metadata, relationship and lineage data, </w:t>
      </w:r>
      <w:bookmarkStart w:id="837" w:name="d3e2756"/>
      <w:bookmarkEnd w:id="8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specifications, and validation information.</w:t>
      </w:r>
    </w:p>
    <w:p w14:paraId="7A2E588A" w14:textId="0B93E9C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838" w:name="d3e2762"/>
      <w:bookmarkEnd w:id="83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(formerly known as a </w:t>
      </w:r>
      <w:r w:rsidRPr="00C36773">
        <w:rPr>
          <w:rFonts w:ascii="Times New Roman" w:eastAsia="Times New Roman" w:hAnsi="Times New Roman" w:cs="Times New Roman"/>
          <w:i/>
          <w:iCs/>
          <w:color w:val="000000"/>
          <w:sz w:val="24"/>
          <w:szCs w:val="24"/>
        </w:rPr>
        <w:t>master document</w:t>
      </w:r>
      <w:r w:rsidRPr="00C36773">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839" w:name="d3e2768"/>
      <w:bookmarkEnd w:id="83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840" w:name="d3e2771"/>
      <w:bookmarkEnd w:id="840"/>
      <w:del w:id="841" w:author="Chipman, Charles" w:date="2019-01-29T15:39: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del>
      <w:ins w:id="842" w:author="Chipman, Charles" w:date="2019-01-29T15:39: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F0797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The following subsections address these documentation artifacts and the concepts, metadata, and content each supports.</w:t>
      </w:r>
    </w:p>
    <w:p w14:paraId="41405D1D" w14:textId="5DBD771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43" w:name="MPD-Catalog"/>
      <w:bookmarkStart w:id="844" w:name="section_5.1"/>
      <w:bookmarkEnd w:id="843"/>
      <w:bookmarkEnd w:id="844"/>
      <w:r w:rsidRPr="00C36773">
        <w:rPr>
          <w:rFonts w:ascii="Times New Roman" w:eastAsia="Times New Roman" w:hAnsi="Times New Roman" w:cs="Times New Roman"/>
          <w:b/>
          <w:bCs/>
          <w:color w:val="000000"/>
          <w:sz w:val="30"/>
          <w:szCs w:val="30"/>
        </w:rPr>
        <w:t xml:space="preserve">5.1. NIEM </w:t>
      </w:r>
      <w:del w:id="845" w:author="Chipman, Charles" w:date="2019-01-29T15:39:00Z">
        <w:r w:rsidRPr="00C36773" w:rsidDel="004B4241">
          <w:rPr>
            <w:rFonts w:ascii="Times New Roman" w:eastAsia="Times New Roman" w:hAnsi="Times New Roman" w:cs="Times New Roman"/>
            <w:b/>
            <w:bCs/>
            <w:color w:val="000000"/>
            <w:sz w:val="30"/>
            <w:szCs w:val="30"/>
          </w:rPr>
          <w:delText xml:space="preserve">MPD </w:delText>
        </w:r>
      </w:del>
      <w:ins w:id="846" w:author="Chipman, Charles" w:date="2019-01-29T15:39:00Z">
        <w:r w:rsidR="004B4241">
          <w:rPr>
            <w:rFonts w:ascii="Times New Roman" w:eastAsia="Times New Roman" w:hAnsi="Times New Roman" w:cs="Times New Roman"/>
            <w:b/>
            <w:bCs/>
            <w:color w:val="000000"/>
            <w:sz w:val="30"/>
            <w:szCs w:val="30"/>
          </w:rPr>
          <w:t>IEPD</w:t>
        </w:r>
        <w:r w:rsidR="004B424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w:t>
      </w:r>
    </w:p>
    <w:p w14:paraId="5D40F65A" w14:textId="2DED429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847" w:name="definition_MPD_catalog_document"/>
      <w:bookmarkEnd w:id="847"/>
      <w:r w:rsidRPr="00C36773">
        <w:rPr>
          <w:rFonts w:ascii="Times New Roman" w:eastAsia="Times New Roman" w:hAnsi="Times New Roman" w:cs="Times New Roman"/>
          <w:b/>
          <w:bCs/>
          <w:color w:val="000000"/>
          <w:sz w:val="24"/>
          <w:szCs w:val="24"/>
        </w:rPr>
        <w:t xml:space="preserve">[Definition: </w:t>
      </w:r>
      <w:del w:id="848" w:author="Chipman, Charles" w:date="2019-01-29T15:39:00Z">
        <w:r w:rsidRPr="00C36773" w:rsidDel="004B4241">
          <w:rPr>
            <w:rFonts w:ascii="Times New Roman" w:eastAsia="Times New Roman" w:hAnsi="Times New Roman" w:cs="Times New Roman"/>
            <w:b/>
            <w:bCs/>
            <w:color w:val="000000"/>
            <w:sz w:val="24"/>
            <w:szCs w:val="24"/>
          </w:rPr>
          <w:delText xml:space="preserve">MPD </w:delText>
        </w:r>
      </w:del>
      <w:ins w:id="849" w:author="Chipman, Charles" w:date="2019-01-29T15:39:00Z">
        <w:r w:rsidR="004B4241">
          <w:rPr>
            <w:rFonts w:ascii="Times New Roman" w:eastAsia="Times New Roman" w:hAnsi="Times New Roman" w:cs="Times New Roman"/>
            <w:b/>
            <w:bCs/>
            <w:color w:val="000000"/>
            <w:sz w:val="24"/>
            <w:szCs w:val="24"/>
          </w:rPr>
          <w:t>IEPD</w:t>
        </w:r>
        <w:r w:rsidR="004B4241"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catalog document]</w:t>
      </w:r>
    </w:p>
    <w:p w14:paraId="2037CC3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850" w:name="d3e2786"/>
      <w:bookmarkEnd w:id="8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w:t>
      </w:r>
    </w:p>
    <w:p w14:paraId="17A21494" w14:textId="2CB263FB" w:rsidR="00C36773" w:rsidRPr="00C36773" w:rsidRDefault="00C36773" w:rsidP="00C36773">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conforms to all the rules in this specification for the conformance target </w:t>
      </w:r>
      <w:bookmarkStart w:id="851" w:name="d3e2795"/>
      <w:bookmarkEnd w:id="851"/>
      <w:del w:id="852" w:author="Chipman, Charles" w:date="2019-01-29T15:39: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EEEEEE"/>
          </w:rPr>
          <w:delText>MPD catalog document</w:delText>
        </w:r>
        <w:r w:rsidRPr="00C36773" w:rsidDel="004B4241">
          <w:rPr>
            <w:rFonts w:ascii="Times New Roman" w:eastAsia="Times New Roman" w:hAnsi="Times New Roman" w:cs="Times New Roman"/>
            <w:color w:val="000000"/>
            <w:sz w:val="24"/>
            <w:szCs w:val="24"/>
          </w:rPr>
          <w:fldChar w:fldCharType="end"/>
        </w:r>
      </w:del>
      <w:ins w:id="853" w:author="Chipman, Charles" w:date="2019-01-29T15:39: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EEEEEE"/>
          </w:rPr>
          <w:t>IEPD</w:t>
        </w:r>
        <w:r w:rsidR="004B4241" w:rsidRPr="00C36773">
          <w:rPr>
            <w:rFonts w:ascii="Times New Roman" w:eastAsia="Times New Roman" w:hAnsi="Times New Roman" w:cs="Times New Roman"/>
            <w:color w:val="000000"/>
            <w:sz w:val="24"/>
            <w:szCs w:val="24"/>
            <w:shd w:val="clear" w:color="auto" w:fill="EEEEEE"/>
          </w:rPr>
          <w:t xml:space="preserve"> catalog document</w:t>
        </w:r>
        <w:r w:rsidR="004B424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(i.e., applicability code </w:t>
      </w:r>
      <w:del w:id="854" w:author="Chipman, Charles" w:date="2019-01-29T15:39:00Z">
        <w:r w:rsidRPr="00C36773" w:rsidDel="004B4241">
          <w:rPr>
            <w:rFonts w:ascii="Times New Roman" w:eastAsia="Times New Roman" w:hAnsi="Times New Roman" w:cs="Times New Roman"/>
            <w:color w:val="000000"/>
            <w:sz w:val="24"/>
            <w:szCs w:val="24"/>
          </w:rPr>
          <w:delText>MPD</w:delText>
        </w:r>
      </w:del>
      <w:ins w:id="855"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 and</w:t>
      </w:r>
    </w:p>
    <w:p w14:paraId="3FFC26E4" w14:textId="77777777" w:rsidR="00C36773" w:rsidRPr="00C36773" w:rsidRDefault="00C36773" w:rsidP="00C36773">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contains metadata describing:</w:t>
      </w:r>
    </w:p>
    <w:p w14:paraId="476CCA5A" w14:textId="36AAFDEF"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del w:id="856" w:author="Chipman, Charles" w:date="2019-01-29T15:39:00Z">
        <w:r w:rsidRPr="00C36773" w:rsidDel="004B4241">
          <w:rPr>
            <w:rFonts w:ascii="Times New Roman" w:eastAsia="Times New Roman" w:hAnsi="Times New Roman" w:cs="Times New Roman"/>
            <w:color w:val="000000"/>
            <w:sz w:val="24"/>
            <w:szCs w:val="24"/>
          </w:rPr>
          <w:delText xml:space="preserve">MPD </w:delText>
        </w:r>
      </w:del>
      <w:ins w:id="857" w:author="Chipman, Charles" w:date="2019-01-29T15:39: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unique identification</w:t>
      </w:r>
    </w:p>
    <w:bookmarkStart w:id="858" w:name="d3e2814"/>
    <w:bookmarkEnd w:id="858"/>
    <w:p w14:paraId="339BAA26"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targets</w:t>
      </w:r>
      <w:r w:rsidRPr="00C36773">
        <w:rPr>
          <w:rFonts w:ascii="Times New Roman" w:eastAsia="Times New Roman" w:hAnsi="Times New Roman" w:cs="Times New Roman"/>
          <w:color w:val="000000"/>
          <w:sz w:val="24"/>
          <w:szCs w:val="24"/>
        </w:rPr>
        <w:fldChar w:fldCharType="end"/>
      </w:r>
    </w:p>
    <w:p w14:paraId="75DB4A45"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Basic characteristics and properties</w:t>
      </w:r>
    </w:p>
    <w:p w14:paraId="78BD2A6E" w14:textId="77777777"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Key artifacts and directory structure</w:t>
      </w:r>
    </w:p>
    <w:p w14:paraId="0C11B76C" w14:textId="398F2FCC" w:rsidR="00C36773" w:rsidRPr="00C36773" w:rsidRDefault="00C36773" w:rsidP="00C36773">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Relationships to other </w:t>
      </w:r>
      <w:del w:id="859" w:author="Chipman, Charles" w:date="2019-01-29T15:39:00Z">
        <w:r w:rsidRPr="00C36773" w:rsidDel="004B4241">
          <w:rPr>
            <w:rFonts w:ascii="Times New Roman" w:eastAsia="Times New Roman" w:hAnsi="Times New Roman" w:cs="Times New Roman"/>
            <w:color w:val="000000"/>
            <w:sz w:val="24"/>
            <w:szCs w:val="24"/>
          </w:rPr>
          <w:delText xml:space="preserve">MPDs </w:delText>
        </w:r>
      </w:del>
      <w:ins w:id="860" w:author="Chipman, Charles" w:date="2019-01-29T15:39: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their artifacts</w:t>
      </w:r>
    </w:p>
    <w:p w14:paraId="1EB66EA5" w14:textId="3CA2078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term may be abbreviated </w:t>
      </w:r>
      <w:del w:id="861" w:author="Chipman, Charles" w:date="2019-01-29T15:39:00Z">
        <w:r w:rsidRPr="00C36773" w:rsidDel="004B4241">
          <w:rPr>
            <w:rFonts w:ascii="Times New Roman" w:eastAsia="Times New Roman" w:hAnsi="Times New Roman" w:cs="Times New Roman"/>
            <w:color w:val="000000"/>
            <w:sz w:val="24"/>
            <w:szCs w:val="24"/>
          </w:rPr>
          <w:delText>MPD</w:delText>
        </w:r>
      </w:del>
      <w:ins w:id="862"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-catalog. Rules specifying this conformance target use the applicability code </w:t>
      </w:r>
      <w:del w:id="863" w:author="Chipman, Charles" w:date="2019-01-29T15:39:00Z">
        <w:r w:rsidRPr="00C36773" w:rsidDel="004B4241">
          <w:rPr>
            <w:rFonts w:ascii="Times New Roman" w:eastAsia="Times New Roman" w:hAnsi="Times New Roman" w:cs="Times New Roman"/>
            <w:color w:val="000000"/>
            <w:sz w:val="24"/>
            <w:szCs w:val="24"/>
          </w:rPr>
          <w:delText>MPD</w:delText>
        </w:r>
      </w:del>
      <w:ins w:id="864" w:author="Chipman, Charles" w:date="2019-01-29T15:39:00Z">
        <w:r w:rsidR="004B424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w:t>
      </w:r>
    </w:p>
    <w:p w14:paraId="57BF838F" w14:textId="2420DA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865" w:author="Chipman, Charles" w:date="2019-01-29T15:39:00Z">
        <w:r w:rsidRPr="00C36773" w:rsidDel="004B4241">
          <w:rPr>
            <w:rFonts w:ascii="Times New Roman" w:eastAsia="Times New Roman" w:hAnsi="Times New Roman" w:cs="Times New Roman"/>
            <w:color w:val="000000"/>
            <w:sz w:val="24"/>
            <w:szCs w:val="24"/>
          </w:rPr>
          <w:delText xml:space="preserve">Each </w:delText>
        </w:r>
        <w:bookmarkStart w:id="866" w:name="d3e2843"/>
        <w:bookmarkEnd w:id="866"/>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 class</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may have somewhat different catalog requirements. </w:delText>
        </w:r>
      </w:del>
      <w:r w:rsidRPr="00C36773">
        <w:rPr>
          <w:rFonts w:ascii="Times New Roman" w:eastAsia="Times New Roman" w:hAnsi="Times New Roman" w:cs="Times New Roman"/>
          <w:color w:val="000000"/>
          <w:sz w:val="24"/>
          <w:szCs w:val="24"/>
        </w:rPr>
        <w:t xml:space="preserve">The catalog metadata are formally defined by the XML Schema document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867" w:author="Chipman, Charles" w:date="2019-01-29T15:40:00Z">
        <w:r w:rsidRPr="00C36773" w:rsidDel="004B4241">
          <w:rPr>
            <w:rFonts w:ascii="Times New Roman" w:eastAsia="Times New Roman" w:hAnsi="Times New Roman" w:cs="Times New Roman"/>
            <w:i/>
            <w:iCs/>
            <w:color w:val="000000"/>
            <w:sz w:val="24"/>
            <w:szCs w:val="24"/>
            <w:shd w:val="clear" w:color="auto" w:fill="FFFFFF"/>
          </w:rPr>
          <w:delText xml:space="preserve">MPD </w:delText>
        </w:r>
      </w:del>
      <w:ins w:id="868" w:author="Chipman, Charles" w:date="2019-01-29T15:40:00Z">
        <w:r w:rsidR="004B4241">
          <w:rPr>
            <w:rFonts w:ascii="Times New Roman" w:eastAsia="Times New Roman" w:hAnsi="Times New Roman" w:cs="Times New Roman"/>
            <w:i/>
            <w:iCs/>
            <w:color w:val="000000"/>
            <w:sz w:val="24"/>
            <w:szCs w:val="24"/>
            <w:shd w:val="clear" w:color="auto" w:fill="FFFFFF"/>
          </w:rPr>
          <w:t>IEPD</w:t>
        </w:r>
        <w:r w:rsidR="004B424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del w:id="869" w:author="Chipman, Charles" w:date="2019-01-29T15:40:00Z">
        <w:r w:rsidRPr="00C36773" w:rsidDel="004B4241">
          <w:rPr>
            <w:rFonts w:ascii="Times New Roman" w:eastAsia="Times New Roman" w:hAnsi="Times New Roman" w:cs="Times New Roman"/>
            <w:color w:val="000000"/>
            <w:sz w:val="24"/>
            <w:szCs w:val="24"/>
          </w:rPr>
          <w:delText xml:space="preserve">MPD </w:delText>
        </w:r>
      </w:del>
      <w:ins w:id="870" w:author="Chipman, Charles" w:date="2019-01-29T15:40: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are designed to be the minimal needed to facilitate human understanding, tool support, and machine processing. The metadata can support a number of </w:t>
      </w:r>
      <w:bookmarkStart w:id="871" w:name="d3e2848"/>
      <w:bookmarkEnd w:id="871"/>
      <w:del w:id="872" w:author="Chipman, Charles" w:date="2019-01-29T15:40: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w:delText>
        </w:r>
      </w:del>
      <w:ins w:id="873" w:author="Chipman, Charles" w:date="2019-01-29T15:40: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uses and functions including (but not limited to):</w:t>
      </w:r>
    </w:p>
    <w:p w14:paraId="6926FA0F"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Identification of key artifacts</w:t>
      </w:r>
    </w:p>
    <w:p w14:paraId="17540DFC"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Generation of a hyperlinked content display using XSLT</w:t>
      </w:r>
    </w:p>
    <w:p w14:paraId="0EA92BAE"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Browsing and understanding of artifacts and their content</w:t>
      </w:r>
    </w:p>
    <w:p w14:paraId="0AFD6F5B"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Automatic registration into a registry/repository</w:t>
      </w:r>
    </w:p>
    <w:p w14:paraId="37A5B1ED" w14:textId="5B3F7088"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Search, discovery, retrieval of </w:t>
      </w:r>
      <w:del w:id="874" w:author="Chipman, Charles" w:date="2019-01-29T15:40:00Z">
        <w:r w:rsidRPr="00C36773" w:rsidDel="004B4241">
          <w:rPr>
            <w:rFonts w:ascii="Times New Roman" w:eastAsia="Times New Roman" w:hAnsi="Times New Roman" w:cs="Times New Roman"/>
            <w:color w:val="000000"/>
            <w:sz w:val="24"/>
            <w:szCs w:val="24"/>
          </w:rPr>
          <w:delText xml:space="preserve">MPDs </w:delText>
        </w:r>
      </w:del>
      <w:ins w:id="875" w:author="Chipman, Charles" w:date="2019-01-29T15:40: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(through metadata and relationships)</w:t>
      </w:r>
    </w:p>
    <w:p w14:paraId="6AA7AFF4" w14:textId="1929959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Reuse of </w:t>
      </w:r>
      <w:del w:id="876" w:author="Chipman, Charles" w:date="2019-01-29T15:40:00Z">
        <w:r w:rsidRPr="00C36773" w:rsidDel="004B4241">
          <w:rPr>
            <w:rFonts w:ascii="Times New Roman" w:eastAsia="Times New Roman" w:hAnsi="Times New Roman" w:cs="Times New Roman"/>
            <w:color w:val="000000"/>
            <w:sz w:val="24"/>
            <w:szCs w:val="24"/>
          </w:rPr>
          <w:delText xml:space="preserve">MPDs </w:delText>
        </w:r>
      </w:del>
      <w:ins w:id="877" w:author="Chipman, Charles" w:date="2019-01-29T15:40:00Z">
        <w:r w:rsidR="004B4241">
          <w:rPr>
            <w:rFonts w:ascii="Times New Roman" w:eastAsia="Times New Roman" w:hAnsi="Times New Roman" w:cs="Times New Roman"/>
            <w:color w:val="000000"/>
            <w:sz w:val="24"/>
            <w:szCs w:val="24"/>
          </w:rPr>
          <w:t>IEPDs</w:t>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their artifacts</w:t>
      </w:r>
    </w:p>
    <w:p w14:paraId="3E162232" w14:textId="5E5AA24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Tracing and analysis of </w:t>
      </w:r>
      <w:del w:id="878" w:author="Chipman, Charles" w:date="2019-01-29T15:40:00Z">
        <w:r w:rsidRPr="00C36773" w:rsidDel="004B4241">
          <w:rPr>
            <w:rFonts w:ascii="Times New Roman" w:eastAsia="Times New Roman" w:hAnsi="Times New Roman" w:cs="Times New Roman"/>
            <w:color w:val="000000"/>
            <w:sz w:val="24"/>
            <w:szCs w:val="24"/>
          </w:rPr>
          <w:delText xml:space="preserve">MPD </w:delText>
        </w:r>
      </w:del>
      <w:ins w:id="879" w:author="Chipman, Charles" w:date="2019-01-29T15:40:00Z">
        <w:r w:rsidR="004B4241">
          <w:rPr>
            <w:rFonts w:ascii="Times New Roman" w:eastAsia="Times New Roman" w:hAnsi="Times New Roman" w:cs="Times New Roman"/>
            <w:color w:val="000000"/>
            <w:sz w:val="24"/>
            <w:szCs w:val="24"/>
          </w:rPr>
          <w:t>IEPD</w:t>
        </w:r>
        <w:r w:rsidR="004B4241"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lineage</w:t>
      </w:r>
    </w:p>
    <w:p w14:paraId="722AA9FC" w14:textId="6A00EE0D"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General conformance and validation of the </w:t>
      </w:r>
      <w:bookmarkStart w:id="880" w:name="d3e2886"/>
      <w:bookmarkEnd w:id="880"/>
      <w:del w:id="881" w:author="Chipman, Charles" w:date="2019-01-29T15:40:00Z">
        <w:r w:rsidRPr="00C36773" w:rsidDel="004B4241">
          <w:rPr>
            <w:rFonts w:ascii="Times New Roman" w:eastAsia="Times New Roman" w:hAnsi="Times New Roman" w:cs="Times New Roman"/>
            <w:color w:val="000000"/>
            <w:sz w:val="24"/>
            <w:szCs w:val="24"/>
          </w:rPr>
          <w:fldChar w:fldCharType="begin"/>
        </w:r>
        <w:r w:rsidRPr="00C36773" w:rsidDel="004B424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B4241">
          <w:rPr>
            <w:rFonts w:ascii="Times New Roman" w:eastAsia="Times New Roman" w:hAnsi="Times New Roman" w:cs="Times New Roman"/>
            <w:color w:val="000000"/>
            <w:sz w:val="24"/>
            <w:szCs w:val="24"/>
          </w:rPr>
          <w:fldChar w:fldCharType="separate"/>
        </w:r>
        <w:r w:rsidRPr="00C36773" w:rsidDel="004B4241">
          <w:rPr>
            <w:rFonts w:ascii="Times New Roman" w:eastAsia="Times New Roman" w:hAnsi="Times New Roman" w:cs="Times New Roman"/>
            <w:color w:val="000000"/>
            <w:sz w:val="24"/>
            <w:szCs w:val="24"/>
            <w:shd w:val="clear" w:color="auto" w:fill="FFFFFF"/>
          </w:rPr>
          <w:delText>MPD</w:delText>
        </w:r>
        <w:r w:rsidRPr="00C36773" w:rsidDel="004B4241">
          <w:rPr>
            <w:rFonts w:ascii="Times New Roman" w:eastAsia="Times New Roman" w:hAnsi="Times New Roman" w:cs="Times New Roman"/>
            <w:color w:val="000000"/>
            <w:sz w:val="24"/>
            <w:szCs w:val="24"/>
          </w:rPr>
          <w:fldChar w:fldCharType="end"/>
        </w:r>
        <w:r w:rsidRPr="00C36773" w:rsidDel="004B4241">
          <w:rPr>
            <w:rFonts w:ascii="Times New Roman" w:eastAsia="Times New Roman" w:hAnsi="Times New Roman" w:cs="Times New Roman"/>
            <w:color w:val="000000"/>
            <w:sz w:val="24"/>
            <w:szCs w:val="24"/>
          </w:rPr>
          <w:delText xml:space="preserve"> </w:delText>
        </w:r>
      </w:del>
      <w:ins w:id="882" w:author="Chipman, Charles" w:date="2019-01-29T15:40:00Z">
        <w:r w:rsidR="004B4241" w:rsidRPr="00C36773">
          <w:rPr>
            <w:rFonts w:ascii="Times New Roman" w:eastAsia="Times New Roman" w:hAnsi="Times New Roman" w:cs="Times New Roman"/>
            <w:color w:val="000000"/>
            <w:sz w:val="24"/>
            <w:szCs w:val="24"/>
          </w:rPr>
          <w:fldChar w:fldCharType="begin"/>
        </w:r>
        <w:r w:rsidR="004B424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B4241" w:rsidRPr="00C36773">
          <w:rPr>
            <w:rFonts w:ascii="Times New Roman" w:eastAsia="Times New Roman" w:hAnsi="Times New Roman" w:cs="Times New Roman"/>
            <w:color w:val="000000"/>
            <w:sz w:val="24"/>
            <w:szCs w:val="24"/>
          </w:rPr>
          <w:fldChar w:fldCharType="separate"/>
        </w:r>
        <w:r w:rsidR="004B4241">
          <w:rPr>
            <w:rFonts w:ascii="Times New Roman" w:eastAsia="Times New Roman" w:hAnsi="Times New Roman" w:cs="Times New Roman"/>
            <w:color w:val="000000"/>
            <w:sz w:val="24"/>
            <w:szCs w:val="24"/>
            <w:shd w:val="clear" w:color="auto" w:fill="FFFFFF"/>
          </w:rPr>
          <w:t>IEPD</w:t>
        </w:r>
        <w:r w:rsidR="004B4241" w:rsidRPr="00C36773">
          <w:rPr>
            <w:rFonts w:ascii="Times New Roman" w:eastAsia="Times New Roman" w:hAnsi="Times New Roman" w:cs="Times New Roman"/>
            <w:color w:val="000000"/>
            <w:sz w:val="24"/>
            <w:szCs w:val="24"/>
          </w:rPr>
          <w:fldChar w:fldCharType="end"/>
        </w:r>
        <w:r w:rsidR="004B424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itself</w:t>
      </w:r>
    </w:p>
    <w:p w14:paraId="69C80FDF" w14:textId="77777777" w:rsidR="00C36773" w:rsidRPr="00C36773" w:rsidRDefault="00C36773" w:rsidP="00C36773">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Definition, identification, and validation of IEP conformance targets</w:t>
      </w:r>
    </w:p>
    <w:p w14:paraId="3B15CA6F" w14:textId="5E3623D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883" w:name="r-wf-mpd"/>
      <w:bookmarkStart w:id="884" w:name="rule_5-1"/>
      <w:bookmarkEnd w:id="883"/>
      <w:bookmarkEnd w:id="884"/>
      <w:r w:rsidRPr="00C36773">
        <w:rPr>
          <w:rFonts w:ascii="Times New Roman" w:eastAsia="Times New Roman" w:hAnsi="Times New Roman" w:cs="Times New Roman"/>
          <w:b/>
          <w:bCs/>
          <w:color w:val="000000"/>
          <w:sz w:val="30"/>
          <w:szCs w:val="30"/>
        </w:rPr>
        <w:t xml:space="preserve">Rule 5-1. </w:t>
      </w:r>
      <w:del w:id="885" w:author="Chipman, Charles" w:date="2019-01-29T15:40:00Z">
        <w:r w:rsidRPr="00C36773" w:rsidDel="003A4180">
          <w:rPr>
            <w:rFonts w:ascii="Times New Roman" w:eastAsia="Times New Roman" w:hAnsi="Times New Roman" w:cs="Times New Roman"/>
            <w:b/>
            <w:bCs/>
            <w:color w:val="000000"/>
            <w:sz w:val="30"/>
            <w:szCs w:val="30"/>
          </w:rPr>
          <w:delText xml:space="preserve">MPD </w:delText>
        </w:r>
      </w:del>
      <w:ins w:id="886" w:author="Chipman, Charles" w:date="2019-01-29T15:40: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Has an </w:t>
      </w:r>
      <w:del w:id="887" w:author="Chipman, Charles" w:date="2019-01-29T15:41:00Z">
        <w:r w:rsidRPr="00C36773" w:rsidDel="003A4180">
          <w:rPr>
            <w:rFonts w:ascii="Courier New" w:eastAsia="Times New Roman" w:hAnsi="Courier New" w:cs="Courier New"/>
            <w:b/>
            <w:bCs/>
            <w:color w:val="000000"/>
            <w:sz w:val="24"/>
            <w:szCs w:val="24"/>
          </w:rPr>
          <w:delText>mpd</w:delText>
        </w:r>
      </w:del>
      <w:ins w:id="888" w:author="Chipman, Charles" w:date="2019-01-29T15:41:00Z">
        <w:r w:rsidR="003A418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-catalog.xml</w:t>
      </w:r>
      <w:r w:rsidRPr="00C36773">
        <w:rPr>
          <w:rFonts w:ascii="Times New Roman" w:eastAsia="Times New Roman" w:hAnsi="Times New Roman" w:cs="Times New Roman"/>
          <w:b/>
          <w:bCs/>
          <w:color w:val="000000"/>
          <w:sz w:val="30"/>
          <w:szCs w:val="30"/>
        </w:rPr>
        <w:t xml:space="preserve"> in its Root Directory</w:t>
      </w:r>
    </w:p>
    <w:p w14:paraId="4E03D7CB" w14:textId="02A94B7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 (</w:t>
      </w:r>
      <w:del w:id="889" w:author="Chipman, Charles" w:date="2019-01-29T15:41:00Z">
        <w:r w:rsidRPr="00C36773" w:rsidDel="003A4180">
          <w:rPr>
            <w:rFonts w:ascii="Times New Roman" w:eastAsia="Times New Roman" w:hAnsi="Times New Roman" w:cs="Times New Roman"/>
            <w:b/>
            <w:bCs/>
            <w:color w:val="000000"/>
            <w:sz w:val="24"/>
            <w:szCs w:val="24"/>
          </w:rPr>
          <w:delText>WF-MPD</w:delText>
        </w:r>
      </w:del>
      <w:ins w:id="890" w:author="Chipman, Charles" w:date="2019-01-29T15:41:00Z">
        <w:r w:rsidR="003A4180">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047A6DED" w14:textId="49AB082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its </w:t>
      </w:r>
      <w:bookmarkStart w:id="891" w:name="d3e2906"/>
      <w:bookmarkEnd w:id="89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root directory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 </w:t>
      </w:r>
      <w:bookmarkStart w:id="892" w:name="d3e2909"/>
      <w:bookmarkEnd w:id="892"/>
      <w:del w:id="893"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894"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contain an </w:t>
      </w:r>
      <w:bookmarkStart w:id="895" w:name="d3e2912"/>
      <w:bookmarkEnd w:id="895"/>
      <w:del w:id="896"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 catalog document</w:delText>
        </w:r>
        <w:r w:rsidRPr="00C36773" w:rsidDel="003A4180">
          <w:rPr>
            <w:rFonts w:ascii="Times New Roman" w:eastAsia="Times New Roman" w:hAnsi="Times New Roman" w:cs="Times New Roman"/>
            <w:color w:val="000000"/>
            <w:sz w:val="24"/>
            <w:szCs w:val="24"/>
          </w:rPr>
          <w:fldChar w:fldCharType="end"/>
        </w:r>
      </w:del>
      <w:ins w:id="897"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shd w:val="clear" w:color="auto" w:fill="EEEEEE"/>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artifact with name </w:t>
      </w:r>
      <w:del w:id="898" w:author="Chipman, Charles" w:date="2019-01-29T15:41:00Z">
        <w:r w:rsidRPr="00C36773" w:rsidDel="003A4180">
          <w:rPr>
            <w:rFonts w:ascii="Courier New" w:eastAsia="Times New Roman" w:hAnsi="Courier New" w:cs="Courier New"/>
            <w:color w:val="000000"/>
            <w:sz w:val="19"/>
            <w:szCs w:val="19"/>
          </w:rPr>
          <w:delText>mpd</w:delText>
        </w:r>
      </w:del>
      <w:ins w:id="899" w:author="Chipman, Charles" w:date="2019-01-29T15:41: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w:t>
      </w:r>
    </w:p>
    <w:p w14:paraId="67D7D524" w14:textId="24F46EE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00" w:name="r1-mpd-cat"/>
      <w:bookmarkStart w:id="901" w:name="rule_5-2"/>
      <w:bookmarkEnd w:id="900"/>
      <w:bookmarkEnd w:id="901"/>
      <w:r w:rsidRPr="00C36773">
        <w:rPr>
          <w:rFonts w:ascii="Times New Roman" w:eastAsia="Times New Roman" w:hAnsi="Times New Roman" w:cs="Times New Roman"/>
          <w:b/>
          <w:bCs/>
          <w:color w:val="000000"/>
          <w:sz w:val="30"/>
          <w:szCs w:val="30"/>
        </w:rPr>
        <w:lastRenderedPageBreak/>
        <w:t xml:space="preserve">Rule 5-2. </w:t>
      </w:r>
      <w:del w:id="902" w:author="Chipman, Charles" w:date="2019-01-29T15:41:00Z">
        <w:r w:rsidRPr="00C36773" w:rsidDel="003A4180">
          <w:rPr>
            <w:rFonts w:ascii="Times New Roman" w:eastAsia="Times New Roman" w:hAnsi="Times New Roman" w:cs="Times New Roman"/>
            <w:b/>
            <w:bCs/>
            <w:color w:val="000000"/>
            <w:sz w:val="30"/>
            <w:szCs w:val="30"/>
          </w:rPr>
          <w:delText xml:space="preserve">MPD </w:delText>
        </w:r>
      </w:del>
      <w:ins w:id="903" w:author="Chipman, Charles" w:date="2019-01-29T15:41: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Catalog Document Valid to </w:t>
      </w:r>
      <w:del w:id="904" w:author="Chipman, Charles" w:date="2019-01-29T15:41:00Z">
        <w:r w:rsidRPr="00C36773" w:rsidDel="003A4180">
          <w:rPr>
            <w:rFonts w:ascii="Courier New" w:eastAsia="Times New Roman" w:hAnsi="Courier New" w:cs="Courier New"/>
            <w:b/>
            <w:bCs/>
            <w:color w:val="000000"/>
            <w:sz w:val="24"/>
            <w:szCs w:val="24"/>
          </w:rPr>
          <w:delText>mpd</w:delText>
        </w:r>
      </w:del>
      <w:ins w:id="905" w:author="Chipman, Charles" w:date="2019-01-29T15:41:00Z">
        <w:r w:rsidR="003A418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w:t>
      </w:r>
      <w:del w:id="906" w:author="Chipman, Charles" w:date="2019-01-29T15:41:00Z">
        <w:r w:rsidRPr="00C36773" w:rsidDel="003A4180">
          <w:rPr>
            <w:rFonts w:ascii="Courier New" w:eastAsia="Times New Roman" w:hAnsi="Courier New" w:cs="Courier New"/>
            <w:b/>
            <w:bCs/>
            <w:color w:val="000000"/>
            <w:sz w:val="24"/>
            <w:szCs w:val="24"/>
          </w:rPr>
          <w:delText>3</w:delText>
        </w:r>
      </w:del>
      <w:ins w:id="907" w:author="Chipman, Charles" w:date="2019-01-29T15:41:00Z">
        <w:r w:rsidR="003A4180">
          <w:rPr>
            <w:rFonts w:ascii="Courier New" w:eastAsia="Times New Roman" w:hAnsi="Courier New" w:cs="Courier New"/>
            <w:b/>
            <w:bCs/>
            <w:color w:val="000000"/>
            <w:sz w:val="24"/>
            <w:szCs w:val="24"/>
          </w:rPr>
          <w:t>4</w:t>
        </w:r>
      </w:ins>
      <w:r w:rsidRPr="00C36773">
        <w:rPr>
          <w:rFonts w:ascii="Courier New" w:eastAsia="Times New Roman" w:hAnsi="Courier New" w:cs="Courier New"/>
          <w:b/>
          <w:bCs/>
          <w:color w:val="000000"/>
          <w:sz w:val="24"/>
          <w:szCs w:val="24"/>
        </w:rPr>
        <w:t>.0.xsd</w:t>
      </w:r>
    </w:p>
    <w:p w14:paraId="5E18C12F" w14:textId="43B596D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 (</w:t>
      </w:r>
      <w:del w:id="908" w:author="Chipman, Charles" w:date="2019-01-29T15:41:00Z">
        <w:r w:rsidRPr="00C36773" w:rsidDel="003A4180">
          <w:rPr>
            <w:rFonts w:ascii="Times New Roman" w:eastAsia="Times New Roman" w:hAnsi="Times New Roman" w:cs="Times New Roman"/>
            <w:b/>
            <w:bCs/>
            <w:color w:val="000000"/>
            <w:sz w:val="24"/>
            <w:szCs w:val="24"/>
          </w:rPr>
          <w:delText>MPD</w:delText>
        </w:r>
      </w:del>
      <w:ins w:id="909" w:author="Chipman, Charles" w:date="2019-01-29T15:41:00Z">
        <w:r w:rsidR="003A4180">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76B8129F" w14:textId="7837B17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910" w:name="d3e2931"/>
      <w:bookmarkEnd w:id="910"/>
      <w:del w:id="911" w:author="Chipman, Charles" w:date="2019-01-29T15:41: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EEEEEE"/>
          </w:rPr>
          <w:delText>MPD catalog document</w:delText>
        </w:r>
        <w:r w:rsidRPr="00C36773" w:rsidDel="003A4180">
          <w:rPr>
            <w:rFonts w:ascii="Times New Roman" w:eastAsia="Times New Roman" w:hAnsi="Times New Roman" w:cs="Times New Roman"/>
            <w:color w:val="000000"/>
            <w:sz w:val="24"/>
            <w:szCs w:val="24"/>
          </w:rPr>
          <w:fldChar w:fldCharType="end"/>
        </w:r>
      </w:del>
      <w:ins w:id="912" w:author="Chipman, Charles" w:date="2019-01-29T15:41: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EEEEEE"/>
          </w:rPr>
          <w:t>IEPD</w:t>
        </w:r>
        <w:r w:rsidR="003A4180" w:rsidRPr="00C36773">
          <w:rPr>
            <w:rFonts w:ascii="Times New Roman" w:eastAsia="Times New Roman" w:hAnsi="Times New Roman" w:cs="Times New Roman"/>
            <w:color w:val="000000"/>
            <w:sz w:val="24"/>
            <w:szCs w:val="24"/>
            <w:shd w:val="clear" w:color="auto" w:fill="EEEEEE"/>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MUST be valid to </w:t>
      </w:r>
      <w:del w:id="913" w:author="Chipman, Charles" w:date="2019-01-29T15:41:00Z">
        <w:r w:rsidRPr="00C36773" w:rsidDel="003A4180">
          <w:rPr>
            <w:rFonts w:ascii="Courier New" w:eastAsia="Times New Roman" w:hAnsi="Courier New" w:cs="Courier New"/>
            <w:color w:val="000000"/>
            <w:sz w:val="19"/>
            <w:szCs w:val="19"/>
          </w:rPr>
          <w:delText>mpd</w:delText>
        </w:r>
      </w:del>
      <w:ins w:id="914" w:author="Chipman, Charles" w:date="2019-01-29T15:41: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915" w:author="Chipman, Charles" w:date="2019-01-29T15:41:00Z">
        <w:r w:rsidRPr="00C36773" w:rsidDel="003A4180">
          <w:rPr>
            <w:rFonts w:ascii="Courier New" w:eastAsia="Times New Roman" w:hAnsi="Courier New" w:cs="Courier New"/>
            <w:color w:val="000000"/>
            <w:sz w:val="19"/>
            <w:szCs w:val="19"/>
          </w:rPr>
          <w:delText>3</w:delText>
        </w:r>
      </w:del>
      <w:ins w:id="916" w:author="Chipman, Charles" w:date="2019-01-29T15:41:00Z">
        <w:r w:rsidR="003A418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color w:val="000000"/>
          <w:sz w:val="24"/>
          <w:szCs w:val="24"/>
          <w:shd w:val="clear" w:color="auto" w:fill="EEEEEE"/>
        </w:rPr>
        <w:fldChar w:fldCharType="begin"/>
      </w:r>
      <w:r w:rsidR="00CC710C">
        <w:rPr>
          <w:rFonts w:ascii="Times New Roman" w:eastAsia="Times New Roman" w:hAnsi="Times New Roman" w:cs="Times New Roman"/>
          <w:color w:val="000000"/>
          <w:sz w:val="24"/>
          <w:szCs w:val="24"/>
          <w:shd w:val="clear" w:color="auto" w:fill="EEEEEE"/>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EEEEEE"/>
        </w:rPr>
        <w:fldChar w:fldCharType="separate"/>
      </w:r>
      <w:r w:rsidRPr="00C36773">
        <w:rPr>
          <w:rFonts w:ascii="Times New Roman" w:eastAsia="Times New Roman" w:hAnsi="Times New Roman" w:cs="Times New Roman"/>
          <w:color w:val="000000"/>
          <w:sz w:val="24"/>
          <w:szCs w:val="24"/>
          <w:shd w:val="clear" w:color="auto" w:fill="EEEEEE"/>
        </w:rPr>
        <w:t xml:space="preserve">Appendix A, </w:t>
      </w:r>
      <w:del w:id="917" w:author="Chipman, Charles" w:date="2019-01-29T15:41:00Z">
        <w:r w:rsidRPr="00C36773" w:rsidDel="003A4180">
          <w:rPr>
            <w:rFonts w:ascii="Times New Roman" w:eastAsia="Times New Roman" w:hAnsi="Times New Roman" w:cs="Times New Roman"/>
            <w:i/>
            <w:iCs/>
            <w:color w:val="000000"/>
            <w:sz w:val="24"/>
            <w:szCs w:val="24"/>
            <w:shd w:val="clear" w:color="auto" w:fill="EEEEEE"/>
          </w:rPr>
          <w:delText>MPD</w:delText>
        </w:r>
      </w:del>
      <w:ins w:id="918" w:author="Chipman, Charles" w:date="2019-01-29T15:41:00Z">
        <w:r w:rsidR="003A4180">
          <w:rPr>
            <w:rFonts w:ascii="Times New Roman" w:eastAsia="Times New Roman" w:hAnsi="Times New Roman" w:cs="Times New Roman"/>
            <w:i/>
            <w:iCs/>
            <w:color w:val="000000"/>
            <w:sz w:val="24"/>
            <w:szCs w:val="24"/>
            <w:shd w:val="clear" w:color="auto" w:fill="EEEEEE"/>
          </w:rPr>
          <w:t>IEPD</w:t>
        </w:r>
      </w:ins>
      <w:r w:rsidRPr="00C36773">
        <w:rPr>
          <w:rFonts w:ascii="Times New Roman" w:eastAsia="Times New Roman" w:hAnsi="Times New Roman" w:cs="Times New Roman"/>
          <w:i/>
          <w:iCs/>
          <w:color w:val="000000"/>
          <w:sz w:val="24"/>
          <w:szCs w:val="24"/>
          <w:shd w:val="clear" w:color="auto" w:fill="EEEEEE"/>
        </w:rPr>
        <w:t xml:space="preserve"> Catalog XML Schema Document</w:t>
      </w:r>
      <w:r w:rsidRPr="00C36773">
        <w:rPr>
          <w:rFonts w:ascii="Times New Roman" w:eastAsia="Times New Roman" w:hAnsi="Times New Roman" w:cs="Times New Roman"/>
          <w:color w:val="000000"/>
          <w:sz w:val="24"/>
          <w:szCs w:val="24"/>
          <w:shd w:val="clear" w:color="auto" w:fill="EEEEEE"/>
        </w:rPr>
        <w:t>, below</w:t>
      </w:r>
      <w:r w:rsidR="00CC710C">
        <w:rPr>
          <w:rFonts w:ascii="Times New Roman" w:eastAsia="Times New Roman" w:hAnsi="Times New Roman" w:cs="Times New Roman"/>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w:t>
      </w:r>
    </w:p>
    <w:p w14:paraId="0EAF42D8" w14:textId="2C91EE0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requires validation with </w:t>
      </w:r>
      <w:del w:id="919" w:author="Chipman, Charles" w:date="2019-01-29T15:42:00Z">
        <w:r w:rsidRPr="00C36773" w:rsidDel="003A4180">
          <w:rPr>
            <w:rFonts w:ascii="Courier New" w:eastAsia="Times New Roman" w:hAnsi="Courier New" w:cs="Courier New"/>
            <w:color w:val="000000"/>
            <w:sz w:val="19"/>
            <w:szCs w:val="19"/>
          </w:rPr>
          <w:delText>mpd</w:delText>
        </w:r>
      </w:del>
      <w:ins w:id="920" w:author="Chipman, Charles" w:date="2019-01-29T15:42: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921" w:author="Chipman, Charles" w:date="2019-01-29T15:42:00Z">
        <w:r w:rsidRPr="00C36773" w:rsidDel="003A4180">
          <w:rPr>
            <w:rFonts w:ascii="Courier New" w:eastAsia="Times New Roman" w:hAnsi="Courier New" w:cs="Courier New"/>
            <w:color w:val="000000"/>
            <w:sz w:val="19"/>
            <w:szCs w:val="19"/>
          </w:rPr>
          <w:delText>3</w:delText>
        </w:r>
      </w:del>
      <w:ins w:id="922" w:author="Chipman, Charles" w:date="2019-01-29T15:42:00Z">
        <w:r w:rsidR="003A418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which also imports a NIEM schema subset. So, validation of the </w:t>
      </w:r>
      <w:bookmarkStart w:id="923" w:name="d3e2948"/>
      <w:bookmarkEnd w:id="923"/>
      <w:del w:id="924" w:author="Chipman, Charles" w:date="2019-01-29T15:42: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catalog document</w:delText>
        </w:r>
        <w:r w:rsidRPr="00C36773" w:rsidDel="003A4180">
          <w:rPr>
            <w:rFonts w:ascii="Times New Roman" w:eastAsia="Times New Roman" w:hAnsi="Times New Roman" w:cs="Times New Roman"/>
            <w:color w:val="000000"/>
            <w:sz w:val="24"/>
            <w:szCs w:val="24"/>
          </w:rPr>
          <w:fldChar w:fldCharType="end"/>
        </w:r>
      </w:del>
      <w:ins w:id="925" w:author="Chipman, Charles" w:date="2019-01-29T15:42: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must be done in the context of the catalog schema document, its associated NIEM subset, and </w:t>
      </w:r>
      <w:del w:id="926" w:author="Chipman, Charles" w:date="2019-01-29T15:42:00Z">
        <w:r w:rsidRPr="00C36773" w:rsidDel="003A4180">
          <w:rPr>
            <w:rFonts w:ascii="Courier New" w:eastAsia="Times New Roman" w:hAnsi="Courier New" w:cs="Courier New"/>
            <w:color w:val="000000"/>
            <w:sz w:val="19"/>
            <w:szCs w:val="19"/>
          </w:rPr>
          <w:delText>mpd</w:delText>
        </w:r>
      </w:del>
      <w:ins w:id="927" w:author="Chipman, Charles" w:date="2019-01-29T15:42: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This does not require the </w:t>
      </w:r>
      <w:bookmarkStart w:id="928" w:name="d3e2954"/>
      <w:bookmarkEnd w:id="928"/>
      <w:del w:id="929" w:author="Chipman, Charles" w:date="2019-01-29T15:42: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930" w:author="Chipman, Charles" w:date="2019-01-29T15:42: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contain copies of the catalog schema document or the schema subset (since these are standard for all </w:t>
      </w:r>
      <w:del w:id="931" w:author="Chipman, Charles" w:date="2019-01-29T15:42:00Z">
        <w:r w:rsidRPr="00C36773" w:rsidDel="003A4180">
          <w:rPr>
            <w:rFonts w:ascii="Times New Roman" w:eastAsia="Times New Roman" w:hAnsi="Times New Roman" w:cs="Times New Roman"/>
            <w:color w:val="000000"/>
            <w:sz w:val="24"/>
            <w:szCs w:val="24"/>
          </w:rPr>
          <w:delText>MPDs</w:delText>
        </w:r>
      </w:del>
      <w:ins w:id="932" w:author="Chipman, Charles" w:date="2019-01-29T15:42:00Z">
        <w:r w:rsidR="003A4180">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However, a validation tool must have access to all three XML documents.</w:t>
      </w:r>
    </w:p>
    <w:p w14:paraId="74A40D4A" w14:textId="7529223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XML schema documents required to validate an </w:t>
      </w:r>
      <w:bookmarkStart w:id="933" w:name="d3e2960"/>
      <w:bookmarkEnd w:id="933"/>
      <w:del w:id="934" w:author="Chipman, Charles" w:date="2019-01-29T15:43: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catalog document</w:delText>
        </w:r>
        <w:r w:rsidRPr="00C36773" w:rsidDel="003A4180">
          <w:rPr>
            <w:rFonts w:ascii="Times New Roman" w:eastAsia="Times New Roman" w:hAnsi="Times New Roman" w:cs="Times New Roman"/>
            <w:color w:val="000000"/>
            <w:sz w:val="24"/>
            <w:szCs w:val="24"/>
          </w:rPr>
          <w:fldChar w:fldCharType="end"/>
        </w:r>
      </w:del>
      <w:ins w:id="935" w:author="Chipman, Charles" w:date="2019-01-29T15:43: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catalog document</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are available in the </w:t>
      </w:r>
      <w:commentRangeStart w:id="936"/>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"NIEM-MPD-Toolkit"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[NIEM MPD Toolkit]</w:t>
      </w:r>
      <w:r w:rsidR="00CC710C">
        <w:rPr>
          <w:rFonts w:ascii="Times New Roman" w:eastAsia="Times New Roman" w:hAnsi="Times New Roman" w:cs="Times New Roman"/>
          <w:b/>
          <w:bCs/>
          <w:color w:val="000000"/>
          <w:sz w:val="24"/>
          <w:szCs w:val="24"/>
          <w:shd w:val="clear" w:color="auto" w:fill="FFFFFF"/>
        </w:rPr>
        <w:fldChar w:fldCharType="end"/>
      </w:r>
      <w:commentRangeEnd w:id="936"/>
      <w:r w:rsidR="003A4180">
        <w:rPr>
          <w:rStyle w:val="CommentReference"/>
        </w:rPr>
        <w:commentReference w:id="936"/>
      </w:r>
      <w:r w:rsidRPr="00C36773">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 to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statements.</w:t>
      </w:r>
    </w:p>
    <w:p w14:paraId="549ED242" w14:textId="61733639"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37" w:name="MPD-Catalog-TOC"/>
      <w:bookmarkStart w:id="938" w:name="section_5.1.1"/>
      <w:bookmarkEnd w:id="937"/>
      <w:bookmarkEnd w:id="938"/>
      <w:r w:rsidRPr="00C36773">
        <w:rPr>
          <w:rFonts w:ascii="Times New Roman" w:eastAsia="Times New Roman" w:hAnsi="Times New Roman" w:cs="Times New Roman"/>
          <w:b/>
          <w:bCs/>
          <w:color w:val="000000"/>
          <w:sz w:val="30"/>
          <w:szCs w:val="30"/>
        </w:rPr>
        <w:t xml:space="preserve">5.1.1. </w:t>
      </w:r>
      <w:del w:id="939" w:author="Chipman, Charles" w:date="2019-01-29T15:43:00Z">
        <w:r w:rsidRPr="00C36773" w:rsidDel="003A4180">
          <w:rPr>
            <w:rFonts w:ascii="Times New Roman" w:eastAsia="Times New Roman" w:hAnsi="Times New Roman" w:cs="Times New Roman"/>
            <w:b/>
            <w:bCs/>
            <w:color w:val="000000"/>
            <w:sz w:val="30"/>
            <w:szCs w:val="30"/>
          </w:rPr>
          <w:delText xml:space="preserve">MPD </w:delText>
        </w:r>
      </w:del>
      <w:ins w:id="940" w:author="Chipman, Charles" w:date="2019-01-29T15:43: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as a Table of Contents</w:t>
      </w:r>
    </w:p>
    <w:p w14:paraId="6BF509E9" w14:textId="7565FE8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One function of the </w:t>
      </w:r>
      <w:del w:id="941" w:author="Chipman, Charles" w:date="2019-01-29T15:43:00Z">
        <w:r w:rsidRPr="00C36773" w:rsidDel="003A4180">
          <w:rPr>
            <w:rFonts w:ascii="Times New Roman" w:eastAsia="Times New Roman" w:hAnsi="Times New Roman" w:cs="Times New Roman"/>
            <w:color w:val="000000"/>
            <w:sz w:val="24"/>
            <w:szCs w:val="24"/>
          </w:rPr>
          <w:delText xml:space="preserve">MPD </w:delText>
        </w:r>
      </w:del>
      <w:ins w:id="942" w:author="Chipman, Charles" w:date="2019-01-29T15:43: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is to serve as a table of contents that identifies, locates, and classifies key artifacts and artifact sets. For that purpose,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943" w:author="Chipman, Charles" w:date="2019-01-29T15:43:00Z">
        <w:r w:rsidRPr="00C36773" w:rsidDel="003A4180">
          <w:rPr>
            <w:rFonts w:ascii="Times New Roman" w:eastAsia="Times New Roman" w:hAnsi="Times New Roman" w:cs="Times New Roman"/>
            <w:i/>
            <w:iCs/>
            <w:color w:val="000000"/>
            <w:sz w:val="24"/>
            <w:szCs w:val="24"/>
            <w:shd w:val="clear" w:color="auto" w:fill="FFFFFF"/>
          </w:rPr>
          <w:delText xml:space="preserve">MPD </w:delText>
        </w:r>
      </w:del>
      <w:ins w:id="944" w:author="Chipman, Charles" w:date="2019-01-29T15:43:00Z">
        <w:r w:rsidR="003A4180">
          <w:rPr>
            <w:rFonts w:ascii="Times New Roman" w:eastAsia="Times New Roman" w:hAnsi="Times New Roman" w:cs="Times New Roman"/>
            <w:i/>
            <w:iCs/>
            <w:color w:val="000000"/>
            <w:sz w:val="24"/>
            <w:szCs w:val="24"/>
            <w:shd w:val="clear" w:color="auto" w:fill="FFFFFF"/>
          </w:rPr>
          <w:t>IEPD</w:t>
        </w:r>
        <w:r w:rsidR="003A418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provides a number of classifier elements for most common artifacts and artifact sets in </w:t>
      </w:r>
      <w:del w:id="945" w:author="Chipman, Charles" w:date="2019-01-29T15:43:00Z">
        <w:r w:rsidRPr="00C36773" w:rsidDel="003A4180">
          <w:rPr>
            <w:rFonts w:ascii="Times New Roman" w:eastAsia="Times New Roman" w:hAnsi="Times New Roman" w:cs="Times New Roman"/>
            <w:color w:val="000000"/>
            <w:sz w:val="24"/>
            <w:szCs w:val="24"/>
          </w:rPr>
          <w:delText>MPDs</w:delText>
        </w:r>
      </w:del>
      <w:ins w:id="946" w:author="Chipman, Charles" w:date="2019-01-29T15:43:00Z">
        <w:r w:rsidR="003A4180">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For other less common or generic artifacts two general classifiers exist: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These elements loosely correspond to the meaning of the XML Schema </w:t>
      </w:r>
      <w:r w:rsidRPr="00C36773">
        <w:rPr>
          <w:rFonts w:ascii="Courier New" w:eastAsia="Times New Roman" w:hAnsi="Courier New" w:cs="Courier New"/>
          <w:color w:val="000000"/>
          <w:sz w:val="19"/>
          <w:szCs w:val="19"/>
        </w:rPr>
        <w:t>xs:annotation</w:t>
      </w:r>
      <w:r w:rsidRPr="00C36773">
        <w:rPr>
          <w:rFonts w:ascii="Times New Roman" w:eastAsia="Times New Roman" w:hAnsi="Times New Roman" w:cs="Times New Roman"/>
          <w:color w:val="000000"/>
          <w:sz w:val="24"/>
          <w:szCs w:val="24"/>
        </w:rPr>
        <w:t xml:space="preserve"> child elements, </w:t>
      </w:r>
      <w:r w:rsidRPr="00C36773">
        <w:rPr>
          <w:rFonts w:ascii="Courier New" w:eastAsia="Times New Roman" w:hAnsi="Courier New" w:cs="Courier New"/>
          <w:color w:val="000000"/>
          <w:sz w:val="19"/>
          <w:szCs w:val="19"/>
        </w:rPr>
        <w:t>xs:documentation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xs:appinfo</w:t>
      </w:r>
      <w:r w:rsidRPr="00C36773">
        <w:rPr>
          <w:rFonts w:ascii="Times New Roman" w:eastAsia="Times New Roman" w:hAnsi="Times New Roman" w:cs="Times New Roman"/>
          <w:color w:val="000000"/>
          <w:sz w:val="24"/>
          <w:szCs w:val="24"/>
        </w:rPr>
        <w:t xml:space="preserve">. General visual, audio, and textual explanatory documentation should be classified as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w:t>
      </w:r>
    </w:p>
    <w:p w14:paraId="328A2AFA" w14:textId="5E55370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classifier elements are designed to identify, categorize, and describe any artifacts and artifact sets (including its </w:t>
      </w:r>
      <w:bookmarkStart w:id="947" w:name="d3e3005"/>
      <w:bookmarkEnd w:id="9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dependencies, and lineage). Employing XSLT, </w:t>
      </w:r>
      <w:del w:id="948" w:author="Chipman, Charles" w:date="2019-01-29T15:44:00Z">
        <w:r w:rsidRPr="00C36773" w:rsidDel="003A4180">
          <w:rPr>
            <w:rFonts w:ascii="Courier New" w:eastAsia="Times New Roman" w:hAnsi="Courier New" w:cs="Courier New"/>
            <w:color w:val="000000"/>
            <w:sz w:val="19"/>
            <w:szCs w:val="19"/>
          </w:rPr>
          <w:delText>mpd</w:delText>
        </w:r>
      </w:del>
      <w:ins w:id="949" w:author="Chipman, Charles" w:date="2019-01-29T15:44:00Z">
        <w:r w:rsidR="003A418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can be transformed into an </w:t>
      </w:r>
      <w:r w:rsidRPr="00C36773">
        <w:rPr>
          <w:rFonts w:ascii="Courier New" w:eastAsia="Times New Roman" w:hAnsi="Courier New" w:cs="Courier New"/>
          <w:color w:val="000000"/>
          <w:sz w:val="19"/>
          <w:szCs w:val="19"/>
        </w:rPr>
        <w:t>index.html</w:t>
      </w:r>
      <w:r w:rsidRPr="00C36773">
        <w:rPr>
          <w:rFonts w:ascii="Times New Roman" w:eastAsia="Times New Roman" w:hAnsi="Times New Roman" w:cs="Times New Roman"/>
          <w:color w:val="000000"/>
          <w:sz w:val="24"/>
          <w:szCs w:val="24"/>
        </w:rPr>
        <w:t xml:space="preserve"> artifact that displays a hyperlinked </w:t>
      </w:r>
      <w:del w:id="950" w:author="Chipman, Charles" w:date="2019-01-29T15:44:00Z">
        <w:r w:rsidRPr="00C36773" w:rsidDel="003A4180">
          <w:rPr>
            <w:rFonts w:ascii="Times New Roman" w:eastAsia="Times New Roman" w:hAnsi="Times New Roman" w:cs="Times New Roman"/>
            <w:color w:val="000000"/>
            <w:sz w:val="24"/>
            <w:szCs w:val="24"/>
          </w:rPr>
          <w:delText xml:space="preserve">MPD </w:delText>
        </w:r>
      </w:del>
      <w:ins w:id="951" w:author="Chipman, Charles" w:date="2019-01-29T15:44: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table of contents and metadata summary in a browser.</w:t>
      </w:r>
    </w:p>
    <w:p w14:paraId="799F920F" w14:textId="4B2011B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only an </w:t>
      </w:r>
      <w:bookmarkStart w:id="952" w:name="d3e3017"/>
      <w:bookmarkEnd w:id="9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would contain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artifacts. So, for an </w:t>
      </w:r>
      <w:bookmarkStart w:id="953" w:name="d3e3026"/>
      <w:bookmarkEnd w:id="9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best practice is to use the </w:t>
      </w:r>
      <w:r w:rsidRPr="00C36773">
        <w:rPr>
          <w:rFonts w:ascii="Courier New" w:eastAsia="Times New Roman" w:hAnsi="Courier New" w:cs="Courier New"/>
          <w:color w:val="000000"/>
          <w:sz w:val="19"/>
          <w:szCs w:val="19"/>
        </w:rPr>
        <w:t>readme</w:t>
      </w:r>
      <w:r w:rsidRPr="00C36773">
        <w:rPr>
          <w:rFonts w:ascii="Times New Roman" w:eastAsia="Times New Roman" w:hAnsi="Times New Roman" w:cs="Times New Roman"/>
          <w:color w:val="000000"/>
          <w:sz w:val="24"/>
          <w:szCs w:val="24"/>
        </w:rPr>
        <w:t xml:space="preserve"> artifact (i.e., the </w:t>
      </w:r>
      <w:bookmarkStart w:id="954" w:name="d3e3033"/>
      <w:bookmarkEnd w:id="95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required in the </w:t>
      </w:r>
      <w:bookmarkStart w:id="955" w:name="d3e3036"/>
      <w:bookmarkEnd w:id="955"/>
      <w:del w:id="956" w:author="Chipman, Charles" w:date="2019-01-29T15:44: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root directory</w:delText>
        </w:r>
        <w:r w:rsidRPr="00C36773" w:rsidDel="003A4180">
          <w:rPr>
            <w:rFonts w:ascii="Times New Roman" w:eastAsia="Times New Roman" w:hAnsi="Times New Roman" w:cs="Times New Roman"/>
            <w:color w:val="000000"/>
            <w:sz w:val="24"/>
            <w:szCs w:val="24"/>
          </w:rPr>
          <w:fldChar w:fldCharType="end"/>
        </w:r>
      </w:del>
      <w:ins w:id="957" w:author="Chipman, Charles" w:date="2019-01-29T15:44: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root directory</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to reference </w:t>
      </w:r>
      <w:r w:rsidRPr="00C36773">
        <w:rPr>
          <w:rFonts w:ascii="Courier New" w:eastAsia="Times New Roman" w:hAnsi="Courier New" w:cs="Courier New"/>
          <w:color w:val="000000"/>
          <w:sz w:val="19"/>
          <w:szCs w:val="19"/>
        </w:rPr>
        <w:t>c:Documentation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c:ApplicationInfo</w:t>
      </w:r>
      <w:r w:rsidRPr="00C36773">
        <w:rPr>
          <w:rFonts w:ascii="Times New Roman" w:eastAsia="Times New Roman" w:hAnsi="Times New Roman" w:cs="Times New Roman"/>
          <w:color w:val="000000"/>
          <w:sz w:val="24"/>
          <w:szCs w:val="24"/>
        </w:rPr>
        <w:t xml:space="preserve"> artifacts whether or not they have been classified in the </w:t>
      </w:r>
      <w:del w:id="958" w:author="Chipman, Charles" w:date="2019-01-29T15:44:00Z">
        <w:r w:rsidRPr="00C36773" w:rsidDel="003A4180">
          <w:rPr>
            <w:rFonts w:ascii="Times New Roman" w:eastAsia="Times New Roman" w:hAnsi="Times New Roman" w:cs="Times New Roman"/>
            <w:color w:val="000000"/>
            <w:sz w:val="24"/>
            <w:szCs w:val="24"/>
          </w:rPr>
          <w:delText xml:space="preserve">MPD </w:delText>
        </w:r>
      </w:del>
      <w:ins w:id="959" w:author="Chipman, Charles" w:date="2019-01-29T15:44: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w:t>
      </w:r>
    </w:p>
    <w:p w14:paraId="79B33019" w14:textId="7FC5487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IEPD’s </w:t>
      </w:r>
      <w:del w:id="960"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61"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is not required to record all its artifacts. The </w:t>
      </w:r>
      <w:bookmarkStart w:id="962" w:name="d3e3050"/>
      <w:bookmarkEnd w:id="9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decides which artifacts (both files and sets) are important enough to explicitly include in the </w:t>
      </w:r>
      <w:del w:id="963"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64"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The author may choose to classify all, some, or none in the catalog.</w:t>
      </w:r>
    </w:p>
    <w:p w14:paraId="6A492996" w14:textId="2BF1305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The </w:t>
      </w:r>
      <w:del w:id="965" w:author="Chipman, Charles" w:date="2019-01-29T15:45:00Z">
        <w:r w:rsidRPr="00C36773" w:rsidDel="003A4180">
          <w:rPr>
            <w:rFonts w:ascii="Times New Roman" w:eastAsia="Times New Roman" w:hAnsi="Times New Roman" w:cs="Times New Roman"/>
            <w:color w:val="000000"/>
            <w:sz w:val="24"/>
            <w:szCs w:val="24"/>
          </w:rPr>
          <w:delText xml:space="preserve">MPD </w:delText>
        </w:r>
      </w:del>
      <w:ins w:id="966" w:author="Chipman, Charles" w:date="2019-01-29T15:45: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provides a supplement or an alternative to organizing </w:t>
      </w:r>
      <w:bookmarkStart w:id="967" w:name="d3e3056"/>
      <w:bookmarkEnd w:id="967"/>
      <w:del w:id="968" w:author="Chipman, Charles" w:date="2019-01-29T15:45: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969" w:author="Chipman, Charles" w:date="2019-01-29T15:45: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and sets with a standard file directory. An author can use it to identify, classify, and describe particular artifacts or sets, instead of having to do so with only file names and directory structure. An author can also employ the guidance in </w:t>
      </w:r>
      <w:hyperlink r:id="rId131" w:anchor="appendix_E" w:history="1">
        <w:r w:rsidRPr="00C36773">
          <w:rPr>
            <w:rFonts w:ascii="Times New Roman" w:eastAsia="Times New Roman" w:hAnsi="Times New Roman" w:cs="Times New Roman"/>
            <w:color w:val="000000"/>
            <w:sz w:val="24"/>
            <w:szCs w:val="24"/>
            <w:shd w:val="clear" w:color="auto" w:fill="FFFFFF"/>
          </w:rPr>
          <w:t xml:space="preserve">Appendix E, </w:t>
        </w:r>
        <w:r w:rsidRPr="00C36773">
          <w:rPr>
            <w:rFonts w:ascii="Times New Roman" w:eastAsia="Times New Roman" w:hAnsi="Times New Roman" w:cs="Times New Roman"/>
            <w:i/>
            <w:iCs/>
            <w:color w:val="000000"/>
            <w:sz w:val="24"/>
            <w:szCs w:val="24"/>
            <w:shd w:val="clear" w:color="auto" w:fill="FFFFFF"/>
          </w:rPr>
          <w:t>Guidance for IEPD Directories (non-normative)</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13CD5F19" w14:textId="7156B2B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970" w:name="Extending-an-MPD-Catalog"/>
      <w:bookmarkStart w:id="971" w:name="section_5.1.2"/>
      <w:bookmarkEnd w:id="970"/>
      <w:bookmarkEnd w:id="971"/>
      <w:r w:rsidRPr="00C36773">
        <w:rPr>
          <w:rFonts w:ascii="Times New Roman" w:eastAsia="Times New Roman" w:hAnsi="Times New Roman" w:cs="Times New Roman"/>
          <w:b/>
          <w:bCs/>
          <w:color w:val="000000"/>
          <w:sz w:val="30"/>
          <w:szCs w:val="30"/>
        </w:rPr>
        <w:t xml:space="preserve">5.1.2. Extending an </w:t>
      </w:r>
      <w:del w:id="972" w:author="Chipman, Charles" w:date="2019-01-29T15:46:00Z">
        <w:r w:rsidRPr="00C36773" w:rsidDel="003A4180">
          <w:rPr>
            <w:rFonts w:ascii="Times New Roman" w:eastAsia="Times New Roman" w:hAnsi="Times New Roman" w:cs="Times New Roman"/>
            <w:b/>
            <w:bCs/>
            <w:color w:val="000000"/>
            <w:sz w:val="30"/>
            <w:szCs w:val="30"/>
          </w:rPr>
          <w:delText xml:space="preserve">MPD </w:delText>
        </w:r>
      </w:del>
      <w:ins w:id="973" w:author="Chipman, Charles" w:date="2019-01-29T15:46:00Z">
        <w:r w:rsidR="003A4180">
          <w:rPr>
            <w:rFonts w:ascii="Times New Roman" w:eastAsia="Times New Roman" w:hAnsi="Times New Roman" w:cs="Times New Roman"/>
            <w:b/>
            <w:bCs/>
            <w:color w:val="000000"/>
            <w:sz w:val="30"/>
            <w:szCs w:val="30"/>
          </w:rPr>
          <w:t>IEPD</w:t>
        </w:r>
        <w:r w:rsidR="003A418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w:t>
      </w:r>
    </w:p>
    <w:p w14:paraId="48C6025F" w14:textId="51ADAEB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974"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75"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may be extended to accommodate new or additional metadata, artifact classifiers, or validity constraints that are not already defined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976" w:author="Chipman, Charles" w:date="2019-01-29T15:46:00Z">
        <w:r w:rsidRPr="00C36773" w:rsidDel="003A4180">
          <w:rPr>
            <w:rFonts w:ascii="Times New Roman" w:eastAsia="Times New Roman" w:hAnsi="Times New Roman" w:cs="Times New Roman"/>
            <w:i/>
            <w:iCs/>
            <w:color w:val="000000"/>
            <w:sz w:val="24"/>
            <w:szCs w:val="24"/>
            <w:shd w:val="clear" w:color="auto" w:fill="FFFFFF"/>
          </w:rPr>
          <w:delText xml:space="preserve">MPD </w:delText>
        </w:r>
      </w:del>
      <w:ins w:id="977" w:author="Chipman, Charles" w:date="2019-01-29T15:46:00Z">
        <w:r w:rsidR="003A4180">
          <w:rPr>
            <w:rFonts w:ascii="Times New Roman" w:eastAsia="Times New Roman" w:hAnsi="Times New Roman" w:cs="Times New Roman"/>
            <w:i/>
            <w:iCs/>
            <w:color w:val="000000"/>
            <w:sz w:val="24"/>
            <w:szCs w:val="24"/>
            <w:shd w:val="clear" w:color="auto" w:fill="FFFFFF"/>
          </w:rPr>
          <w:t>IEPD</w:t>
        </w:r>
        <w:r w:rsidR="003A418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6F55CA81" w14:textId="37EE7B3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extend the </w:t>
      </w:r>
      <w:del w:id="978"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79"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an </w:t>
      </w:r>
      <w:bookmarkStart w:id="980" w:name="d3e3074"/>
      <w:bookmarkEnd w:id="980"/>
      <w:del w:id="981"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r w:rsidRPr="00C36773" w:rsidDel="003A4180">
          <w:rPr>
            <w:rFonts w:ascii="Times New Roman" w:eastAsia="Times New Roman" w:hAnsi="Times New Roman" w:cs="Times New Roman"/>
            <w:color w:val="000000"/>
            <w:sz w:val="24"/>
            <w:szCs w:val="24"/>
          </w:rPr>
          <w:delText xml:space="preserve"> </w:delText>
        </w:r>
      </w:del>
      <w:ins w:id="982"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must provide both an XML catalog extension document (XML) and one or more </w:t>
      </w:r>
      <w:del w:id="983"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84"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extension schema documents (XSD). The XML catalog extension identifies that one or more </w:t>
      </w:r>
      <w:del w:id="985"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86"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extensions are present, and resolves their namespaces to local URIs. The </w:t>
      </w:r>
      <w:del w:id="987"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88"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is a schema that defines and declares the new </w:t>
      </w:r>
      <w:bookmarkStart w:id="989" w:name="d3e3077"/>
      <w:bookmarkEnd w:id="98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metadata, classifiers, and/or constraints. Both general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Conformance </w:t>
      </w:r>
      <w:del w:id="990" w:author="Chipman, Charles" w:date="2019-01-29T15:46:00Z">
        <w:r w:rsidRPr="00C36773" w:rsidDel="003A4180">
          <w:rPr>
            <w:rFonts w:ascii="Times New Roman" w:eastAsia="Times New Roman" w:hAnsi="Times New Roman" w:cs="Times New Roman"/>
            <w:b/>
            <w:bCs/>
            <w:color w:val="000000"/>
            <w:sz w:val="24"/>
            <w:szCs w:val="24"/>
            <w:shd w:val="clear" w:color="auto" w:fill="FFFFFF"/>
          </w:rPr>
          <w:delText>3</w:delText>
        </w:r>
      </w:del>
      <w:ins w:id="991" w:author="Chipman, Charles" w:date="2019-01-29T15:46:00Z">
        <w:r w:rsidR="003A4180">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specific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992" w:author="Chipman, Charles" w:date="2019-01-29T15:46:00Z">
        <w:r w:rsidRPr="00C36773" w:rsidDel="003A4180">
          <w:rPr>
            <w:rFonts w:ascii="Times New Roman" w:eastAsia="Times New Roman" w:hAnsi="Times New Roman" w:cs="Times New Roman"/>
            <w:b/>
            <w:bCs/>
            <w:color w:val="000000"/>
            <w:sz w:val="24"/>
            <w:szCs w:val="24"/>
            <w:shd w:val="clear" w:color="auto" w:fill="FFFFFF"/>
          </w:rPr>
          <w:delText>3</w:delText>
        </w:r>
      </w:del>
      <w:ins w:id="993" w:author="Chipman, Charles" w:date="2019-01-29T15:46:00Z">
        <w:r w:rsidR="003A4180">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994" w:name="d3e3084"/>
      <w:bookmarkEnd w:id="994"/>
      <w:del w:id="995"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 root directory</w:delText>
        </w:r>
        <w:r w:rsidRPr="00C36773" w:rsidDel="003A4180">
          <w:rPr>
            <w:rFonts w:ascii="Times New Roman" w:eastAsia="Times New Roman" w:hAnsi="Times New Roman" w:cs="Times New Roman"/>
            <w:color w:val="000000"/>
            <w:sz w:val="24"/>
            <w:szCs w:val="24"/>
          </w:rPr>
          <w:fldChar w:fldCharType="end"/>
        </w:r>
      </w:del>
      <w:ins w:id="996"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shd w:val="clear" w:color="auto" w:fill="FFFFFF"/>
          </w:rPr>
          <w:t xml:space="preserve"> root directory</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w:t>
      </w:r>
      <w:del w:id="997" w:author="Chipman, Charles" w:date="2019-01-29T15:46:00Z">
        <w:r w:rsidRPr="00C36773" w:rsidDel="003A4180">
          <w:rPr>
            <w:rFonts w:ascii="Times New Roman" w:eastAsia="Times New Roman" w:hAnsi="Times New Roman" w:cs="Times New Roman"/>
            <w:color w:val="000000"/>
            <w:sz w:val="24"/>
            <w:szCs w:val="24"/>
          </w:rPr>
          <w:delText xml:space="preserve">MPD </w:delText>
        </w:r>
      </w:del>
      <w:ins w:id="998" w:author="Chipman, Charles" w:date="2019-01-29T15:46: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extension schema documents may bear any file name and reside anywhere in the </w:t>
      </w:r>
      <w:bookmarkStart w:id="999" w:name="d3e3088"/>
      <w:bookmarkEnd w:id="999"/>
      <w:del w:id="1000" w:author="Chipman, Charles" w:date="2019-01-29T15:46:00Z">
        <w:r w:rsidRPr="00C36773" w:rsidDel="003A4180">
          <w:rPr>
            <w:rFonts w:ascii="Times New Roman" w:eastAsia="Times New Roman" w:hAnsi="Times New Roman" w:cs="Times New Roman"/>
            <w:color w:val="000000"/>
            <w:sz w:val="24"/>
            <w:szCs w:val="24"/>
          </w:rPr>
          <w:fldChar w:fldCharType="begin"/>
        </w:r>
        <w:r w:rsidRPr="00C36773" w:rsidDel="003A4180">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3A4180">
          <w:rPr>
            <w:rFonts w:ascii="Times New Roman" w:eastAsia="Times New Roman" w:hAnsi="Times New Roman" w:cs="Times New Roman"/>
            <w:color w:val="000000"/>
            <w:sz w:val="24"/>
            <w:szCs w:val="24"/>
          </w:rPr>
          <w:fldChar w:fldCharType="separate"/>
        </w:r>
        <w:r w:rsidRPr="00C36773" w:rsidDel="003A4180">
          <w:rPr>
            <w:rFonts w:ascii="Times New Roman" w:eastAsia="Times New Roman" w:hAnsi="Times New Roman" w:cs="Times New Roman"/>
            <w:color w:val="000000"/>
            <w:sz w:val="24"/>
            <w:szCs w:val="24"/>
            <w:shd w:val="clear" w:color="auto" w:fill="FFFFFF"/>
          </w:rPr>
          <w:delText>MPD</w:delText>
        </w:r>
        <w:r w:rsidRPr="00C36773" w:rsidDel="003A4180">
          <w:rPr>
            <w:rFonts w:ascii="Times New Roman" w:eastAsia="Times New Roman" w:hAnsi="Times New Roman" w:cs="Times New Roman"/>
            <w:color w:val="000000"/>
            <w:sz w:val="24"/>
            <w:szCs w:val="24"/>
          </w:rPr>
          <w:fldChar w:fldCharType="end"/>
        </w:r>
      </w:del>
      <w:ins w:id="1001" w:author="Chipman, Charles" w:date="2019-01-29T15:46:00Z">
        <w:r w:rsidR="003A4180" w:rsidRPr="00C36773">
          <w:rPr>
            <w:rFonts w:ascii="Times New Roman" w:eastAsia="Times New Roman" w:hAnsi="Times New Roman" w:cs="Times New Roman"/>
            <w:color w:val="000000"/>
            <w:sz w:val="24"/>
            <w:szCs w:val="24"/>
          </w:rPr>
          <w:fldChar w:fldCharType="begin"/>
        </w:r>
        <w:r w:rsidR="003A4180"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3A4180" w:rsidRPr="00C36773">
          <w:rPr>
            <w:rFonts w:ascii="Times New Roman" w:eastAsia="Times New Roman" w:hAnsi="Times New Roman" w:cs="Times New Roman"/>
            <w:color w:val="000000"/>
            <w:sz w:val="24"/>
            <w:szCs w:val="24"/>
          </w:rPr>
          <w:fldChar w:fldCharType="separate"/>
        </w:r>
        <w:r w:rsidR="003A4180">
          <w:rPr>
            <w:rFonts w:ascii="Times New Roman" w:eastAsia="Times New Roman" w:hAnsi="Times New Roman" w:cs="Times New Roman"/>
            <w:color w:val="000000"/>
            <w:sz w:val="24"/>
            <w:szCs w:val="24"/>
            <w:shd w:val="clear" w:color="auto" w:fill="FFFFFF"/>
          </w:rPr>
          <w:t>IEPD</w:t>
        </w:r>
        <w:r w:rsidR="003A4180"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This is because the XML catalog is expected to </w:t>
      </w:r>
      <w:bookmarkStart w:id="1002" w:name="d3e3091"/>
      <w:bookmarkEnd w:id="10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all local URIs. </w:t>
      </w:r>
      <w:del w:id="1003"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1004"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processing tools are expected to look for and recognize the XML catalog (that identifies </w:t>
      </w:r>
      <w:del w:id="1005"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1006"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extensions exist) by its file name.</w:t>
      </w:r>
    </w:p>
    <w:p w14:paraId="4946A874" w14:textId="3D2B71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rules specify the requirements for an </w:t>
      </w:r>
      <w:del w:id="1007" w:author="Chipman, Charles" w:date="2019-01-29T15:47:00Z">
        <w:r w:rsidRPr="00C36773" w:rsidDel="003A4180">
          <w:rPr>
            <w:rFonts w:ascii="Times New Roman" w:eastAsia="Times New Roman" w:hAnsi="Times New Roman" w:cs="Times New Roman"/>
            <w:color w:val="000000"/>
            <w:sz w:val="24"/>
            <w:szCs w:val="24"/>
          </w:rPr>
          <w:delText xml:space="preserve">MPD </w:delText>
        </w:r>
      </w:del>
      <w:ins w:id="1008" w:author="Chipman, Charles" w:date="2019-01-29T15:47:00Z">
        <w:r w:rsidR="003A4180">
          <w:rPr>
            <w:rFonts w:ascii="Times New Roman" w:eastAsia="Times New Roman" w:hAnsi="Times New Roman" w:cs="Times New Roman"/>
            <w:color w:val="000000"/>
            <w:sz w:val="24"/>
            <w:szCs w:val="24"/>
          </w:rPr>
          <w:t>IEPD</w:t>
        </w:r>
        <w:r w:rsidR="003A418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XML catalog document:</w:t>
      </w:r>
    </w:p>
    <w:p w14:paraId="36B95211" w14:textId="1A8C536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09" w:name="r1-mpd-cat-ext-xml-cat"/>
      <w:bookmarkStart w:id="1010" w:name="rule_5-3"/>
      <w:bookmarkEnd w:id="1009"/>
      <w:bookmarkEnd w:id="1010"/>
      <w:r w:rsidRPr="00C36773">
        <w:rPr>
          <w:rFonts w:ascii="Times New Roman" w:eastAsia="Times New Roman" w:hAnsi="Times New Roman" w:cs="Times New Roman"/>
          <w:b/>
          <w:bCs/>
          <w:color w:val="000000"/>
          <w:sz w:val="30"/>
          <w:szCs w:val="30"/>
        </w:rPr>
        <w:t xml:space="preserve">Rule 5-3. </w:t>
      </w:r>
      <w:del w:id="1011"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1012"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XML Catalog Document in Root Directory</w:t>
      </w:r>
    </w:p>
    <w:p w14:paraId="7E8E2D8A" w14:textId="228F0A9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 (</w:t>
      </w:r>
      <w:del w:id="1013" w:author="Chipman, Charles" w:date="2019-01-29T15:48:00Z">
        <w:r w:rsidRPr="00C36773" w:rsidDel="00955C84">
          <w:rPr>
            <w:rFonts w:ascii="Times New Roman" w:eastAsia="Times New Roman" w:hAnsi="Times New Roman" w:cs="Times New Roman"/>
            <w:b/>
            <w:bCs/>
            <w:color w:val="000000"/>
            <w:sz w:val="24"/>
            <w:szCs w:val="24"/>
          </w:rPr>
          <w:delText>MPD</w:delText>
        </w:r>
      </w:del>
      <w:ins w:id="1014"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2F75FF65" w14:textId="03DE3A0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15"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1016"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reside in the same relative directory as the </w:t>
      </w:r>
      <w:del w:id="1017" w:author="Chipman, Charles" w:date="2019-01-29T15:48:00Z">
        <w:r w:rsidRPr="00C36773" w:rsidDel="00955C84">
          <w:rPr>
            <w:rFonts w:ascii="Courier New" w:eastAsia="Times New Roman" w:hAnsi="Courier New" w:cs="Courier New"/>
            <w:color w:val="000000"/>
            <w:sz w:val="19"/>
            <w:szCs w:val="19"/>
          </w:rPr>
          <w:delText>mpd</w:delText>
        </w:r>
      </w:del>
      <w:ins w:id="1018" w:author="Chipman, Charles" w:date="2019-01-29T15:48: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(normally in the </w:t>
      </w:r>
      <w:bookmarkStart w:id="1019" w:name="d3e3110"/>
      <w:bookmarkEnd w:id="1019"/>
      <w:del w:id="1020" w:author="Chipman, Charles" w:date="2019-01-29T15:48: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EEEEEE"/>
          </w:rPr>
          <w:delText>MPD root directory</w:delText>
        </w:r>
        <w:r w:rsidRPr="00C36773" w:rsidDel="00955C84">
          <w:rPr>
            <w:rFonts w:ascii="Times New Roman" w:eastAsia="Times New Roman" w:hAnsi="Times New Roman" w:cs="Times New Roman"/>
            <w:color w:val="000000"/>
            <w:sz w:val="24"/>
            <w:szCs w:val="24"/>
          </w:rPr>
          <w:fldChar w:fldCharType="end"/>
        </w:r>
      </w:del>
      <w:ins w:id="1021" w:author="Chipman, Charles" w:date="2019-01-29T15:48: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EEEEEE"/>
          </w:rPr>
          <w:t>IEPD</w:t>
        </w:r>
        <w:r w:rsidR="00955C84" w:rsidRPr="00C36773">
          <w:rPr>
            <w:rFonts w:ascii="Times New Roman" w:eastAsia="Times New Roman" w:hAnsi="Times New Roman" w:cs="Times New Roman"/>
            <w:color w:val="000000"/>
            <w:sz w:val="24"/>
            <w:szCs w:val="24"/>
            <w:shd w:val="clear" w:color="auto" w:fill="EEEEEE"/>
          </w:rPr>
          <w:t xml:space="preserve"> root directory</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CD38DB2" w14:textId="3727ED4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22" w:name="r2-mpd-cat-ext-xml-cat"/>
      <w:bookmarkStart w:id="1023" w:name="rule_5-4"/>
      <w:bookmarkEnd w:id="1022"/>
      <w:bookmarkEnd w:id="1023"/>
      <w:r w:rsidRPr="00C36773">
        <w:rPr>
          <w:rFonts w:ascii="Times New Roman" w:eastAsia="Times New Roman" w:hAnsi="Times New Roman" w:cs="Times New Roman"/>
          <w:b/>
          <w:bCs/>
          <w:color w:val="000000"/>
          <w:sz w:val="30"/>
          <w:szCs w:val="30"/>
        </w:rPr>
        <w:t xml:space="preserve">Rule 5-4. </w:t>
      </w:r>
      <w:del w:id="1024"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1025"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Catalog Extension XML Catalog Document Name Is </w:t>
      </w:r>
      <w:del w:id="1026" w:author="Chipman, Charles" w:date="2019-01-29T15:48:00Z">
        <w:r w:rsidRPr="00C36773" w:rsidDel="00955C84">
          <w:rPr>
            <w:rFonts w:ascii="Courier New" w:eastAsia="Times New Roman" w:hAnsi="Courier New" w:cs="Courier New"/>
            <w:b/>
            <w:bCs/>
            <w:color w:val="000000"/>
            <w:sz w:val="24"/>
            <w:szCs w:val="24"/>
          </w:rPr>
          <w:delText>mpd</w:delText>
        </w:r>
      </w:del>
      <w:ins w:id="1027" w:author="Chipman, Charles" w:date="2019-01-29T15:48:00Z">
        <w:r w:rsidR="00955C84">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-catalog-extension-xml-catalog.xml</w:t>
      </w:r>
    </w:p>
    <w:p w14:paraId="3AEFD4DC" w14:textId="17B2B2F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 (</w:t>
      </w:r>
      <w:del w:id="1028" w:author="Chipman, Charles" w:date="2019-01-29T15:48:00Z">
        <w:r w:rsidRPr="00C36773" w:rsidDel="00955C84">
          <w:rPr>
            <w:rFonts w:ascii="Times New Roman" w:eastAsia="Times New Roman" w:hAnsi="Times New Roman" w:cs="Times New Roman"/>
            <w:b/>
            <w:bCs/>
            <w:color w:val="000000"/>
            <w:sz w:val="24"/>
            <w:szCs w:val="24"/>
          </w:rPr>
          <w:delText>MPD</w:delText>
        </w:r>
      </w:del>
      <w:ins w:id="1029"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DC5C4AE" w14:textId="1845677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30"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1031"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bear the file name (and type) </w:t>
      </w:r>
      <w:del w:id="1032" w:author="Chipman, Charles" w:date="2019-01-29T15:48:00Z">
        <w:r w:rsidRPr="00C36773" w:rsidDel="00955C84">
          <w:rPr>
            <w:rFonts w:ascii="Courier New" w:eastAsia="Times New Roman" w:hAnsi="Courier New" w:cs="Courier New"/>
            <w:color w:val="000000"/>
            <w:sz w:val="19"/>
            <w:szCs w:val="19"/>
          </w:rPr>
          <w:delText>mpd</w:delText>
        </w:r>
      </w:del>
      <w:ins w:id="1033" w:author="Chipman, Charles" w:date="2019-01-29T15:48: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w:t>
      </w:r>
    </w:p>
    <w:p w14:paraId="471708FF" w14:textId="15C4553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34" w:name="r3-mpd-cat-ext-xml-cat"/>
      <w:bookmarkStart w:id="1035" w:name="rule_5-5"/>
      <w:bookmarkEnd w:id="1034"/>
      <w:bookmarkEnd w:id="1035"/>
      <w:r w:rsidRPr="00C36773">
        <w:rPr>
          <w:rFonts w:ascii="Times New Roman" w:eastAsia="Times New Roman" w:hAnsi="Times New Roman" w:cs="Times New Roman"/>
          <w:b/>
          <w:bCs/>
          <w:color w:val="000000"/>
          <w:sz w:val="30"/>
          <w:szCs w:val="30"/>
        </w:rPr>
        <w:lastRenderedPageBreak/>
        <w:t xml:space="preserve">Rule 5-5. </w:t>
      </w:r>
      <w:del w:id="1036" w:author="Chipman, Charles" w:date="2019-01-29T15:48:00Z">
        <w:r w:rsidRPr="00C36773" w:rsidDel="00955C84">
          <w:rPr>
            <w:rFonts w:ascii="Times New Roman" w:eastAsia="Times New Roman" w:hAnsi="Times New Roman" w:cs="Times New Roman"/>
            <w:b/>
            <w:bCs/>
            <w:color w:val="000000"/>
            <w:sz w:val="30"/>
            <w:szCs w:val="30"/>
          </w:rPr>
          <w:delText xml:space="preserve">MPD </w:delText>
        </w:r>
      </w:del>
      <w:ins w:id="1037" w:author="Chipman, Charles" w:date="2019-01-29T15:48: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XML Catalog Document Resolves Namespaces to URIs</w:t>
      </w:r>
    </w:p>
    <w:p w14:paraId="59C10AE8" w14:textId="3F3576CD"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5-5] (</w:t>
      </w:r>
      <w:del w:id="1038" w:author="Chipman, Charles" w:date="2019-01-29T15:48:00Z">
        <w:r w:rsidRPr="00C36773" w:rsidDel="00955C84">
          <w:rPr>
            <w:rFonts w:ascii="Times New Roman" w:eastAsia="Times New Roman" w:hAnsi="Times New Roman" w:cs="Times New Roman"/>
            <w:b/>
            <w:bCs/>
            <w:color w:val="000000"/>
            <w:sz w:val="24"/>
            <w:szCs w:val="24"/>
          </w:rPr>
          <w:delText>MPD</w:delText>
        </w:r>
      </w:del>
      <w:ins w:id="1039" w:author="Chipman, Charles" w:date="2019-01-29T15:48: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5DCC522D" w14:textId="6F55A81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40"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1041"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XML catalog document MUST </w:t>
      </w:r>
      <w:bookmarkStart w:id="1042" w:name="d3e3143"/>
      <w:bookmarkEnd w:id="10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all </w:t>
      </w:r>
      <w:del w:id="1043" w:author="Chipman, Charles" w:date="2019-01-29T15:48:00Z">
        <w:r w:rsidRPr="00C36773" w:rsidDel="00955C84">
          <w:rPr>
            <w:rFonts w:ascii="Times New Roman" w:eastAsia="Times New Roman" w:hAnsi="Times New Roman" w:cs="Times New Roman"/>
            <w:color w:val="000000"/>
            <w:sz w:val="24"/>
            <w:szCs w:val="24"/>
          </w:rPr>
          <w:delText xml:space="preserve">MPD </w:delText>
        </w:r>
      </w:del>
      <w:ins w:id="1044" w:author="Chipman, Charles" w:date="2019-01-29T15:4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extension document namespaces to the correct corresponding local URIs in the </w:t>
      </w:r>
      <w:del w:id="1045" w:author="Chipman, Charles" w:date="2019-01-29T15:49:00Z">
        <w:r w:rsidRPr="00C36773" w:rsidDel="00955C84">
          <w:rPr>
            <w:rFonts w:ascii="Times New Roman" w:eastAsia="Times New Roman" w:hAnsi="Times New Roman" w:cs="Times New Roman"/>
            <w:color w:val="000000"/>
            <w:sz w:val="24"/>
            <w:szCs w:val="24"/>
          </w:rPr>
          <w:delText>MPD</w:delText>
        </w:r>
      </w:del>
      <w:ins w:id="1046" w:author="Chipman, Charles" w:date="2019-01-29T15:49: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27977C5" w14:textId="46EB410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when a processor identifies a file named </w:t>
      </w:r>
      <w:del w:id="1047" w:author="Chipman, Charles" w:date="2019-01-29T15:49:00Z">
        <w:r w:rsidRPr="00C36773" w:rsidDel="00955C84">
          <w:rPr>
            <w:rFonts w:ascii="Courier New" w:eastAsia="Times New Roman" w:hAnsi="Courier New" w:cs="Courier New"/>
            <w:color w:val="000000"/>
            <w:sz w:val="19"/>
            <w:szCs w:val="19"/>
          </w:rPr>
          <w:delText>mpd</w:delText>
        </w:r>
      </w:del>
      <w:ins w:id="1048" w:author="Chipman, Charles" w:date="2019-01-29T15:49: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in the </w:t>
      </w:r>
      <w:bookmarkStart w:id="1049" w:name="d3e3154"/>
      <w:bookmarkEnd w:id="1049"/>
      <w:del w:id="1050" w:author="Chipman, Charles" w:date="2019-01-29T15:49: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 root directory</w:delText>
        </w:r>
        <w:r w:rsidRPr="00C36773" w:rsidDel="00955C84">
          <w:rPr>
            <w:rFonts w:ascii="Times New Roman" w:eastAsia="Times New Roman" w:hAnsi="Times New Roman" w:cs="Times New Roman"/>
            <w:color w:val="000000"/>
            <w:sz w:val="24"/>
            <w:szCs w:val="24"/>
          </w:rPr>
          <w:fldChar w:fldCharType="end"/>
        </w:r>
      </w:del>
      <w:ins w:id="1051" w:author="Chipman, Charles" w:date="2019-01-29T15:49: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shd w:val="clear" w:color="auto" w:fill="FFFFFF"/>
          </w:rPr>
          <w:t xml:space="preserve"> root directory</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it can assume that it contains references to one or more </w:t>
      </w:r>
      <w:del w:id="1052"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53"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schema documents that adhere to the following rules:</w:t>
      </w:r>
    </w:p>
    <w:p w14:paraId="08F477DE" w14:textId="1429484C"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54" w:name="r1-mpd-cat-ext-xsd"/>
      <w:bookmarkStart w:id="1055" w:name="rule_5-6"/>
      <w:bookmarkEnd w:id="1054"/>
      <w:bookmarkEnd w:id="1055"/>
      <w:r w:rsidRPr="00C36773">
        <w:rPr>
          <w:rFonts w:ascii="Times New Roman" w:eastAsia="Times New Roman" w:hAnsi="Times New Roman" w:cs="Times New Roman"/>
          <w:b/>
          <w:bCs/>
          <w:color w:val="000000"/>
          <w:sz w:val="30"/>
          <w:szCs w:val="30"/>
        </w:rPr>
        <w:t xml:space="preserve">Rule 5-6. </w:t>
      </w:r>
      <w:del w:id="1056" w:author="Chipman, Charles" w:date="2019-01-29T15:49:00Z">
        <w:r w:rsidRPr="00C36773" w:rsidDel="00955C84">
          <w:rPr>
            <w:rFonts w:ascii="Times New Roman" w:eastAsia="Times New Roman" w:hAnsi="Times New Roman" w:cs="Times New Roman"/>
            <w:b/>
            <w:bCs/>
            <w:color w:val="000000"/>
            <w:sz w:val="30"/>
            <w:szCs w:val="30"/>
          </w:rPr>
          <w:delText xml:space="preserve">MPD </w:delText>
        </w:r>
      </w:del>
      <w:ins w:id="1057" w:author="Chipman, Charles" w:date="2019-01-29T15:49: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Extension Schema Document Conforms to NDR Extension Rules</w:t>
      </w:r>
    </w:p>
    <w:p w14:paraId="25A73514" w14:textId="185CB58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5-6] (</w:t>
      </w:r>
      <w:del w:id="1058" w:author="Chipman, Charles" w:date="2019-01-29T15:49:00Z">
        <w:r w:rsidRPr="00C36773" w:rsidDel="00955C84">
          <w:rPr>
            <w:rFonts w:ascii="Times New Roman" w:eastAsia="Times New Roman" w:hAnsi="Times New Roman" w:cs="Times New Roman"/>
            <w:b/>
            <w:bCs/>
            <w:color w:val="000000"/>
            <w:sz w:val="24"/>
            <w:szCs w:val="24"/>
          </w:rPr>
          <w:delText>MPD</w:delText>
        </w:r>
      </w:del>
      <w:ins w:id="1059" w:author="Chipman, Charles" w:date="2019-01-29T15:49: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AABF7EE" w14:textId="0892462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060"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61"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schema document MUST conform to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1062" w:author="Chipman, Charles" w:date="2019-01-29T15:49:00Z">
        <w:r w:rsidRPr="00C36773" w:rsidDel="00955C84">
          <w:rPr>
            <w:rFonts w:ascii="Times New Roman" w:eastAsia="Times New Roman" w:hAnsi="Times New Roman" w:cs="Times New Roman"/>
            <w:b/>
            <w:bCs/>
            <w:color w:val="000000"/>
            <w:sz w:val="24"/>
            <w:szCs w:val="24"/>
            <w:shd w:val="clear" w:color="auto" w:fill="EEEEEE"/>
          </w:rPr>
          <w:delText>3</w:delText>
        </w:r>
      </w:del>
      <w:ins w:id="1063" w:author="Chipman, Charles" w:date="2019-01-29T15:49:00Z">
        <w:r w:rsidR="00955C84">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extension schema conformance target rules.</w:t>
      </w:r>
    </w:p>
    <w:p w14:paraId="52532E7A" w14:textId="43C0E9B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64" w:name="r2-mpd-cat-ext-xsd"/>
      <w:bookmarkStart w:id="1065" w:name="rule_5-7"/>
      <w:bookmarkEnd w:id="1064"/>
      <w:bookmarkEnd w:id="1065"/>
      <w:r w:rsidRPr="00C36773">
        <w:rPr>
          <w:rFonts w:ascii="Times New Roman" w:eastAsia="Times New Roman" w:hAnsi="Times New Roman" w:cs="Times New Roman"/>
          <w:b/>
          <w:bCs/>
          <w:color w:val="000000"/>
          <w:sz w:val="30"/>
          <w:szCs w:val="30"/>
        </w:rPr>
        <w:t xml:space="preserve">Rule 5-7. </w:t>
      </w:r>
      <w:del w:id="1066" w:author="Chipman, Charles" w:date="2019-01-29T15:49:00Z">
        <w:r w:rsidRPr="00C36773" w:rsidDel="00955C84">
          <w:rPr>
            <w:rFonts w:ascii="Times New Roman" w:eastAsia="Times New Roman" w:hAnsi="Times New Roman" w:cs="Times New Roman"/>
            <w:b/>
            <w:bCs/>
            <w:color w:val="000000"/>
            <w:sz w:val="30"/>
            <w:szCs w:val="30"/>
          </w:rPr>
          <w:delText xml:space="preserve">MPD </w:delText>
        </w:r>
      </w:del>
      <w:ins w:id="1067" w:author="Chipman, Charles" w:date="2019-01-29T15:49: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Schema and Its Extensions Conform to NDR Schema Set Rules</w:t>
      </w:r>
    </w:p>
    <w:p w14:paraId="5C2AEBAD" w14:textId="35858E6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5-7] (</w:t>
      </w:r>
      <w:del w:id="1068" w:author="Chipman, Charles" w:date="2019-01-29T15:49:00Z">
        <w:r w:rsidRPr="00C36773" w:rsidDel="00955C84">
          <w:rPr>
            <w:rFonts w:ascii="Times New Roman" w:eastAsia="Times New Roman" w:hAnsi="Times New Roman" w:cs="Times New Roman"/>
            <w:b/>
            <w:bCs/>
            <w:color w:val="000000"/>
            <w:sz w:val="24"/>
            <w:szCs w:val="24"/>
          </w:rPr>
          <w:delText>MPD</w:delText>
        </w:r>
      </w:del>
      <w:ins w:id="1069" w:author="Chipman, Charles" w:date="2019-01-29T15:49: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75A03CD6" w14:textId="3B33313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1070" w:author="Chipman, Charles" w:date="2019-01-29T15:49:00Z">
        <w:r w:rsidRPr="00C36773" w:rsidDel="00955C84">
          <w:rPr>
            <w:rFonts w:ascii="Times New Roman" w:eastAsia="Times New Roman" w:hAnsi="Times New Roman" w:cs="Times New Roman"/>
            <w:color w:val="000000"/>
            <w:sz w:val="24"/>
            <w:szCs w:val="24"/>
          </w:rPr>
          <w:delText>MPD</w:delText>
        </w:r>
      </w:del>
      <w:ins w:id="1071" w:author="Chipman, Charles" w:date="2019-01-29T15:49: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schema set formed by </w:t>
      </w:r>
      <w:del w:id="1072" w:author="Chipman, Charles" w:date="2019-01-29T15:49:00Z">
        <w:r w:rsidRPr="00C36773" w:rsidDel="00955C84">
          <w:rPr>
            <w:rFonts w:ascii="Courier New" w:eastAsia="Times New Roman" w:hAnsi="Courier New" w:cs="Courier New"/>
            <w:color w:val="000000"/>
            <w:sz w:val="19"/>
            <w:szCs w:val="19"/>
          </w:rPr>
          <w:delText>mpd</w:delText>
        </w:r>
      </w:del>
      <w:ins w:id="1073" w:author="Chipman, Charles" w:date="2019-01-29T15:49:00Z">
        <w:r w:rsidR="00955C8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1074" w:author="Chipman, Charles" w:date="2019-01-29T15:49:00Z">
        <w:r w:rsidRPr="00C36773" w:rsidDel="00955C84">
          <w:rPr>
            <w:rFonts w:ascii="Courier New" w:eastAsia="Times New Roman" w:hAnsi="Courier New" w:cs="Courier New"/>
            <w:color w:val="000000"/>
            <w:sz w:val="19"/>
            <w:szCs w:val="19"/>
          </w:rPr>
          <w:delText>3</w:delText>
        </w:r>
      </w:del>
      <w:ins w:id="1075" w:author="Chipman, Charles" w:date="2019-01-29T15:49:00Z">
        <w:r w:rsidR="00955C84">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.0.xsd</w:t>
      </w:r>
      <w:r w:rsidRPr="00C36773">
        <w:rPr>
          <w:rFonts w:ascii="Times New Roman" w:eastAsia="Times New Roman" w:hAnsi="Times New Roman" w:cs="Times New Roman"/>
          <w:color w:val="000000"/>
          <w:sz w:val="24"/>
          <w:szCs w:val="24"/>
        </w:rPr>
        <w:t xml:space="preserve"> and all </w:t>
      </w:r>
      <w:del w:id="1076"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77"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schema documents MUST conform to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1078" w:author="Chipman, Charles" w:date="2019-01-29T15:49:00Z">
        <w:r w:rsidRPr="00C36773" w:rsidDel="00955C84">
          <w:rPr>
            <w:rFonts w:ascii="Times New Roman" w:eastAsia="Times New Roman" w:hAnsi="Times New Roman" w:cs="Times New Roman"/>
            <w:b/>
            <w:bCs/>
            <w:color w:val="000000"/>
            <w:sz w:val="24"/>
            <w:szCs w:val="24"/>
            <w:shd w:val="clear" w:color="auto" w:fill="EEEEEE"/>
          </w:rPr>
          <w:delText>3</w:delText>
        </w:r>
      </w:del>
      <w:ins w:id="1079" w:author="Chipman, Charles" w:date="2019-01-29T15:49:00Z">
        <w:r w:rsidR="00955C84">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schema set conformance target rules.</w:t>
      </w:r>
    </w:p>
    <w:p w14:paraId="1F4ADAA6" w14:textId="1F93DA9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Whether extending an </w:t>
      </w:r>
      <w:del w:id="1080" w:author="Chipman, Charles" w:date="2019-01-29T15:49:00Z">
        <w:r w:rsidRPr="00C36773" w:rsidDel="00955C84">
          <w:rPr>
            <w:rFonts w:ascii="Times New Roman" w:eastAsia="Times New Roman" w:hAnsi="Times New Roman" w:cs="Times New Roman"/>
            <w:color w:val="000000"/>
            <w:sz w:val="24"/>
            <w:szCs w:val="24"/>
          </w:rPr>
          <w:delText xml:space="preserve">MPD </w:delText>
        </w:r>
      </w:del>
      <w:ins w:id="1081" w:author="Chipman, Charles" w:date="2019-01-29T15:49: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with new metadata elements, artifact classifier elements, or validity constraint elements,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082" w:author="Chipman, Charles" w:date="2019-01-29T15:50: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083" w:author="Chipman, Charles" w:date="2019-01-29T15:50: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084" w:author="Chipman, Charles" w:date="2019-01-29T15:50: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085" w:author="Chipman, Charles" w:date="2019-01-29T15:50: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5B2E45B" w14:textId="5559E98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del w:id="1086"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87"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extension uses NIEM </w:t>
      </w:r>
      <w:bookmarkStart w:id="1088" w:name="d3e3198"/>
      <w:bookmarkEnd w:id="10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are not already contained in the NIEM core subset provided with </w:t>
      </w:r>
      <w:commentRangeStart w:id="1089"/>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"NIEM-MPD-Toolkit"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[NIEM MPD Toolkit]</w:t>
      </w:r>
      <w:r w:rsidR="00CC710C">
        <w:rPr>
          <w:rFonts w:ascii="Times New Roman" w:eastAsia="Times New Roman" w:hAnsi="Times New Roman" w:cs="Times New Roman"/>
          <w:b/>
          <w:bCs/>
          <w:color w:val="000000"/>
          <w:sz w:val="24"/>
          <w:szCs w:val="24"/>
          <w:shd w:val="clear" w:color="auto" w:fill="FFFFFF"/>
        </w:rPr>
        <w:fldChar w:fldCharType="end"/>
      </w:r>
      <w:commentRangeEnd w:id="1089"/>
      <w:r w:rsidR="00955C84">
        <w:rPr>
          <w:rStyle w:val="CommentReference"/>
        </w:rPr>
        <w:commentReference w:id="1089"/>
      </w:r>
      <w:r w:rsidRPr="00C36773">
        <w:rPr>
          <w:rFonts w:ascii="Times New Roman" w:eastAsia="Times New Roman" w:hAnsi="Times New Roman" w:cs="Times New Roman"/>
          <w:color w:val="000000"/>
          <w:sz w:val="24"/>
          <w:szCs w:val="24"/>
        </w:rPr>
        <w:t>, then the additional components must be additive. In other words:</w:t>
      </w:r>
    </w:p>
    <w:p w14:paraId="0AEF2691" w14:textId="6D94ADF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090" w:name="r3-mpd-cat-ext-xsd"/>
      <w:bookmarkStart w:id="1091" w:name="rule_5-8"/>
      <w:bookmarkEnd w:id="1090"/>
      <w:bookmarkEnd w:id="1091"/>
      <w:r w:rsidRPr="00C36773">
        <w:rPr>
          <w:rFonts w:ascii="Times New Roman" w:eastAsia="Times New Roman" w:hAnsi="Times New Roman" w:cs="Times New Roman"/>
          <w:b/>
          <w:bCs/>
          <w:color w:val="000000"/>
          <w:sz w:val="30"/>
          <w:szCs w:val="30"/>
        </w:rPr>
        <w:t xml:space="preserve">Rule 5-8. </w:t>
      </w:r>
      <w:del w:id="1092" w:author="Chipman, Charles" w:date="2019-01-29T15:50:00Z">
        <w:r w:rsidRPr="00C36773" w:rsidDel="00955C84">
          <w:rPr>
            <w:rFonts w:ascii="Times New Roman" w:eastAsia="Times New Roman" w:hAnsi="Times New Roman" w:cs="Times New Roman"/>
            <w:b/>
            <w:bCs/>
            <w:color w:val="000000"/>
            <w:sz w:val="30"/>
            <w:szCs w:val="30"/>
          </w:rPr>
          <w:delText xml:space="preserve">MPD </w:delText>
        </w:r>
      </w:del>
      <w:ins w:id="1093" w:author="Chipman, Charles" w:date="2019-01-29T15:50: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Schema Document Extension Support Schemas Are Supersets of Spec Subsets</w:t>
      </w:r>
    </w:p>
    <w:p w14:paraId="13A7424C" w14:textId="68DCFC5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5-8] (</w:t>
      </w:r>
      <w:del w:id="1094" w:author="Chipman, Charles" w:date="2019-01-29T15:50:00Z">
        <w:r w:rsidRPr="00C36773" w:rsidDel="00955C84">
          <w:rPr>
            <w:rFonts w:ascii="Times New Roman" w:eastAsia="Times New Roman" w:hAnsi="Times New Roman" w:cs="Times New Roman"/>
            <w:b/>
            <w:bCs/>
            <w:color w:val="000000"/>
            <w:sz w:val="24"/>
            <w:szCs w:val="24"/>
          </w:rPr>
          <w:delText>MPD</w:delText>
        </w:r>
      </w:del>
      <w:ins w:id="1095" w:author="Chipman, Charles" w:date="2019-01-29T15:50: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12A72B3D" w14:textId="75CDCF8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Subset schema documents provided to support an </w:t>
      </w:r>
      <w:del w:id="1096"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97"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 document extension MUST be a superset of the subset schema documents provided with this specification to support the </w:t>
      </w:r>
      <w:del w:id="1098"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099"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schema document.</w:t>
      </w:r>
    </w:p>
    <w:p w14:paraId="32327D8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00" w:name="Metadata-Concepts"/>
      <w:bookmarkStart w:id="1101" w:name="section_5.2"/>
      <w:bookmarkEnd w:id="1100"/>
      <w:bookmarkEnd w:id="1101"/>
      <w:r w:rsidRPr="00C36773">
        <w:rPr>
          <w:rFonts w:ascii="Times New Roman" w:eastAsia="Times New Roman" w:hAnsi="Times New Roman" w:cs="Times New Roman"/>
          <w:b/>
          <w:bCs/>
          <w:color w:val="000000"/>
          <w:sz w:val="30"/>
          <w:szCs w:val="30"/>
        </w:rPr>
        <w:t>5.2. Metadata Concepts</w:t>
      </w:r>
    </w:p>
    <w:p w14:paraId="560690FD" w14:textId="11CC3E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102" w:author="Chipman, Charles" w:date="2019-01-29T15:50:00Z">
        <w:r w:rsidRPr="00C36773" w:rsidDel="00955C84">
          <w:rPr>
            <w:rFonts w:ascii="Times New Roman" w:eastAsia="Times New Roman" w:hAnsi="Times New Roman" w:cs="Times New Roman"/>
            <w:color w:val="000000"/>
            <w:sz w:val="24"/>
            <w:szCs w:val="24"/>
          </w:rPr>
          <w:delText xml:space="preserve">MPD </w:delText>
        </w:r>
      </w:del>
      <w:ins w:id="1103" w:author="Chipman, Charles" w:date="2019-01-29T15:50: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also contains both required and optional metadata for the </w:t>
      </w:r>
      <w:bookmarkStart w:id="1104" w:name="d3e3225"/>
      <w:bookmarkEnd w:id="1104"/>
      <w:del w:id="1105" w:author="Chipman, Charles" w:date="2019-01-29T15:50: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106" w:author="Chipman, Charles" w:date="2019-01-29T15:50: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its artifacts and artifact sets. The following subsections specify the syntax, formats, and semantics for that metadata.</w:t>
      </w:r>
    </w:p>
    <w:p w14:paraId="54F517CB" w14:textId="4C3B5E94"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07" w:name="Name-Syntax"/>
      <w:bookmarkStart w:id="1108" w:name="section_5.2.1"/>
      <w:bookmarkEnd w:id="1107"/>
      <w:bookmarkEnd w:id="1108"/>
      <w:r w:rsidRPr="00C36773">
        <w:rPr>
          <w:rFonts w:ascii="Times New Roman" w:eastAsia="Times New Roman" w:hAnsi="Times New Roman" w:cs="Times New Roman"/>
          <w:b/>
          <w:bCs/>
          <w:color w:val="000000"/>
          <w:sz w:val="30"/>
          <w:szCs w:val="30"/>
        </w:rPr>
        <w:t xml:space="preserve">5.2.1. </w:t>
      </w:r>
      <w:del w:id="1109" w:author="Chipman, Charles" w:date="2019-01-29T15:50:00Z">
        <w:r w:rsidRPr="00C36773" w:rsidDel="00955C84">
          <w:rPr>
            <w:rFonts w:ascii="Times New Roman" w:eastAsia="Times New Roman" w:hAnsi="Times New Roman" w:cs="Times New Roman"/>
            <w:b/>
            <w:bCs/>
            <w:color w:val="000000"/>
            <w:sz w:val="30"/>
            <w:szCs w:val="30"/>
          </w:rPr>
          <w:delText xml:space="preserve">MPD </w:delText>
        </w:r>
      </w:del>
      <w:ins w:id="1110" w:author="Chipman, Charles" w:date="2019-01-29T15:50: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Name Syntax (</w:t>
      </w:r>
      <w:r w:rsidRPr="00C36773">
        <w:rPr>
          <w:rFonts w:ascii="Courier New" w:eastAsia="Times New Roman" w:hAnsi="Courier New" w:cs="Courier New"/>
          <w:b/>
          <w:bCs/>
          <w:color w:val="000000"/>
          <w:sz w:val="24"/>
          <w:szCs w:val="24"/>
        </w:rPr>
        <w:t>c:</w:t>
      </w:r>
      <w:del w:id="1111" w:author="Chipman, Charles" w:date="2019-01-29T15:50:00Z">
        <w:r w:rsidRPr="00C36773" w:rsidDel="00955C84">
          <w:rPr>
            <w:rFonts w:ascii="Courier New" w:eastAsia="Times New Roman" w:hAnsi="Courier New" w:cs="Courier New"/>
            <w:b/>
            <w:bCs/>
            <w:color w:val="000000"/>
            <w:sz w:val="24"/>
            <w:szCs w:val="24"/>
          </w:rPr>
          <w:delText>mpdName</w:delText>
        </w:r>
      </w:del>
      <w:ins w:id="1112" w:author="Chipman, Charles" w:date="2019-01-29T15:50:00Z">
        <w:r w:rsidR="00955C84">
          <w:rPr>
            <w:rFonts w:ascii="Courier New" w:eastAsia="Times New Roman" w:hAnsi="Courier New" w:cs="Courier New"/>
            <w:b/>
            <w:bCs/>
            <w:color w:val="000000"/>
            <w:sz w:val="24"/>
            <w:szCs w:val="24"/>
          </w:rPr>
          <w:t>iepd</w:t>
        </w:r>
        <w:r w:rsidR="00955C84" w:rsidRPr="00C36773">
          <w:rPr>
            <w:rFonts w:ascii="Courier New" w:eastAsia="Times New Roman" w:hAnsi="Courier New" w:cs="Courier New"/>
            <w:b/>
            <w:bCs/>
            <w:color w:val="000000"/>
            <w:sz w:val="24"/>
            <w:szCs w:val="24"/>
          </w:rPr>
          <w:t>Name</w:t>
        </w:r>
      </w:ins>
      <w:r w:rsidRPr="00C36773">
        <w:rPr>
          <w:rFonts w:ascii="Times New Roman" w:eastAsia="Times New Roman" w:hAnsi="Times New Roman" w:cs="Times New Roman"/>
          <w:b/>
          <w:bCs/>
          <w:color w:val="000000"/>
          <w:sz w:val="30"/>
          <w:szCs w:val="30"/>
        </w:rPr>
        <w:t>)</w:t>
      </w:r>
    </w:p>
    <w:p w14:paraId="599EB770" w14:textId="5302BB8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113" w:author="Chipman, Charles" w:date="2019-01-29T15:51:00Z">
        <w:r w:rsidRPr="00C36773" w:rsidDel="00955C84">
          <w:rPr>
            <w:rFonts w:ascii="Times New Roman" w:eastAsia="Times New Roman" w:hAnsi="Times New Roman" w:cs="Times New Roman"/>
            <w:color w:val="000000"/>
            <w:sz w:val="24"/>
            <w:szCs w:val="24"/>
          </w:rPr>
          <w:delText xml:space="preserve">MPD’s </w:delText>
        </w:r>
      </w:del>
      <w:ins w:id="1114"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official name is the value of the </w:t>
      </w:r>
      <w:r w:rsidRPr="00C36773">
        <w:rPr>
          <w:rFonts w:ascii="Courier New" w:eastAsia="Times New Roman" w:hAnsi="Courier New" w:cs="Courier New"/>
          <w:color w:val="000000"/>
          <w:sz w:val="19"/>
          <w:szCs w:val="19"/>
        </w:rPr>
        <w:t>c:</w:t>
      </w:r>
      <w:del w:id="1115"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116"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owned by the </w:t>
      </w:r>
      <w:r w:rsidRPr="00C36773">
        <w:rPr>
          <w:rFonts w:ascii="Courier New" w:eastAsia="Times New Roman" w:hAnsi="Courier New" w:cs="Courier New"/>
          <w:color w:val="000000"/>
          <w:sz w:val="19"/>
          <w:szCs w:val="19"/>
        </w:rPr>
        <w:t>c:</w:t>
      </w:r>
      <w:del w:id="1117" w:author="Chipman, Charles" w:date="2019-01-29T15:51:00Z">
        <w:r w:rsidRPr="00C36773" w:rsidDel="00955C84">
          <w:rPr>
            <w:rFonts w:ascii="Courier New" w:eastAsia="Times New Roman" w:hAnsi="Courier New" w:cs="Courier New"/>
            <w:color w:val="000000"/>
            <w:sz w:val="19"/>
            <w:szCs w:val="19"/>
          </w:rPr>
          <w:delText>MPD</w:delText>
        </w:r>
        <w:r w:rsidRPr="00C36773" w:rsidDel="00955C84">
          <w:rPr>
            <w:rFonts w:ascii="Times New Roman" w:eastAsia="Times New Roman" w:hAnsi="Times New Roman" w:cs="Times New Roman"/>
            <w:color w:val="000000"/>
            <w:sz w:val="24"/>
            <w:szCs w:val="24"/>
          </w:rPr>
          <w:delText xml:space="preserve"> </w:delText>
        </w:r>
      </w:del>
      <w:ins w:id="1118" w:author="Chipman, Charles" w:date="2019-01-29T15:51:00Z">
        <w:r w:rsidR="00955C84">
          <w:rPr>
            <w:rFonts w:ascii="Courier New" w:eastAsia="Times New Roman" w:hAnsi="Courier New" w:cs="Courier New"/>
            <w:color w:val="000000"/>
            <w:sz w:val="19"/>
            <w:szCs w:val="19"/>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in the </w:t>
      </w:r>
      <w:del w:id="1119" w:author="Chipman, Charles" w:date="2019-01-29T15:51:00Z">
        <w:r w:rsidRPr="00C36773" w:rsidDel="00955C84">
          <w:rPr>
            <w:rFonts w:ascii="Times New Roman" w:eastAsia="Times New Roman" w:hAnsi="Times New Roman" w:cs="Times New Roman"/>
            <w:color w:val="000000"/>
            <w:sz w:val="24"/>
            <w:szCs w:val="24"/>
          </w:rPr>
          <w:delText xml:space="preserve">MPD’s </w:delText>
        </w:r>
      </w:del>
      <w:ins w:id="1120"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catalog document. This value is constrained by the regular expression pattern on </w:t>
      </w:r>
      <w:r w:rsidRPr="00C36773">
        <w:rPr>
          <w:rFonts w:ascii="Courier New" w:eastAsia="Times New Roman" w:hAnsi="Courier New" w:cs="Courier New"/>
          <w:color w:val="000000"/>
          <w:sz w:val="19"/>
          <w:szCs w:val="19"/>
        </w:rPr>
        <w:t>c:</w:t>
      </w:r>
      <w:del w:id="1121"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122"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within the </w:t>
      </w:r>
      <w:del w:id="1123" w:author="Chipman, Charles" w:date="2019-01-29T15:51:00Z">
        <w:r w:rsidRPr="00C36773" w:rsidDel="00955C84">
          <w:rPr>
            <w:rFonts w:ascii="Times New Roman" w:eastAsia="Times New Roman" w:hAnsi="Times New Roman" w:cs="Times New Roman"/>
            <w:color w:val="000000"/>
            <w:sz w:val="24"/>
            <w:szCs w:val="24"/>
          </w:rPr>
          <w:delText xml:space="preserve">MPD </w:delText>
        </w:r>
      </w:del>
      <w:ins w:id="1124"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125" w:author="Chipman, Charles" w:date="2019-01-29T15:51:00Z">
        <w:r w:rsidRPr="00C36773" w:rsidDel="00955C84">
          <w:rPr>
            <w:rFonts w:ascii="Times New Roman" w:eastAsia="Times New Roman" w:hAnsi="Times New Roman" w:cs="Times New Roman"/>
            <w:i/>
            <w:iCs/>
            <w:color w:val="000000"/>
            <w:sz w:val="24"/>
            <w:szCs w:val="24"/>
            <w:shd w:val="clear" w:color="auto" w:fill="FFFFFF"/>
          </w:rPr>
          <w:delText xml:space="preserve">MPD </w:delText>
        </w:r>
      </w:del>
      <w:ins w:id="1126" w:author="Chipman, Charles" w:date="2019-01-29T15:51:00Z">
        <w:r w:rsidR="00955C84">
          <w:rPr>
            <w:rFonts w:ascii="Times New Roman" w:eastAsia="Times New Roman" w:hAnsi="Times New Roman" w:cs="Times New Roman"/>
            <w:i/>
            <w:iCs/>
            <w:color w:val="000000"/>
            <w:sz w:val="24"/>
            <w:szCs w:val="24"/>
            <w:shd w:val="clear" w:color="auto" w:fill="FFFFFF"/>
          </w:rPr>
          <w:t>IEPD</w:t>
        </w:r>
        <w:r w:rsidR="00955C8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38F024B8"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[A-Za-z]([-_ ]?[A-Za-z0-9]+)*</w:t>
      </w:r>
    </w:p>
    <w:p w14:paraId="6FBD894C" w14:textId="6C37455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regular expression above indicates that an </w:t>
      </w:r>
      <w:del w:id="1127" w:author="Chipman, Charles" w:date="2019-01-29T15:51:00Z">
        <w:r w:rsidRPr="00C36773" w:rsidDel="00955C84">
          <w:rPr>
            <w:rFonts w:ascii="Times New Roman" w:eastAsia="Times New Roman" w:hAnsi="Times New Roman" w:cs="Times New Roman"/>
            <w:color w:val="000000"/>
            <w:sz w:val="24"/>
            <w:szCs w:val="24"/>
          </w:rPr>
          <w:delText xml:space="preserve">MPD </w:delText>
        </w:r>
      </w:del>
      <w:ins w:id="1128" w:author="Chipman, Charles" w:date="2019-01-29T15:51: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p>
    <w:p w14:paraId="55491C5F"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Begins with an alpha character (upper or lower case).</w:t>
      </w:r>
    </w:p>
    <w:p w14:paraId="70D25AC6"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Ends with an alphanumeric character (upper or lower case).</w:t>
      </w:r>
    </w:p>
    <w:p w14:paraId="50F15E35"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alphanumeric characters.</w:t>
      </w:r>
    </w:p>
    <w:p w14:paraId="56B7EFE5" w14:textId="77777777" w:rsidR="00C36773" w:rsidRPr="00C36773" w:rsidRDefault="00C36773" w:rsidP="00C36773">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May contain single spaces, single dashes, and single underscores as separators.</w:t>
      </w:r>
    </w:p>
    <w:bookmarkStart w:id="1129" w:name="d3e3283"/>
    <w:bookmarkEnd w:id="1129"/>
    <w:p w14:paraId="697AF975" w14:textId="0F34499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often reuse the official </w:t>
      </w:r>
      <w:bookmarkStart w:id="1130" w:name="d3e3288"/>
      <w:bookmarkEnd w:id="1130"/>
      <w:del w:id="1131" w:author="Chipman, Charles" w:date="2019-01-29T15:51: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132" w:author="Chipman, Charles" w:date="2019-01-29T15:51: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name in metadata within the file name. Note that </w:t>
      </w:r>
      <w:r w:rsidRPr="00C36773">
        <w:rPr>
          <w:rFonts w:ascii="Courier New" w:eastAsia="Times New Roman" w:hAnsi="Courier New" w:cs="Courier New"/>
          <w:color w:val="000000"/>
          <w:sz w:val="19"/>
          <w:szCs w:val="19"/>
        </w:rPr>
        <w:t>c:</w:t>
      </w:r>
      <w:del w:id="1133"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134"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of </w:t>
      </w:r>
      <w:r w:rsidRPr="00C36773">
        <w:rPr>
          <w:rFonts w:ascii="Courier New" w:eastAsia="Times New Roman" w:hAnsi="Courier New" w:cs="Courier New"/>
          <w:color w:val="000000"/>
          <w:sz w:val="19"/>
          <w:szCs w:val="19"/>
        </w:rPr>
        <w:t>xs:token</w:t>
      </w:r>
      <w:r w:rsidRPr="00C36773">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32" w:anchor="rule_7-5" w:history="1">
        <w:r w:rsidRPr="00C36773">
          <w:rPr>
            <w:rFonts w:ascii="Times New Roman" w:eastAsia="Times New Roman" w:hAnsi="Times New Roman" w:cs="Times New Roman"/>
            <w:color w:val="000000"/>
            <w:sz w:val="24"/>
            <w:szCs w:val="24"/>
            <w:shd w:val="clear" w:color="auto" w:fill="FFFFFF"/>
          </w:rPr>
          <w:t xml:space="preserve">Rule 7-5, </w:t>
        </w:r>
        <w:r w:rsidRPr="00C36773">
          <w:rPr>
            <w:rFonts w:ascii="Times New Roman" w:eastAsia="Times New Roman" w:hAnsi="Times New Roman" w:cs="Times New Roman"/>
            <w:i/>
            <w:iCs/>
            <w:color w:val="000000"/>
            <w:sz w:val="24"/>
            <w:szCs w:val="24"/>
            <w:shd w:val="clear" w:color="auto" w:fill="FFFFFF"/>
          </w:rPr>
          <w:t>IEPD ZIP file Name Syntax</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2DC0F278" w14:textId="23B6223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w:t>
      </w:r>
      <w:del w:id="1135" w:author="Chipman, Charles" w:date="2019-01-29T15:51:00Z">
        <w:r w:rsidRPr="00C36773" w:rsidDel="00955C84">
          <w:rPr>
            <w:rFonts w:ascii="Courier New" w:eastAsia="Times New Roman" w:hAnsi="Courier New" w:cs="Courier New"/>
            <w:color w:val="000000"/>
            <w:sz w:val="19"/>
            <w:szCs w:val="19"/>
          </w:rPr>
          <w:delText>mpdName</w:delText>
        </w:r>
        <w:r w:rsidRPr="00C36773" w:rsidDel="00955C84">
          <w:rPr>
            <w:rFonts w:ascii="Times New Roman" w:eastAsia="Times New Roman" w:hAnsi="Times New Roman" w:cs="Times New Roman"/>
            <w:color w:val="000000"/>
            <w:sz w:val="24"/>
            <w:szCs w:val="24"/>
          </w:rPr>
          <w:delText xml:space="preserve"> </w:delText>
        </w:r>
      </w:del>
      <w:ins w:id="1136" w:author="Chipman, Charles" w:date="2019-01-29T15:51: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Name</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not the same thing as the name of the file containing the </w:t>
      </w:r>
      <w:del w:id="1137" w:author="Chipman, Charles" w:date="2019-01-29T15:51:00Z">
        <w:r w:rsidRPr="00C36773" w:rsidDel="00955C84">
          <w:rPr>
            <w:rFonts w:ascii="Times New Roman" w:eastAsia="Times New Roman" w:hAnsi="Times New Roman" w:cs="Times New Roman"/>
            <w:color w:val="000000"/>
            <w:sz w:val="24"/>
            <w:szCs w:val="24"/>
          </w:rPr>
          <w:delText>MPD</w:delText>
        </w:r>
      </w:del>
      <w:ins w:id="1138" w:author="Chipman, Charles" w:date="2019-01-29T15:51:00Z">
        <w:r w:rsidR="00955C8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described in </w:t>
      </w:r>
      <w:hyperlink r:id="rId133" w:anchor="section_7.2" w:history="1">
        <w:r w:rsidRPr="00C36773">
          <w:rPr>
            <w:rFonts w:ascii="Times New Roman" w:eastAsia="Times New Roman" w:hAnsi="Times New Roman" w:cs="Times New Roman"/>
            <w:color w:val="000000"/>
            <w:sz w:val="24"/>
            <w:szCs w:val="24"/>
            <w:shd w:val="clear" w:color="auto" w:fill="FFFFFF"/>
          </w:rPr>
          <w:t xml:space="preserve">Section 7.2, </w:t>
        </w:r>
        <w:r w:rsidRPr="00C36773">
          <w:rPr>
            <w:rFonts w:ascii="Times New Roman" w:eastAsia="Times New Roman" w:hAnsi="Times New Roman" w:cs="Times New Roman"/>
            <w:i/>
            <w:iCs/>
            <w:color w:val="000000"/>
            <w:sz w:val="24"/>
            <w:szCs w:val="24"/>
            <w:shd w:val="clear" w:color="auto" w:fill="FFFFFF"/>
          </w:rPr>
          <w:t>IEPD File Name Syntax</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5E22ADD3" w14:textId="3055D5DC"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39" w:name="mpdClass"/>
      <w:bookmarkStart w:id="1140" w:name="section_5.2.2"/>
      <w:bookmarkEnd w:id="1139"/>
      <w:bookmarkEnd w:id="1140"/>
      <w:r w:rsidRPr="00C36773">
        <w:rPr>
          <w:rFonts w:ascii="Times New Roman" w:eastAsia="Times New Roman" w:hAnsi="Times New Roman" w:cs="Times New Roman"/>
          <w:b/>
          <w:bCs/>
          <w:color w:val="000000"/>
          <w:sz w:val="30"/>
          <w:szCs w:val="30"/>
        </w:rPr>
        <w:t xml:space="preserve">5.2.2. </w:t>
      </w:r>
      <w:del w:id="1141" w:author="Chipman, Charles" w:date="2019-01-29T15:52:00Z">
        <w:r w:rsidRPr="00C36773" w:rsidDel="00955C84">
          <w:rPr>
            <w:rFonts w:ascii="Times New Roman" w:eastAsia="Times New Roman" w:hAnsi="Times New Roman" w:cs="Times New Roman"/>
            <w:b/>
            <w:bCs/>
            <w:color w:val="000000"/>
            <w:sz w:val="30"/>
            <w:szCs w:val="30"/>
          </w:rPr>
          <w:delText xml:space="preserve">MPD </w:delText>
        </w:r>
      </w:del>
      <w:ins w:id="1142" w:author="Chipman, Charles" w:date="2019-01-29T15:52: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Class (</w:t>
      </w:r>
      <w:r w:rsidRPr="00C36773">
        <w:rPr>
          <w:rFonts w:ascii="Courier New" w:eastAsia="Times New Roman" w:hAnsi="Courier New" w:cs="Courier New"/>
          <w:b/>
          <w:bCs/>
          <w:color w:val="000000"/>
          <w:sz w:val="24"/>
          <w:szCs w:val="24"/>
        </w:rPr>
        <w:t>c:</w:t>
      </w:r>
      <w:del w:id="1143" w:author="Chipman, Charles" w:date="2019-01-29T15:52:00Z">
        <w:r w:rsidRPr="00C36773" w:rsidDel="00955C84">
          <w:rPr>
            <w:rFonts w:ascii="Courier New" w:eastAsia="Times New Roman" w:hAnsi="Courier New" w:cs="Courier New"/>
            <w:b/>
            <w:bCs/>
            <w:color w:val="000000"/>
            <w:sz w:val="24"/>
            <w:szCs w:val="24"/>
          </w:rPr>
          <w:delText>mpd</w:delText>
        </w:r>
      </w:del>
      <w:ins w:id="1144" w:author="Chipman, Charles" w:date="2019-01-29T15:52:00Z">
        <w:r w:rsidR="00955C84">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ClassURIList</w:t>
      </w:r>
      <w:r w:rsidRPr="00C36773">
        <w:rPr>
          <w:rFonts w:ascii="Times New Roman" w:eastAsia="Times New Roman" w:hAnsi="Times New Roman" w:cs="Times New Roman"/>
          <w:b/>
          <w:bCs/>
          <w:color w:val="000000"/>
          <w:sz w:val="30"/>
          <w:szCs w:val="30"/>
        </w:rPr>
        <w:t>)</w:t>
      </w:r>
    </w:p>
    <w:p w14:paraId="73735563" w14:textId="69F48EB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145" w:name="d3e3318"/>
      <w:bookmarkEnd w:id="1145"/>
      <w:del w:id="1146"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"definition_MPD_class"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 class</w:delText>
        </w:r>
        <w:r w:rsidRPr="00C36773" w:rsidDel="00955C84">
          <w:rPr>
            <w:rFonts w:ascii="Times New Roman" w:eastAsia="Times New Roman" w:hAnsi="Times New Roman" w:cs="Times New Roman"/>
            <w:color w:val="000000"/>
            <w:sz w:val="24"/>
            <w:szCs w:val="24"/>
          </w:rPr>
          <w:fldChar w:fldCharType="end"/>
        </w:r>
      </w:del>
      <w:ins w:id="1147"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shd w:val="clear" w:color="auto" w:fill="FFFFFF"/>
          </w:rPr>
          <w:t xml:space="preserve"> class</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is a </w:t>
      </w:r>
      <w:bookmarkStart w:id="1148" w:name="d3e3321"/>
      <w:bookmarkEnd w:id="11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which the given </w:t>
      </w:r>
      <w:bookmarkStart w:id="1149" w:name="d3e3324"/>
      <w:bookmarkEnd w:id="1149"/>
      <w:del w:id="1150"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w:delText>
        </w:r>
      </w:del>
      <w:ins w:id="1151"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claims to conform. The </w:t>
      </w:r>
      <w:del w:id="1152"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53"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r w:rsidRPr="00C36773">
        <w:rPr>
          <w:rFonts w:ascii="Courier New" w:eastAsia="Times New Roman" w:hAnsi="Courier New" w:cs="Courier New"/>
          <w:color w:val="000000"/>
          <w:sz w:val="19"/>
          <w:szCs w:val="19"/>
        </w:rPr>
        <w:t>c:</w:t>
      </w:r>
      <w:del w:id="1154" w:author="Chipman, Charles" w:date="2019-01-29T15:53: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55" w:author="Chipman, Charles" w:date="2019-01-29T15:53: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declares a list of </w:t>
      </w:r>
      <w:bookmarkStart w:id="1156" w:name="d3e3330"/>
      <w:bookmarkEnd w:id="11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identifying the </w:t>
      </w:r>
      <w:bookmarkStart w:id="1157" w:name="d3e3334"/>
      <w:bookmarkEnd w:id="11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which the </w:t>
      </w:r>
      <w:del w:id="1158"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59"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claims to conform. The following rule establishes the </w:t>
      </w:r>
      <w:bookmarkStart w:id="1160" w:name="d3e3337"/>
      <w:bookmarkEnd w:id="11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class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an </w:t>
      </w:r>
      <w:bookmarkStart w:id="1161" w:name="d3e3340"/>
      <w:bookmarkEnd w:id="1161"/>
      <w:del w:id="1162"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del>
      <w:ins w:id="1163"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FFFFFF"/>
          </w:rPr>
          <w:t>IEPD</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2A9F99B9" w14:textId="2C940E9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164" w:name="r-mpdClassURIList"/>
      <w:bookmarkStart w:id="1165" w:name="rule_5-9"/>
      <w:bookmarkEnd w:id="1164"/>
      <w:bookmarkEnd w:id="1165"/>
      <w:r w:rsidRPr="00C36773">
        <w:rPr>
          <w:rFonts w:ascii="Times New Roman" w:eastAsia="Times New Roman" w:hAnsi="Times New Roman" w:cs="Times New Roman"/>
          <w:b/>
          <w:bCs/>
          <w:color w:val="000000"/>
          <w:sz w:val="30"/>
          <w:szCs w:val="30"/>
        </w:rPr>
        <w:lastRenderedPageBreak/>
        <w:t xml:space="preserve">Rule 5-9. </w:t>
      </w:r>
      <w:del w:id="1166" w:author="Chipman, Charles" w:date="2019-01-29T15:53:00Z">
        <w:r w:rsidRPr="00C36773" w:rsidDel="00955C84">
          <w:rPr>
            <w:rFonts w:ascii="Times New Roman" w:eastAsia="Times New Roman" w:hAnsi="Times New Roman" w:cs="Times New Roman"/>
            <w:b/>
            <w:bCs/>
            <w:color w:val="000000"/>
            <w:sz w:val="30"/>
            <w:szCs w:val="30"/>
          </w:rPr>
          <w:delText xml:space="preserve">MPD </w:delText>
        </w:r>
      </w:del>
      <w:ins w:id="1167" w:author="Chipman, Charles" w:date="2019-01-29T15:53:00Z">
        <w:r w:rsidR="00955C84">
          <w:rPr>
            <w:rFonts w:ascii="Times New Roman" w:eastAsia="Times New Roman" w:hAnsi="Times New Roman" w:cs="Times New Roman"/>
            <w:b/>
            <w:bCs/>
            <w:color w:val="000000"/>
            <w:sz w:val="30"/>
            <w:szCs w:val="30"/>
          </w:rPr>
          <w:t>IEPD</w:t>
        </w:r>
        <w:r w:rsidR="00955C84"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 xml:space="preserve">Class Determined by Conformance Target Identifier in </w:t>
      </w:r>
      <w:r w:rsidRPr="00C36773">
        <w:rPr>
          <w:rFonts w:ascii="Courier New" w:eastAsia="Times New Roman" w:hAnsi="Courier New" w:cs="Courier New"/>
          <w:b/>
          <w:bCs/>
          <w:color w:val="000000"/>
          <w:sz w:val="24"/>
          <w:szCs w:val="24"/>
        </w:rPr>
        <w:t>c:</w:t>
      </w:r>
      <w:del w:id="1168" w:author="Chipman, Charles" w:date="2019-01-29T15:53:00Z">
        <w:r w:rsidRPr="00C36773" w:rsidDel="00955C84">
          <w:rPr>
            <w:rFonts w:ascii="Courier New" w:eastAsia="Times New Roman" w:hAnsi="Courier New" w:cs="Courier New"/>
            <w:b/>
            <w:bCs/>
            <w:color w:val="000000"/>
            <w:sz w:val="24"/>
            <w:szCs w:val="24"/>
          </w:rPr>
          <w:delText>mpdClassURIList</w:delText>
        </w:r>
      </w:del>
      <w:ins w:id="1169" w:author="Chipman, Charles" w:date="2019-01-29T15:53:00Z">
        <w:r w:rsidR="00955C84">
          <w:rPr>
            <w:rFonts w:ascii="Courier New" w:eastAsia="Times New Roman" w:hAnsi="Courier New" w:cs="Courier New"/>
            <w:b/>
            <w:bCs/>
            <w:color w:val="000000"/>
            <w:sz w:val="24"/>
            <w:szCs w:val="24"/>
          </w:rPr>
          <w:t>iepd</w:t>
        </w:r>
        <w:r w:rsidR="00955C84" w:rsidRPr="00C36773">
          <w:rPr>
            <w:rFonts w:ascii="Courier New" w:eastAsia="Times New Roman" w:hAnsi="Courier New" w:cs="Courier New"/>
            <w:b/>
            <w:bCs/>
            <w:color w:val="000000"/>
            <w:sz w:val="24"/>
            <w:szCs w:val="24"/>
          </w:rPr>
          <w:t>ClassURIList</w:t>
        </w:r>
      </w:ins>
    </w:p>
    <w:p w14:paraId="47D91145" w14:textId="657E82B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5-9] (</w:t>
      </w:r>
      <w:del w:id="1170" w:author="Chipman, Charles" w:date="2019-01-29T15:53:00Z">
        <w:r w:rsidRPr="00C36773" w:rsidDel="00955C84">
          <w:rPr>
            <w:rFonts w:ascii="Times New Roman" w:eastAsia="Times New Roman" w:hAnsi="Times New Roman" w:cs="Times New Roman"/>
            <w:b/>
            <w:bCs/>
            <w:color w:val="000000"/>
            <w:sz w:val="24"/>
            <w:szCs w:val="24"/>
          </w:rPr>
          <w:delText>WF-MPD</w:delText>
        </w:r>
      </w:del>
      <w:ins w:id="1171" w:author="Chipman, Charles" w:date="2019-01-29T15:53:00Z">
        <w:r w:rsidR="00955C84">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6D784D58" w14:textId="38CF816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172" w:author="Chipman, Charles" w:date="2019-01-29T15:53:00Z">
        <w:r w:rsidRPr="00C36773" w:rsidDel="00955C84">
          <w:rPr>
            <w:rFonts w:ascii="Times New Roman" w:eastAsia="Times New Roman" w:hAnsi="Times New Roman" w:cs="Times New Roman"/>
            <w:color w:val="000000"/>
            <w:sz w:val="24"/>
            <w:szCs w:val="24"/>
          </w:rPr>
          <w:delText xml:space="preserve">MPD </w:delText>
        </w:r>
      </w:del>
      <w:ins w:id="1173" w:author="Chipman, Charles" w:date="2019-01-29T15:53: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have an </w:t>
      </w:r>
      <w:bookmarkStart w:id="1174" w:name="d3e3354"/>
      <w:bookmarkEnd w:id="11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"definition_MPD_class"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MPD class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a </w:t>
      </w:r>
      <w:bookmarkStart w:id="1175" w:name="d3e3357"/>
      <w:bookmarkEnd w:id="11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and only if that </w:t>
      </w:r>
      <w:bookmarkStart w:id="1176" w:name="d3e3360"/>
      <w:bookmarkEnd w:id="11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appears in the </w:t>
      </w:r>
      <w:r w:rsidRPr="00C36773">
        <w:rPr>
          <w:rFonts w:ascii="Courier New" w:eastAsia="Times New Roman" w:hAnsi="Courier New" w:cs="Courier New"/>
          <w:color w:val="000000"/>
          <w:sz w:val="19"/>
          <w:szCs w:val="19"/>
        </w:rPr>
        <w:t>c:</w:t>
      </w:r>
      <w:del w:id="1177" w:author="Chipman, Charles" w:date="2019-01-29T15:53: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78" w:author="Chipman, Charles" w:date="2019-01-29T15:53: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within its </w:t>
      </w:r>
      <w:bookmarkStart w:id="1179" w:name="d3e3366"/>
      <w:bookmarkEnd w:id="1179"/>
      <w:del w:id="1180" w:author="Chipman, Charles" w:date="2019-01-29T15:53: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EEEEEE"/>
          </w:rPr>
          <w:delText>MPD catalog document</w:delText>
        </w:r>
        <w:r w:rsidRPr="00C36773" w:rsidDel="00955C84">
          <w:rPr>
            <w:rFonts w:ascii="Times New Roman" w:eastAsia="Times New Roman" w:hAnsi="Times New Roman" w:cs="Times New Roman"/>
            <w:color w:val="000000"/>
            <w:sz w:val="24"/>
            <w:szCs w:val="24"/>
          </w:rPr>
          <w:fldChar w:fldCharType="end"/>
        </w:r>
      </w:del>
      <w:ins w:id="1181" w:author="Chipman, Charles" w:date="2019-01-29T15:53:00Z">
        <w:r w:rsidR="00955C84" w:rsidRPr="00C36773">
          <w:rPr>
            <w:rFonts w:ascii="Times New Roman" w:eastAsia="Times New Roman" w:hAnsi="Times New Roman" w:cs="Times New Roman"/>
            <w:color w:val="000000"/>
            <w:sz w:val="24"/>
            <w:szCs w:val="24"/>
          </w:rPr>
          <w:fldChar w:fldCharType="begin"/>
        </w:r>
        <w:r w:rsidR="00955C8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955C84" w:rsidRPr="00C36773">
          <w:rPr>
            <w:rFonts w:ascii="Times New Roman" w:eastAsia="Times New Roman" w:hAnsi="Times New Roman" w:cs="Times New Roman"/>
            <w:color w:val="000000"/>
            <w:sz w:val="24"/>
            <w:szCs w:val="24"/>
          </w:rPr>
          <w:fldChar w:fldCharType="separate"/>
        </w:r>
        <w:r w:rsidR="00955C84">
          <w:rPr>
            <w:rFonts w:ascii="Times New Roman" w:eastAsia="Times New Roman" w:hAnsi="Times New Roman" w:cs="Times New Roman"/>
            <w:color w:val="000000"/>
            <w:sz w:val="24"/>
            <w:szCs w:val="24"/>
            <w:shd w:val="clear" w:color="auto" w:fill="EEEEEE"/>
          </w:rPr>
          <w:t>IEPD</w:t>
        </w:r>
        <w:r w:rsidR="00955C84" w:rsidRPr="00C36773">
          <w:rPr>
            <w:rFonts w:ascii="Times New Roman" w:eastAsia="Times New Roman" w:hAnsi="Times New Roman" w:cs="Times New Roman"/>
            <w:color w:val="000000"/>
            <w:sz w:val="24"/>
            <w:szCs w:val="24"/>
            <w:shd w:val="clear" w:color="auto" w:fill="EEEEEE"/>
          </w:rPr>
          <w:t xml:space="preserve"> catalog document</w:t>
        </w:r>
        <w:r w:rsidR="00955C8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B3C1B89" w14:textId="508972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should be clear that an </w:t>
      </w:r>
      <w:bookmarkStart w:id="1182" w:name="d3e3374"/>
      <w:bookmarkEnd w:id="1182"/>
      <w:del w:id="1183" w:author="Chipman, Charles" w:date="2019-01-29T15:54:00Z">
        <w:r w:rsidRPr="00C36773" w:rsidDel="00955C84">
          <w:rPr>
            <w:rFonts w:ascii="Times New Roman" w:eastAsia="Times New Roman" w:hAnsi="Times New Roman" w:cs="Times New Roman"/>
            <w:color w:val="000000"/>
            <w:sz w:val="24"/>
            <w:szCs w:val="24"/>
          </w:rPr>
          <w:fldChar w:fldCharType="begin"/>
        </w:r>
        <w:r w:rsidRPr="00C36773" w:rsidDel="00955C8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955C84">
          <w:rPr>
            <w:rFonts w:ascii="Times New Roman" w:eastAsia="Times New Roman" w:hAnsi="Times New Roman" w:cs="Times New Roman"/>
            <w:color w:val="000000"/>
            <w:sz w:val="24"/>
            <w:szCs w:val="24"/>
          </w:rPr>
          <w:fldChar w:fldCharType="separate"/>
        </w:r>
        <w:r w:rsidRPr="00C36773" w:rsidDel="00955C84">
          <w:rPr>
            <w:rFonts w:ascii="Times New Roman" w:eastAsia="Times New Roman" w:hAnsi="Times New Roman" w:cs="Times New Roman"/>
            <w:color w:val="000000"/>
            <w:sz w:val="24"/>
            <w:szCs w:val="24"/>
            <w:shd w:val="clear" w:color="auto" w:fill="FFFFFF"/>
          </w:rPr>
          <w:delText>MPD</w:delText>
        </w:r>
        <w:r w:rsidRPr="00C36773" w:rsidDel="00955C84">
          <w:rPr>
            <w:rFonts w:ascii="Times New Roman" w:eastAsia="Times New Roman" w:hAnsi="Times New Roman" w:cs="Times New Roman"/>
            <w:color w:val="000000"/>
            <w:sz w:val="24"/>
            <w:szCs w:val="24"/>
          </w:rPr>
          <w:fldChar w:fldCharType="end"/>
        </w:r>
        <w:r w:rsidRPr="00C36773" w:rsidDel="00955C84">
          <w:rPr>
            <w:rFonts w:ascii="Times New Roman" w:eastAsia="Times New Roman" w:hAnsi="Times New Roman" w:cs="Times New Roman"/>
            <w:color w:val="000000"/>
            <w:sz w:val="24"/>
            <w:szCs w:val="24"/>
          </w:rPr>
          <w:delText xml:space="preserve"> that is an </w:delText>
        </w:r>
      </w:del>
      <w:bookmarkStart w:id="1184" w:name="d3e3377"/>
      <w:bookmarkEnd w:id="11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have a value for its </w:t>
      </w:r>
      <w:r w:rsidRPr="00C36773">
        <w:rPr>
          <w:rFonts w:ascii="Courier New" w:eastAsia="Times New Roman" w:hAnsi="Courier New" w:cs="Courier New"/>
          <w:color w:val="000000"/>
          <w:sz w:val="19"/>
          <w:szCs w:val="19"/>
        </w:rPr>
        <w:t>c:</w:t>
      </w:r>
      <w:del w:id="1185" w:author="Chipman, Charles" w:date="2019-01-29T15:54: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86" w:author="Chipman, Charles" w:date="2019-01-29T15:54: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that contains </w:t>
      </w:r>
      <w:del w:id="1187" w:author="Chipman, Charles" w:date="2019-01-29T15:55:00Z">
        <w:r w:rsidRPr="00C36773" w:rsidDel="00955C84">
          <w:rPr>
            <w:rFonts w:ascii="Times New Roman" w:eastAsia="Times New Roman" w:hAnsi="Times New Roman" w:cs="Times New Roman"/>
            <w:color w:val="000000"/>
            <w:sz w:val="24"/>
            <w:szCs w:val="24"/>
          </w:rPr>
          <w:delText xml:space="preserve">both </w:delText>
        </w:r>
      </w:del>
      <w:bookmarkStart w:id="1188" w:name="d3e3383"/>
      <w:bookmarkEnd w:id="1188"/>
      <w:ins w:id="1189" w:author="Chipman, Charles" w:date="2019-01-29T15:55:00Z">
        <w:r w:rsidR="00955C84">
          <w:rPr>
            <w:rFonts w:ascii="Times New Roman" w:eastAsia="Times New Roman" w:hAnsi="Times New Roman" w:cs="Times New Roman"/>
            <w:color w:val="000000"/>
            <w:sz w:val="24"/>
            <w:szCs w:val="24"/>
          </w:rPr>
          <w:t>the information exchange package documentation</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del w:id="1190" w:author="Chipman, Charles" w:date="2019-01-29T15:55:00Z">
        <w:r w:rsidRPr="00C36773" w:rsidDel="00955C84">
          <w:rPr>
            <w:rFonts w:ascii="Times New Roman" w:eastAsia="Times New Roman" w:hAnsi="Times New Roman" w:cs="Times New Roman"/>
            <w:color w:val="000000"/>
            <w:sz w:val="24"/>
            <w:szCs w:val="24"/>
            <w:shd w:val="clear" w:color="auto" w:fill="FFFFFF"/>
          </w:rPr>
          <w:delText>s</w:delText>
        </w:r>
      </w:del>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above. </w:t>
      </w:r>
      <w:del w:id="1191" w:author="Chipman, Charles" w:date="2019-01-29T15:55:00Z">
        <w:r w:rsidRPr="00C36773" w:rsidDel="00955C84">
          <w:rPr>
            <w:rFonts w:ascii="Times New Roman" w:eastAsia="Times New Roman" w:hAnsi="Times New Roman" w:cs="Times New Roman"/>
            <w:color w:val="000000"/>
            <w:sz w:val="24"/>
            <w:szCs w:val="24"/>
          </w:rPr>
          <w:delText>In the future, additional conformance target identifiers will be assigned by other appropriate NIEM specifications that specialize MPDs (for example, releases, domain updates, etc.).</w:delText>
        </w:r>
      </w:del>
    </w:p>
    <w:p w14:paraId="0BF92646" w14:textId="118DA1D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Pr="00C36773">
        <w:rPr>
          <w:rFonts w:ascii="Courier New" w:eastAsia="Times New Roman" w:hAnsi="Courier New" w:cs="Courier New"/>
          <w:color w:val="000000"/>
          <w:sz w:val="19"/>
          <w:szCs w:val="19"/>
        </w:rPr>
        <w:t>c:</w:t>
      </w:r>
      <w:del w:id="1192" w:author="Chipman, Charles" w:date="2019-01-29T15:55:00Z">
        <w:r w:rsidRPr="00C36773" w:rsidDel="00955C84">
          <w:rPr>
            <w:rFonts w:ascii="Courier New" w:eastAsia="Times New Roman" w:hAnsi="Courier New" w:cs="Courier New"/>
            <w:color w:val="000000"/>
            <w:sz w:val="19"/>
            <w:szCs w:val="19"/>
          </w:rPr>
          <w:delText>mpdClassURIList</w:delText>
        </w:r>
        <w:r w:rsidRPr="00C36773" w:rsidDel="00955C84">
          <w:rPr>
            <w:rFonts w:ascii="Times New Roman" w:eastAsia="Times New Roman" w:hAnsi="Times New Roman" w:cs="Times New Roman"/>
            <w:color w:val="000000"/>
            <w:sz w:val="24"/>
            <w:szCs w:val="24"/>
          </w:rPr>
          <w:delText xml:space="preserve"> </w:delText>
        </w:r>
      </w:del>
      <w:ins w:id="1193" w:author="Chipman, Charles" w:date="2019-01-29T15:55:00Z">
        <w:r w:rsidR="00955C84">
          <w:rPr>
            <w:rFonts w:ascii="Courier New" w:eastAsia="Times New Roman" w:hAnsi="Courier New" w:cs="Courier New"/>
            <w:color w:val="000000"/>
            <w:sz w:val="19"/>
            <w:szCs w:val="19"/>
          </w:rPr>
          <w:t>iepd</w:t>
        </w:r>
        <w:r w:rsidR="00955C84" w:rsidRPr="00C36773">
          <w:rPr>
            <w:rFonts w:ascii="Courier New" w:eastAsia="Times New Roman" w:hAnsi="Courier New" w:cs="Courier New"/>
            <w:color w:val="000000"/>
            <w:sz w:val="19"/>
            <w:szCs w:val="19"/>
          </w:rPr>
          <w:t>ClassURIList</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is an XML list type that may declare that an </w:t>
      </w:r>
      <w:del w:id="1194" w:author="Chipman, Charles" w:date="2019-01-29T15:56:00Z">
        <w:r w:rsidRPr="00C36773" w:rsidDel="00955C84">
          <w:rPr>
            <w:rFonts w:ascii="Times New Roman" w:eastAsia="Times New Roman" w:hAnsi="Times New Roman" w:cs="Times New Roman"/>
            <w:color w:val="000000"/>
            <w:sz w:val="24"/>
            <w:szCs w:val="24"/>
          </w:rPr>
          <w:delText xml:space="preserve">MPD </w:delText>
        </w:r>
      </w:del>
      <w:ins w:id="1195" w:author="Chipman, Charles" w:date="2019-01-29T15:56: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conforms to multiple conformance targets. An </w:t>
      </w:r>
      <w:del w:id="1196" w:author="Chipman, Charles" w:date="2019-01-29T15:57:00Z">
        <w:r w:rsidRPr="00C36773" w:rsidDel="00955C84">
          <w:rPr>
            <w:rFonts w:ascii="Times New Roman" w:eastAsia="Times New Roman" w:hAnsi="Times New Roman" w:cs="Times New Roman"/>
            <w:color w:val="000000"/>
            <w:sz w:val="24"/>
            <w:szCs w:val="24"/>
          </w:rPr>
          <w:delText xml:space="preserve">MPD </w:delText>
        </w:r>
      </w:del>
      <w:ins w:id="1197" w:author="Chipman, Charles" w:date="2019-01-29T15:57: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developer can establish a new </w:t>
      </w:r>
      <w:del w:id="1198" w:author="Chipman, Charles" w:date="2019-01-29T15:58:00Z">
        <w:r w:rsidRPr="00C36773" w:rsidDel="00955C84">
          <w:rPr>
            <w:rFonts w:ascii="Times New Roman" w:eastAsia="Times New Roman" w:hAnsi="Times New Roman" w:cs="Times New Roman"/>
            <w:color w:val="000000"/>
            <w:sz w:val="24"/>
            <w:szCs w:val="24"/>
          </w:rPr>
          <w:delText xml:space="preserve">MPD </w:delText>
        </w:r>
      </w:del>
      <w:bookmarkStart w:id="1199" w:name="d3e3392"/>
      <w:bookmarkEnd w:id="1199"/>
      <w:ins w:id="1200" w:author="Chipman, Charles" w:date="2019-01-29T15:58:00Z">
        <w:r w:rsidR="00955C84">
          <w:rPr>
            <w:rFonts w:ascii="Times New Roman" w:eastAsia="Times New Roman" w:hAnsi="Times New Roman" w:cs="Times New Roman"/>
            <w:color w:val="000000"/>
            <w:sz w:val="24"/>
            <w:szCs w:val="24"/>
          </w:rPr>
          <w:t>IEPD</w:t>
        </w:r>
        <w:r w:rsidR="00955C84" w:rsidRPr="00C36773">
          <w:rPr>
            <w:rFonts w:ascii="Times New Roman" w:eastAsia="Times New Roman" w:hAnsi="Times New Roman" w:cs="Times New Roman"/>
            <w:color w:val="000000"/>
            <w:sz w:val="24"/>
            <w:szCs w:val="24"/>
          </w:rPr>
          <w:t xml:space="preserve"> </w:t>
        </w:r>
      </w:ins>
      <w:hyperlink r:id="rId134" w:anchor="definition_conformance_target" w:history="1">
        <w:r w:rsidRPr="00C36773">
          <w:rPr>
            <w:rFonts w:ascii="Times New Roman" w:eastAsia="Times New Roman" w:hAnsi="Times New Roman" w:cs="Times New Roman"/>
            <w:color w:val="000000"/>
            <w:sz w:val="24"/>
            <w:szCs w:val="24"/>
            <w:shd w:val="clear" w:color="auto" w:fill="FFFFFF"/>
          </w:rPr>
          <w:t>conformance target</w:t>
        </w:r>
      </w:hyperlink>
      <w:r w:rsidRPr="00C36773">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w:t>
      </w:r>
      <w:del w:id="1201" w:author="Chipman, Charles" w:date="2019-01-29T15:58:00Z">
        <w:r w:rsidRPr="00C36773" w:rsidDel="005F4BC0">
          <w:rPr>
            <w:rFonts w:ascii="Times New Roman" w:eastAsia="Times New Roman" w:hAnsi="Times New Roman" w:cs="Times New Roman"/>
            <w:color w:val="000000"/>
            <w:sz w:val="24"/>
            <w:szCs w:val="24"/>
          </w:rPr>
          <w:delText xml:space="preserve">MPD </w:delText>
        </w:r>
      </w:del>
      <w:ins w:id="1202" w:author="Chipman, Charles" w:date="2019-01-29T15:58:00Z">
        <w:r w:rsidR="005F4BC0">
          <w:rPr>
            <w:rFonts w:ascii="Times New Roman" w:eastAsia="Times New Roman" w:hAnsi="Times New Roman" w:cs="Times New Roman"/>
            <w:color w:val="000000"/>
            <w:sz w:val="24"/>
            <w:szCs w:val="24"/>
          </w:rPr>
          <w:t>IEPD</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must conform if it is assigned that identifier.</w:t>
      </w:r>
    </w:p>
    <w:p w14:paraId="703DF430" w14:textId="6A119A5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203" w:name="d3e3398"/>
      <w:bookmarkEnd w:id="12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C36773">
        <w:rPr>
          <w:rFonts w:ascii="Times New Roman" w:eastAsia="Times New Roman" w:hAnsi="Times New Roman" w:cs="Times New Roman"/>
          <w:i/>
          <w:iCs/>
          <w:color w:val="000000"/>
          <w:sz w:val="24"/>
          <w:szCs w:val="24"/>
        </w:rPr>
        <w:t>ABC</w:t>
      </w:r>
      <w:r w:rsidRPr="00C36773">
        <w:rPr>
          <w:rFonts w:ascii="Times New Roman" w:eastAsia="Times New Roman" w:hAnsi="Times New Roman" w:cs="Times New Roman"/>
          <w:color w:val="000000"/>
          <w:sz w:val="24"/>
          <w:szCs w:val="24"/>
        </w:rPr>
        <w:t xml:space="preserve"> might establish the </w:t>
      </w:r>
      <w:bookmarkStart w:id="1204" w:name="d3e3404"/>
      <w:bookmarkEnd w:id="12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http://example.org/niem-iepd/1.0/#abc-org</w:t>
      </w:r>
      <w:r w:rsidRPr="00C36773">
        <w:rPr>
          <w:rFonts w:ascii="Times New Roman" w:eastAsia="Times New Roman" w:hAnsi="Times New Roman" w:cs="Times New Roman"/>
          <w:color w:val="000000"/>
          <w:sz w:val="24"/>
          <w:szCs w:val="24"/>
        </w:rPr>
        <w:t xml:space="preserve"> to indicate its IEPDs also conform to its own stricter set of </w:t>
      </w:r>
      <w:bookmarkStart w:id="1205" w:name="d3e3410"/>
      <w:bookmarkEnd w:id="12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conformance rules. Thus, an </w:t>
      </w:r>
      <w:del w:id="1206" w:author="Chipman, Charles" w:date="2019-01-29T15:58:00Z">
        <w:r w:rsidRPr="00C36773" w:rsidDel="005F4BC0">
          <w:rPr>
            <w:rFonts w:ascii="Times New Roman" w:eastAsia="Times New Roman" w:hAnsi="Times New Roman" w:cs="Times New Roman"/>
            <w:color w:val="000000"/>
            <w:sz w:val="24"/>
            <w:szCs w:val="24"/>
          </w:rPr>
          <w:delText xml:space="preserve">MPD </w:delText>
        </w:r>
      </w:del>
      <w:ins w:id="1207" w:author="Chipman, Charles" w:date="2019-01-29T15:58:00Z">
        <w:r w:rsidR="005F4BC0">
          <w:rPr>
            <w:rFonts w:ascii="Times New Roman" w:eastAsia="Times New Roman" w:hAnsi="Times New Roman" w:cs="Times New Roman"/>
            <w:color w:val="000000"/>
            <w:sz w:val="24"/>
            <w:szCs w:val="24"/>
          </w:rPr>
          <w:t>IEPD</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for its published IEPDs would contain the </w:t>
      </w:r>
      <w:r w:rsidRPr="00C36773">
        <w:rPr>
          <w:rFonts w:ascii="Courier New" w:eastAsia="Times New Roman" w:hAnsi="Courier New" w:cs="Courier New"/>
          <w:color w:val="000000"/>
          <w:sz w:val="19"/>
          <w:szCs w:val="19"/>
        </w:rPr>
        <w:t>c:</w:t>
      </w:r>
      <w:del w:id="1208" w:author="Chipman, Charles" w:date="2019-01-29T15:58:00Z">
        <w:r w:rsidRPr="00C36773" w:rsidDel="005F4BC0">
          <w:rPr>
            <w:rFonts w:ascii="Courier New" w:eastAsia="Times New Roman" w:hAnsi="Courier New" w:cs="Courier New"/>
            <w:color w:val="000000"/>
            <w:sz w:val="19"/>
            <w:szCs w:val="19"/>
          </w:rPr>
          <w:delText>mpd</w:delText>
        </w:r>
      </w:del>
      <w:ins w:id="1209" w:author="Chipman, Charles" w:date="2019-01-29T15:58:00Z">
        <w:r w:rsidR="005F4BC0">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ClassURIList</w:t>
      </w:r>
      <w:r w:rsidRPr="00C36773">
        <w:rPr>
          <w:rFonts w:ascii="Times New Roman" w:eastAsia="Times New Roman" w:hAnsi="Times New Roman" w:cs="Times New Roman"/>
          <w:color w:val="000000"/>
          <w:sz w:val="24"/>
          <w:szCs w:val="24"/>
        </w:rPr>
        <w:t xml:space="preserve"> component shown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"figure_5-1"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Figure 5-1, </w:t>
      </w:r>
      <w:del w:id="1210" w:author="Chipman, Charles" w:date="2019-01-29T15:58:00Z">
        <w:r w:rsidRPr="00C36773" w:rsidDel="005F4BC0">
          <w:rPr>
            <w:rFonts w:ascii="Times New Roman" w:eastAsia="Times New Roman" w:hAnsi="Times New Roman" w:cs="Times New Roman"/>
            <w:i/>
            <w:iCs/>
            <w:color w:val="000000"/>
            <w:sz w:val="24"/>
            <w:szCs w:val="24"/>
            <w:shd w:val="clear" w:color="auto" w:fill="FFFFFF"/>
          </w:rPr>
          <w:delText xml:space="preserve">MPD </w:delText>
        </w:r>
      </w:del>
      <w:ins w:id="1211" w:author="Chipman, Charles" w:date="2019-01-29T15:58:00Z">
        <w:r w:rsidR="005F4BC0">
          <w:rPr>
            <w:rFonts w:ascii="Times New Roman" w:eastAsia="Times New Roman" w:hAnsi="Times New Roman" w:cs="Times New Roman"/>
            <w:i/>
            <w:iCs/>
            <w:color w:val="000000"/>
            <w:sz w:val="24"/>
            <w:szCs w:val="24"/>
            <w:shd w:val="clear" w:color="auto" w:fill="FFFFFF"/>
          </w:rPr>
          <w:t>IEPD</w:t>
        </w:r>
        <w:r w:rsidR="005F4BC0"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 xml:space="preserve">catalog </w:t>
      </w:r>
      <w:r w:rsidRPr="00C36773">
        <w:rPr>
          <w:rFonts w:ascii="Courier New" w:eastAsia="Times New Roman" w:hAnsi="Courier New" w:cs="Courier New"/>
          <w:i/>
          <w:iCs/>
          <w:color w:val="000000"/>
          <w:sz w:val="19"/>
          <w:szCs w:val="19"/>
          <w:shd w:val="clear" w:color="auto" w:fill="FFFFFF"/>
        </w:rPr>
        <w:t>c:</w:t>
      </w:r>
      <w:del w:id="1212" w:author="Chipman, Charles" w:date="2019-01-29T15:58:00Z">
        <w:r w:rsidRPr="00C36773" w:rsidDel="005F4BC0">
          <w:rPr>
            <w:rFonts w:ascii="Courier New" w:eastAsia="Times New Roman" w:hAnsi="Courier New" w:cs="Courier New"/>
            <w:i/>
            <w:iCs/>
            <w:color w:val="000000"/>
            <w:sz w:val="19"/>
            <w:szCs w:val="19"/>
            <w:shd w:val="clear" w:color="auto" w:fill="FFFFFF"/>
          </w:rPr>
          <w:delText>mpd</w:delText>
        </w:r>
      </w:del>
      <w:ins w:id="1213" w:author="Chipman, Charles" w:date="2019-01-29T15:58:00Z">
        <w:r w:rsidR="005F4BC0">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ClassURIList</w:t>
      </w:r>
      <w:r w:rsidRPr="00C36773">
        <w:rPr>
          <w:rFonts w:ascii="Times New Roman" w:eastAsia="Times New Roman" w:hAnsi="Times New Roman" w:cs="Times New Roman"/>
          <w:i/>
          <w:iCs/>
          <w:color w:val="000000"/>
          <w:sz w:val="24"/>
          <w:szCs w:val="24"/>
          <w:shd w:val="clear" w:color="auto" w:fill="FFFFFF"/>
        </w:rPr>
        <w:t xml:space="preserve"> attribute for organization ABC.</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indicating conformance to three </w:t>
      </w:r>
      <w:bookmarkStart w:id="1214" w:name="d3e3419"/>
      <w:bookmarkEnd w:id="12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3CDCE73" w14:textId="7088A39D"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1215" w:name="figure_5-1"/>
      <w:bookmarkEnd w:id="1215"/>
      <w:r w:rsidRPr="00C36773">
        <w:rPr>
          <w:rFonts w:ascii="Times New Roman" w:eastAsia="Times New Roman" w:hAnsi="Times New Roman" w:cs="Times New Roman"/>
          <w:b/>
          <w:bCs/>
          <w:color w:val="000000"/>
          <w:sz w:val="24"/>
          <w:szCs w:val="24"/>
        </w:rPr>
        <w:t xml:space="preserve">Figure 5-1: </w:t>
      </w:r>
      <w:del w:id="1216" w:author="Chipman, Charles" w:date="2019-01-29T15:58:00Z">
        <w:r w:rsidRPr="00C36773" w:rsidDel="005F4BC0">
          <w:rPr>
            <w:rFonts w:ascii="Times New Roman" w:eastAsia="Times New Roman" w:hAnsi="Times New Roman" w:cs="Times New Roman"/>
            <w:b/>
            <w:bCs/>
            <w:color w:val="000000"/>
            <w:sz w:val="24"/>
            <w:szCs w:val="24"/>
          </w:rPr>
          <w:delText xml:space="preserve">MPD </w:delText>
        </w:r>
      </w:del>
      <w:ins w:id="1217" w:author="Chipman, Charles" w:date="2019-01-29T15:58:00Z">
        <w:r w:rsidR="005F4BC0">
          <w:rPr>
            <w:rFonts w:ascii="Times New Roman" w:eastAsia="Times New Roman" w:hAnsi="Times New Roman" w:cs="Times New Roman"/>
            <w:b/>
            <w:bCs/>
            <w:color w:val="000000"/>
            <w:sz w:val="24"/>
            <w:szCs w:val="24"/>
          </w:rPr>
          <w:t>IEPD</w:t>
        </w:r>
        <w:r w:rsidR="005F4BC0"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 xml:space="preserve">catalog </w:t>
      </w:r>
      <w:r w:rsidRPr="00C36773">
        <w:rPr>
          <w:rFonts w:ascii="Courier New" w:eastAsia="Times New Roman" w:hAnsi="Courier New" w:cs="Courier New"/>
          <w:b/>
          <w:bCs/>
          <w:color w:val="000000"/>
          <w:sz w:val="19"/>
          <w:szCs w:val="19"/>
        </w:rPr>
        <w:t>c:</w:t>
      </w:r>
      <w:del w:id="1218" w:author="Chipman, Charles" w:date="2019-01-29T15:58:00Z">
        <w:r w:rsidRPr="00C36773" w:rsidDel="005F4BC0">
          <w:rPr>
            <w:rFonts w:ascii="Courier New" w:eastAsia="Times New Roman" w:hAnsi="Courier New" w:cs="Courier New"/>
            <w:b/>
            <w:bCs/>
            <w:color w:val="000000"/>
            <w:sz w:val="19"/>
            <w:szCs w:val="19"/>
          </w:rPr>
          <w:delText>mpdClassURIList</w:delText>
        </w:r>
        <w:r w:rsidRPr="00C36773" w:rsidDel="005F4BC0">
          <w:rPr>
            <w:rFonts w:ascii="Times New Roman" w:eastAsia="Times New Roman" w:hAnsi="Times New Roman" w:cs="Times New Roman"/>
            <w:b/>
            <w:bCs/>
            <w:color w:val="000000"/>
            <w:sz w:val="24"/>
            <w:szCs w:val="24"/>
          </w:rPr>
          <w:delText xml:space="preserve"> </w:delText>
        </w:r>
      </w:del>
      <w:ins w:id="1219" w:author="Chipman, Charles" w:date="2019-01-29T15:58:00Z">
        <w:r w:rsidR="005F4BC0">
          <w:rPr>
            <w:rFonts w:ascii="Courier New" w:eastAsia="Times New Roman" w:hAnsi="Courier New" w:cs="Courier New"/>
            <w:b/>
            <w:bCs/>
            <w:color w:val="000000"/>
            <w:sz w:val="19"/>
            <w:szCs w:val="19"/>
          </w:rPr>
          <w:t>iepd</w:t>
        </w:r>
        <w:r w:rsidR="005F4BC0" w:rsidRPr="00C36773">
          <w:rPr>
            <w:rFonts w:ascii="Courier New" w:eastAsia="Times New Roman" w:hAnsi="Courier New" w:cs="Courier New"/>
            <w:b/>
            <w:bCs/>
            <w:color w:val="000000"/>
            <w:sz w:val="19"/>
            <w:szCs w:val="19"/>
          </w:rPr>
          <w:t>ClassURIList</w:t>
        </w:r>
        <w:r w:rsidR="005F4BC0"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attribute for organization ABC.</w:t>
      </w:r>
    </w:p>
    <w:p w14:paraId="5975D2BD" w14:textId="7BA3F4C6"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c:</w:t>
      </w:r>
      <w:del w:id="1220" w:author="Chipman, Charles" w:date="2019-01-29T15:58:00Z">
        <w:r w:rsidRPr="00C36773" w:rsidDel="005F4BC0">
          <w:rPr>
            <w:rFonts w:ascii="Courier New" w:eastAsia="Times New Roman" w:hAnsi="Courier New" w:cs="Courier New"/>
            <w:color w:val="000000"/>
            <w:sz w:val="19"/>
            <w:szCs w:val="19"/>
          </w:rPr>
          <w:delText>mpdClassURIList</w:delText>
        </w:r>
      </w:del>
      <w:ins w:id="1221" w:author="Chipman, Charles" w:date="2019-01-29T15:58:00Z">
        <w:r w:rsidR="005F4BC0">
          <w:rPr>
            <w:rFonts w:ascii="Courier New" w:eastAsia="Times New Roman" w:hAnsi="Courier New" w:cs="Courier New"/>
            <w:color w:val="000000"/>
            <w:sz w:val="19"/>
            <w:szCs w:val="19"/>
          </w:rPr>
          <w:t>iepd</w:t>
        </w:r>
        <w:r w:rsidR="005F4BC0" w:rsidRPr="00C36773">
          <w:rPr>
            <w:rFonts w:ascii="Courier New" w:eastAsia="Times New Roman" w:hAnsi="Courier New" w:cs="Courier New"/>
            <w:color w:val="000000"/>
            <w:sz w:val="19"/>
            <w:szCs w:val="19"/>
          </w:rPr>
          <w:t>dClassURIList</w:t>
        </w:r>
      </w:ins>
      <w:r w:rsidRPr="00C36773">
        <w:rPr>
          <w:rFonts w:ascii="Courier New" w:eastAsia="Times New Roman" w:hAnsi="Courier New" w:cs="Courier New"/>
          <w:color w:val="000000"/>
          <w:sz w:val="19"/>
          <w:szCs w:val="19"/>
        </w:rPr>
        <w:t>=</w:t>
      </w:r>
    </w:p>
    <w:p w14:paraId="18228902" w14:textId="7E277032"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w:t>
      </w:r>
      <w:del w:id="1222" w:author="Chipman, Charles" w:date="2019-01-29T15:58:00Z">
        <w:r w:rsidRPr="00C36773" w:rsidDel="005F4BC0">
          <w:rPr>
            <w:rFonts w:ascii="Courier New" w:eastAsia="Times New Roman" w:hAnsi="Courier New" w:cs="Courier New"/>
            <w:color w:val="000000"/>
            <w:sz w:val="19"/>
            <w:szCs w:val="19"/>
          </w:rPr>
          <w:delText>"http://reference.niem.gov/niem/specification/model-package-description/3.0/#MP</w:delText>
        </w:r>
      </w:del>
      <w:del w:id="1223" w:author="Chipman, Charles" w:date="2019-01-29T15:59:00Z">
        <w:r w:rsidRPr="00C36773" w:rsidDel="005F4BC0">
          <w:rPr>
            <w:rFonts w:ascii="Courier New" w:eastAsia="Times New Roman" w:hAnsi="Courier New" w:cs="Courier New"/>
            <w:color w:val="000000"/>
            <w:sz w:val="19"/>
            <w:szCs w:val="19"/>
          </w:rPr>
          <w:delText>D</w:delText>
        </w:r>
      </w:del>
      <w:r w:rsidRPr="00C36773">
        <w:rPr>
          <w:rFonts w:ascii="Courier New" w:eastAsia="Times New Roman" w:hAnsi="Courier New" w:cs="Courier New"/>
          <w:color w:val="000000"/>
          <w:sz w:val="19"/>
          <w:szCs w:val="19"/>
        </w:rPr>
        <w:t xml:space="preserve"> </w:t>
      </w:r>
    </w:p>
    <w:p w14:paraId="7FEEDE3A" w14:textId="067A6481"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http://reference.niem.gov/niem/specification/</w:t>
      </w:r>
      <w:del w:id="1224" w:author="Chipman, Charles" w:date="2019-01-29T15:59:00Z">
        <w:r w:rsidRPr="00C36773" w:rsidDel="005F4BC0">
          <w:rPr>
            <w:rFonts w:ascii="Courier New" w:eastAsia="Times New Roman" w:hAnsi="Courier New" w:cs="Courier New"/>
            <w:color w:val="000000"/>
            <w:sz w:val="19"/>
            <w:szCs w:val="19"/>
          </w:rPr>
          <w:delText>model-package-description</w:delText>
        </w:r>
      </w:del>
      <w:ins w:id="1225" w:author="Chipman, Charles" w:date="2019-01-29T15:59:00Z">
        <w:r w:rsidR="005F4BC0">
          <w:rPr>
            <w:rFonts w:ascii="Courier New" w:eastAsia="Times New Roman" w:hAnsi="Courier New" w:cs="Courier New"/>
            <w:color w:val="000000"/>
            <w:sz w:val="19"/>
            <w:szCs w:val="19"/>
          </w:rPr>
          <w:t>information-exchange-package-documentation</w:t>
        </w:r>
      </w:ins>
      <w:r w:rsidRPr="00C36773">
        <w:rPr>
          <w:rFonts w:ascii="Courier New" w:eastAsia="Times New Roman" w:hAnsi="Courier New" w:cs="Courier New"/>
          <w:color w:val="000000"/>
          <w:sz w:val="19"/>
          <w:szCs w:val="19"/>
        </w:rPr>
        <w:t>/</w:t>
      </w:r>
      <w:del w:id="1226" w:author="Chipman, Charles" w:date="2019-01-29T15:59:00Z">
        <w:r w:rsidRPr="00C36773" w:rsidDel="005F4BC0">
          <w:rPr>
            <w:rFonts w:ascii="Courier New" w:eastAsia="Times New Roman" w:hAnsi="Courier New" w:cs="Courier New"/>
            <w:color w:val="000000"/>
            <w:sz w:val="19"/>
            <w:szCs w:val="19"/>
          </w:rPr>
          <w:delText>3</w:delText>
        </w:r>
      </w:del>
      <w:ins w:id="1227" w:author="Chipman, Charles" w:date="2019-01-29T15:59:00Z">
        <w:r w:rsidR="005F4BC0">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 xml:space="preserve">.0/#IEPD </w:t>
      </w:r>
    </w:p>
    <w:p w14:paraId="09D0425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http://example.org/niem-iepd/1.0/#abc-org"</w:t>
      </w:r>
    </w:p>
    <w:p w14:paraId="158EEE30"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27545957" w14:textId="5C598D1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28" w:name="Version-Numbering-Scheme"/>
      <w:bookmarkStart w:id="1229" w:name="section_5.2.3"/>
      <w:bookmarkEnd w:id="1228"/>
      <w:bookmarkEnd w:id="1229"/>
      <w:r w:rsidRPr="00C36773">
        <w:rPr>
          <w:rFonts w:ascii="Times New Roman" w:eastAsia="Times New Roman" w:hAnsi="Times New Roman" w:cs="Times New Roman"/>
          <w:b/>
          <w:bCs/>
          <w:color w:val="000000"/>
          <w:sz w:val="30"/>
          <w:szCs w:val="30"/>
        </w:rPr>
        <w:t xml:space="preserve">5.2.3. </w:t>
      </w:r>
      <w:del w:id="1230" w:author="Chipman, Charles" w:date="2019-01-29T15:59:00Z">
        <w:r w:rsidRPr="00C36773" w:rsidDel="005F4BC0">
          <w:rPr>
            <w:rFonts w:ascii="Times New Roman" w:eastAsia="Times New Roman" w:hAnsi="Times New Roman" w:cs="Times New Roman"/>
            <w:b/>
            <w:bCs/>
            <w:color w:val="000000"/>
            <w:sz w:val="30"/>
            <w:szCs w:val="30"/>
          </w:rPr>
          <w:delText xml:space="preserve">MPD </w:delText>
        </w:r>
      </w:del>
      <w:ins w:id="1231" w:author="Chipman, Charles" w:date="2019-01-29T15:59:00Z">
        <w:r w:rsidR="005F4BC0">
          <w:rPr>
            <w:rFonts w:ascii="Times New Roman" w:eastAsia="Times New Roman" w:hAnsi="Times New Roman" w:cs="Times New Roman"/>
            <w:b/>
            <w:bCs/>
            <w:color w:val="000000"/>
            <w:sz w:val="30"/>
            <w:szCs w:val="30"/>
          </w:rPr>
          <w:t>IEPD</w:t>
        </w:r>
        <w:r w:rsidR="005F4BC0"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Version Numbering Scheme (</w:t>
      </w:r>
      <w:r w:rsidRPr="00C36773">
        <w:rPr>
          <w:rFonts w:ascii="Courier New" w:eastAsia="Times New Roman" w:hAnsi="Courier New" w:cs="Courier New"/>
          <w:b/>
          <w:bCs/>
          <w:color w:val="000000"/>
          <w:sz w:val="24"/>
          <w:szCs w:val="24"/>
        </w:rPr>
        <w:t>c:</w:t>
      </w:r>
      <w:del w:id="1232" w:author="Chipman, Charles" w:date="2019-01-29T15:59:00Z">
        <w:r w:rsidRPr="00C36773" w:rsidDel="005F4BC0">
          <w:rPr>
            <w:rFonts w:ascii="Courier New" w:eastAsia="Times New Roman" w:hAnsi="Courier New" w:cs="Courier New"/>
            <w:b/>
            <w:bCs/>
            <w:color w:val="000000"/>
            <w:sz w:val="24"/>
            <w:szCs w:val="24"/>
          </w:rPr>
          <w:delText>mpd</w:delText>
        </w:r>
      </w:del>
      <w:ins w:id="1233" w:author="Chipman, Charles" w:date="2019-01-29T15:59:00Z">
        <w:r w:rsidR="005F4BC0">
          <w:rPr>
            <w:rFonts w:ascii="Courier New" w:eastAsia="Times New Roman" w:hAnsi="Courier New" w:cs="Courier New"/>
            <w:b/>
            <w:bCs/>
            <w:color w:val="000000"/>
            <w:sz w:val="24"/>
            <w:szCs w:val="24"/>
          </w:rPr>
          <w:t>iepd</w:t>
        </w:r>
      </w:ins>
      <w:r w:rsidRPr="00C36773">
        <w:rPr>
          <w:rFonts w:ascii="Courier New" w:eastAsia="Times New Roman" w:hAnsi="Courier New" w:cs="Courier New"/>
          <w:b/>
          <w:bCs/>
          <w:color w:val="000000"/>
          <w:sz w:val="24"/>
          <w:szCs w:val="24"/>
        </w:rPr>
        <w:t>VersionID</w:t>
      </w:r>
      <w:r w:rsidRPr="00C36773">
        <w:rPr>
          <w:rFonts w:ascii="Times New Roman" w:eastAsia="Times New Roman" w:hAnsi="Times New Roman" w:cs="Times New Roman"/>
          <w:b/>
          <w:bCs/>
          <w:color w:val="000000"/>
          <w:sz w:val="30"/>
          <w:szCs w:val="30"/>
        </w:rPr>
        <w:t>)</w:t>
      </w:r>
    </w:p>
    <w:p w14:paraId="69F43765" w14:textId="112C97F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Published </w:t>
      </w:r>
      <w:del w:id="1234" w:author="Chipman, Charles" w:date="2019-01-29T15:59:00Z">
        <w:r w:rsidRPr="00C36773" w:rsidDel="005F4BC0">
          <w:rPr>
            <w:rFonts w:ascii="Times New Roman" w:eastAsia="Times New Roman" w:hAnsi="Times New Roman" w:cs="Times New Roman"/>
            <w:color w:val="000000"/>
            <w:sz w:val="24"/>
            <w:szCs w:val="24"/>
          </w:rPr>
          <w:delText xml:space="preserve">MPDs </w:delText>
        </w:r>
      </w:del>
      <w:ins w:id="1235" w:author="Chipman, Charles" w:date="2019-01-29T15:59:00Z">
        <w:r w:rsidR="005F4BC0">
          <w:rPr>
            <w:rFonts w:ascii="Times New Roman" w:eastAsia="Times New Roman" w:hAnsi="Times New Roman" w:cs="Times New Roman"/>
            <w:color w:val="000000"/>
            <w:sz w:val="24"/>
            <w:szCs w:val="24"/>
          </w:rPr>
          <w:t>IEPDs</w:t>
        </w:r>
        <w:r w:rsidR="005F4BC0"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58FE00E5" w14:textId="545089E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An </w:t>
      </w:r>
      <w:del w:id="1236" w:author="Chipman, Charles" w:date="2019-01-29T15:59:00Z">
        <w:r w:rsidRPr="00C36773" w:rsidDel="000A3E0C">
          <w:rPr>
            <w:rFonts w:ascii="Times New Roman" w:eastAsia="Times New Roman" w:hAnsi="Times New Roman" w:cs="Times New Roman"/>
            <w:color w:val="000000"/>
            <w:sz w:val="24"/>
            <w:szCs w:val="24"/>
          </w:rPr>
          <w:delText xml:space="preserve">MPD </w:delText>
        </w:r>
      </w:del>
      <w:ins w:id="1237" w:author="Chipman, Charles" w:date="2019-01-29T15:59: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version number is the value of the </w:t>
      </w:r>
      <w:r w:rsidRPr="00C36773">
        <w:rPr>
          <w:rFonts w:ascii="Courier New" w:eastAsia="Times New Roman" w:hAnsi="Courier New" w:cs="Courier New"/>
          <w:color w:val="000000"/>
          <w:sz w:val="19"/>
          <w:szCs w:val="19"/>
        </w:rPr>
        <w:t>c:</w:t>
      </w:r>
      <w:del w:id="1238" w:author="Chipman, Charles" w:date="2019-01-29T16:00:00Z">
        <w:r w:rsidRPr="00C36773" w:rsidDel="000A3E0C">
          <w:rPr>
            <w:rFonts w:ascii="Courier New" w:eastAsia="Times New Roman" w:hAnsi="Courier New" w:cs="Courier New"/>
            <w:color w:val="000000"/>
            <w:sz w:val="19"/>
            <w:szCs w:val="19"/>
          </w:rPr>
          <w:delText>mpdVersionID</w:delText>
        </w:r>
        <w:r w:rsidRPr="00C36773" w:rsidDel="000A3E0C">
          <w:rPr>
            <w:rFonts w:ascii="Times New Roman" w:eastAsia="Times New Roman" w:hAnsi="Times New Roman" w:cs="Times New Roman"/>
            <w:color w:val="000000"/>
            <w:sz w:val="24"/>
            <w:szCs w:val="24"/>
          </w:rPr>
          <w:delText xml:space="preserve"> </w:delText>
        </w:r>
      </w:del>
      <w:ins w:id="1239" w:author="Chipman, Charles" w:date="2019-01-29T16:00:00Z">
        <w:r w:rsidR="000A3E0C">
          <w:rPr>
            <w:rFonts w:ascii="Courier New" w:eastAsia="Times New Roman" w:hAnsi="Courier New" w:cs="Courier New"/>
            <w:color w:val="000000"/>
            <w:sz w:val="19"/>
            <w:szCs w:val="19"/>
          </w:rPr>
          <w:t>iepd</w:t>
        </w:r>
        <w:r w:rsidR="000A3E0C" w:rsidRPr="00C36773">
          <w:rPr>
            <w:rFonts w:ascii="Courier New" w:eastAsia="Times New Roman" w:hAnsi="Courier New" w:cs="Courier New"/>
            <w:color w:val="000000"/>
            <w:sz w:val="19"/>
            <w:szCs w:val="19"/>
          </w:rPr>
          <w:t>VersionID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attribute owned by the </w:t>
      </w:r>
      <w:r w:rsidRPr="00C36773">
        <w:rPr>
          <w:rFonts w:ascii="Courier New" w:eastAsia="Times New Roman" w:hAnsi="Courier New" w:cs="Courier New"/>
          <w:color w:val="000000"/>
          <w:sz w:val="19"/>
          <w:szCs w:val="19"/>
        </w:rPr>
        <w:t>c:</w:t>
      </w:r>
      <w:del w:id="1240" w:author="Chipman, Charles" w:date="2019-01-29T16:00:00Z">
        <w:r w:rsidRPr="00C36773" w:rsidDel="000A3E0C">
          <w:rPr>
            <w:rFonts w:ascii="Courier New" w:eastAsia="Times New Roman" w:hAnsi="Courier New" w:cs="Courier New"/>
            <w:color w:val="000000"/>
            <w:sz w:val="19"/>
            <w:szCs w:val="19"/>
          </w:rPr>
          <w:delText>MPD</w:delText>
        </w:r>
        <w:r w:rsidRPr="00C36773" w:rsidDel="000A3E0C">
          <w:rPr>
            <w:rFonts w:ascii="Times New Roman" w:eastAsia="Times New Roman" w:hAnsi="Times New Roman" w:cs="Times New Roman"/>
            <w:color w:val="000000"/>
            <w:sz w:val="24"/>
            <w:szCs w:val="24"/>
          </w:rPr>
          <w:delText xml:space="preserve"> </w:delText>
        </w:r>
      </w:del>
      <w:ins w:id="1241" w:author="Chipman, Charles" w:date="2019-01-29T16:00:00Z">
        <w:r w:rsidR="000A3E0C">
          <w:rPr>
            <w:rFonts w:ascii="Courier New" w:eastAsia="Times New Roman" w:hAnsi="Courier New" w:cs="Courier New"/>
            <w:color w:val="000000"/>
            <w:sz w:val="19"/>
            <w:szCs w:val="19"/>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within its </w:t>
      </w:r>
      <w:bookmarkStart w:id="1242" w:name="d3e3455"/>
      <w:bookmarkEnd w:id="1242"/>
      <w:del w:id="1243" w:author="Chipman, Charles" w:date="2019-01-29T16:00:00Z">
        <w:r w:rsidRPr="00C36773" w:rsidDel="000A3E0C">
          <w:rPr>
            <w:rFonts w:ascii="Times New Roman" w:eastAsia="Times New Roman" w:hAnsi="Times New Roman" w:cs="Times New Roman"/>
            <w:color w:val="000000"/>
            <w:sz w:val="24"/>
            <w:szCs w:val="24"/>
          </w:rPr>
          <w:fldChar w:fldCharType="begin"/>
        </w:r>
        <w:r w:rsidRPr="00C36773" w:rsidDel="000A3E0C">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A3E0C">
          <w:rPr>
            <w:rFonts w:ascii="Times New Roman" w:eastAsia="Times New Roman" w:hAnsi="Times New Roman" w:cs="Times New Roman"/>
            <w:color w:val="000000"/>
            <w:sz w:val="24"/>
            <w:szCs w:val="24"/>
          </w:rPr>
          <w:fldChar w:fldCharType="separate"/>
        </w:r>
        <w:r w:rsidRPr="00C36773" w:rsidDel="000A3E0C">
          <w:rPr>
            <w:rFonts w:ascii="Times New Roman" w:eastAsia="Times New Roman" w:hAnsi="Times New Roman" w:cs="Times New Roman"/>
            <w:color w:val="000000"/>
            <w:sz w:val="24"/>
            <w:szCs w:val="24"/>
            <w:shd w:val="clear" w:color="auto" w:fill="FFFFFF"/>
          </w:rPr>
          <w:delText>MPD catalog document</w:delText>
        </w:r>
        <w:r w:rsidRPr="00C36773" w:rsidDel="000A3E0C">
          <w:rPr>
            <w:rFonts w:ascii="Times New Roman" w:eastAsia="Times New Roman" w:hAnsi="Times New Roman" w:cs="Times New Roman"/>
            <w:color w:val="000000"/>
            <w:sz w:val="24"/>
            <w:szCs w:val="24"/>
          </w:rPr>
          <w:fldChar w:fldCharType="end"/>
        </w:r>
      </w:del>
      <w:ins w:id="1244" w:author="Chipman, Charles" w:date="2019-01-29T16:00:00Z">
        <w:r w:rsidR="000A3E0C" w:rsidRPr="00C36773">
          <w:rPr>
            <w:rFonts w:ascii="Times New Roman" w:eastAsia="Times New Roman" w:hAnsi="Times New Roman" w:cs="Times New Roman"/>
            <w:color w:val="000000"/>
            <w:sz w:val="24"/>
            <w:szCs w:val="24"/>
          </w:rPr>
          <w:fldChar w:fldCharType="begin"/>
        </w:r>
        <w:r w:rsidR="000A3E0C"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A3E0C" w:rsidRPr="00C36773">
          <w:rPr>
            <w:rFonts w:ascii="Times New Roman" w:eastAsia="Times New Roman" w:hAnsi="Times New Roman" w:cs="Times New Roman"/>
            <w:color w:val="000000"/>
            <w:sz w:val="24"/>
            <w:szCs w:val="24"/>
          </w:rPr>
          <w:fldChar w:fldCharType="separate"/>
        </w:r>
        <w:r w:rsidR="000A3E0C">
          <w:rPr>
            <w:rFonts w:ascii="Times New Roman" w:eastAsia="Times New Roman" w:hAnsi="Times New Roman" w:cs="Times New Roman"/>
            <w:color w:val="000000"/>
            <w:sz w:val="24"/>
            <w:szCs w:val="24"/>
            <w:shd w:val="clear" w:color="auto" w:fill="FFFFFF"/>
          </w:rPr>
          <w:t>IEPD</w:t>
        </w:r>
        <w:r w:rsidR="000A3E0C" w:rsidRPr="00C36773">
          <w:rPr>
            <w:rFonts w:ascii="Times New Roman" w:eastAsia="Times New Roman" w:hAnsi="Times New Roman" w:cs="Times New Roman"/>
            <w:color w:val="000000"/>
            <w:sz w:val="24"/>
            <w:szCs w:val="24"/>
            <w:shd w:val="clear" w:color="auto" w:fill="FFFFFF"/>
          </w:rPr>
          <w:t xml:space="preserve"> catalog document</w:t>
        </w:r>
        <w:r w:rsidR="000A3E0C"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 consistent version number syntax is enforced by the </w:t>
      </w:r>
      <w:del w:id="1245" w:author="Chipman, Charles" w:date="2019-01-29T16:00:00Z">
        <w:r w:rsidRPr="00C36773" w:rsidDel="000A3E0C">
          <w:rPr>
            <w:rFonts w:ascii="Times New Roman" w:eastAsia="Times New Roman" w:hAnsi="Times New Roman" w:cs="Times New Roman"/>
            <w:color w:val="000000"/>
            <w:sz w:val="24"/>
            <w:szCs w:val="24"/>
          </w:rPr>
          <w:delText xml:space="preserve">MPD </w:delText>
        </w:r>
      </w:del>
      <w:ins w:id="1246" w:author="Chipman, Charles" w:date="2019-01-29T16:00: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247" w:author="Chipman, Charles" w:date="2019-01-29T16:01:00Z">
        <w:r w:rsidRPr="00C36773" w:rsidDel="000A3E0C">
          <w:rPr>
            <w:rFonts w:ascii="Times New Roman" w:eastAsia="Times New Roman" w:hAnsi="Times New Roman" w:cs="Times New Roman"/>
            <w:i/>
            <w:iCs/>
            <w:color w:val="000000"/>
            <w:sz w:val="24"/>
            <w:szCs w:val="24"/>
            <w:shd w:val="clear" w:color="auto" w:fill="FFFFFF"/>
          </w:rPr>
          <w:delText xml:space="preserve">MPD </w:delText>
        </w:r>
      </w:del>
      <w:ins w:id="1248" w:author="Chipman, Charles" w:date="2019-01-29T16:01:00Z">
        <w:r w:rsidR="000A3E0C">
          <w:rPr>
            <w:rFonts w:ascii="Times New Roman" w:eastAsia="Times New Roman" w:hAnsi="Times New Roman" w:cs="Times New Roman"/>
            <w:i/>
            <w:iCs/>
            <w:color w:val="000000"/>
            <w:sz w:val="24"/>
            <w:szCs w:val="24"/>
            <w:shd w:val="clear" w:color="auto" w:fill="FFFFFF"/>
          </w:rPr>
          <w:t>IEPD</w:t>
        </w:r>
        <w:r w:rsidR="000A3E0C"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The syntax rule is as follows:</w:t>
      </w:r>
    </w:p>
    <w:p w14:paraId="23753DEA" w14:textId="273F5A5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49" w:name="r-mpd-vers-syntax"/>
      <w:bookmarkStart w:id="1250" w:name="rule_5-10"/>
      <w:bookmarkEnd w:id="1249"/>
      <w:bookmarkEnd w:id="1250"/>
      <w:r w:rsidRPr="00C36773">
        <w:rPr>
          <w:rFonts w:ascii="Times New Roman" w:eastAsia="Times New Roman" w:hAnsi="Times New Roman" w:cs="Times New Roman"/>
          <w:b/>
          <w:bCs/>
          <w:color w:val="000000"/>
          <w:sz w:val="30"/>
          <w:szCs w:val="30"/>
        </w:rPr>
        <w:t xml:space="preserve">Rule 5-10. </w:t>
      </w:r>
      <w:del w:id="1251" w:author="Chipman, Charles" w:date="2019-01-29T16:01:00Z">
        <w:r w:rsidRPr="00C36773" w:rsidDel="000A3E0C">
          <w:rPr>
            <w:rFonts w:ascii="Times New Roman" w:eastAsia="Times New Roman" w:hAnsi="Times New Roman" w:cs="Times New Roman"/>
            <w:b/>
            <w:bCs/>
            <w:color w:val="000000"/>
            <w:sz w:val="30"/>
            <w:szCs w:val="30"/>
          </w:rPr>
          <w:delText xml:space="preserve">MPD </w:delText>
        </w:r>
      </w:del>
      <w:ins w:id="1252" w:author="Chipman, Charles" w:date="2019-01-29T16:01:00Z">
        <w:r w:rsidR="000A3E0C">
          <w:rPr>
            <w:rFonts w:ascii="Times New Roman" w:eastAsia="Times New Roman" w:hAnsi="Times New Roman" w:cs="Times New Roman"/>
            <w:b/>
            <w:bCs/>
            <w:color w:val="000000"/>
            <w:sz w:val="30"/>
            <w:szCs w:val="30"/>
          </w:rPr>
          <w:t>IEPD</w:t>
        </w:r>
        <w:r w:rsidR="000A3E0C"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Version Number Syntax</w:t>
      </w:r>
    </w:p>
    <w:p w14:paraId="63D502FC" w14:textId="6EA62D84"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5-10] (</w:t>
      </w:r>
      <w:del w:id="1253" w:author="Chipman, Charles" w:date="2019-01-29T16:01:00Z">
        <w:r w:rsidRPr="00C36773" w:rsidDel="000A3E0C">
          <w:rPr>
            <w:rFonts w:ascii="Times New Roman" w:eastAsia="Times New Roman" w:hAnsi="Times New Roman" w:cs="Times New Roman"/>
            <w:b/>
            <w:bCs/>
            <w:color w:val="000000"/>
            <w:sz w:val="24"/>
            <w:szCs w:val="24"/>
          </w:rPr>
          <w:delText>WF-MPD</w:delText>
        </w:r>
      </w:del>
      <w:ins w:id="1254" w:author="Chipman, Charles" w:date="2019-01-29T16:01:00Z">
        <w:r w:rsidR="000A3E0C">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DE07A99" w14:textId="0032C0E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255" w:author="Chipman, Charles" w:date="2019-01-29T16:01:00Z">
        <w:r w:rsidRPr="00C36773" w:rsidDel="000A3E0C">
          <w:rPr>
            <w:rFonts w:ascii="Times New Roman" w:eastAsia="Times New Roman" w:hAnsi="Times New Roman" w:cs="Times New Roman"/>
            <w:color w:val="000000"/>
            <w:sz w:val="24"/>
            <w:szCs w:val="24"/>
          </w:rPr>
          <w:delText xml:space="preserve">MPD </w:delText>
        </w:r>
      </w:del>
      <w:ins w:id="1256" w:author="Chipman, Charles" w:date="2019-01-29T16:01: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MUST be assigned a version number that adheres to the regular expression:</w:t>
      </w:r>
    </w:p>
    <w:p w14:paraId="27CC45D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version ::= digit+ ('.' digit+)* (status digit+)?</w:t>
      </w:r>
    </w:p>
    <w:p w14:paraId="62A0A937"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Where:</w:t>
      </w:r>
      <w:r w:rsidRPr="00C36773">
        <w:rPr>
          <w:rFonts w:ascii="Courier New" w:eastAsia="Times New Roman" w:hAnsi="Courier New" w:cs="Courier New"/>
          <w:color w:val="000000"/>
          <w:sz w:val="19"/>
          <w:szCs w:val="19"/>
        </w:rPr>
        <w:tab/>
      </w:r>
    </w:p>
    <w:p w14:paraId="488887D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digit   ::= [0-9]</w:t>
      </w:r>
    </w:p>
    <w:p w14:paraId="38CFE2F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status  ::= 'alpha' | 'beta' | 'rc' | 'rev'</w:t>
      </w:r>
    </w:p>
    <w:p w14:paraId="1A4265B0"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meaning of the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values are as follows:</w:t>
      </w:r>
    </w:p>
    <w:p w14:paraId="0043C983"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alpha</w:t>
      </w:r>
      <w:r w:rsidRPr="00C36773">
        <w:rPr>
          <w:rFonts w:ascii="Times New Roman" w:eastAsia="Times New Roman" w:hAnsi="Times New Roman" w:cs="Times New Roman"/>
          <w:color w:val="000000"/>
          <w:sz w:val="24"/>
          <w:szCs w:val="24"/>
        </w:rPr>
        <w:t xml:space="preserve"> indicates early development; changing significantly.</w:t>
      </w:r>
    </w:p>
    <w:p w14:paraId="43965F63"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beta</w:t>
      </w:r>
      <w:r w:rsidRPr="00C36773">
        <w:rPr>
          <w:rFonts w:ascii="Times New Roman" w:eastAsia="Times New Roman" w:hAnsi="Times New Roman" w:cs="Times New Roman"/>
          <w:color w:val="000000"/>
          <w:sz w:val="24"/>
          <w:szCs w:val="24"/>
        </w:rPr>
        <w:t xml:space="preserve"> indicates late development; but changing or incomplete.</w:t>
      </w:r>
    </w:p>
    <w:p w14:paraId="7AD626AA"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rc</w:t>
      </w:r>
      <w:r w:rsidRPr="00C36773">
        <w:rPr>
          <w:rFonts w:ascii="Times New Roman" w:eastAsia="Times New Roman" w:hAnsi="Times New Roman" w:cs="Times New Roman"/>
          <w:color w:val="000000"/>
          <w:sz w:val="24"/>
          <w:szCs w:val="24"/>
        </w:rPr>
        <w:t xml:space="preserve"> indicates release candidate; complete but not approved as operational.</w:t>
      </w:r>
    </w:p>
    <w:p w14:paraId="04963DD9" w14:textId="77777777" w:rsidR="00C36773" w:rsidRPr="00C36773" w:rsidRDefault="00C36773" w:rsidP="00C36773">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rev</w:t>
      </w:r>
      <w:r w:rsidRPr="00C36773">
        <w:rPr>
          <w:rFonts w:ascii="Times New Roman" w:eastAsia="Times New Roman" w:hAnsi="Times New Roman" w:cs="Times New Roman"/>
          <w:color w:val="000000"/>
          <w:sz w:val="24"/>
          <w:szCs w:val="24"/>
        </w:rPr>
        <w:t xml:space="preserve"> indicates very minor revision that does not impact schema validation.</w:t>
      </w:r>
    </w:p>
    <w:p w14:paraId="12CF6B8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regular expression notation used above is from </w:t>
      </w:r>
      <w:hyperlink r:id="rId135"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 xml:space="preserve"> </w:t>
      </w:r>
      <w:hyperlink r:id="rId136" w:anchor="sec-notation" w:tgtFrame="_blank" w:history="1">
        <w:r w:rsidRPr="00C36773">
          <w:rPr>
            <w:rFonts w:ascii="Courier New" w:eastAsia="Times New Roman" w:hAnsi="Courier New" w:cs="Courier New"/>
            <w:color w:val="000000"/>
            <w:sz w:val="19"/>
            <w:szCs w:val="19"/>
            <w:shd w:val="clear" w:color="auto" w:fill="FFFFFF"/>
          </w:rPr>
          <w:t>#sec-notation</w:t>
        </w:r>
      </w:hyperlink>
      <w:r w:rsidRPr="00C36773">
        <w:rPr>
          <w:rFonts w:ascii="Times New Roman" w:eastAsia="Times New Roman" w:hAnsi="Times New Roman" w:cs="Times New Roman"/>
          <w:color w:val="000000"/>
          <w:sz w:val="24"/>
          <w:szCs w:val="24"/>
        </w:rPr>
        <w:t>.</w:t>
      </w:r>
    </w:p>
    <w:p w14:paraId="3A5BD3C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 absence of a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string in the version number indicates that the version has been baselined and published.</w:t>
      </w:r>
    </w:p>
    <w:p w14:paraId="6FD88807" w14:textId="13EE7D8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examples are valid </w:t>
      </w:r>
      <w:del w:id="1257" w:author="Chipman, Charles" w:date="2019-01-29T16:01:00Z">
        <w:r w:rsidRPr="00C36773" w:rsidDel="000A3E0C">
          <w:rPr>
            <w:rFonts w:ascii="Times New Roman" w:eastAsia="Times New Roman" w:hAnsi="Times New Roman" w:cs="Times New Roman"/>
            <w:color w:val="000000"/>
            <w:sz w:val="24"/>
            <w:szCs w:val="24"/>
          </w:rPr>
          <w:delText xml:space="preserve">MPD </w:delText>
        </w:r>
      </w:del>
      <w:ins w:id="1258" w:author="Chipman, Charles" w:date="2019-01-29T16:01:00Z">
        <w:r w:rsidR="000A3E0C">
          <w:rPr>
            <w:rFonts w:ascii="Times New Roman" w:eastAsia="Times New Roman" w:hAnsi="Times New Roman" w:cs="Times New Roman"/>
            <w:color w:val="000000"/>
            <w:sz w:val="24"/>
            <w:szCs w:val="24"/>
          </w:rPr>
          <w:t>IEPD</w:t>
        </w:r>
        <w:r w:rsidR="000A3E0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version numbers:</w:t>
      </w:r>
    </w:p>
    <w:p w14:paraId="60E775B8"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w:t>
      </w:r>
    </w:p>
    <w:p w14:paraId="2A9BF361"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1.2</w:t>
      </w:r>
    </w:p>
    <w:p w14:paraId="3BD49A6B"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1.3.1.0</w:t>
      </w:r>
    </w:p>
    <w:p w14:paraId="6634CDF7"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1.2alpha13</w:t>
      </w:r>
    </w:p>
    <w:p w14:paraId="12CE676E" w14:textId="77777777" w:rsidR="00C36773" w:rsidRPr="00C36773" w:rsidRDefault="00C36773" w:rsidP="00C36773">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199.88.15rev6</w:t>
      </w:r>
    </w:p>
    <w:p w14:paraId="1362B39E" w14:textId="3AFF61F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There are two implications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59" w:author="Chipman, Charles" w:date="2019-01-29T16:01:00Z">
        <w:r w:rsidRPr="00C36773" w:rsidDel="00173E17">
          <w:rPr>
            <w:rFonts w:ascii="Times New Roman" w:eastAsia="Times New Roman" w:hAnsi="Times New Roman" w:cs="Times New Roman"/>
            <w:i/>
            <w:iCs/>
            <w:color w:val="000000"/>
            <w:sz w:val="24"/>
            <w:szCs w:val="24"/>
            <w:shd w:val="clear" w:color="auto" w:fill="FFFFFF"/>
          </w:rPr>
          <w:delText xml:space="preserve">MPD </w:delText>
        </w:r>
      </w:del>
      <w:ins w:id="1260" w:author="Chipman, Charles" w:date="2019-01-29T16:01:00Z">
        <w:r w:rsidR="00173E17">
          <w:rPr>
            <w:rFonts w:ascii="Times New Roman" w:eastAsia="Times New Roman" w:hAnsi="Times New Roman" w:cs="Times New Roman"/>
            <w:i/>
            <w:iCs/>
            <w:color w:val="000000"/>
            <w:sz w:val="24"/>
            <w:szCs w:val="24"/>
            <w:shd w:val="clear" w:color="auto" w:fill="FFFFFF"/>
          </w:rPr>
          <w:t>IEPD</w:t>
        </w:r>
        <w:r w:rsidR="00173E1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C9160E8" w14:textId="199F37D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37" w:anchor="figure_5-2" w:history="1">
        <w:r w:rsidRPr="00C36773">
          <w:rPr>
            <w:rFonts w:ascii="Times New Roman" w:eastAsia="Times New Roman" w:hAnsi="Times New Roman" w:cs="Times New Roman"/>
            <w:color w:val="000000"/>
            <w:sz w:val="24"/>
            <w:szCs w:val="24"/>
            <w:shd w:val="clear" w:color="auto" w:fill="FFFFFF"/>
          </w:rPr>
          <w:t xml:space="preserve">Figure 5-2, </w:t>
        </w:r>
        <w:r w:rsidRPr="00C36773">
          <w:rPr>
            <w:rFonts w:ascii="Times New Roman" w:eastAsia="Times New Roman" w:hAnsi="Times New Roman" w:cs="Times New Roman"/>
            <w:i/>
            <w:iCs/>
            <w:color w:val="000000"/>
            <w:sz w:val="24"/>
            <w:szCs w:val="24"/>
            <w:shd w:val="clear" w:color="auto" w:fill="FFFFFF"/>
          </w:rPr>
          <w:t>Example versioning system</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illustrates a </w:t>
      </w:r>
      <w:r w:rsidRPr="00C36773">
        <w:rPr>
          <w:rFonts w:ascii="Times New Roman" w:eastAsia="Times New Roman" w:hAnsi="Times New Roman" w:cs="Times New Roman"/>
          <w:color w:val="000000"/>
          <w:sz w:val="24"/>
          <w:szCs w:val="24"/>
        </w:rPr>
        <w:lastRenderedPageBreak/>
        <w:t xml:space="preserve">system of versions that uses the numbering scheme of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61" w:author="Chipman, Charles" w:date="2019-01-29T16:01:00Z">
        <w:r w:rsidRPr="00C36773" w:rsidDel="00173E17">
          <w:rPr>
            <w:rFonts w:ascii="Times New Roman" w:eastAsia="Times New Roman" w:hAnsi="Times New Roman" w:cs="Times New Roman"/>
            <w:i/>
            <w:iCs/>
            <w:color w:val="000000"/>
            <w:sz w:val="24"/>
            <w:szCs w:val="24"/>
            <w:shd w:val="clear" w:color="auto" w:fill="FFFFFF"/>
          </w:rPr>
          <w:delText xml:space="preserve">MPD </w:delText>
        </w:r>
      </w:del>
      <w:ins w:id="1262" w:author="Chipman, Charles" w:date="2019-01-29T16:01:00Z">
        <w:r w:rsidR="00173E17">
          <w:rPr>
            <w:rFonts w:ascii="Times New Roman" w:eastAsia="Times New Roman" w:hAnsi="Times New Roman" w:cs="Times New Roman"/>
            <w:i/>
            <w:iCs/>
            <w:color w:val="000000"/>
            <w:sz w:val="24"/>
            <w:szCs w:val="24"/>
            <w:shd w:val="clear" w:color="auto" w:fill="FFFFFF"/>
          </w:rPr>
          <w:t>IEPD</w:t>
        </w:r>
        <w:r w:rsidR="00173E1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003F7A14"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1263" w:name="figure_5-2"/>
      <w:bookmarkEnd w:id="1263"/>
      <w:r w:rsidRPr="00C36773">
        <w:rPr>
          <w:rFonts w:ascii="Times New Roman" w:eastAsia="Times New Roman" w:hAnsi="Times New Roman" w:cs="Times New Roman"/>
          <w:b/>
          <w:bCs/>
          <w:color w:val="000000"/>
          <w:sz w:val="24"/>
          <w:szCs w:val="24"/>
        </w:rPr>
        <w:t>Figure 5-2: Example versioning system</w:t>
      </w:r>
    </w:p>
    <w:p w14:paraId="1E3B03EB" w14:textId="77777777" w:rsidR="00C36773" w:rsidRPr="00C36773" w:rsidRDefault="00C36773" w:rsidP="00C36773">
      <w:pPr>
        <w:shd w:val="clear" w:color="auto" w:fill="EEEEEE"/>
        <w:spacing w:after="0" w:line="240" w:lineRule="auto"/>
        <w:jc w:val="center"/>
        <w:rPr>
          <w:rFonts w:ascii="Times New Roman" w:eastAsia="Times New Roman" w:hAnsi="Times New Roman" w:cs="Times New Roman"/>
          <w:color w:val="000000"/>
          <w:sz w:val="24"/>
          <w:szCs w:val="24"/>
        </w:rPr>
      </w:pPr>
    </w:p>
    <w:p w14:paraId="5912201E" w14:textId="77777777" w:rsidR="00C36773" w:rsidRPr="00C36773" w:rsidRDefault="00D16027" w:rsidP="00C36773">
      <w:pPr>
        <w:spacing w:before="100" w:beforeAutospacing="1" w:after="100" w:afterAutospacing="1" w:line="240" w:lineRule="auto"/>
        <w:rPr>
          <w:rFonts w:ascii="Times New Roman" w:eastAsia="Times New Roman" w:hAnsi="Times New Roman" w:cs="Times New Roman"/>
          <w:color w:val="000000"/>
          <w:sz w:val="24"/>
          <w:szCs w:val="24"/>
        </w:rPr>
      </w:pPr>
      <w:hyperlink r:id="rId138" w:anchor="figure_5-2" w:history="1">
        <w:r w:rsidR="00C36773" w:rsidRPr="00C36773">
          <w:rPr>
            <w:rFonts w:ascii="Times New Roman" w:eastAsia="Times New Roman" w:hAnsi="Times New Roman" w:cs="Times New Roman"/>
            <w:color w:val="000000"/>
            <w:sz w:val="24"/>
            <w:szCs w:val="24"/>
            <w:shd w:val="clear" w:color="auto" w:fill="FFFFFF"/>
          </w:rPr>
          <w:t xml:space="preserve">Figure 5-2, </w:t>
        </w:r>
        <w:r w:rsidR="00C36773" w:rsidRPr="00C36773">
          <w:rPr>
            <w:rFonts w:ascii="Times New Roman" w:eastAsia="Times New Roman" w:hAnsi="Times New Roman" w:cs="Times New Roman"/>
            <w:i/>
            <w:iCs/>
            <w:color w:val="000000"/>
            <w:sz w:val="24"/>
            <w:szCs w:val="24"/>
            <w:shd w:val="clear" w:color="auto" w:fill="FFFFFF"/>
          </w:rPr>
          <w:t>Example versioning system</w:t>
        </w:r>
        <w:r w:rsidR="00C36773" w:rsidRPr="00C36773">
          <w:rPr>
            <w:rFonts w:ascii="Times New Roman" w:eastAsia="Times New Roman" w:hAnsi="Times New Roman" w:cs="Times New Roman"/>
            <w:color w:val="000000"/>
            <w:sz w:val="24"/>
            <w:szCs w:val="24"/>
            <w:shd w:val="clear" w:color="auto" w:fill="FFFFFF"/>
          </w:rPr>
          <w:t>, above,</w:t>
        </w:r>
      </w:hyperlink>
      <w:r w:rsidR="00C36773" w:rsidRPr="00C36773">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27670DA5"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 is {2.2, 2.3, 2.4}</w:t>
      </w:r>
    </w:p>
    <w:p w14:paraId="37833840"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 is {3.0, 3.1, 3.2}</w:t>
      </w:r>
    </w:p>
    <w:p w14:paraId="4011C9C4"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2.2 is {2.2, 2.2.1, 2.2.2, 2.2.3, 2.2.4}</w:t>
      </w:r>
    </w:p>
    <w:p w14:paraId="057627DE"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2.3 is {2.3, 2.3.1}</w:t>
      </w:r>
    </w:p>
    <w:p w14:paraId="20E423F3"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2.4 is {2.4, 2.4.1}</w:t>
      </w:r>
    </w:p>
    <w:p w14:paraId="6B43F2DF"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3.0 is {3.0, 3.0.1, 3.0.2}</w:t>
      </w:r>
    </w:p>
    <w:p w14:paraId="28C94DCC"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3.1 is {3.1, 3.1.1}</w:t>
      </w:r>
    </w:p>
    <w:p w14:paraId="4DBA5D74" w14:textId="77777777" w:rsidR="00C36773" w:rsidRPr="00C36773" w:rsidRDefault="00C36773" w:rsidP="00C36773">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Series 3.2 is {3.2, 3.2.1, 3.2.2}</w:t>
      </w:r>
    </w:p>
    <w:p w14:paraId="01A01CE3" w14:textId="1886131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second implication of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5-10, </w:t>
      </w:r>
      <w:del w:id="1264" w:author="Chipman, Charles" w:date="2019-01-29T16:05:00Z">
        <w:r w:rsidRPr="00C36773" w:rsidDel="00416EE6">
          <w:rPr>
            <w:rFonts w:ascii="Times New Roman" w:eastAsia="Times New Roman" w:hAnsi="Times New Roman" w:cs="Times New Roman"/>
            <w:i/>
            <w:iCs/>
            <w:color w:val="000000"/>
            <w:sz w:val="24"/>
            <w:szCs w:val="24"/>
            <w:shd w:val="clear" w:color="auto" w:fill="FFFFFF"/>
          </w:rPr>
          <w:delText xml:space="preserve">MPD </w:delText>
        </w:r>
      </w:del>
      <w:ins w:id="1265" w:author="Chipman, Charles" w:date="2019-01-29T16:05:00Z">
        <w:r w:rsidR="00416EE6">
          <w:rPr>
            <w:rFonts w:ascii="Times New Roman" w:eastAsia="Times New Roman" w:hAnsi="Times New Roman" w:cs="Times New Roman"/>
            <w:i/>
            <w:iCs/>
            <w:color w:val="000000"/>
            <w:sz w:val="24"/>
            <w:szCs w:val="24"/>
            <w:shd w:val="clear" w:color="auto" w:fill="FFFFFF"/>
          </w:rPr>
          <w:t>IEPD</w:t>
        </w:r>
        <w:r w:rsidR="00416EE6"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Version Number Syntax</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is that pre-releases are easily identified by the strings </w:t>
      </w:r>
      <w:r w:rsidRPr="00C36773">
        <w:rPr>
          <w:rFonts w:ascii="Courier New" w:eastAsia="Times New Roman" w:hAnsi="Courier New" w:cs="Courier New"/>
          <w:color w:val="000000"/>
          <w:sz w:val="19"/>
          <w:szCs w:val="19"/>
        </w:rPr>
        <w:t>alpha</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beta</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rc</w:t>
      </w:r>
      <w:r w:rsidRPr="00C36773">
        <w:rPr>
          <w:rFonts w:ascii="Times New Roman" w:eastAsia="Times New Roman" w:hAnsi="Times New Roman" w:cs="Times New Roman"/>
          <w:color w:val="000000"/>
          <w:sz w:val="24"/>
          <w:szCs w:val="24"/>
        </w:rPr>
        <w:t xml:space="preserve">. These strings are simple visible indicators of </w:t>
      </w:r>
      <w:del w:id="1266"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67"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status or stage of development.</w:t>
      </w:r>
    </w:p>
    <w:p w14:paraId="7680D999" w14:textId="63709AD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1268" w:name="d3e3632"/>
      <w:bookmarkEnd w:id="1268"/>
      <w:del w:id="1269"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del>
      <w:ins w:id="1270"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author may declare that if an instance validates to version 4.2.3, then it will also validate to version 4.2. Such a claim is acceptable. However, this specification does not imply any such relationships. Any meaning assigned to version sequence by an authoritative source should be unambiguously documented within the </w:t>
      </w:r>
      <w:bookmarkStart w:id="1271" w:name="d3e3635"/>
      <w:bookmarkEnd w:id="1271"/>
      <w:del w:id="1272"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del>
      <w:ins w:id="1273"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828B812" w14:textId="54B2E11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274"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75"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version numbers within a version series do NOT imply compatibility between versions. Compatibility between or among </w:t>
      </w:r>
      <w:del w:id="1276" w:author="Chipman, Charles" w:date="2019-01-29T16:05:00Z">
        <w:r w:rsidRPr="00C36773" w:rsidDel="00416EE6">
          <w:rPr>
            <w:rFonts w:ascii="Times New Roman" w:eastAsia="Times New Roman" w:hAnsi="Times New Roman" w:cs="Times New Roman"/>
            <w:color w:val="000000"/>
            <w:sz w:val="24"/>
            <w:szCs w:val="24"/>
          </w:rPr>
          <w:delText xml:space="preserve">MPD </w:delText>
        </w:r>
      </w:del>
      <w:ins w:id="1277" w:author="Chipman, Charles" w:date="2019-01-29T16:05: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versions MUST be explicitly stated in documentation.</w:t>
      </w:r>
    </w:p>
    <w:p w14:paraId="5D2A68B9" w14:textId="7C6C084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an author who updates an existing </w:t>
      </w:r>
      <w:bookmarkStart w:id="1278" w:name="d3e3644"/>
      <w:bookmarkEnd w:id="1278"/>
      <w:del w:id="1279" w:author="Chipman, Charles" w:date="2019-01-29T16:05:00Z">
        <w:r w:rsidRPr="00C36773" w:rsidDel="00416EE6">
          <w:rPr>
            <w:rFonts w:ascii="Times New Roman" w:eastAsia="Times New Roman" w:hAnsi="Times New Roman" w:cs="Times New Roman"/>
            <w:color w:val="000000"/>
            <w:sz w:val="24"/>
            <w:szCs w:val="24"/>
          </w:rPr>
          <w:fldChar w:fldCharType="begin"/>
        </w:r>
        <w:r w:rsidRPr="00C36773" w:rsidDel="00416EE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416EE6">
          <w:rPr>
            <w:rFonts w:ascii="Times New Roman" w:eastAsia="Times New Roman" w:hAnsi="Times New Roman" w:cs="Times New Roman"/>
            <w:color w:val="000000"/>
            <w:sz w:val="24"/>
            <w:szCs w:val="24"/>
          </w:rPr>
          <w:fldChar w:fldCharType="separate"/>
        </w:r>
        <w:r w:rsidRPr="00C36773" w:rsidDel="00416EE6">
          <w:rPr>
            <w:rFonts w:ascii="Times New Roman" w:eastAsia="Times New Roman" w:hAnsi="Times New Roman" w:cs="Times New Roman"/>
            <w:color w:val="000000"/>
            <w:sz w:val="24"/>
            <w:szCs w:val="24"/>
            <w:shd w:val="clear" w:color="auto" w:fill="FFFFFF"/>
          </w:rPr>
          <w:delText>MPD</w:delText>
        </w:r>
        <w:r w:rsidRPr="00C36773" w:rsidDel="00416EE6">
          <w:rPr>
            <w:rFonts w:ascii="Times New Roman" w:eastAsia="Times New Roman" w:hAnsi="Times New Roman" w:cs="Times New Roman"/>
            <w:color w:val="000000"/>
            <w:sz w:val="24"/>
            <w:szCs w:val="24"/>
          </w:rPr>
          <w:fldChar w:fldCharType="end"/>
        </w:r>
        <w:r w:rsidRPr="00C36773" w:rsidDel="00416EE6">
          <w:rPr>
            <w:rFonts w:ascii="Times New Roman" w:eastAsia="Times New Roman" w:hAnsi="Times New Roman" w:cs="Times New Roman"/>
            <w:color w:val="000000"/>
            <w:sz w:val="24"/>
            <w:szCs w:val="24"/>
          </w:rPr>
          <w:delText xml:space="preserve"> </w:delText>
        </w:r>
      </w:del>
      <w:ins w:id="1280" w:author="Chipman, Charles" w:date="2019-01-29T16:05:00Z">
        <w:r w:rsidR="00416EE6" w:rsidRPr="00C36773">
          <w:rPr>
            <w:rFonts w:ascii="Times New Roman" w:eastAsia="Times New Roman" w:hAnsi="Times New Roman" w:cs="Times New Roman"/>
            <w:color w:val="000000"/>
            <w:sz w:val="24"/>
            <w:szCs w:val="24"/>
          </w:rPr>
          <w:fldChar w:fldCharType="begin"/>
        </w:r>
        <w:r w:rsidR="00416EE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416EE6" w:rsidRPr="00C36773">
          <w:rPr>
            <w:rFonts w:ascii="Times New Roman" w:eastAsia="Times New Roman" w:hAnsi="Times New Roman" w:cs="Times New Roman"/>
            <w:color w:val="000000"/>
            <w:sz w:val="24"/>
            <w:szCs w:val="24"/>
          </w:rPr>
          <w:fldChar w:fldCharType="separate"/>
        </w:r>
        <w:r w:rsidR="00416EE6">
          <w:rPr>
            <w:rFonts w:ascii="Times New Roman" w:eastAsia="Times New Roman" w:hAnsi="Times New Roman" w:cs="Times New Roman"/>
            <w:color w:val="000000"/>
            <w:sz w:val="24"/>
            <w:szCs w:val="24"/>
            <w:shd w:val="clear" w:color="auto" w:fill="FFFFFF"/>
          </w:rPr>
          <w:t>IEPD</w:t>
        </w:r>
        <w:r w:rsidR="00416EE6" w:rsidRPr="00C36773">
          <w:rPr>
            <w:rFonts w:ascii="Times New Roman" w:eastAsia="Times New Roman" w:hAnsi="Times New Roman" w:cs="Times New Roman"/>
            <w:color w:val="000000"/>
            <w:sz w:val="24"/>
            <w:szCs w:val="24"/>
          </w:rPr>
          <w:fldChar w:fldCharType="end"/>
        </w:r>
        <w:r w:rsidR="00416EE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a new version may choose the version number based on its previous version number or not, as long as it follows the version number syntax. </w:t>
      </w:r>
    </w:p>
    <w:p w14:paraId="3F006769" w14:textId="3C86460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Version number syntax applies to </w:t>
      </w:r>
      <w:del w:id="1281" w:author="Chipman, Charles" w:date="2019-01-29T16:08:00Z">
        <w:r w:rsidRPr="00C36773" w:rsidDel="00416EE6">
          <w:rPr>
            <w:rFonts w:ascii="Times New Roman" w:eastAsia="Times New Roman" w:hAnsi="Times New Roman" w:cs="Times New Roman"/>
            <w:color w:val="000000"/>
            <w:sz w:val="24"/>
            <w:szCs w:val="24"/>
          </w:rPr>
          <w:delText xml:space="preserve">MPDs </w:delText>
        </w:r>
      </w:del>
      <w:ins w:id="1282" w:author="Chipman, Charles" w:date="2019-01-29T16:08: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only; there is no requirement to apply this syntax to artifact versioning.</w:t>
      </w:r>
    </w:p>
    <w:p w14:paraId="0D8BF7B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283" w:name="URI-Schemes"/>
      <w:bookmarkStart w:id="1284" w:name="section_5.2.4"/>
      <w:bookmarkEnd w:id="1283"/>
      <w:bookmarkEnd w:id="1284"/>
      <w:r w:rsidRPr="00C36773">
        <w:rPr>
          <w:rFonts w:ascii="Times New Roman" w:eastAsia="Times New Roman" w:hAnsi="Times New Roman" w:cs="Times New Roman"/>
          <w:b/>
          <w:bCs/>
          <w:color w:val="000000"/>
          <w:sz w:val="30"/>
          <w:szCs w:val="30"/>
        </w:rPr>
        <w:t>5.2.4. URI Schemes</w:t>
      </w:r>
    </w:p>
    <w:p w14:paraId="4DAA2541" w14:textId="7691F0A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All </w:t>
      </w:r>
      <w:del w:id="1285" w:author="Chipman, Charles" w:date="2019-01-29T16:08:00Z">
        <w:r w:rsidRPr="00C36773" w:rsidDel="00416EE6">
          <w:rPr>
            <w:rFonts w:ascii="Times New Roman" w:eastAsia="Times New Roman" w:hAnsi="Times New Roman" w:cs="Times New Roman"/>
            <w:color w:val="000000"/>
            <w:sz w:val="24"/>
            <w:szCs w:val="24"/>
          </w:rPr>
          <w:delText xml:space="preserve">MPDs </w:delText>
        </w:r>
      </w:del>
      <w:ins w:id="1286" w:author="Chipman, Charles" w:date="2019-01-29T16:08:00Z">
        <w:r w:rsidR="00416EE6">
          <w:rPr>
            <w:rFonts w:ascii="Times New Roman" w:eastAsia="Times New Roman" w:hAnsi="Times New Roman" w:cs="Times New Roman"/>
            <w:color w:val="000000"/>
            <w:sz w:val="24"/>
            <w:szCs w:val="24"/>
          </w:rPr>
          <w:t>IEPD</w:t>
        </w:r>
        <w:r w:rsidR="00416EE6"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use Uniform Resource Identifiers (URIs) to identify artifacts and other resources. Several kinds of URIs are employed by </w:t>
      </w:r>
      <w:del w:id="1287" w:author="Chipman, Charles" w:date="2019-01-29T16:08:00Z">
        <w:r w:rsidRPr="00C36773" w:rsidDel="005A4B8D">
          <w:rPr>
            <w:rFonts w:ascii="Times New Roman" w:eastAsia="Times New Roman" w:hAnsi="Times New Roman" w:cs="Times New Roman"/>
            <w:color w:val="000000"/>
            <w:sz w:val="24"/>
            <w:szCs w:val="24"/>
          </w:rPr>
          <w:delText xml:space="preserve">MPDs </w:delText>
        </w:r>
      </w:del>
      <w:ins w:id="1288" w:author="Chipman, Charles" w:date="2019-01-29T16:08:00Z">
        <w:r w:rsidR="005A4B8D">
          <w:rPr>
            <w:rFonts w:ascii="Times New Roman" w:eastAsia="Times New Roman" w:hAnsi="Times New Roman" w:cs="Times New Roman"/>
            <w:color w:val="000000"/>
            <w:sz w:val="24"/>
            <w:szCs w:val="24"/>
          </w:rPr>
          <w:t>IEPDs</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reference other </w:t>
      </w:r>
      <w:del w:id="1289" w:author="Chipman, Charles" w:date="2019-01-29T16:08:00Z">
        <w:r w:rsidRPr="00C36773" w:rsidDel="005A4B8D">
          <w:rPr>
            <w:rFonts w:ascii="Times New Roman" w:eastAsia="Times New Roman" w:hAnsi="Times New Roman" w:cs="Times New Roman"/>
            <w:color w:val="000000"/>
            <w:sz w:val="24"/>
            <w:szCs w:val="24"/>
          </w:rPr>
          <w:delText>MPDs</w:delText>
        </w:r>
      </w:del>
      <w:ins w:id="1290" w:author="Chipman, Charles" w:date="2019-01-29T16:08:00Z">
        <w:r w:rsidR="005A4B8D">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w:t>
      </w:r>
      <w:del w:id="1291" w:author="Chipman, Charles" w:date="2019-01-29T16:08:00Z">
        <w:r w:rsidRPr="00C36773" w:rsidDel="005A4B8D">
          <w:rPr>
            <w:rFonts w:ascii="Times New Roman" w:eastAsia="Times New Roman" w:hAnsi="Times New Roman" w:cs="Times New Roman"/>
            <w:color w:val="000000"/>
            <w:sz w:val="24"/>
            <w:szCs w:val="24"/>
          </w:rPr>
          <w:lastRenderedPageBreak/>
          <w:delText xml:space="preserve">MPD </w:delText>
        </w:r>
      </w:del>
      <w:ins w:id="1292" w:author="Chipman, Charles" w:date="2019-01-29T16:08: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(internally and externally), conformance targets, documents, and other resources. For each type of URI used in an </w:t>
      </w:r>
      <w:del w:id="1293" w:author="Chipman, Charles" w:date="2019-01-29T16:09:00Z">
        <w:r w:rsidRPr="00C36773" w:rsidDel="005A4B8D">
          <w:rPr>
            <w:rFonts w:ascii="Times New Roman" w:eastAsia="Times New Roman" w:hAnsi="Times New Roman" w:cs="Times New Roman"/>
            <w:color w:val="000000"/>
            <w:sz w:val="24"/>
            <w:szCs w:val="24"/>
          </w:rPr>
          <w:delText xml:space="preserve">MPD </w:delText>
        </w:r>
      </w:del>
      <w:ins w:id="1294" w:author="Chipman, Charles" w:date="2019-01-29T16:09: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this section describes its purpose, options, and syntax based on </w:t>
      </w:r>
      <w:hyperlink r:id="rId139"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w:t>
      </w:r>
    </w:p>
    <w:p w14:paraId="1364144B" w14:textId="4A885F1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definitions will be useful to understanding </w:t>
      </w:r>
      <w:del w:id="1295" w:author="Chipman, Charles" w:date="2019-01-29T16:09:00Z">
        <w:r w:rsidRPr="00C36773" w:rsidDel="005A4B8D">
          <w:rPr>
            <w:rFonts w:ascii="Times New Roman" w:eastAsia="Times New Roman" w:hAnsi="Times New Roman" w:cs="Times New Roman"/>
            <w:color w:val="000000"/>
            <w:sz w:val="24"/>
            <w:szCs w:val="24"/>
          </w:rPr>
          <w:delText xml:space="preserve">MPD </w:delText>
        </w:r>
      </w:del>
      <w:ins w:id="1296" w:author="Chipman, Charles" w:date="2019-01-29T16:09:00Z">
        <w:r w:rsidR="005A4B8D">
          <w:rPr>
            <w:rFonts w:ascii="Times New Roman" w:eastAsia="Times New Roman" w:hAnsi="Times New Roman" w:cs="Times New Roman"/>
            <w:color w:val="000000"/>
            <w:sz w:val="24"/>
            <w:szCs w:val="24"/>
          </w:rPr>
          <w:t>IEPD</w:t>
        </w:r>
        <w:r w:rsidR="005A4B8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rules defined in later subsections that involve various kinds of URIs.</w:t>
      </w:r>
    </w:p>
    <w:p w14:paraId="016B476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297" w:name="definition_path_name"/>
      <w:bookmarkEnd w:id="1297"/>
      <w:r w:rsidRPr="00C36773">
        <w:rPr>
          <w:rFonts w:ascii="Times New Roman" w:eastAsia="Times New Roman" w:hAnsi="Times New Roman" w:cs="Times New Roman"/>
          <w:b/>
          <w:bCs/>
          <w:color w:val="000000"/>
          <w:sz w:val="24"/>
          <w:szCs w:val="24"/>
        </w:rPr>
        <w:t>[Definition: path name]</w:t>
      </w:r>
    </w:p>
    <w:p w14:paraId="0B9E2EA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4E7185E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298" w:name="definition_resolve_URI"/>
      <w:bookmarkEnd w:id="1298"/>
      <w:r w:rsidRPr="00C36773">
        <w:rPr>
          <w:rFonts w:ascii="Times New Roman" w:eastAsia="Times New Roman" w:hAnsi="Times New Roman" w:cs="Times New Roman"/>
          <w:b/>
          <w:bCs/>
          <w:color w:val="000000"/>
          <w:sz w:val="24"/>
          <w:szCs w:val="24"/>
        </w:rPr>
        <w:t>[Definition: resolve URI]</w:t>
      </w:r>
    </w:p>
    <w:p w14:paraId="742AD933" w14:textId="20B9A79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function (or action) that takes a URI string of the form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and returns the resource it identifies. If the URI is local (i.e., within an </w:t>
      </w:r>
      <w:bookmarkStart w:id="1299" w:name="d3e3681"/>
      <w:bookmarkEnd w:id="1299"/>
      <w:del w:id="1300" w:author="Chipman, Charles" w:date="2019-01-29T16:09: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del>
      <w:ins w:id="1301" w:author="Chipman, Charles" w:date="2019-01-29T16:09: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2ADB7FCD" w14:textId="64F7433B"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02" w:name="mpdURI"/>
      <w:bookmarkStart w:id="1303" w:name="section_5.2.4.1"/>
      <w:bookmarkEnd w:id="1302"/>
      <w:bookmarkEnd w:id="1303"/>
      <w:r w:rsidRPr="00C36773">
        <w:rPr>
          <w:rFonts w:ascii="Times New Roman" w:eastAsia="Times New Roman" w:hAnsi="Times New Roman" w:cs="Times New Roman"/>
          <w:b/>
          <w:bCs/>
          <w:color w:val="000000"/>
          <w:sz w:val="30"/>
          <w:szCs w:val="30"/>
        </w:rPr>
        <w:t xml:space="preserve">5.2.4.1. </w:t>
      </w:r>
      <w:del w:id="1304" w:author="Chipman, Charles" w:date="2019-01-29T16:09:00Z">
        <w:r w:rsidRPr="00C36773" w:rsidDel="00A934AE">
          <w:rPr>
            <w:rFonts w:ascii="Times New Roman" w:eastAsia="Times New Roman" w:hAnsi="Times New Roman" w:cs="Times New Roman"/>
            <w:b/>
            <w:bCs/>
            <w:color w:val="000000"/>
            <w:sz w:val="30"/>
            <w:szCs w:val="30"/>
          </w:rPr>
          <w:delText xml:space="preserve">MPD </w:delText>
        </w:r>
      </w:del>
      <w:ins w:id="1305" w:author="Chipman, Charles" w:date="2019-01-29T16:09: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Scheme (</w:t>
      </w:r>
      <w:r w:rsidRPr="00C36773">
        <w:rPr>
          <w:rFonts w:ascii="Courier New" w:eastAsia="Times New Roman" w:hAnsi="Courier New" w:cs="Courier New"/>
          <w:b/>
          <w:bCs/>
          <w:color w:val="000000"/>
          <w:sz w:val="24"/>
          <w:szCs w:val="24"/>
        </w:rPr>
        <w:t>c:</w:t>
      </w:r>
      <w:del w:id="1306" w:author="Chipman, Charles" w:date="2019-01-29T16:09:00Z">
        <w:r w:rsidRPr="00C36773" w:rsidDel="00A934AE">
          <w:rPr>
            <w:rFonts w:ascii="Courier New" w:eastAsia="Times New Roman" w:hAnsi="Courier New" w:cs="Courier New"/>
            <w:b/>
            <w:bCs/>
            <w:color w:val="000000"/>
            <w:sz w:val="24"/>
            <w:szCs w:val="24"/>
          </w:rPr>
          <w:delText>mpdURI</w:delText>
        </w:r>
      </w:del>
      <w:ins w:id="1307" w:author="Chipman, Charles" w:date="2019-01-29T16:09:00Z">
        <w:r w:rsidR="00A934AE">
          <w:rPr>
            <w:rFonts w:ascii="Courier New" w:eastAsia="Times New Roman" w:hAnsi="Courier New" w:cs="Courier New"/>
            <w:b/>
            <w:bCs/>
            <w:color w:val="000000"/>
            <w:sz w:val="24"/>
            <w:szCs w:val="24"/>
          </w:rPr>
          <w:t>iepd</w:t>
        </w:r>
        <w:r w:rsidR="00A934AE" w:rsidRPr="00C36773">
          <w:rPr>
            <w:rFonts w:ascii="Courier New" w:eastAsia="Times New Roman" w:hAnsi="Courier New" w:cs="Courier New"/>
            <w:b/>
            <w:bCs/>
            <w:color w:val="000000"/>
            <w:sz w:val="24"/>
            <w:szCs w:val="24"/>
          </w:rPr>
          <w:t>URI</w:t>
        </w:r>
      </w:ins>
      <w:r w:rsidRPr="00C36773">
        <w:rPr>
          <w:rFonts w:ascii="Times New Roman" w:eastAsia="Times New Roman" w:hAnsi="Times New Roman" w:cs="Times New Roman"/>
          <w:b/>
          <w:bCs/>
          <w:color w:val="000000"/>
          <w:sz w:val="30"/>
          <w:szCs w:val="30"/>
        </w:rPr>
        <w:t>)</w:t>
      </w:r>
    </w:p>
    <w:p w14:paraId="41C2A221" w14:textId="02F64C2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facilitate </w:t>
      </w:r>
      <w:del w:id="1308"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309"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sharing and reuse, the assignment of a URI (Uniform Resource Identifier) to an </w:t>
      </w:r>
      <w:del w:id="1310"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311"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essential. This is enforced by the </w:t>
      </w:r>
      <w:del w:id="1312" w:author="Chipman, Charles" w:date="2019-01-29T16:09:00Z">
        <w:r w:rsidRPr="00C36773" w:rsidDel="00A934AE">
          <w:rPr>
            <w:rFonts w:ascii="Times New Roman" w:eastAsia="Times New Roman" w:hAnsi="Times New Roman" w:cs="Times New Roman"/>
            <w:color w:val="000000"/>
            <w:sz w:val="24"/>
            <w:szCs w:val="24"/>
          </w:rPr>
          <w:delText xml:space="preserve">MPD </w:delText>
        </w:r>
      </w:del>
      <w:ins w:id="1313" w:author="Chipman, Charles" w:date="2019-01-29T16:09: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314" w:author="Chipman, Charles" w:date="2019-01-29T16:10: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315" w:author="Chipman, Charles" w:date="2019-01-29T16:10: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It is also important to ensure that an </w:t>
      </w:r>
      <w:del w:id="1316" w:author="Chipman, Charles" w:date="2019-01-29T16:10:00Z">
        <w:r w:rsidRPr="00C36773" w:rsidDel="00A934AE">
          <w:rPr>
            <w:rFonts w:ascii="Times New Roman" w:eastAsia="Times New Roman" w:hAnsi="Times New Roman" w:cs="Times New Roman"/>
            <w:color w:val="000000"/>
            <w:sz w:val="24"/>
            <w:szCs w:val="24"/>
          </w:rPr>
          <w:delText xml:space="preserve">MPD </w:delText>
        </w:r>
      </w:del>
      <w:ins w:id="1317" w:author="Chipman, Charles" w:date="2019-01-29T16:10: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is absolute.</w:t>
      </w:r>
    </w:p>
    <w:p w14:paraId="62D2B0D7" w14:textId="21A74C6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18" w:name="r-mpduri"/>
      <w:bookmarkStart w:id="1319" w:name="rule_5-11"/>
      <w:bookmarkEnd w:id="1318"/>
      <w:bookmarkEnd w:id="1319"/>
      <w:r w:rsidRPr="00C36773">
        <w:rPr>
          <w:rFonts w:ascii="Times New Roman" w:eastAsia="Times New Roman" w:hAnsi="Times New Roman" w:cs="Times New Roman"/>
          <w:b/>
          <w:bCs/>
          <w:color w:val="000000"/>
          <w:sz w:val="30"/>
          <w:szCs w:val="30"/>
        </w:rPr>
        <w:t xml:space="preserve">Rule 5-11. </w:t>
      </w:r>
      <w:del w:id="1320" w:author="Chipman, Charles" w:date="2019-01-29T16:10:00Z">
        <w:r w:rsidRPr="00C36773" w:rsidDel="00A934AE">
          <w:rPr>
            <w:rFonts w:ascii="Times New Roman" w:eastAsia="Times New Roman" w:hAnsi="Times New Roman" w:cs="Times New Roman"/>
            <w:b/>
            <w:bCs/>
            <w:color w:val="000000"/>
            <w:sz w:val="30"/>
            <w:szCs w:val="30"/>
          </w:rPr>
          <w:delText xml:space="preserve">MPD </w:delText>
        </w:r>
      </w:del>
      <w:ins w:id="1321" w:author="Chipman, Charles" w:date="2019-01-29T16:10: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Is Absolute</w:t>
      </w:r>
    </w:p>
    <w:p w14:paraId="47D714AD" w14:textId="2782D84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5-11] (</w:t>
      </w:r>
      <w:del w:id="1322" w:author="Chipman, Charles" w:date="2019-01-29T16:11:00Z">
        <w:r w:rsidRPr="00C36773" w:rsidDel="00A934AE">
          <w:rPr>
            <w:rFonts w:ascii="Times New Roman" w:eastAsia="Times New Roman" w:hAnsi="Times New Roman" w:cs="Times New Roman"/>
            <w:b/>
            <w:bCs/>
            <w:color w:val="000000"/>
            <w:sz w:val="24"/>
            <w:szCs w:val="24"/>
          </w:rPr>
          <w:delText>WF-MPD</w:delText>
        </w:r>
      </w:del>
      <w:ins w:id="1323" w:author="Chipman, Charles" w:date="2019-01-29T16:11: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1411242" w14:textId="6849FEA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an </w:t>
      </w:r>
      <w:del w:id="1324"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25"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the value of a </w:t>
      </w:r>
      <w:r w:rsidRPr="00C36773">
        <w:rPr>
          <w:rFonts w:ascii="Courier New" w:eastAsia="Times New Roman" w:hAnsi="Courier New" w:cs="Courier New"/>
          <w:color w:val="000000"/>
          <w:sz w:val="19"/>
          <w:szCs w:val="19"/>
        </w:rPr>
        <w:t>c:</w:t>
      </w:r>
      <w:del w:id="1326" w:author="Chipman, Charles" w:date="2019-01-29T16:11:00Z">
        <w:r w:rsidRPr="00C36773" w:rsidDel="00A934AE">
          <w:rPr>
            <w:rFonts w:ascii="Courier New" w:eastAsia="Times New Roman" w:hAnsi="Courier New" w:cs="Courier New"/>
            <w:color w:val="000000"/>
            <w:sz w:val="19"/>
            <w:szCs w:val="19"/>
          </w:rPr>
          <w:delText>mpd</w:delText>
        </w:r>
      </w:del>
      <w:ins w:id="1327"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of type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MUST match the production &lt;absolute-URI&gt; as defined by </w:t>
      </w:r>
      <w:hyperlink r:id="rId140"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w:t>
      </w:r>
      <w:hyperlink r:id="rId141" w:anchor="section-4.3" w:tgtFrame="_blank" w:history="1">
        <w:r w:rsidRPr="00C36773">
          <w:rPr>
            <w:rFonts w:ascii="Times New Roman" w:eastAsia="Times New Roman" w:hAnsi="Times New Roman" w:cs="Times New Roman"/>
            <w:color w:val="000000"/>
            <w:sz w:val="24"/>
            <w:szCs w:val="24"/>
            <w:shd w:val="clear" w:color="auto" w:fill="EEEEEE"/>
          </w:rPr>
          <w:t>§4.3, Absolute URI</w:t>
        </w:r>
      </w:hyperlink>
      <w:r w:rsidRPr="00C36773">
        <w:rPr>
          <w:rFonts w:ascii="Times New Roman" w:eastAsia="Times New Roman" w:hAnsi="Times New Roman" w:cs="Times New Roman"/>
          <w:color w:val="000000"/>
          <w:sz w:val="24"/>
          <w:szCs w:val="24"/>
        </w:rPr>
        <w:t>.</w:t>
      </w:r>
    </w:p>
    <w:p w14:paraId="5866268C" w14:textId="58617A4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implies that a URI assigned to an </w:t>
      </w:r>
      <w:bookmarkStart w:id="1328" w:name="d3e3726"/>
      <w:bookmarkEnd w:id="1328"/>
      <w:del w:id="1329" w:author="Chipman, Charles" w:date="2019-01-29T16:11: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30" w:author="Chipman, Charles" w:date="2019-01-29T16:11: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valid. Furthermore, the entity (person or organization) assigning the </w:t>
      </w:r>
      <w:del w:id="1331"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32"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either (1) </w:t>
      </w:r>
      <w:r w:rsidRPr="00C36773">
        <w:rPr>
          <w:rFonts w:ascii="Times New Roman" w:eastAsia="Times New Roman" w:hAnsi="Times New Roman" w:cs="Times New Roman"/>
          <w:i/>
          <w:iCs/>
          <w:color w:val="000000"/>
          <w:sz w:val="24"/>
          <w:szCs w:val="24"/>
        </w:rPr>
        <w:t>is</w:t>
      </w:r>
      <w:r w:rsidRPr="00C36773">
        <w:rPr>
          <w:rFonts w:ascii="Times New Roman" w:eastAsia="Times New Roman" w:hAnsi="Times New Roman" w:cs="Times New Roman"/>
          <w:color w:val="000000"/>
          <w:sz w:val="24"/>
          <w:szCs w:val="24"/>
        </w:rPr>
        <w:t xml:space="preserve"> the registrant of the domain name or namespace identifier, or (2) </w:t>
      </w:r>
      <w:r w:rsidRPr="00C36773">
        <w:rPr>
          <w:rFonts w:ascii="Times New Roman" w:eastAsia="Times New Roman" w:hAnsi="Times New Roman" w:cs="Times New Roman"/>
          <w:i/>
          <w:iCs/>
          <w:color w:val="000000"/>
          <w:sz w:val="24"/>
          <w:szCs w:val="24"/>
        </w:rPr>
        <w:t>has</w:t>
      </w:r>
      <w:r w:rsidRPr="00C36773">
        <w:rPr>
          <w:rFonts w:ascii="Times New Roman" w:eastAsia="Times New Roman" w:hAnsi="Times New Roman" w:cs="Times New Roman"/>
          <w:color w:val="000000"/>
          <w:sz w:val="24"/>
          <w:szCs w:val="24"/>
        </w:rPr>
        <w:t xml:space="preserve"> authority from the registrant to assign this URI.</w:t>
      </w:r>
    </w:p>
    <w:p w14:paraId="61E1A804" w14:textId="76AB820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Examples of valid </w:t>
      </w:r>
      <w:del w:id="1333"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34"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URIs:</w:t>
      </w:r>
    </w:p>
    <w:p w14:paraId="28F79585"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http://example.gov/niem-iepd/prescription-monitoring-info-exchange/3.0/</w:t>
      </w:r>
    </w:p>
    <w:p w14:paraId="3D2FD0A8"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lastRenderedPageBreak/>
        <w:t>http://example.gov/niem-iepd/pmix/3.0/</w:t>
      </w:r>
    </w:p>
    <w:p w14:paraId="6E647F7D"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http://release.niem.gov/niem/niem-core/3.0/</w:t>
      </w:r>
    </w:p>
    <w:p w14:paraId="207BE309" w14:textId="77777777" w:rsidR="00C36773" w:rsidRPr="00C36773" w:rsidRDefault="00C36773" w:rsidP="00C36773">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http://niem.gov/niem/domains/cyfs/2.1/1</w:t>
      </w:r>
    </w:p>
    <w:p w14:paraId="4BC1973A" w14:textId="2F06791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does not mandate that basic </w:t>
      </w:r>
      <w:del w:id="1335"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36"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be designed into an </w:t>
      </w:r>
      <w:del w:id="1337"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38"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However, including such can obviously provide convenient visual recognition. That said, an author should ensure any metadata embedded in the URI accurately reflect the </w:t>
      </w:r>
      <w:del w:id="1339" w:author="Chipman, Charles" w:date="2019-01-29T16:11:00Z">
        <w:r w:rsidRPr="00C36773" w:rsidDel="00A934AE">
          <w:rPr>
            <w:rFonts w:ascii="Times New Roman" w:eastAsia="Times New Roman" w:hAnsi="Times New Roman" w:cs="Times New Roman"/>
            <w:color w:val="000000"/>
            <w:sz w:val="24"/>
            <w:szCs w:val="24"/>
          </w:rPr>
          <w:delText xml:space="preserve">MPD </w:delText>
        </w:r>
      </w:del>
      <w:ins w:id="1340" w:author="Chipman, Charles" w:date="2019-01-29T16:11: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metadata (in particular, the values of </w:t>
      </w:r>
      <w:r w:rsidRPr="00C36773">
        <w:rPr>
          <w:rFonts w:ascii="Courier New" w:eastAsia="Times New Roman" w:hAnsi="Courier New" w:cs="Courier New"/>
          <w:color w:val="000000"/>
          <w:sz w:val="19"/>
          <w:szCs w:val="19"/>
        </w:rPr>
        <w:t>c:</w:t>
      </w:r>
      <w:del w:id="1341" w:author="Chipman, Charles" w:date="2019-01-29T16:11:00Z">
        <w:r w:rsidRPr="00C36773" w:rsidDel="00A934AE">
          <w:rPr>
            <w:rFonts w:ascii="Courier New" w:eastAsia="Times New Roman" w:hAnsi="Courier New" w:cs="Courier New"/>
            <w:color w:val="000000"/>
            <w:sz w:val="19"/>
            <w:szCs w:val="19"/>
          </w:rPr>
          <w:delText>mpd</w:delText>
        </w:r>
      </w:del>
      <w:ins w:id="1342"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w:t>
      </w:r>
      <w:del w:id="1343" w:author="Chipman, Charles" w:date="2019-01-29T16:11:00Z">
        <w:r w:rsidRPr="00C36773" w:rsidDel="00A934AE">
          <w:rPr>
            <w:rFonts w:ascii="Courier New" w:eastAsia="Times New Roman" w:hAnsi="Courier New" w:cs="Courier New"/>
            <w:color w:val="000000"/>
            <w:sz w:val="19"/>
            <w:szCs w:val="19"/>
          </w:rPr>
          <w:delText>mpd</w:delText>
        </w:r>
      </w:del>
      <w:ins w:id="1344" w:author="Chipman, Charles" w:date="2019-01-29T16:11: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w:t>
      </w:r>
      <w:del w:id="1345" w:author="Chipman, Charles" w:date="2019-01-29T16:12:00Z">
        <w:r w:rsidRPr="00C36773" w:rsidDel="00A934AE">
          <w:rPr>
            <w:rFonts w:ascii="Courier New" w:eastAsia="Times New Roman" w:hAnsi="Courier New" w:cs="Courier New"/>
            <w:color w:val="000000"/>
            <w:sz w:val="19"/>
            <w:szCs w:val="19"/>
          </w:rPr>
          <w:delText>mpd</w:delText>
        </w:r>
      </w:del>
      <w:ins w:id="1346" w:author="Chipman, Charles" w:date="2019-01-29T16:12: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VersionID</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w:t>
      </w:r>
      <w:del w:id="1347" w:author="Chipman, Charles" w:date="2019-01-29T16:12:00Z">
        <w:r w:rsidRPr="00C36773" w:rsidDel="00A934AE">
          <w:rPr>
            <w:rFonts w:ascii="Courier New" w:eastAsia="Times New Roman" w:hAnsi="Courier New" w:cs="Courier New"/>
            <w:color w:val="000000"/>
            <w:sz w:val="19"/>
            <w:szCs w:val="19"/>
          </w:rPr>
          <w:delText>mpd</w:delText>
        </w:r>
      </w:del>
      <w:ins w:id="1348" w:author="Chipman, Charles" w:date="2019-01-29T16:12:00Z">
        <w:r w:rsidR="00A934AE">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ClassURIList</w:t>
      </w:r>
      <w:r w:rsidRPr="00C36773">
        <w:rPr>
          <w:rFonts w:ascii="Times New Roman" w:eastAsia="Times New Roman" w:hAnsi="Times New Roman" w:cs="Times New Roman"/>
          <w:color w:val="000000"/>
          <w:sz w:val="24"/>
          <w:szCs w:val="24"/>
        </w:rPr>
        <w:t xml:space="preserve"> defined in the </w:t>
      </w:r>
      <w:del w:id="1349"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50"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document).</w:t>
      </w:r>
    </w:p>
    <w:p w14:paraId="5CD3666F" w14:textId="49CD7D0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51" w:name="externalURI"/>
      <w:bookmarkStart w:id="1352" w:name="section_5.2.4.2"/>
      <w:bookmarkEnd w:id="1351"/>
      <w:bookmarkEnd w:id="1352"/>
      <w:r w:rsidRPr="00C36773">
        <w:rPr>
          <w:rFonts w:ascii="Times New Roman" w:eastAsia="Times New Roman" w:hAnsi="Times New Roman" w:cs="Times New Roman"/>
          <w:b/>
          <w:bCs/>
          <w:color w:val="000000"/>
          <w:sz w:val="30"/>
          <w:szCs w:val="30"/>
        </w:rPr>
        <w:t xml:space="preserve">5.2.4.2. URI Scheme for </w:t>
      </w:r>
      <w:del w:id="1353" w:author="Chipman, Charles" w:date="2019-01-29T16:12:00Z">
        <w:r w:rsidRPr="00C36773" w:rsidDel="00A934AE">
          <w:rPr>
            <w:rFonts w:ascii="Times New Roman" w:eastAsia="Times New Roman" w:hAnsi="Times New Roman" w:cs="Times New Roman"/>
            <w:b/>
            <w:bCs/>
            <w:color w:val="000000"/>
            <w:sz w:val="30"/>
            <w:szCs w:val="30"/>
          </w:rPr>
          <w:delText xml:space="preserve">MPD </w:delText>
        </w:r>
      </w:del>
      <w:ins w:id="1354" w:author="Chipman, Charles" w:date="2019-01-29T16:12: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 (</w:t>
      </w:r>
      <w:r w:rsidRPr="00C36773">
        <w:rPr>
          <w:rFonts w:ascii="Courier New" w:eastAsia="Times New Roman" w:hAnsi="Courier New" w:cs="Courier New"/>
          <w:b/>
          <w:bCs/>
          <w:color w:val="000000"/>
          <w:sz w:val="24"/>
          <w:szCs w:val="24"/>
        </w:rPr>
        <w:t>c:externalURI</w:t>
      </w:r>
      <w:r w:rsidRPr="00C36773">
        <w:rPr>
          <w:rFonts w:ascii="Times New Roman" w:eastAsia="Times New Roman" w:hAnsi="Times New Roman" w:cs="Times New Roman"/>
          <w:b/>
          <w:bCs/>
          <w:color w:val="000000"/>
          <w:sz w:val="30"/>
          <w:szCs w:val="30"/>
        </w:rPr>
        <w:t>)</w:t>
      </w:r>
    </w:p>
    <w:p w14:paraId="350D8C69" w14:textId="3E6429E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Artifacts in other </w:t>
      </w:r>
      <w:del w:id="1355" w:author="Chipman, Charles" w:date="2019-01-29T16:12:00Z">
        <w:r w:rsidRPr="00C36773" w:rsidDel="00A934AE">
          <w:rPr>
            <w:rFonts w:ascii="Times New Roman" w:eastAsia="Times New Roman" w:hAnsi="Times New Roman" w:cs="Times New Roman"/>
            <w:color w:val="000000"/>
            <w:sz w:val="24"/>
            <w:szCs w:val="24"/>
          </w:rPr>
          <w:delText xml:space="preserve">MPDs </w:delText>
        </w:r>
      </w:del>
      <w:ins w:id="1356" w:author="Chipman, Charles" w:date="2019-01-29T16:12:00Z">
        <w:r w:rsidR="00A934AE">
          <w:rPr>
            <w:rFonts w:ascii="Times New Roman" w:eastAsia="Times New Roman" w:hAnsi="Times New Roman" w:cs="Times New Roman"/>
            <w:color w:val="000000"/>
            <w:sz w:val="24"/>
            <w:szCs w:val="24"/>
          </w:rPr>
          <w:t>IEPDs</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be referenced from within an </w:t>
      </w:r>
      <w:bookmarkStart w:id="1357" w:name="d3e3790"/>
      <w:bookmarkEnd w:id="1357"/>
      <w:del w:id="1358" w:author="Chipman, Charles" w:date="2019-01-29T16:12: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59" w:author="Chipman, Charles" w:date="2019-01-29T16:12: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to identify equivalence (signify reuse, one aspect of lineage). To support this concept, the following </w:t>
      </w:r>
      <w:del w:id="1360"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61"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rules are necessary:</w:t>
      </w:r>
    </w:p>
    <w:p w14:paraId="63D07B0C" w14:textId="61705C1E"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62" w:name="r-uri-frag"/>
      <w:bookmarkStart w:id="1363" w:name="rule_5-12"/>
      <w:bookmarkEnd w:id="1362"/>
      <w:bookmarkEnd w:id="1363"/>
      <w:r w:rsidRPr="00C36773">
        <w:rPr>
          <w:rFonts w:ascii="Times New Roman" w:eastAsia="Times New Roman" w:hAnsi="Times New Roman" w:cs="Times New Roman"/>
          <w:b/>
          <w:bCs/>
          <w:color w:val="000000"/>
          <w:sz w:val="30"/>
          <w:szCs w:val="30"/>
        </w:rPr>
        <w:t xml:space="preserve">Rule 5-12. </w:t>
      </w:r>
      <w:del w:id="1364" w:author="Chipman, Charles" w:date="2019-01-29T16:12:00Z">
        <w:r w:rsidRPr="00C36773" w:rsidDel="00A934AE">
          <w:rPr>
            <w:rFonts w:ascii="Times New Roman" w:eastAsia="Times New Roman" w:hAnsi="Times New Roman" w:cs="Times New Roman"/>
            <w:b/>
            <w:bCs/>
            <w:color w:val="000000"/>
            <w:sz w:val="30"/>
            <w:szCs w:val="30"/>
          </w:rPr>
          <w:delText xml:space="preserve">MPD </w:delText>
        </w:r>
      </w:del>
      <w:ins w:id="1365" w:author="Chipman, Charles" w:date="2019-01-29T16:12: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Supports Fragment</w:t>
      </w:r>
    </w:p>
    <w:p w14:paraId="500D7292" w14:textId="79ABEF3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5-12] (</w:t>
      </w:r>
      <w:del w:id="1366" w:author="Chipman, Charles" w:date="2019-01-29T16:12:00Z">
        <w:r w:rsidRPr="00C36773" w:rsidDel="00A934AE">
          <w:rPr>
            <w:rFonts w:ascii="Times New Roman" w:eastAsia="Times New Roman" w:hAnsi="Times New Roman" w:cs="Times New Roman"/>
            <w:b/>
            <w:bCs/>
            <w:color w:val="000000"/>
            <w:sz w:val="24"/>
            <w:szCs w:val="24"/>
          </w:rPr>
          <w:delText>WF-MPD</w:delText>
        </w:r>
      </w:del>
      <w:ins w:id="1367" w:author="Chipman, Charles" w:date="2019-01-29T16:12: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EF12481" w14:textId="28FF643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valid </w:t>
      </w:r>
      <w:del w:id="1368"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69"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MUST support the inclusion of a </w:t>
      </w:r>
      <w:r w:rsidRPr="00C36773">
        <w:rPr>
          <w:rFonts w:ascii="Times New Roman" w:eastAsia="Times New Roman" w:hAnsi="Times New Roman" w:cs="Times New Roman"/>
          <w:i/>
          <w:iCs/>
          <w:color w:val="000000"/>
          <w:sz w:val="24"/>
          <w:szCs w:val="24"/>
        </w:rPr>
        <w:t>fragment identifier</w:t>
      </w:r>
      <w:r w:rsidRPr="00C36773">
        <w:rPr>
          <w:rFonts w:ascii="Times New Roman" w:eastAsia="Times New Roman" w:hAnsi="Times New Roman" w:cs="Times New Roman"/>
          <w:color w:val="000000"/>
          <w:sz w:val="24"/>
          <w:szCs w:val="24"/>
        </w:rPr>
        <w:t xml:space="preserve"> (as a suffix) </w:t>
      </w:r>
      <w:hyperlink r:id="rId142"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w:t>
      </w:r>
    </w:p>
    <w:p w14:paraId="74123E0E" w14:textId="5E444BE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ensures that an </w:t>
      </w:r>
      <w:bookmarkStart w:id="1370" w:name="d3e3811"/>
      <w:bookmarkEnd w:id="1370"/>
      <w:del w:id="1371" w:author="Chipman, Charles" w:date="2019-01-29T16:12: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72" w:author="Chipman, Charles" w:date="2019-01-29T16:12: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always uniquely identify and refer to each artifact within another </w:t>
      </w:r>
      <w:del w:id="1373" w:author="Chipman, Charles" w:date="2019-01-29T16:12:00Z">
        <w:r w:rsidRPr="00C36773" w:rsidDel="00A934AE">
          <w:rPr>
            <w:rFonts w:ascii="Times New Roman" w:eastAsia="Times New Roman" w:hAnsi="Times New Roman" w:cs="Times New Roman"/>
            <w:color w:val="000000"/>
            <w:sz w:val="24"/>
            <w:szCs w:val="24"/>
          </w:rPr>
          <w:delText>MPD</w:delText>
        </w:r>
      </w:del>
      <w:ins w:id="1374" w:author="Chipman, Charles" w:date="2019-01-29T16:12:00Z">
        <w:r w:rsidR="00A934AE">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This </w:t>
      </w:r>
      <w:del w:id="1375"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76"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follows </w:t>
      </w:r>
      <w:hyperlink r:id="rId143"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which forbids a URI to contain more than a single fragment identifier. To construct an </w:t>
      </w:r>
      <w:del w:id="1377" w:author="Chipman, Charles" w:date="2019-01-29T16:12:00Z">
        <w:r w:rsidRPr="00C36773" w:rsidDel="00A934AE">
          <w:rPr>
            <w:rFonts w:ascii="Times New Roman" w:eastAsia="Times New Roman" w:hAnsi="Times New Roman" w:cs="Times New Roman"/>
            <w:color w:val="000000"/>
            <w:sz w:val="24"/>
            <w:szCs w:val="24"/>
          </w:rPr>
          <w:delText xml:space="preserve">MPD </w:delText>
        </w:r>
      </w:del>
      <w:ins w:id="1378" w:author="Chipman, Charles" w:date="2019-01-29T16:12: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 add a fragment (that locally identifies the artifact) to an </w:t>
      </w:r>
      <w:del w:id="1379"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80"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and therefore, an </w:t>
      </w:r>
      <w:del w:id="1381"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82"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URI cannot already contain a fragment.</w:t>
      </w:r>
    </w:p>
    <w:p w14:paraId="7AE38D14" w14:textId="08702E6F"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383" w:name="r-uri-nofrag"/>
      <w:bookmarkStart w:id="1384" w:name="rule_5-13"/>
      <w:bookmarkEnd w:id="1383"/>
      <w:bookmarkEnd w:id="1384"/>
      <w:r w:rsidRPr="00C36773">
        <w:rPr>
          <w:rFonts w:ascii="Times New Roman" w:eastAsia="Times New Roman" w:hAnsi="Times New Roman" w:cs="Times New Roman"/>
          <w:b/>
          <w:bCs/>
          <w:color w:val="000000"/>
          <w:sz w:val="30"/>
          <w:szCs w:val="30"/>
        </w:rPr>
        <w:t xml:space="preserve">Rule 5-13. </w:t>
      </w:r>
      <w:del w:id="1385" w:author="Chipman, Charles" w:date="2019-01-29T16:13:00Z">
        <w:r w:rsidRPr="00C36773" w:rsidDel="00A934AE">
          <w:rPr>
            <w:rFonts w:ascii="Times New Roman" w:eastAsia="Times New Roman" w:hAnsi="Times New Roman" w:cs="Times New Roman"/>
            <w:b/>
            <w:bCs/>
            <w:color w:val="000000"/>
            <w:sz w:val="30"/>
            <w:szCs w:val="30"/>
          </w:rPr>
          <w:delText xml:space="preserve">MPD </w:delText>
        </w:r>
      </w:del>
      <w:ins w:id="1386" w:author="Chipman, Charles" w:date="2019-01-29T16:13: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Has No Fragment</w:t>
      </w:r>
    </w:p>
    <w:p w14:paraId="06A82AFC" w14:textId="7A4136B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5-13] (</w:t>
      </w:r>
      <w:del w:id="1387" w:author="Chipman, Charles" w:date="2019-01-29T16:13:00Z">
        <w:r w:rsidRPr="00C36773" w:rsidDel="00A934AE">
          <w:rPr>
            <w:rFonts w:ascii="Times New Roman" w:eastAsia="Times New Roman" w:hAnsi="Times New Roman" w:cs="Times New Roman"/>
            <w:b/>
            <w:bCs/>
            <w:color w:val="000000"/>
            <w:sz w:val="24"/>
            <w:szCs w:val="24"/>
          </w:rPr>
          <w:delText>WF-MPD</w:delText>
        </w:r>
      </w:del>
      <w:ins w:id="1388" w:author="Chipman, Charles" w:date="2019-01-29T16:13: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C85BC9E" w14:textId="42F7A9FF"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valid </w:t>
      </w:r>
      <w:del w:id="1389"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90"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MUST NOT contain a </w:t>
      </w:r>
      <w:r w:rsidRPr="00C36773">
        <w:rPr>
          <w:rFonts w:ascii="Times New Roman" w:eastAsia="Times New Roman" w:hAnsi="Times New Roman" w:cs="Times New Roman"/>
          <w:i/>
          <w:iCs/>
          <w:color w:val="000000"/>
          <w:sz w:val="24"/>
          <w:szCs w:val="24"/>
        </w:rPr>
        <w:t>fragment identifier</w:t>
      </w:r>
      <w:r w:rsidRPr="00C36773">
        <w:rPr>
          <w:rFonts w:ascii="Times New Roman" w:eastAsia="Times New Roman" w:hAnsi="Times New Roman" w:cs="Times New Roman"/>
          <w:color w:val="000000"/>
          <w:sz w:val="24"/>
          <w:szCs w:val="24"/>
        </w:rPr>
        <w:t xml:space="preserve"> </w:t>
      </w:r>
      <w:hyperlink r:id="rId144"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w:t>
      </w:r>
    </w:p>
    <w:p w14:paraId="31A1E6A5" w14:textId="38D6A46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Rationale: If a URI for an </w:t>
      </w:r>
      <w:bookmarkStart w:id="1391" w:name="d3e3835"/>
      <w:bookmarkEnd w:id="1391"/>
      <w:del w:id="1392"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393"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(do NOT confuse this with a URI for an </w:t>
      </w:r>
      <w:del w:id="1394"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95"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already contains a fragment identifier, then that URI cannot be employed as an </w:t>
      </w:r>
      <w:del w:id="1396"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397"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 because </w:t>
      </w:r>
      <w:hyperlink r:id="rId145"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only allows a single fragment identifier.</w:t>
      </w:r>
    </w:p>
    <w:p w14:paraId="2B1A1B7D" w14:textId="135B36A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By the following rule, each file artifact or artifact set is uniquely identified by its </w:t>
      </w:r>
      <w:bookmarkStart w:id="1398" w:name="d3e3844"/>
      <w:bookmarkEnd w:id="13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relative to the </w:t>
      </w:r>
      <w:bookmarkStart w:id="1399" w:name="d3e3847"/>
      <w:bookmarkEnd w:id="1399"/>
      <w:del w:id="1400"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root directory</w:delText>
        </w:r>
        <w:r w:rsidRPr="00C36773" w:rsidDel="00A934AE">
          <w:rPr>
            <w:rFonts w:ascii="Times New Roman" w:eastAsia="Times New Roman" w:hAnsi="Times New Roman" w:cs="Times New Roman"/>
            <w:color w:val="000000"/>
            <w:sz w:val="24"/>
            <w:szCs w:val="24"/>
          </w:rPr>
          <w:fldChar w:fldCharType="end"/>
        </w:r>
      </w:del>
      <w:ins w:id="1401"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239D5232" w14:textId="12DE7B6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02" w:name="r-mpd-uri-syntax"/>
      <w:bookmarkStart w:id="1403" w:name="rule_5-14"/>
      <w:bookmarkEnd w:id="1402"/>
      <w:bookmarkEnd w:id="1403"/>
      <w:r w:rsidRPr="00C36773">
        <w:rPr>
          <w:rFonts w:ascii="Times New Roman" w:eastAsia="Times New Roman" w:hAnsi="Times New Roman" w:cs="Times New Roman"/>
          <w:b/>
          <w:bCs/>
          <w:color w:val="000000"/>
          <w:sz w:val="30"/>
          <w:szCs w:val="30"/>
        </w:rPr>
        <w:t xml:space="preserve">Rule 5-14. </w:t>
      </w:r>
      <w:del w:id="1404" w:author="Chipman, Charles" w:date="2019-01-29T16:13:00Z">
        <w:r w:rsidRPr="00C36773" w:rsidDel="00A934AE">
          <w:rPr>
            <w:rFonts w:ascii="Times New Roman" w:eastAsia="Times New Roman" w:hAnsi="Times New Roman" w:cs="Times New Roman"/>
            <w:b/>
            <w:bCs/>
            <w:color w:val="000000"/>
            <w:sz w:val="30"/>
            <w:szCs w:val="30"/>
          </w:rPr>
          <w:delText xml:space="preserve">MPD </w:delText>
        </w:r>
      </w:del>
      <w:ins w:id="1405" w:author="Chipman, Charles" w:date="2019-01-29T16:13: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 URI Syntax</w:t>
      </w:r>
    </w:p>
    <w:p w14:paraId="6566FC16" w14:textId="23949F1A"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5-14] (</w:t>
      </w:r>
      <w:del w:id="1406" w:author="Chipman, Charles" w:date="2019-01-29T16:13:00Z">
        <w:r w:rsidRPr="00C36773" w:rsidDel="00A934AE">
          <w:rPr>
            <w:rFonts w:ascii="Times New Roman" w:eastAsia="Times New Roman" w:hAnsi="Times New Roman" w:cs="Times New Roman"/>
            <w:b/>
            <w:bCs/>
            <w:color w:val="000000"/>
            <w:sz w:val="24"/>
            <w:szCs w:val="24"/>
          </w:rPr>
          <w:delText>WF-MPD</w:delText>
        </w:r>
      </w:del>
      <w:ins w:id="1407" w:author="Chipman, Charles" w:date="2019-01-29T16:13: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3AE1D37A" w14:textId="1549364A"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 </w:t>
      </w:r>
      <w:bookmarkStart w:id="1408" w:name="d3e3860"/>
      <w:bookmarkEnd w:id="1408"/>
      <w:del w:id="1409"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410"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 URI reference to an artifact in another external </w:t>
      </w:r>
      <w:del w:id="1411"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412"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(i.e., an </w:t>
      </w:r>
      <w:del w:id="1413" w:author="Chipman, Charles" w:date="2019-01-29T16:13:00Z">
        <w:r w:rsidRPr="00C36773" w:rsidDel="00A934AE">
          <w:rPr>
            <w:rFonts w:ascii="Times New Roman" w:eastAsia="Times New Roman" w:hAnsi="Times New Roman" w:cs="Times New Roman"/>
            <w:color w:val="000000"/>
            <w:sz w:val="24"/>
            <w:szCs w:val="24"/>
          </w:rPr>
          <w:delText xml:space="preserve">MPD </w:delText>
        </w:r>
      </w:del>
      <w:ins w:id="1414" w:author="Chipman, Charles" w:date="2019-01-29T16:13: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 is the concatenation of:</w:t>
      </w:r>
    </w:p>
    <w:p w14:paraId="047AAFFD" w14:textId="650A9E88"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URI of the </w:t>
      </w:r>
      <w:bookmarkStart w:id="1415" w:name="d3e3869"/>
      <w:bookmarkEnd w:id="1415"/>
      <w:del w:id="1416" w:author="Chipman, Charles" w:date="2019-01-29T16:13: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417" w:author="Chipman, Charles" w:date="2019-01-29T16:13: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that contains the artifact.</w:t>
      </w:r>
    </w:p>
    <w:p w14:paraId="71BE2704" w14:textId="77777777"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pound-sign character ("#" — also known as a hashtag character).</w:t>
      </w:r>
    </w:p>
    <w:p w14:paraId="26EBC7CE" w14:textId="328FBC73" w:rsidR="00C36773" w:rsidRPr="00C36773" w:rsidRDefault="00C36773" w:rsidP="00C36773">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identifier that is the artifact’s locally unique </w:t>
      </w:r>
      <w:bookmarkStart w:id="1418" w:name="d3e3884"/>
      <w:bookmarkEnd w:id="14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relative to the </w:t>
      </w:r>
      <w:bookmarkStart w:id="1419" w:name="d3e3887"/>
      <w:bookmarkEnd w:id="1419"/>
      <w:del w:id="1420" w:author="Chipman, Charles" w:date="2019-01-29T16:14: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root directory</w:delText>
        </w:r>
        <w:r w:rsidRPr="00C36773" w:rsidDel="00A934AE">
          <w:rPr>
            <w:rFonts w:ascii="Times New Roman" w:eastAsia="Times New Roman" w:hAnsi="Times New Roman" w:cs="Times New Roman"/>
            <w:color w:val="000000"/>
            <w:sz w:val="24"/>
            <w:szCs w:val="24"/>
          </w:rPr>
          <w:fldChar w:fldCharType="end"/>
        </w:r>
      </w:del>
      <w:ins w:id="1421" w:author="Chipman, Charles" w:date="2019-01-29T16:14: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E5CED5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set has a locally unique </w:t>
      </w:r>
      <w:bookmarkStart w:id="1422" w:name="d3e3896"/>
      <w:bookmarkEnd w:id="14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0E0A3C10" w14:textId="580A62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are examples of valid </w:t>
      </w:r>
      <w:del w:id="1423"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424"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URIs:</w:t>
      </w:r>
    </w:p>
    <w:p w14:paraId="39AEE54A"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http://example.gov/niem-iepd/pmix/3.0/#subset/niem-core.xsd</w:t>
      </w:r>
      <w:r w:rsidRPr="00C36773">
        <w:rPr>
          <w:rFonts w:ascii="Times New Roman" w:eastAsia="Times New Roman" w:hAnsi="Times New Roman" w:cs="Times New Roman"/>
          <w:color w:val="000000"/>
          <w:sz w:val="24"/>
          <w:szCs w:val="24"/>
        </w:rPr>
        <w:t xml:space="preserve"> (a file artifact)</w:t>
      </w:r>
    </w:p>
    <w:p w14:paraId="059F198F"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http://example.gov/niem-iepd/pmix/3.0beta2/#extension/ext-1.1.xsd</w:t>
      </w:r>
      <w:r w:rsidRPr="00C36773">
        <w:rPr>
          <w:rFonts w:ascii="Times New Roman" w:eastAsia="Times New Roman" w:hAnsi="Times New Roman" w:cs="Times New Roman"/>
          <w:color w:val="000000"/>
          <w:sz w:val="24"/>
          <w:szCs w:val="24"/>
        </w:rPr>
        <w:t xml:space="preserve"> (a file artifact)</w:t>
      </w:r>
    </w:p>
    <w:p w14:paraId="43A435FA"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http://example.gov/niem-iepd/pmix/3.0/#application-info</w:t>
      </w:r>
      <w:r w:rsidRPr="00C36773">
        <w:rPr>
          <w:rFonts w:ascii="Times New Roman" w:eastAsia="Times New Roman" w:hAnsi="Times New Roman" w:cs="Times New Roman"/>
          <w:color w:val="000000"/>
          <w:sz w:val="24"/>
          <w:szCs w:val="24"/>
        </w:rPr>
        <w:t xml:space="preserve"> (a set artifact)</w:t>
      </w:r>
    </w:p>
    <w:p w14:paraId="0DB7860D" w14:textId="77777777" w:rsidR="00C36773" w:rsidRPr="00C36773" w:rsidRDefault="00C36773" w:rsidP="00C36773">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http://example.gov/niem-iepd/pmix/3.0/#iep-sample/query</w:t>
      </w:r>
      <w:r w:rsidRPr="00C36773">
        <w:rPr>
          <w:rFonts w:ascii="Times New Roman" w:eastAsia="Times New Roman" w:hAnsi="Times New Roman" w:cs="Times New Roman"/>
          <w:color w:val="000000"/>
          <w:sz w:val="24"/>
          <w:szCs w:val="24"/>
        </w:rPr>
        <w:t xml:space="preserve"> (a set artifact)</w:t>
      </w:r>
    </w:p>
    <w:p w14:paraId="549E461C" w14:textId="45AF204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Since </w:t>
      </w:r>
      <w:del w:id="1425"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426"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URIs require the support of fragment identifiers (by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5-12, </w:t>
      </w:r>
      <w:del w:id="1427" w:author="Chipman, Charles" w:date="2019-01-29T16:14: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428" w:author="Chipman, Charles" w:date="2019-01-29T16:14: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Supports Fragment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it does not appear that the urn URI scheme may be used as an </w:t>
      </w:r>
      <w:del w:id="1429"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430"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Fragments use the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xml:space="preserve"> character, and the specification for the urn scheme (</w:t>
      </w:r>
      <w:hyperlink r:id="rId146" w:anchor="RFC2141-URN-Syntax" w:history="1">
        <w:r w:rsidRPr="00C36773">
          <w:rPr>
            <w:rFonts w:ascii="Times New Roman" w:eastAsia="Times New Roman" w:hAnsi="Times New Roman" w:cs="Times New Roman"/>
            <w:b/>
            <w:bCs/>
            <w:color w:val="000000"/>
            <w:sz w:val="24"/>
            <w:szCs w:val="24"/>
            <w:shd w:val="clear" w:color="auto" w:fill="FFFFFF"/>
          </w:rPr>
          <w:t>[RFC 2141 URN Syntax]</w:t>
        </w:r>
      </w:hyperlink>
      <w:r w:rsidRPr="00C36773">
        <w:rPr>
          <w:rFonts w:ascii="Times New Roman" w:eastAsia="Times New Roman" w:hAnsi="Times New Roman" w:cs="Times New Roman"/>
          <w:color w:val="000000"/>
          <w:sz w:val="24"/>
          <w:szCs w:val="24"/>
        </w:rPr>
        <w:t>) indicates that they are not valid in URNs, when it states:</w:t>
      </w:r>
    </w:p>
    <w:p w14:paraId="56F49283"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7FA58C78" w14:textId="2F6CCD9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URIs are used as values for the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 in the </w:t>
      </w:r>
      <w:del w:id="1431"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432"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XML document to declare equivalence relationships between artifacts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1433" w:author="Chipman, Charles" w:date="2019-01-29T16:14: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434" w:author="Chipman, Charles" w:date="2019-01-29T16:14: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A simple scenario follows. Consider two different IEPDs with the following URIs:</w:t>
      </w:r>
    </w:p>
    <w:p w14:paraId="0D0AD27B" w14:textId="77777777" w:rsidR="00C36773" w:rsidRPr="00C36773" w:rsidRDefault="00C36773" w:rsidP="00C36773">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http://example.gov/niem-iepd/pmix/3.0/</w:t>
      </w:r>
    </w:p>
    <w:p w14:paraId="733967F6" w14:textId="77777777" w:rsidR="00C36773" w:rsidRPr="00C36773" w:rsidRDefault="00C36773" w:rsidP="00C36773">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http://www.abc.org/niem-iepd/order/2.1.2rev3/</w:t>
      </w:r>
    </w:p>
    <w:p w14:paraId="7C5639CE" w14:textId="2662820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author of </w:t>
      </w:r>
      <w:bookmarkStart w:id="1435" w:name="d3e3986"/>
      <w:bookmarkEnd w:id="14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(2) has decided to reuse the </w:t>
      </w:r>
      <w:r w:rsidRPr="00C36773">
        <w:rPr>
          <w:rFonts w:ascii="Courier New" w:eastAsia="Times New Roman" w:hAnsi="Courier New" w:cs="Courier New"/>
          <w:color w:val="000000"/>
          <w:sz w:val="19"/>
          <w:szCs w:val="19"/>
        </w:rPr>
        <w:t>base-xsd/extension/req1.xsd</w:t>
      </w:r>
      <w:r w:rsidRPr="00C36773">
        <w:rPr>
          <w:rFonts w:ascii="Times New Roman" w:eastAsia="Times New Roman" w:hAnsi="Times New Roman" w:cs="Times New Roman"/>
          <w:color w:val="000000"/>
          <w:sz w:val="24"/>
          <w:szCs w:val="24"/>
        </w:rPr>
        <w:t xml:space="preserve"> artifact in </w:t>
      </w:r>
      <w:bookmarkStart w:id="1436" w:name="d3e3992"/>
      <w:bookmarkEnd w:id="14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(1) as-is. He/she can optionally create an </w:t>
      </w:r>
      <w:del w:id="1437" w:author="Chipman, Charles" w:date="2019-01-29T16:14:00Z">
        <w:r w:rsidRPr="00C36773" w:rsidDel="00A934AE">
          <w:rPr>
            <w:rFonts w:ascii="Times New Roman" w:eastAsia="Times New Roman" w:hAnsi="Times New Roman" w:cs="Times New Roman"/>
            <w:color w:val="000000"/>
            <w:sz w:val="24"/>
            <w:szCs w:val="24"/>
          </w:rPr>
          <w:delText xml:space="preserve">MPD </w:delText>
        </w:r>
      </w:del>
      <w:ins w:id="1438" w:author="Chipman, Charles" w:date="2019-01-29T16:14: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r w:rsidRPr="00C36773">
        <w:rPr>
          <w:rFonts w:ascii="Courier New" w:eastAsia="Times New Roman" w:hAnsi="Courier New" w:cs="Courier New"/>
          <w:color w:val="000000"/>
          <w:sz w:val="19"/>
          <w:szCs w:val="19"/>
        </w:rPr>
        <w:t>c:ExtensionSchemaDocument</w:t>
      </w:r>
      <w:r w:rsidRPr="00C36773">
        <w:rPr>
          <w:rFonts w:ascii="Times New Roman" w:eastAsia="Times New Roman" w:hAnsi="Times New Roman" w:cs="Times New Roman"/>
          <w:color w:val="000000"/>
          <w:sz w:val="24"/>
          <w:szCs w:val="24"/>
        </w:rPr>
        <w:t xml:space="preserve"> entry for this artifact (assuming it is an extension schema document), and add the attribute:</w:t>
      </w:r>
    </w:p>
    <w:p w14:paraId="12F49457" w14:textId="77777777"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c:externalURI="http://example.org/niem-iepd/pmix/3.0/#base-xsd/extension/req1.xsd"</w:t>
      </w:r>
    </w:p>
    <w:p w14:paraId="4BEB94DD" w14:textId="733BE54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Additional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attributes may be added to this entry if the author knows of other uses of this same artifact in other </w:t>
      </w:r>
      <w:del w:id="1439" w:author="Chipman, Charles" w:date="2019-01-29T16:14:00Z">
        <w:r w:rsidRPr="00C36773" w:rsidDel="00A934AE">
          <w:rPr>
            <w:rFonts w:ascii="Times New Roman" w:eastAsia="Times New Roman" w:hAnsi="Times New Roman" w:cs="Times New Roman"/>
            <w:color w:val="000000"/>
            <w:sz w:val="24"/>
            <w:szCs w:val="24"/>
          </w:rPr>
          <w:delText xml:space="preserve">MPDs </w:delText>
        </w:r>
      </w:del>
      <w:ins w:id="1440" w:author="Chipman, Charles" w:date="2019-01-29T16:14:00Z">
        <w:r w:rsidR="00A934AE">
          <w:rPr>
            <w:rFonts w:ascii="Times New Roman" w:eastAsia="Times New Roman" w:hAnsi="Times New Roman" w:cs="Times New Roman"/>
            <w:color w:val="000000"/>
            <w:sz w:val="24"/>
            <w:szCs w:val="24"/>
          </w:rPr>
          <w:t>IEPDs</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and wishes to acknowledge them.</w:t>
      </w:r>
    </w:p>
    <w:p w14:paraId="27BAB229" w14:textId="3439CA8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URI does not have the same meaning as namespace. NIEM namespaces cannot be used as </w:t>
      </w:r>
      <w:del w:id="1441"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42"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 URIs. Recall that the target namespace used in a subset schema document derived from a NIEM release schema document is identical to the target namespace of that release schema document. Furthermore, an </w:t>
      </w:r>
      <w:bookmarkStart w:id="1443" w:name="d3e4014"/>
      <w:bookmarkEnd w:id="14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1444" w:name="d3e4017"/>
      <w:bookmarkEnd w:id="1444"/>
      <w:del w:id="1445"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del>
      <w:ins w:id="1446"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Later, </w:t>
      </w:r>
      <w:hyperlink r:id="rId147" w:anchor="section_5.5" w:history="1">
        <w:r w:rsidRPr="00C36773">
          <w:rPr>
            <w:rFonts w:ascii="Times New Roman" w:eastAsia="Times New Roman" w:hAnsi="Times New Roman" w:cs="Times New Roman"/>
            <w:color w:val="000000"/>
            <w:sz w:val="24"/>
            <w:szCs w:val="24"/>
            <w:shd w:val="clear" w:color="auto" w:fill="FFFFFF"/>
          </w:rPr>
          <w:t xml:space="preserve">Section 5.5, </w:t>
        </w:r>
        <w:r w:rsidRPr="00C36773">
          <w:rPr>
            <w:rFonts w:ascii="Times New Roman" w:eastAsia="Times New Roman" w:hAnsi="Times New Roman" w:cs="Times New Roman"/>
            <w:i/>
            <w:iCs/>
            <w:color w:val="000000"/>
            <w:sz w:val="24"/>
            <w:szCs w:val="24"/>
            <w:shd w:val="clear" w:color="auto" w:fill="FFFFFF"/>
          </w:rPr>
          <w:t>XML Catalogs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will describe the use of </w:t>
      </w:r>
      <w:hyperlink r:id="rId148"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to correlate namespaces to local URIs in order to </w:t>
      </w:r>
      <w:bookmarkStart w:id="1447" w:name="d3e4024"/>
      <w:bookmarkEnd w:id="14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them to local resources.</w:t>
      </w:r>
    </w:p>
    <w:p w14:paraId="40519A7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value of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15A0DE8B" w14:textId="240F964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48" w:name="pathURI"/>
      <w:bookmarkStart w:id="1449" w:name="section_5.2.4.3"/>
      <w:bookmarkEnd w:id="1448"/>
      <w:bookmarkEnd w:id="1449"/>
      <w:r w:rsidRPr="00C36773">
        <w:rPr>
          <w:rFonts w:ascii="Times New Roman" w:eastAsia="Times New Roman" w:hAnsi="Times New Roman" w:cs="Times New Roman"/>
          <w:b/>
          <w:bCs/>
          <w:color w:val="000000"/>
          <w:sz w:val="30"/>
          <w:szCs w:val="30"/>
        </w:rPr>
        <w:t xml:space="preserve">5.2.4.3. URI Scheme for Local </w:t>
      </w:r>
      <w:del w:id="1450" w:author="Chipman, Charles" w:date="2019-01-29T16:15:00Z">
        <w:r w:rsidRPr="00C36773" w:rsidDel="00A934AE">
          <w:rPr>
            <w:rFonts w:ascii="Times New Roman" w:eastAsia="Times New Roman" w:hAnsi="Times New Roman" w:cs="Times New Roman"/>
            <w:b/>
            <w:bCs/>
            <w:color w:val="000000"/>
            <w:sz w:val="30"/>
            <w:szCs w:val="30"/>
          </w:rPr>
          <w:delText xml:space="preserve">MPD </w:delText>
        </w:r>
      </w:del>
      <w:ins w:id="1451" w:author="Chipman, Charles" w:date="2019-01-29T16:15:00Z">
        <w:r w:rsidR="00A934AE">
          <w:rPr>
            <w:rFonts w:ascii="Times New Roman" w:eastAsia="Times New Roman" w:hAnsi="Times New Roman" w:cs="Times New Roman"/>
            <w:b/>
            <w:bCs/>
            <w:color w:val="000000"/>
            <w:sz w:val="30"/>
            <w:szCs w:val="30"/>
          </w:rPr>
          <w:t>IEPD</w:t>
        </w:r>
        <w:r w:rsidR="00A934AE"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w:t>
      </w:r>
    </w:p>
    <w:p w14:paraId="57863D42" w14:textId="7CB158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452"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53"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uses the file directory system of path names and file names to identify local artifacts and artifact sets. All local URIs are relative to the location of the </w:t>
      </w:r>
      <w:bookmarkStart w:id="1454" w:name="d3e4046"/>
      <w:bookmarkEnd w:id="1454"/>
      <w:del w:id="1455"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catalog document</w:delText>
        </w:r>
        <w:r w:rsidRPr="00C36773" w:rsidDel="00A934AE">
          <w:rPr>
            <w:rFonts w:ascii="Times New Roman" w:eastAsia="Times New Roman" w:hAnsi="Times New Roman" w:cs="Times New Roman"/>
            <w:color w:val="000000"/>
            <w:sz w:val="24"/>
            <w:szCs w:val="24"/>
          </w:rPr>
          <w:fldChar w:fldCharType="end"/>
        </w:r>
      </w:del>
      <w:ins w:id="1456"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and therefore, they are also relative to the </w:t>
      </w:r>
      <w:bookmarkStart w:id="1457" w:name="d3e4049"/>
      <w:bookmarkEnd w:id="1457"/>
      <w:del w:id="1458" w:author="Chipman, Charles" w:date="2019-01-29T16:15: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 root directory</w:delText>
        </w:r>
        <w:r w:rsidRPr="00C36773" w:rsidDel="00A934AE">
          <w:rPr>
            <w:rFonts w:ascii="Times New Roman" w:eastAsia="Times New Roman" w:hAnsi="Times New Roman" w:cs="Times New Roman"/>
            <w:color w:val="000000"/>
            <w:sz w:val="24"/>
            <w:szCs w:val="24"/>
          </w:rPr>
          <w:fldChar w:fldCharType="end"/>
        </w:r>
      </w:del>
      <w:ins w:id="1459" w:author="Chipman, Charles" w:date="2019-01-29T16:15: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shd w:val="clear" w:color="auto" w:fill="FFFFFF"/>
          </w:rPr>
          <w:t xml:space="preserve"> root directory</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since the </w:t>
      </w:r>
      <w:del w:id="1460"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61"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resides in the </w:t>
      </w:r>
      <w:del w:id="1462"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63"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root directory.</w:t>
      </w:r>
    </w:p>
    <w:p w14:paraId="53E8E0BF" w14:textId="12C26DD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general, every value of attribute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in an </w:t>
      </w:r>
      <w:del w:id="1464" w:author="Chipman, Charles" w:date="2019-01-29T16:15:00Z">
        <w:r w:rsidRPr="00C36773" w:rsidDel="00A934AE">
          <w:rPr>
            <w:rFonts w:ascii="Times New Roman" w:eastAsia="Times New Roman" w:hAnsi="Times New Roman" w:cs="Times New Roman"/>
            <w:color w:val="000000"/>
            <w:sz w:val="24"/>
            <w:szCs w:val="24"/>
          </w:rPr>
          <w:delText xml:space="preserve">MPD </w:delText>
        </w:r>
      </w:del>
      <w:ins w:id="1465" w:author="Chipman, Charles" w:date="2019-01-29T16:15: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will be a relative </w:t>
      </w:r>
      <w:bookmarkStart w:id="1466" w:name="d3e4058"/>
      <w:bookmarkEnd w:id="14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2802DC13" w14:textId="3979FCB9" w:rsidR="00C36773" w:rsidRPr="00C36773" w:rsidRDefault="00C36773" w:rsidP="00C36773">
      <w:pPr>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Set: </w:t>
      </w:r>
      <w:r w:rsidRPr="00C36773">
        <w:rPr>
          <w:rFonts w:ascii="Courier New" w:eastAsia="Times New Roman" w:hAnsi="Courier New" w:cs="Courier New"/>
          <w:color w:val="000000"/>
          <w:sz w:val="19"/>
          <w:szCs w:val="19"/>
        </w:rPr>
        <w:t>c:pathURI="base-xsd/niem/niem-core/</w:t>
      </w:r>
      <w:del w:id="1467" w:author="Chipman, Charles" w:date="2019-01-29T16:15:00Z">
        <w:r w:rsidRPr="00C36773" w:rsidDel="00A934AE">
          <w:rPr>
            <w:rFonts w:ascii="Courier New" w:eastAsia="Times New Roman" w:hAnsi="Courier New" w:cs="Courier New"/>
            <w:color w:val="000000"/>
            <w:sz w:val="19"/>
            <w:szCs w:val="19"/>
          </w:rPr>
          <w:delText>3</w:delText>
        </w:r>
      </w:del>
      <w:ins w:id="1468" w:author="Chipman, Charles" w:date="2019-01-29T16:15:00Z">
        <w:r w:rsidR="00A934AE">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10C192D5" w14:textId="2FE17E8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w:t>
      </w:r>
      <w:r w:rsidRPr="00C36773">
        <w:rPr>
          <w:rFonts w:ascii="Courier New" w:eastAsia="Times New Roman" w:hAnsi="Courier New" w:cs="Courier New"/>
          <w:color w:val="000000"/>
          <w:sz w:val="19"/>
          <w:szCs w:val="19"/>
        </w:rPr>
        <w:t>c:pathURI="base-xsd/niem/niem-core/3</w:t>
      </w:r>
      <w:del w:id="1469" w:author="Chipman, Charles" w:date="2019-01-29T16:15:00Z">
        <w:r w:rsidRPr="00C36773" w:rsidDel="00A934AE">
          <w:rPr>
            <w:rFonts w:ascii="Courier New" w:eastAsia="Times New Roman" w:hAnsi="Courier New" w:cs="Courier New"/>
            <w:color w:val="000000"/>
            <w:sz w:val="19"/>
            <w:szCs w:val="19"/>
          </w:rPr>
          <w:delText>.</w:delText>
        </w:r>
      </w:del>
      <w:ins w:id="1470" w:author="Chipman, Charles" w:date="2019-01-29T16:15:00Z">
        <w:r w:rsidR="00A934AE">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0/niem-core.xsd"</w:t>
      </w:r>
    </w:p>
    <w:p w14:paraId="6D2AA541" w14:textId="29E7837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per </w:t>
      </w:r>
      <w:hyperlink r:id="rId149" w:anchor="table_5-1" w:history="1">
        <w:r w:rsidRPr="00C36773">
          <w:rPr>
            <w:rFonts w:ascii="Times New Roman" w:eastAsia="Times New Roman" w:hAnsi="Times New Roman" w:cs="Times New Roman"/>
            <w:color w:val="000000"/>
            <w:sz w:val="24"/>
            <w:szCs w:val="24"/>
            <w:shd w:val="clear" w:color="auto" w:fill="FFFFFF"/>
          </w:rPr>
          <w:t xml:space="preserve">Table 5-1, </w:t>
        </w:r>
        <w:r w:rsidRPr="00C36773">
          <w:rPr>
            <w:rFonts w:ascii="Times New Roman" w:eastAsia="Times New Roman" w:hAnsi="Times New Roman" w:cs="Times New Roman"/>
            <w:i/>
            <w:iCs/>
            <w:color w:val="000000"/>
            <w:sz w:val="24"/>
            <w:szCs w:val="24"/>
            <w:shd w:val="clear" w:color="auto" w:fill="FFFFFF"/>
          </w:rPr>
          <w:t>Summary of</w:t>
        </w:r>
      </w:hyperlink>
      <w:hyperlink r:id="rId150" w:tgtFrame="_blank" w:history="1">
        <w:r w:rsidRPr="00C36773">
          <w:rPr>
            <w:rFonts w:ascii="Courier New" w:eastAsia="Times New Roman" w:hAnsi="Courier New" w:cs="Courier New"/>
            <w:i/>
            <w:iCs/>
            <w:color w:val="000000"/>
            <w:sz w:val="19"/>
            <w:szCs w:val="19"/>
            <w:shd w:val="clear" w:color="auto" w:fill="FFFFFF"/>
          </w:rPr>
          <w:t xml:space="preserve"> RFC 3986 URI: Generic Syntax</w:t>
        </w:r>
      </w:hyperlink>
      <w:r w:rsidRPr="00C36773">
        <w:rPr>
          <w:rFonts w:ascii="Times New Roman" w:eastAsia="Times New Roman" w:hAnsi="Times New Roman" w:cs="Times New Roman"/>
          <w:color w:val="000000"/>
          <w:sz w:val="24"/>
          <w:szCs w:val="24"/>
        </w:rPr>
        <w:t xml:space="preserve">, below, and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"table_5-2"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Table 5-2, </w:t>
      </w:r>
      <w:r w:rsidRPr="00C36773">
        <w:rPr>
          <w:rFonts w:ascii="Times New Roman" w:eastAsia="Times New Roman" w:hAnsi="Times New Roman" w:cs="Times New Roman"/>
          <w:i/>
          <w:iCs/>
          <w:color w:val="000000"/>
          <w:sz w:val="24"/>
          <w:szCs w:val="24"/>
          <w:shd w:val="clear" w:color="auto" w:fill="FFFFFF"/>
        </w:rPr>
        <w:t xml:space="preserve">Summary of </w:t>
      </w:r>
      <w:del w:id="1471" w:author="Chipman, Charles" w:date="2019-01-29T16:16:00Z">
        <w:r w:rsidRPr="00C36773" w:rsidDel="00A934AE">
          <w:rPr>
            <w:rFonts w:ascii="Times New Roman" w:eastAsia="Times New Roman" w:hAnsi="Times New Roman" w:cs="Times New Roman"/>
            <w:i/>
            <w:iCs/>
            <w:color w:val="000000"/>
            <w:sz w:val="24"/>
            <w:szCs w:val="24"/>
            <w:shd w:val="clear" w:color="auto" w:fill="FFFFFF"/>
          </w:rPr>
          <w:delText xml:space="preserve">MPD </w:delText>
        </w:r>
      </w:del>
      <w:ins w:id="1472" w:author="Chipman, Charles" w:date="2019-01-29T16:16:00Z">
        <w:r w:rsidR="00A934AE">
          <w:rPr>
            <w:rFonts w:ascii="Times New Roman" w:eastAsia="Times New Roman" w:hAnsi="Times New Roman" w:cs="Times New Roman"/>
            <w:i/>
            <w:iCs/>
            <w:color w:val="000000"/>
            <w:sz w:val="24"/>
            <w:szCs w:val="24"/>
            <w:shd w:val="clear" w:color="auto" w:fill="FFFFFF"/>
          </w:rPr>
          <w:t>IEPD</w:t>
        </w:r>
        <w:r w:rsidR="00A934A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attributes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 local URI may contain an optional fragment. Although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has no use for a URI with a fragment, </w:t>
      </w:r>
      <w:del w:id="1473" w:author="Chipman, Charles" w:date="2019-01-29T16:16:00Z">
        <w:r w:rsidRPr="00C36773" w:rsidDel="00A934AE">
          <w:rPr>
            <w:rFonts w:ascii="Times New Roman" w:eastAsia="Times New Roman" w:hAnsi="Times New Roman" w:cs="Times New Roman"/>
            <w:color w:val="000000"/>
            <w:sz w:val="24"/>
            <w:szCs w:val="24"/>
          </w:rPr>
          <w:delText xml:space="preserve">MPD </w:delText>
        </w:r>
      </w:del>
      <w:ins w:id="1474" w:author="Chipman, Charles" w:date="2019-01-29T16:16:00Z">
        <w:r w:rsidR="00A934AE">
          <w:rPr>
            <w:rFonts w:ascii="Times New Roman" w:eastAsia="Times New Roman" w:hAnsi="Times New Roman" w:cs="Times New Roman"/>
            <w:color w:val="000000"/>
            <w:sz w:val="24"/>
            <w:szCs w:val="24"/>
          </w:rPr>
          <w:t>IEPD</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documentation artifacts could reference a subpart within a local artifact by using a relative URI with a fragment.</w:t>
      </w:r>
    </w:p>
    <w:p w14:paraId="1812B171" w14:textId="13FA13C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Despite its simplicity,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comes with over a dozen rules that help to define a </w:t>
      </w:r>
      <w:bookmarkStart w:id="1475" w:name="d3e4096"/>
      <w:bookmarkEnd w:id="14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These rules ensure that every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value in a well-formed </w:t>
      </w:r>
      <w:bookmarkStart w:id="1476" w:name="d3e4102"/>
      <w:bookmarkEnd w:id="1476"/>
      <w:del w:id="1477"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FFFFFF"/>
          </w:rPr>
          <w:delText>MPD</w:delText>
        </w:r>
        <w:r w:rsidRPr="00C36773" w:rsidDel="00A934AE">
          <w:rPr>
            <w:rFonts w:ascii="Times New Roman" w:eastAsia="Times New Roman" w:hAnsi="Times New Roman" w:cs="Times New Roman"/>
            <w:color w:val="000000"/>
            <w:sz w:val="24"/>
            <w:szCs w:val="24"/>
          </w:rPr>
          <w:fldChar w:fldCharType="end"/>
        </w:r>
        <w:r w:rsidRPr="00C36773" w:rsidDel="00A934AE">
          <w:rPr>
            <w:rFonts w:ascii="Times New Roman" w:eastAsia="Times New Roman" w:hAnsi="Times New Roman" w:cs="Times New Roman"/>
            <w:color w:val="000000"/>
            <w:sz w:val="24"/>
            <w:szCs w:val="24"/>
          </w:rPr>
          <w:delText xml:space="preserve"> </w:delText>
        </w:r>
      </w:del>
      <w:ins w:id="1478"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FFFFFF"/>
          </w:rPr>
          <w:t>IEPD</w:t>
        </w:r>
        <w:r w:rsidR="00A934AE" w:rsidRPr="00C36773">
          <w:rPr>
            <w:rFonts w:ascii="Times New Roman" w:eastAsia="Times New Roman" w:hAnsi="Times New Roman" w:cs="Times New Roman"/>
            <w:color w:val="000000"/>
            <w:sz w:val="24"/>
            <w:szCs w:val="24"/>
          </w:rPr>
          <w:fldChar w:fldCharType="end"/>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resolves to a correct local resource:</w:t>
      </w:r>
    </w:p>
    <w:p w14:paraId="202DF53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79" w:name="wfm2"/>
      <w:bookmarkStart w:id="1480" w:name="rule_5-15"/>
      <w:bookmarkEnd w:id="1479"/>
      <w:bookmarkEnd w:id="1480"/>
      <w:r w:rsidRPr="00C36773">
        <w:rPr>
          <w:rFonts w:ascii="Times New Roman" w:eastAsia="Times New Roman" w:hAnsi="Times New Roman" w:cs="Times New Roman"/>
          <w:b/>
          <w:bCs/>
          <w:color w:val="000000"/>
          <w:sz w:val="30"/>
          <w:szCs w:val="30"/>
        </w:rPr>
        <w:t xml:space="preserve">Rule 5-15.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Resolves to a Resource</w:t>
      </w:r>
    </w:p>
    <w:p w14:paraId="1E2555E3" w14:textId="341C018C"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5-15] (</w:t>
      </w:r>
      <w:del w:id="1481" w:author="Chipman, Charles" w:date="2019-01-29T16:16:00Z">
        <w:r w:rsidRPr="00C36773" w:rsidDel="00A934AE">
          <w:rPr>
            <w:rFonts w:ascii="Times New Roman" w:eastAsia="Times New Roman" w:hAnsi="Times New Roman" w:cs="Times New Roman"/>
            <w:b/>
            <w:bCs/>
            <w:color w:val="000000"/>
            <w:sz w:val="24"/>
            <w:szCs w:val="24"/>
          </w:rPr>
          <w:delText>WF-MPD</w:delText>
        </w:r>
      </w:del>
      <w:ins w:id="1482"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195CB890" w14:textId="7EABC202"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83" w:name="d3e4116"/>
      <w:bookmarkEnd w:id="1483"/>
      <w:del w:id="1484"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85"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MUST </w:t>
      </w:r>
      <w:bookmarkStart w:id="1486" w:name="d3e4122"/>
      <w:bookmarkEnd w:id="14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resource.</w:t>
      </w:r>
    </w:p>
    <w:p w14:paraId="152130A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87" w:name="wfm3"/>
      <w:bookmarkStart w:id="1488" w:name="rule_5-16"/>
      <w:bookmarkEnd w:id="1487"/>
      <w:bookmarkEnd w:id="1488"/>
      <w:r w:rsidRPr="00C36773">
        <w:rPr>
          <w:rFonts w:ascii="Times New Roman" w:eastAsia="Times New Roman" w:hAnsi="Times New Roman" w:cs="Times New Roman"/>
          <w:b/>
          <w:bCs/>
          <w:color w:val="000000"/>
          <w:sz w:val="30"/>
          <w:szCs w:val="30"/>
        </w:rPr>
        <w:lastRenderedPageBreak/>
        <w:t xml:space="preserve">Rule 5-16.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c:XMLCatalog</w:t>
      </w:r>
    </w:p>
    <w:p w14:paraId="35541CF5" w14:textId="4ED56D5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5-16] (</w:t>
      </w:r>
      <w:del w:id="1489" w:author="Chipman, Charles" w:date="2019-01-29T16:16:00Z">
        <w:r w:rsidRPr="00C36773" w:rsidDel="00A934AE">
          <w:rPr>
            <w:rFonts w:ascii="Times New Roman" w:eastAsia="Times New Roman" w:hAnsi="Times New Roman" w:cs="Times New Roman"/>
            <w:b/>
            <w:bCs/>
            <w:color w:val="000000"/>
            <w:sz w:val="24"/>
            <w:szCs w:val="24"/>
          </w:rPr>
          <w:delText>WF-MPD</w:delText>
        </w:r>
      </w:del>
      <w:ins w:id="1490"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6E7B5DF" w14:textId="24B308E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491" w:name="d3e4140"/>
      <w:bookmarkEnd w:id="1491"/>
      <w:del w:id="1492"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493"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element MUST </w:t>
      </w:r>
      <w:bookmarkStart w:id="1494" w:name="d3e4149"/>
      <w:bookmarkEnd w:id="14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495" w:name="d3e4152"/>
      <w:bookmarkEnd w:id="14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239282B" w14:textId="39AD369B"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496" w:name="wfm4"/>
      <w:bookmarkStart w:id="1497" w:name="rule_5-17"/>
      <w:bookmarkEnd w:id="1496"/>
      <w:bookmarkEnd w:id="1497"/>
      <w:r w:rsidRPr="00C36773">
        <w:rPr>
          <w:rFonts w:ascii="Times New Roman" w:eastAsia="Times New Roman" w:hAnsi="Times New Roman" w:cs="Times New Roman"/>
          <w:b/>
          <w:bCs/>
          <w:color w:val="000000"/>
          <w:sz w:val="30"/>
          <w:szCs w:val="30"/>
        </w:rPr>
        <w:t xml:space="preserve">Rule 5-17.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w:t>
      </w:r>
      <w:del w:id="1498" w:author="Chipman, Charles" w:date="2019-01-29T16:19:00Z">
        <w:r w:rsidRPr="00C36773" w:rsidDel="002F35DF">
          <w:rPr>
            <w:rFonts w:ascii="Courier New" w:eastAsia="Times New Roman" w:hAnsi="Courier New" w:cs="Courier New"/>
            <w:b/>
            <w:bCs/>
            <w:color w:val="000000"/>
            <w:sz w:val="24"/>
            <w:szCs w:val="24"/>
          </w:rPr>
          <w:delText>MPDChangeLog</w:delText>
        </w:r>
      </w:del>
      <w:ins w:id="1499" w:author="Chipman, Charles" w:date="2019-01-29T16:19:00Z">
        <w:r w:rsidR="002F35DF">
          <w:rPr>
            <w:rFonts w:ascii="Courier New" w:eastAsia="Times New Roman" w:hAnsi="Courier New" w:cs="Courier New"/>
            <w:b/>
            <w:bCs/>
            <w:color w:val="000000"/>
            <w:sz w:val="24"/>
            <w:szCs w:val="24"/>
          </w:rPr>
          <w:t>IEPD</w:t>
        </w:r>
        <w:r w:rsidR="002F35DF" w:rsidRPr="00C36773">
          <w:rPr>
            <w:rFonts w:ascii="Courier New" w:eastAsia="Times New Roman" w:hAnsi="Courier New" w:cs="Courier New"/>
            <w:b/>
            <w:bCs/>
            <w:color w:val="000000"/>
            <w:sz w:val="24"/>
            <w:szCs w:val="24"/>
          </w:rPr>
          <w:t>ChangeLog</w:t>
        </w:r>
      </w:ins>
    </w:p>
    <w:p w14:paraId="55C6D2B6" w14:textId="67CAEC0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5-17] (</w:t>
      </w:r>
      <w:del w:id="1500" w:author="Chipman, Charles" w:date="2019-01-29T16:16:00Z">
        <w:r w:rsidRPr="00C36773" w:rsidDel="00A934AE">
          <w:rPr>
            <w:rFonts w:ascii="Times New Roman" w:eastAsia="Times New Roman" w:hAnsi="Times New Roman" w:cs="Times New Roman"/>
            <w:b/>
            <w:bCs/>
            <w:color w:val="000000"/>
            <w:sz w:val="24"/>
            <w:szCs w:val="24"/>
          </w:rPr>
          <w:delText>WF-MPD</w:delText>
        </w:r>
      </w:del>
      <w:ins w:id="1501"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478E68D5" w14:textId="0B55736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02" w:name="d3e4170"/>
      <w:bookmarkEnd w:id="1502"/>
      <w:del w:id="1503"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504"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w:t>
      </w:r>
      <w:del w:id="1505" w:author="Chipman, Charles" w:date="2019-01-29T16:16:00Z">
        <w:r w:rsidRPr="00C36773" w:rsidDel="00A934AE">
          <w:rPr>
            <w:rFonts w:ascii="Courier New" w:eastAsia="Times New Roman" w:hAnsi="Courier New" w:cs="Courier New"/>
            <w:color w:val="000000"/>
            <w:sz w:val="19"/>
            <w:szCs w:val="19"/>
          </w:rPr>
          <w:delText>MPDChangeLog</w:delText>
        </w:r>
        <w:r w:rsidRPr="00C36773" w:rsidDel="00A934AE">
          <w:rPr>
            <w:rFonts w:ascii="Times New Roman" w:eastAsia="Times New Roman" w:hAnsi="Times New Roman" w:cs="Times New Roman"/>
            <w:color w:val="000000"/>
            <w:sz w:val="24"/>
            <w:szCs w:val="24"/>
          </w:rPr>
          <w:delText xml:space="preserve"> </w:delText>
        </w:r>
      </w:del>
      <w:ins w:id="1506" w:author="Chipman, Charles" w:date="2019-01-29T16:16:00Z">
        <w:r w:rsidR="00A934AE">
          <w:rPr>
            <w:rFonts w:ascii="Courier New" w:eastAsia="Times New Roman" w:hAnsi="Courier New" w:cs="Courier New"/>
            <w:color w:val="000000"/>
            <w:sz w:val="19"/>
            <w:szCs w:val="19"/>
          </w:rPr>
          <w:t>IEPD</w:t>
        </w:r>
        <w:r w:rsidR="00A934AE" w:rsidRPr="00C36773">
          <w:rPr>
            <w:rFonts w:ascii="Courier New" w:eastAsia="Times New Roman" w:hAnsi="Courier New" w:cs="Courier New"/>
            <w:color w:val="000000"/>
            <w:sz w:val="19"/>
            <w:szCs w:val="19"/>
          </w:rPr>
          <w:t>ChangeLog</w:t>
        </w:r>
        <w:r w:rsidR="00A934A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MUST </w:t>
      </w:r>
      <w:bookmarkStart w:id="1507" w:name="d3e4179"/>
      <w:bookmarkEnd w:id="15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08" w:name="d3e4182"/>
      <w:bookmarkEnd w:id="15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D588F9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09" w:name="wfm5"/>
      <w:bookmarkStart w:id="1510" w:name="rule_5-18"/>
      <w:bookmarkEnd w:id="1509"/>
      <w:bookmarkEnd w:id="1510"/>
      <w:r w:rsidRPr="00C36773">
        <w:rPr>
          <w:rFonts w:ascii="Times New Roman" w:eastAsia="Times New Roman" w:hAnsi="Times New Roman" w:cs="Times New Roman"/>
          <w:b/>
          <w:bCs/>
          <w:color w:val="000000"/>
          <w:sz w:val="30"/>
          <w:szCs w:val="30"/>
        </w:rPr>
        <w:t xml:space="preserve">Rule 5-18.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c:ReadMe</w:t>
      </w:r>
    </w:p>
    <w:p w14:paraId="098A6AE1" w14:textId="5004995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5-18] (</w:t>
      </w:r>
      <w:del w:id="1511" w:author="Chipman, Charles" w:date="2019-01-29T16:16:00Z">
        <w:r w:rsidRPr="00C36773" w:rsidDel="00A934AE">
          <w:rPr>
            <w:rFonts w:ascii="Times New Roman" w:eastAsia="Times New Roman" w:hAnsi="Times New Roman" w:cs="Times New Roman"/>
            <w:b/>
            <w:bCs/>
            <w:color w:val="000000"/>
            <w:sz w:val="24"/>
            <w:szCs w:val="24"/>
          </w:rPr>
          <w:delText>WF-MPD</w:delText>
        </w:r>
      </w:del>
      <w:ins w:id="1512" w:author="Chipman, Charles" w:date="2019-01-29T16:16:00Z">
        <w:r w:rsidR="00A934AE">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1E330259" w14:textId="0E43C5C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13" w:name="d3e4200"/>
      <w:bookmarkEnd w:id="1513"/>
      <w:del w:id="1514"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515"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c:ReadMe</w:t>
      </w:r>
      <w:r w:rsidRPr="00C36773">
        <w:rPr>
          <w:rFonts w:ascii="Times New Roman" w:eastAsia="Times New Roman" w:hAnsi="Times New Roman" w:cs="Times New Roman"/>
          <w:color w:val="000000"/>
          <w:sz w:val="24"/>
          <w:szCs w:val="24"/>
        </w:rPr>
        <w:t xml:space="preserve"> element MUST </w:t>
      </w:r>
      <w:bookmarkStart w:id="1516" w:name="d3e4209"/>
      <w:bookmarkEnd w:id="15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17" w:name="d3e4212"/>
      <w:bookmarkEnd w:id="15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5EDC42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18" w:name="wfm6"/>
      <w:bookmarkStart w:id="1519" w:name="rule_5-19"/>
      <w:bookmarkEnd w:id="1518"/>
      <w:bookmarkEnd w:id="1519"/>
      <w:r w:rsidRPr="00C36773">
        <w:rPr>
          <w:rFonts w:ascii="Times New Roman" w:eastAsia="Times New Roman" w:hAnsi="Times New Roman" w:cs="Times New Roman"/>
          <w:b/>
          <w:bCs/>
          <w:color w:val="000000"/>
          <w:sz w:val="30"/>
          <w:szCs w:val="30"/>
        </w:rPr>
        <w:t xml:space="preserve">Rule 5-19.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c:IEPSampleXMLDocument</w:t>
      </w:r>
    </w:p>
    <w:p w14:paraId="2D8C0D3A" w14:textId="5D1256BF"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5-19] (</w:t>
      </w:r>
      <w:del w:id="1520" w:author="Chipman, Charles" w:date="2019-01-29T16:19:00Z">
        <w:r w:rsidRPr="00C36773" w:rsidDel="002F35DF">
          <w:rPr>
            <w:rFonts w:ascii="Times New Roman" w:eastAsia="Times New Roman" w:hAnsi="Times New Roman" w:cs="Times New Roman"/>
            <w:b/>
            <w:bCs/>
            <w:color w:val="000000"/>
            <w:sz w:val="24"/>
            <w:szCs w:val="24"/>
          </w:rPr>
          <w:delText>WF-MPD</w:delText>
        </w:r>
      </w:del>
      <w:ins w:id="1521" w:author="Chipman, Charles" w:date="2019-01-29T16:19: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0E42EDA" w14:textId="6E8E49D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22" w:name="d3e4230"/>
      <w:bookmarkEnd w:id="1522"/>
      <w:del w:id="1523" w:author="Chipman, Charles" w:date="2019-01-29T16:16:00Z">
        <w:r w:rsidRPr="00C36773" w:rsidDel="00A934AE">
          <w:rPr>
            <w:rFonts w:ascii="Times New Roman" w:eastAsia="Times New Roman" w:hAnsi="Times New Roman" w:cs="Times New Roman"/>
            <w:color w:val="000000"/>
            <w:sz w:val="24"/>
            <w:szCs w:val="24"/>
          </w:rPr>
          <w:fldChar w:fldCharType="begin"/>
        </w:r>
        <w:r w:rsidRPr="00C36773" w:rsidDel="00A934A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A934AE">
          <w:rPr>
            <w:rFonts w:ascii="Times New Roman" w:eastAsia="Times New Roman" w:hAnsi="Times New Roman" w:cs="Times New Roman"/>
            <w:color w:val="000000"/>
            <w:sz w:val="24"/>
            <w:szCs w:val="24"/>
          </w:rPr>
          <w:fldChar w:fldCharType="separate"/>
        </w:r>
        <w:r w:rsidRPr="00C36773" w:rsidDel="00A934AE">
          <w:rPr>
            <w:rFonts w:ascii="Times New Roman" w:eastAsia="Times New Roman" w:hAnsi="Times New Roman" w:cs="Times New Roman"/>
            <w:color w:val="000000"/>
            <w:sz w:val="24"/>
            <w:szCs w:val="24"/>
            <w:shd w:val="clear" w:color="auto" w:fill="EEEEEE"/>
          </w:rPr>
          <w:delText>MPD catalog document</w:delText>
        </w:r>
        <w:r w:rsidRPr="00C36773" w:rsidDel="00A934AE">
          <w:rPr>
            <w:rFonts w:ascii="Times New Roman" w:eastAsia="Times New Roman" w:hAnsi="Times New Roman" w:cs="Times New Roman"/>
            <w:color w:val="000000"/>
            <w:sz w:val="24"/>
            <w:szCs w:val="24"/>
          </w:rPr>
          <w:fldChar w:fldCharType="end"/>
        </w:r>
      </w:del>
      <w:ins w:id="1524" w:author="Chipman, Charles" w:date="2019-01-29T16:16:00Z">
        <w:r w:rsidR="00A934AE" w:rsidRPr="00C36773">
          <w:rPr>
            <w:rFonts w:ascii="Times New Roman" w:eastAsia="Times New Roman" w:hAnsi="Times New Roman" w:cs="Times New Roman"/>
            <w:color w:val="000000"/>
            <w:sz w:val="24"/>
            <w:szCs w:val="24"/>
          </w:rPr>
          <w:fldChar w:fldCharType="begin"/>
        </w:r>
        <w:r w:rsidR="00A934A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A934AE" w:rsidRPr="00C36773">
          <w:rPr>
            <w:rFonts w:ascii="Times New Roman" w:eastAsia="Times New Roman" w:hAnsi="Times New Roman" w:cs="Times New Roman"/>
            <w:color w:val="000000"/>
            <w:sz w:val="24"/>
            <w:szCs w:val="24"/>
          </w:rPr>
          <w:fldChar w:fldCharType="separate"/>
        </w:r>
        <w:r w:rsidR="00A934AE">
          <w:rPr>
            <w:rFonts w:ascii="Times New Roman" w:eastAsia="Times New Roman" w:hAnsi="Times New Roman" w:cs="Times New Roman"/>
            <w:color w:val="000000"/>
            <w:sz w:val="24"/>
            <w:szCs w:val="24"/>
            <w:shd w:val="clear" w:color="auto" w:fill="EEEEEE"/>
          </w:rPr>
          <w:t>IEPD</w:t>
        </w:r>
        <w:r w:rsidR="00A934AE" w:rsidRPr="00C36773">
          <w:rPr>
            <w:rFonts w:ascii="Times New Roman" w:eastAsia="Times New Roman" w:hAnsi="Times New Roman" w:cs="Times New Roman"/>
            <w:color w:val="000000"/>
            <w:sz w:val="24"/>
            <w:szCs w:val="24"/>
            <w:shd w:val="clear" w:color="auto" w:fill="EEEEEE"/>
          </w:rPr>
          <w:t xml:space="preserve"> catalog document</w:t>
        </w:r>
        <w:r w:rsidR="00A934A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element MUST </w:t>
      </w:r>
      <w:bookmarkStart w:id="1525" w:name="d3e4239"/>
      <w:bookmarkEnd w:id="15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526" w:name="d3e4242"/>
      <w:bookmarkEnd w:id="15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CE657A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27" w:name="wfm7"/>
      <w:bookmarkStart w:id="1528" w:name="rule_5-20"/>
      <w:bookmarkEnd w:id="1527"/>
      <w:bookmarkEnd w:id="1528"/>
      <w:r w:rsidRPr="00C36773">
        <w:rPr>
          <w:rFonts w:ascii="Times New Roman" w:eastAsia="Times New Roman" w:hAnsi="Times New Roman" w:cs="Times New Roman"/>
          <w:b/>
          <w:bCs/>
          <w:color w:val="000000"/>
          <w:sz w:val="30"/>
          <w:szCs w:val="30"/>
        </w:rPr>
        <w:t xml:space="preserve">Rule 5-20.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c:BusinessRulesArtifact</w:t>
      </w:r>
    </w:p>
    <w:p w14:paraId="2BBDA89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5-20] (WF-MPD) (Constraint)</w:t>
      </w:r>
    </w:p>
    <w:p w14:paraId="25FA6E1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29" w:name="d3e4261"/>
      <w:bookmarkEnd w:id="15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c:BusinessRulesArtifact</w:t>
      </w:r>
      <w:r w:rsidRPr="00C36773">
        <w:rPr>
          <w:rFonts w:ascii="Times New Roman" w:eastAsia="Times New Roman" w:hAnsi="Times New Roman" w:cs="Times New Roman"/>
          <w:color w:val="000000"/>
          <w:sz w:val="24"/>
          <w:szCs w:val="24"/>
        </w:rPr>
        <w:t xml:space="preserve"> element MUST </w:t>
      </w:r>
      <w:bookmarkStart w:id="1530" w:name="d3e4270"/>
      <w:bookmarkEnd w:id="15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31" w:name="d3e4273"/>
      <w:bookmarkEnd w:id="15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or </w:t>
      </w:r>
      <w:bookmarkStart w:id="1532" w:name="d3e4277"/>
      <w:bookmarkEnd w:id="15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w:t>
      </w:r>
    </w:p>
    <w:p w14:paraId="135F61F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33" w:name="wfm8a"/>
      <w:bookmarkStart w:id="1534" w:name="rule_5-21"/>
      <w:bookmarkEnd w:id="1533"/>
      <w:bookmarkEnd w:id="1534"/>
      <w:r w:rsidRPr="00C36773">
        <w:rPr>
          <w:rFonts w:ascii="Times New Roman" w:eastAsia="Times New Roman" w:hAnsi="Times New Roman" w:cs="Times New Roman"/>
          <w:b/>
          <w:bCs/>
          <w:color w:val="000000"/>
          <w:sz w:val="30"/>
          <w:szCs w:val="30"/>
        </w:rPr>
        <w:t xml:space="preserve">Rule 5-21.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c:XMLSchemaDocument</w:t>
      </w:r>
    </w:p>
    <w:p w14:paraId="4D3F3918" w14:textId="543469F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5-21] (</w:t>
      </w:r>
      <w:del w:id="1535" w:author="Chipman, Charles" w:date="2019-01-29T16:19:00Z">
        <w:r w:rsidRPr="00C36773" w:rsidDel="002F35DF">
          <w:rPr>
            <w:rFonts w:ascii="Times New Roman" w:eastAsia="Times New Roman" w:hAnsi="Times New Roman" w:cs="Times New Roman"/>
            <w:b/>
            <w:bCs/>
            <w:color w:val="000000"/>
            <w:sz w:val="24"/>
            <w:szCs w:val="24"/>
          </w:rPr>
          <w:delText>WF-MPD</w:delText>
        </w:r>
      </w:del>
      <w:ins w:id="1536" w:author="Chipman, Charles" w:date="2019-01-29T16:19: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0D7E362C" w14:textId="6B3BA6A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37" w:name="d3e4295"/>
      <w:bookmarkEnd w:id="1537"/>
      <w:del w:id="1538" w:author="Chipman, Charles" w:date="2019-01-29T16:19: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39" w:author="Chipman, Charles" w:date="2019-01-29T16:19: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element MUST </w:t>
      </w:r>
      <w:bookmarkStart w:id="1540" w:name="d3e4304"/>
      <w:bookmarkEnd w:id="15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541" w:name="d3e4307"/>
      <w:bookmarkEnd w:id="15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3DF0F16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42" w:name="wfm8"/>
      <w:bookmarkStart w:id="1543" w:name="rule_5-22"/>
      <w:bookmarkEnd w:id="1542"/>
      <w:bookmarkEnd w:id="1543"/>
      <w:r w:rsidRPr="00C36773">
        <w:rPr>
          <w:rFonts w:ascii="Times New Roman" w:eastAsia="Times New Roman" w:hAnsi="Times New Roman" w:cs="Times New Roman"/>
          <w:b/>
          <w:bCs/>
          <w:color w:val="000000"/>
          <w:sz w:val="30"/>
          <w:szCs w:val="30"/>
        </w:rPr>
        <w:t xml:space="preserve">Rule 5-22.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c:ExternalSchemaDocument</w:t>
      </w:r>
    </w:p>
    <w:p w14:paraId="5F69D7D4" w14:textId="594EA22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5-22] (</w:t>
      </w:r>
      <w:del w:id="1544" w:author="Chipman, Charles" w:date="2019-01-29T16:20:00Z">
        <w:r w:rsidRPr="00C36773" w:rsidDel="002F35DF">
          <w:rPr>
            <w:rFonts w:ascii="Times New Roman" w:eastAsia="Times New Roman" w:hAnsi="Times New Roman" w:cs="Times New Roman"/>
            <w:b/>
            <w:bCs/>
            <w:color w:val="000000"/>
            <w:sz w:val="24"/>
            <w:szCs w:val="24"/>
          </w:rPr>
          <w:delText>WF-MPD</w:delText>
        </w:r>
      </w:del>
      <w:ins w:id="1545"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7A89D0EE" w14:textId="6A09722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 </w:t>
      </w:r>
      <w:bookmarkStart w:id="1546" w:name="d3e4325"/>
      <w:bookmarkEnd w:id="1546"/>
      <w:del w:id="1547" w:author="Chipman, Charles" w:date="2019-01-29T16:20: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48" w:author="Chipman, Charles" w:date="2019-01-29T16:20: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c:ExternalSchemaDocument</w:t>
      </w:r>
      <w:r w:rsidRPr="00C36773">
        <w:rPr>
          <w:rFonts w:ascii="Times New Roman" w:eastAsia="Times New Roman" w:hAnsi="Times New Roman" w:cs="Times New Roman"/>
          <w:color w:val="000000"/>
          <w:sz w:val="24"/>
          <w:szCs w:val="24"/>
        </w:rPr>
        <w:t xml:space="preserve"> element MUST </w:t>
      </w:r>
      <w:bookmarkStart w:id="1549" w:name="d3e4334"/>
      <w:bookmarkEnd w:id="15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550" w:name="d3e4337"/>
      <w:bookmarkEnd w:id="15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421306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51" w:name="wfm9"/>
      <w:bookmarkStart w:id="1552" w:name="rule_5-23"/>
      <w:bookmarkEnd w:id="1551"/>
      <w:bookmarkEnd w:id="1552"/>
      <w:r w:rsidRPr="00C36773">
        <w:rPr>
          <w:rFonts w:ascii="Times New Roman" w:eastAsia="Times New Roman" w:hAnsi="Times New Roman" w:cs="Times New Roman"/>
          <w:b/>
          <w:bCs/>
          <w:color w:val="000000"/>
          <w:sz w:val="30"/>
          <w:szCs w:val="30"/>
        </w:rPr>
        <w:t xml:space="preserve">Rule 5-23.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c:ReferenceSchemaDocument</w:t>
      </w:r>
    </w:p>
    <w:p w14:paraId="584A8F4C" w14:textId="511B59A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5-23] (</w:t>
      </w:r>
      <w:del w:id="1553" w:author="Chipman, Charles" w:date="2019-01-29T16:20:00Z">
        <w:r w:rsidRPr="00C36773" w:rsidDel="002F35DF">
          <w:rPr>
            <w:rFonts w:ascii="Times New Roman" w:eastAsia="Times New Roman" w:hAnsi="Times New Roman" w:cs="Times New Roman"/>
            <w:b/>
            <w:bCs/>
            <w:color w:val="000000"/>
            <w:sz w:val="24"/>
            <w:szCs w:val="24"/>
          </w:rPr>
          <w:delText>WF-MPD</w:delText>
        </w:r>
      </w:del>
      <w:ins w:id="1554"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F683312" w14:textId="2B766A12"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55" w:name="d3e4355"/>
      <w:bookmarkEnd w:id="1555"/>
      <w:del w:id="1556" w:author="Chipman, Charles" w:date="2019-01-29T16:20: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57" w:author="Chipman, Charles" w:date="2019-01-29T16:20: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c:ReferenceSchemaDocument</w:t>
      </w:r>
      <w:r w:rsidRPr="00C36773">
        <w:rPr>
          <w:rFonts w:ascii="Times New Roman" w:eastAsia="Times New Roman" w:hAnsi="Times New Roman" w:cs="Times New Roman"/>
          <w:color w:val="000000"/>
          <w:sz w:val="24"/>
          <w:szCs w:val="24"/>
        </w:rPr>
        <w:t xml:space="preserve"> element MUST </w:t>
      </w:r>
      <w:bookmarkStart w:id="1558" w:name="d3e4364"/>
      <w:bookmarkEnd w:id="15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59" w:name="d3e4367"/>
      <w:bookmarkEnd w:id="15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reference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B7C18E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60" w:name="wfm10"/>
      <w:bookmarkStart w:id="1561" w:name="rule_5-24"/>
      <w:bookmarkEnd w:id="1560"/>
      <w:bookmarkEnd w:id="1561"/>
      <w:r w:rsidRPr="00C36773">
        <w:rPr>
          <w:rFonts w:ascii="Times New Roman" w:eastAsia="Times New Roman" w:hAnsi="Times New Roman" w:cs="Times New Roman"/>
          <w:b/>
          <w:bCs/>
          <w:color w:val="000000"/>
          <w:sz w:val="30"/>
          <w:szCs w:val="30"/>
        </w:rPr>
        <w:t xml:space="preserve">Rule 5-24.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c:ExtensionSchemaDocument</w:t>
      </w:r>
    </w:p>
    <w:p w14:paraId="02D4F858" w14:textId="78CF78CA"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5-24] (</w:t>
      </w:r>
      <w:del w:id="1562" w:author="Chipman, Charles" w:date="2019-01-29T16:20:00Z">
        <w:r w:rsidRPr="00C36773" w:rsidDel="002F35DF">
          <w:rPr>
            <w:rFonts w:ascii="Times New Roman" w:eastAsia="Times New Roman" w:hAnsi="Times New Roman" w:cs="Times New Roman"/>
            <w:b/>
            <w:bCs/>
            <w:color w:val="000000"/>
            <w:sz w:val="24"/>
            <w:szCs w:val="24"/>
          </w:rPr>
          <w:delText>WF-MPD</w:delText>
        </w:r>
      </w:del>
      <w:ins w:id="1563" w:author="Chipman, Charles" w:date="2019-01-29T16:20: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F47FCF2" w14:textId="702F274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64" w:name="d3e4385"/>
      <w:bookmarkEnd w:id="1564"/>
      <w:del w:id="1565"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66"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c:ExtensionSchemaDocument</w:t>
      </w:r>
      <w:r w:rsidRPr="00C36773">
        <w:rPr>
          <w:rFonts w:ascii="Times New Roman" w:eastAsia="Times New Roman" w:hAnsi="Times New Roman" w:cs="Times New Roman"/>
          <w:color w:val="000000"/>
          <w:sz w:val="24"/>
          <w:szCs w:val="24"/>
        </w:rPr>
        <w:t xml:space="preserve"> element MUST </w:t>
      </w:r>
      <w:bookmarkStart w:id="1567" w:name="d3e4394"/>
      <w:bookmarkEnd w:id="15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68" w:name="d3e4397"/>
      <w:bookmarkEnd w:id="15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extension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7BF938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69" w:name="wfm11"/>
      <w:bookmarkStart w:id="1570" w:name="rule_5-25"/>
      <w:bookmarkEnd w:id="1569"/>
      <w:bookmarkEnd w:id="1570"/>
      <w:r w:rsidRPr="00C36773">
        <w:rPr>
          <w:rFonts w:ascii="Times New Roman" w:eastAsia="Times New Roman" w:hAnsi="Times New Roman" w:cs="Times New Roman"/>
          <w:b/>
          <w:bCs/>
          <w:color w:val="000000"/>
          <w:sz w:val="30"/>
          <w:szCs w:val="30"/>
        </w:rPr>
        <w:t xml:space="preserve">Rule 5-25.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c:SubsetSchemaDocument</w:t>
      </w:r>
    </w:p>
    <w:p w14:paraId="1B8A8033" w14:textId="2C24A9A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5-25] (</w:t>
      </w:r>
      <w:del w:id="1571" w:author="Chipman, Charles" w:date="2019-01-29T16:22:00Z">
        <w:r w:rsidRPr="00C36773" w:rsidDel="002F35DF">
          <w:rPr>
            <w:rFonts w:ascii="Times New Roman" w:eastAsia="Times New Roman" w:hAnsi="Times New Roman" w:cs="Times New Roman"/>
            <w:b/>
            <w:bCs/>
            <w:color w:val="000000"/>
            <w:sz w:val="24"/>
            <w:szCs w:val="24"/>
          </w:rPr>
          <w:delText>WF-MPD</w:delText>
        </w:r>
      </w:del>
      <w:ins w:id="1572"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2B64F12E" w14:textId="1D32EB4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73" w:name="d3e4415"/>
      <w:bookmarkEnd w:id="1573"/>
      <w:del w:id="1574"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75"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c:SubsetSchemaDocument</w:t>
      </w:r>
      <w:r w:rsidRPr="00C36773">
        <w:rPr>
          <w:rFonts w:ascii="Times New Roman" w:eastAsia="Times New Roman" w:hAnsi="Times New Roman" w:cs="Times New Roman"/>
          <w:color w:val="000000"/>
          <w:sz w:val="24"/>
          <w:szCs w:val="24"/>
        </w:rPr>
        <w:t xml:space="preserve"> element MUST </w:t>
      </w:r>
      <w:bookmarkStart w:id="1576" w:name="d3e4424"/>
      <w:bookmarkEnd w:id="15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577" w:name="d3e4427"/>
      <w:bookmarkEnd w:id="15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subset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A85449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45A4DDE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78" w:name="wfm12"/>
      <w:bookmarkStart w:id="1579" w:name="rule_5-26"/>
      <w:bookmarkEnd w:id="1578"/>
      <w:bookmarkEnd w:id="1579"/>
      <w:r w:rsidRPr="00C36773">
        <w:rPr>
          <w:rFonts w:ascii="Times New Roman" w:eastAsia="Times New Roman" w:hAnsi="Times New Roman" w:cs="Times New Roman"/>
          <w:b/>
          <w:bCs/>
          <w:color w:val="000000"/>
          <w:sz w:val="30"/>
          <w:szCs w:val="30"/>
        </w:rPr>
        <w:t xml:space="preserve">Rule 5-26.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c:Wantlist</w:t>
      </w:r>
    </w:p>
    <w:p w14:paraId="60E27FBF" w14:textId="3D891C39"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5-26] (</w:t>
      </w:r>
      <w:del w:id="1580" w:author="Chipman, Charles" w:date="2019-01-29T16:22:00Z">
        <w:r w:rsidRPr="00C36773" w:rsidDel="002F35DF">
          <w:rPr>
            <w:rFonts w:ascii="Times New Roman" w:eastAsia="Times New Roman" w:hAnsi="Times New Roman" w:cs="Times New Roman"/>
            <w:b/>
            <w:bCs/>
            <w:color w:val="000000"/>
            <w:sz w:val="24"/>
            <w:szCs w:val="24"/>
          </w:rPr>
          <w:delText>WF-MPD</w:delText>
        </w:r>
      </w:del>
      <w:ins w:id="1581"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6C4BBA7F" w14:textId="719B9A1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82" w:name="d3e4449"/>
      <w:bookmarkEnd w:id="1582"/>
      <w:del w:id="1583"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84"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c:Wantlist</w:t>
      </w:r>
      <w:r w:rsidRPr="00C36773">
        <w:rPr>
          <w:rFonts w:ascii="Times New Roman" w:eastAsia="Times New Roman" w:hAnsi="Times New Roman" w:cs="Times New Roman"/>
          <w:color w:val="000000"/>
          <w:sz w:val="24"/>
          <w:szCs w:val="24"/>
        </w:rPr>
        <w:t xml:space="preserve"> element MUST </w:t>
      </w:r>
      <w:bookmarkStart w:id="1585" w:name="d3e4458"/>
      <w:bookmarkEnd w:id="15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86" w:name="d3e4461"/>
      <w:bookmarkEnd w:id="15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NIEM wantlist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XML document.</w:t>
      </w:r>
    </w:p>
    <w:p w14:paraId="303E7A7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87" w:name="wfm13"/>
      <w:bookmarkStart w:id="1588" w:name="rule_5-27"/>
      <w:bookmarkEnd w:id="1587"/>
      <w:bookmarkEnd w:id="1588"/>
      <w:r w:rsidRPr="00C36773">
        <w:rPr>
          <w:rFonts w:ascii="Times New Roman" w:eastAsia="Times New Roman" w:hAnsi="Times New Roman" w:cs="Times New Roman"/>
          <w:b/>
          <w:bCs/>
          <w:color w:val="000000"/>
          <w:sz w:val="30"/>
          <w:szCs w:val="30"/>
        </w:rPr>
        <w:t xml:space="preserve">Rule 5-27.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c:SchematronSchema</w:t>
      </w:r>
    </w:p>
    <w:p w14:paraId="67EE2463" w14:textId="080760E1"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5-27] (</w:t>
      </w:r>
      <w:del w:id="1589" w:author="Chipman, Charles" w:date="2019-01-29T16:22:00Z">
        <w:r w:rsidRPr="00C36773" w:rsidDel="002F35DF">
          <w:rPr>
            <w:rFonts w:ascii="Times New Roman" w:eastAsia="Times New Roman" w:hAnsi="Times New Roman" w:cs="Times New Roman"/>
            <w:b/>
            <w:bCs/>
            <w:color w:val="000000"/>
            <w:sz w:val="24"/>
            <w:szCs w:val="24"/>
          </w:rPr>
          <w:delText>WF-MPD</w:delText>
        </w:r>
      </w:del>
      <w:ins w:id="1590"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35F6EA65" w14:textId="0EDACF5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591" w:name="d3e4479"/>
      <w:bookmarkEnd w:id="1591"/>
      <w:del w:id="1592"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593"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c:SchematronSchema</w:t>
      </w:r>
      <w:r w:rsidRPr="00C36773">
        <w:rPr>
          <w:rFonts w:ascii="Times New Roman" w:eastAsia="Times New Roman" w:hAnsi="Times New Roman" w:cs="Times New Roman"/>
          <w:color w:val="000000"/>
          <w:sz w:val="24"/>
          <w:szCs w:val="24"/>
        </w:rPr>
        <w:t xml:space="preserve"> element MUST </w:t>
      </w:r>
      <w:bookmarkStart w:id="1594" w:name="d3e4488"/>
      <w:bookmarkEnd w:id="15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w:t>
      </w:r>
      <w:bookmarkStart w:id="1595" w:name="d3e4491"/>
      <w:bookmarkEnd w:id="15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"definition_Schematron_schema"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Schematron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C8AE4E7"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596" w:name="wfm14"/>
      <w:bookmarkStart w:id="1597" w:name="rule_5-28"/>
      <w:bookmarkEnd w:id="1596"/>
      <w:bookmarkEnd w:id="1597"/>
      <w:r w:rsidRPr="00C36773">
        <w:rPr>
          <w:rFonts w:ascii="Times New Roman" w:eastAsia="Times New Roman" w:hAnsi="Times New Roman" w:cs="Times New Roman"/>
          <w:b/>
          <w:bCs/>
          <w:color w:val="000000"/>
          <w:sz w:val="30"/>
          <w:szCs w:val="30"/>
        </w:rPr>
        <w:t xml:space="preserve">Rule 5-28.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c:RelaxNGSchema</w:t>
      </w:r>
    </w:p>
    <w:p w14:paraId="577C654E" w14:textId="153B1DA4"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5-28] (</w:t>
      </w:r>
      <w:del w:id="1598" w:author="Chipman, Charles" w:date="2019-01-29T16:22:00Z">
        <w:r w:rsidRPr="00C36773" w:rsidDel="002F35DF">
          <w:rPr>
            <w:rFonts w:ascii="Times New Roman" w:eastAsia="Times New Roman" w:hAnsi="Times New Roman" w:cs="Times New Roman"/>
            <w:b/>
            <w:bCs/>
            <w:color w:val="000000"/>
            <w:sz w:val="24"/>
            <w:szCs w:val="24"/>
          </w:rPr>
          <w:delText>WF-MPD</w:delText>
        </w:r>
      </w:del>
      <w:ins w:id="1599"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5A47570C" w14:textId="4152BB9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 </w:t>
      </w:r>
      <w:bookmarkStart w:id="1600" w:name="d3e4509"/>
      <w:bookmarkEnd w:id="1600"/>
      <w:del w:id="1601" w:author="Chipman, Charles" w:date="2019-01-29T16:22: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602" w:author="Chipman, Charles" w:date="2019-01-29T16:22: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c:RelaxNGSchema</w:t>
      </w:r>
      <w:r w:rsidRPr="00C36773">
        <w:rPr>
          <w:rFonts w:ascii="Times New Roman" w:eastAsia="Times New Roman" w:hAnsi="Times New Roman" w:cs="Times New Roman"/>
          <w:color w:val="000000"/>
          <w:sz w:val="24"/>
          <w:szCs w:val="24"/>
        </w:rPr>
        <w:t xml:space="preserve"> element MUST </w:t>
      </w:r>
      <w:bookmarkStart w:id="1603" w:name="d3e4518"/>
      <w:bookmarkEnd w:id="16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RelaxNG schema.</w:t>
      </w:r>
    </w:p>
    <w:p w14:paraId="7DE34EE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04" w:name="wfm15"/>
      <w:bookmarkStart w:id="1605" w:name="rule_5-29"/>
      <w:bookmarkEnd w:id="1604"/>
      <w:bookmarkEnd w:id="1605"/>
      <w:r w:rsidRPr="00C36773">
        <w:rPr>
          <w:rFonts w:ascii="Times New Roman" w:eastAsia="Times New Roman" w:hAnsi="Times New Roman" w:cs="Times New Roman"/>
          <w:b/>
          <w:bCs/>
          <w:color w:val="000000"/>
          <w:sz w:val="30"/>
          <w:szCs w:val="30"/>
        </w:rPr>
        <w:t xml:space="preserve">Rule 5-29.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c:SchemaDocumentSet</w:t>
      </w:r>
    </w:p>
    <w:p w14:paraId="14571B89" w14:textId="08C6F0F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5-29] (</w:t>
      </w:r>
      <w:del w:id="1606" w:author="Chipman, Charles" w:date="2019-01-29T16:22:00Z">
        <w:r w:rsidRPr="00C36773" w:rsidDel="002F35DF">
          <w:rPr>
            <w:rFonts w:ascii="Times New Roman" w:eastAsia="Times New Roman" w:hAnsi="Times New Roman" w:cs="Times New Roman"/>
            <w:b/>
            <w:bCs/>
            <w:color w:val="000000"/>
            <w:sz w:val="24"/>
            <w:szCs w:val="24"/>
          </w:rPr>
          <w:delText>WF-MPD</w:delText>
        </w:r>
      </w:del>
      <w:ins w:id="1607" w:author="Chipman, Charles" w:date="2019-01-29T16:22: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6CC816FB" w14:textId="563D042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608" w:name="d3e4536"/>
      <w:bookmarkEnd w:id="1608"/>
      <w:del w:id="1609" w:author="Chipman, Charles" w:date="2019-01-29T16:23: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610" w:author="Chipman, Charles" w:date="2019-01-29T16:23: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MUST </w:t>
      </w:r>
      <w:bookmarkStart w:id="1611" w:name="d3e4545"/>
      <w:bookmarkEnd w:id="16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an </w:t>
      </w:r>
      <w:bookmarkStart w:id="1612" w:name="d3e4548"/>
      <w:bookmarkEnd w:id="16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w:t>
      </w:r>
    </w:p>
    <w:p w14:paraId="53268E9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13" w:name="r1-csds"/>
      <w:bookmarkStart w:id="1614" w:name="rule_5-30"/>
      <w:bookmarkEnd w:id="1613"/>
      <w:bookmarkEnd w:id="1614"/>
      <w:r w:rsidRPr="00C36773">
        <w:rPr>
          <w:rFonts w:ascii="Times New Roman" w:eastAsia="Times New Roman" w:hAnsi="Times New Roman" w:cs="Times New Roman"/>
          <w:b/>
          <w:bCs/>
          <w:color w:val="000000"/>
          <w:sz w:val="30"/>
          <w:szCs w:val="30"/>
        </w:rPr>
        <w:t xml:space="preserve">Rule 5-30. </w:t>
      </w:r>
      <w:r w:rsidRPr="00C36773">
        <w:rPr>
          <w:rFonts w:ascii="Courier New" w:eastAsia="Times New Roman" w:hAnsi="Courier New" w:cs="Courier New"/>
          <w:b/>
          <w:bCs/>
          <w:color w:val="000000"/>
          <w:sz w:val="24"/>
          <w:szCs w:val="24"/>
        </w:rPr>
        <w:t>c:pathURI</w:t>
      </w:r>
      <w:r w:rsidRPr="00C36773">
        <w:rPr>
          <w:rFonts w:ascii="Times New Roman" w:eastAsia="Times New Roman" w:hAnsi="Times New Roman" w:cs="Times New Roman"/>
          <w:b/>
          <w:bCs/>
          <w:color w:val="000000"/>
          <w:sz w:val="30"/>
          <w:szCs w:val="30"/>
        </w:rPr>
        <w:t xml:space="preserve"> for </w:t>
      </w:r>
      <w:r w:rsidRPr="00C36773">
        <w:rPr>
          <w:rFonts w:ascii="Courier New" w:eastAsia="Times New Roman" w:hAnsi="Courier New" w:cs="Courier New"/>
          <w:b/>
          <w:bCs/>
          <w:color w:val="000000"/>
          <w:sz w:val="24"/>
          <w:szCs w:val="24"/>
        </w:rPr>
        <w:t>c:ConstraintSchemaDocumentSet</w:t>
      </w:r>
    </w:p>
    <w:p w14:paraId="09386CC1" w14:textId="37C5780D"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5-30] (</w:t>
      </w:r>
      <w:del w:id="1615" w:author="Chipman, Charles" w:date="2019-01-29T16:23:00Z">
        <w:r w:rsidRPr="00C36773" w:rsidDel="002F35DF">
          <w:rPr>
            <w:rFonts w:ascii="Times New Roman" w:eastAsia="Times New Roman" w:hAnsi="Times New Roman" w:cs="Times New Roman"/>
            <w:b/>
            <w:bCs/>
            <w:color w:val="000000"/>
            <w:sz w:val="24"/>
            <w:szCs w:val="24"/>
          </w:rPr>
          <w:delText>WF-MPD</w:delText>
        </w:r>
      </w:del>
      <w:ins w:id="1616" w:author="Chipman, Charles" w:date="2019-01-29T16:23: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(Constraint)</w:t>
      </w:r>
    </w:p>
    <w:p w14:paraId="54B0E94D" w14:textId="44FC196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617" w:name="d3e4566"/>
      <w:bookmarkEnd w:id="1617"/>
      <w:del w:id="1618" w:author="Chipman, Charles" w:date="2019-01-29T16:23:00Z">
        <w:r w:rsidRPr="00C36773" w:rsidDel="002F35DF">
          <w:rPr>
            <w:rFonts w:ascii="Times New Roman" w:eastAsia="Times New Roman" w:hAnsi="Times New Roman" w:cs="Times New Roman"/>
            <w:color w:val="000000"/>
            <w:sz w:val="24"/>
            <w:szCs w:val="24"/>
          </w:rPr>
          <w:fldChar w:fldCharType="begin"/>
        </w:r>
        <w:r w:rsidRPr="00C36773" w:rsidDel="002F35DF">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2F35DF">
          <w:rPr>
            <w:rFonts w:ascii="Times New Roman" w:eastAsia="Times New Roman" w:hAnsi="Times New Roman" w:cs="Times New Roman"/>
            <w:color w:val="000000"/>
            <w:sz w:val="24"/>
            <w:szCs w:val="24"/>
          </w:rPr>
          <w:fldChar w:fldCharType="separate"/>
        </w:r>
        <w:r w:rsidRPr="00C36773" w:rsidDel="002F35DF">
          <w:rPr>
            <w:rFonts w:ascii="Times New Roman" w:eastAsia="Times New Roman" w:hAnsi="Times New Roman" w:cs="Times New Roman"/>
            <w:color w:val="000000"/>
            <w:sz w:val="24"/>
            <w:szCs w:val="24"/>
            <w:shd w:val="clear" w:color="auto" w:fill="EEEEEE"/>
          </w:rPr>
          <w:delText>MPD catalog document</w:delText>
        </w:r>
        <w:r w:rsidRPr="00C36773" w:rsidDel="002F35DF">
          <w:rPr>
            <w:rFonts w:ascii="Times New Roman" w:eastAsia="Times New Roman" w:hAnsi="Times New Roman" w:cs="Times New Roman"/>
            <w:color w:val="000000"/>
            <w:sz w:val="24"/>
            <w:szCs w:val="24"/>
          </w:rPr>
          <w:fldChar w:fldCharType="end"/>
        </w:r>
      </w:del>
      <w:ins w:id="1619" w:author="Chipman, Charles" w:date="2019-01-29T16:23:00Z">
        <w:r w:rsidR="002F35DF" w:rsidRPr="00C36773">
          <w:rPr>
            <w:rFonts w:ascii="Times New Roman" w:eastAsia="Times New Roman" w:hAnsi="Times New Roman" w:cs="Times New Roman"/>
            <w:color w:val="000000"/>
            <w:sz w:val="24"/>
            <w:szCs w:val="24"/>
          </w:rPr>
          <w:fldChar w:fldCharType="begin"/>
        </w:r>
        <w:r w:rsidR="002F35DF"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2F35DF" w:rsidRPr="00C36773">
          <w:rPr>
            <w:rFonts w:ascii="Times New Roman" w:eastAsia="Times New Roman" w:hAnsi="Times New Roman" w:cs="Times New Roman"/>
            <w:color w:val="000000"/>
            <w:sz w:val="24"/>
            <w:szCs w:val="24"/>
          </w:rPr>
          <w:fldChar w:fldCharType="separate"/>
        </w:r>
        <w:r w:rsidR="002F35DF">
          <w:rPr>
            <w:rFonts w:ascii="Times New Roman" w:eastAsia="Times New Roman" w:hAnsi="Times New Roman" w:cs="Times New Roman"/>
            <w:color w:val="000000"/>
            <w:sz w:val="24"/>
            <w:szCs w:val="24"/>
            <w:shd w:val="clear" w:color="auto" w:fill="EEEEEE"/>
          </w:rPr>
          <w:t>IEPD</w:t>
        </w:r>
        <w:r w:rsidR="002F35DF" w:rsidRPr="00C36773">
          <w:rPr>
            <w:rFonts w:ascii="Times New Roman" w:eastAsia="Times New Roman" w:hAnsi="Times New Roman" w:cs="Times New Roman"/>
            <w:color w:val="000000"/>
            <w:sz w:val="24"/>
            <w:szCs w:val="24"/>
            <w:shd w:val="clear" w:color="auto" w:fill="EEEEEE"/>
          </w:rPr>
          <w:t xml:space="preserve"> catalog document</w:t>
        </w:r>
        <w:r w:rsidR="002F35DF"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c:ConstraintSchemaDocumentSet</w:t>
      </w:r>
      <w:r w:rsidRPr="00C36773">
        <w:rPr>
          <w:rFonts w:ascii="Times New Roman" w:eastAsia="Times New Roman" w:hAnsi="Times New Roman" w:cs="Times New Roman"/>
          <w:color w:val="000000"/>
          <w:sz w:val="24"/>
          <w:szCs w:val="24"/>
        </w:rPr>
        <w:t xml:space="preserve"> element MUST </w:t>
      </w:r>
      <w:bookmarkStart w:id="1620" w:name="d3e4575"/>
      <w:bookmarkEnd w:id="16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NIEM </w:t>
      </w:r>
      <w:bookmarkStart w:id="1621" w:name="d3e4578"/>
      <w:bookmarkEnd w:id="16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w:t>
      </w:r>
    </w:p>
    <w:p w14:paraId="21F309D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22" w:name="r2-csds"/>
      <w:bookmarkStart w:id="1623" w:name="rule_5-31"/>
      <w:bookmarkEnd w:id="1622"/>
      <w:bookmarkEnd w:id="1623"/>
      <w:r w:rsidRPr="00C36773">
        <w:rPr>
          <w:rFonts w:ascii="Times New Roman" w:eastAsia="Times New Roman" w:hAnsi="Times New Roman" w:cs="Times New Roman"/>
          <w:b/>
          <w:bCs/>
          <w:color w:val="000000"/>
          <w:sz w:val="30"/>
          <w:szCs w:val="30"/>
        </w:rPr>
        <w:t xml:space="preserve">Rule </w:t>
      </w:r>
      <w:commentRangeStart w:id="1624"/>
      <w:r w:rsidRPr="00C36773">
        <w:rPr>
          <w:rFonts w:ascii="Times New Roman" w:eastAsia="Times New Roman" w:hAnsi="Times New Roman" w:cs="Times New Roman"/>
          <w:b/>
          <w:bCs/>
          <w:color w:val="000000"/>
          <w:sz w:val="30"/>
          <w:szCs w:val="30"/>
        </w:rPr>
        <w:t>5-31.</w:t>
      </w:r>
      <w:commentRangeEnd w:id="1624"/>
      <w:r w:rsidR="002F35DF">
        <w:rPr>
          <w:rStyle w:val="CommentReference"/>
        </w:rPr>
        <w:commentReference w:id="1624"/>
      </w:r>
      <w:r w:rsidRPr="00C36773">
        <w:rPr>
          <w:rFonts w:ascii="Times New Roman" w:eastAsia="Times New Roman" w:hAnsi="Times New Roman" w:cs="Times New Roman"/>
          <w:b/>
          <w:bCs/>
          <w:color w:val="000000"/>
          <w:sz w:val="30"/>
          <w:szCs w:val="30"/>
        </w:rPr>
        <w:t xml:space="preserve"> </w:t>
      </w:r>
    </w:p>
    <w:p w14:paraId="03CE236E" w14:textId="4194B03B"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5-31] (</w:t>
      </w:r>
      <w:del w:id="1625" w:author="Chipman, Charles" w:date="2019-01-29T16:23:00Z">
        <w:r w:rsidRPr="00C36773" w:rsidDel="002F35DF">
          <w:rPr>
            <w:rFonts w:ascii="Times New Roman" w:eastAsia="Times New Roman" w:hAnsi="Times New Roman" w:cs="Times New Roman"/>
            <w:b/>
            <w:bCs/>
            <w:color w:val="000000"/>
            <w:sz w:val="24"/>
            <w:szCs w:val="24"/>
          </w:rPr>
          <w:delText>WF-MPD</w:delText>
        </w:r>
      </w:del>
      <w:ins w:id="1626" w:author="Chipman, Charles" w:date="2019-01-29T16:23:00Z">
        <w:r w:rsidR="002F35DF">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1631D2A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Any </w:t>
      </w:r>
      <w:bookmarkStart w:id="1627" w:name="d3e4591"/>
      <w:bookmarkEnd w:id="16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whose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resolves to a </w:t>
      </w:r>
      <w:bookmarkStart w:id="1628" w:name="d3e4597"/>
      <w:bookmarkEnd w:id="16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be interpreted to be a </w:t>
      </w:r>
      <w:bookmarkStart w:id="1629" w:name="d3e4600"/>
      <w:bookmarkEnd w:id="16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06B4A81" w14:textId="4797CB6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30" w:name="MPD-Relationships"/>
      <w:bookmarkStart w:id="1631" w:name="section_5.2.4.4"/>
      <w:bookmarkEnd w:id="1630"/>
      <w:bookmarkEnd w:id="1631"/>
      <w:r w:rsidRPr="00C36773">
        <w:rPr>
          <w:rFonts w:ascii="Times New Roman" w:eastAsia="Times New Roman" w:hAnsi="Times New Roman" w:cs="Times New Roman"/>
          <w:b/>
          <w:bCs/>
          <w:color w:val="000000"/>
          <w:sz w:val="30"/>
          <w:szCs w:val="30"/>
        </w:rPr>
        <w:t xml:space="preserve">5.2.4.4. </w:t>
      </w:r>
      <w:del w:id="1632" w:author="Chipman, Charles" w:date="2019-01-29T16:23:00Z">
        <w:r w:rsidRPr="00C36773" w:rsidDel="005B1027">
          <w:rPr>
            <w:rFonts w:ascii="Times New Roman" w:eastAsia="Times New Roman" w:hAnsi="Times New Roman" w:cs="Times New Roman"/>
            <w:b/>
            <w:bCs/>
            <w:color w:val="000000"/>
            <w:sz w:val="30"/>
            <w:szCs w:val="30"/>
          </w:rPr>
          <w:delText xml:space="preserve">MPD </w:delText>
        </w:r>
      </w:del>
      <w:ins w:id="1633" w:author="Chipman, Charles" w:date="2019-01-29T16:23:00Z">
        <w:r w:rsidR="005B1027">
          <w:rPr>
            <w:rFonts w:ascii="Times New Roman" w:eastAsia="Times New Roman" w:hAnsi="Times New Roman" w:cs="Times New Roman"/>
            <w:b/>
            <w:bCs/>
            <w:color w:val="000000"/>
            <w:sz w:val="30"/>
            <w:szCs w:val="30"/>
          </w:rPr>
          <w:t>IEPD</w:t>
        </w:r>
        <w:r w:rsidR="005B1027"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Relationships and Lineage (</w:t>
      </w:r>
      <w:r w:rsidRPr="00C36773">
        <w:rPr>
          <w:rFonts w:ascii="Courier New" w:eastAsia="Times New Roman" w:hAnsi="Courier New" w:cs="Courier New"/>
          <w:b/>
          <w:bCs/>
          <w:color w:val="000000"/>
          <w:sz w:val="24"/>
          <w:szCs w:val="24"/>
        </w:rPr>
        <w:t>c:resourceURI</w:t>
      </w:r>
      <w:r w:rsidRPr="00C36773">
        <w:rPr>
          <w:rFonts w:ascii="Times New Roman" w:eastAsia="Times New Roman" w:hAnsi="Times New Roman" w:cs="Times New Roman"/>
          <w:b/>
          <w:bCs/>
          <w:color w:val="000000"/>
          <w:sz w:val="30"/>
          <w:szCs w:val="30"/>
        </w:rPr>
        <w:t>)</w:t>
      </w:r>
    </w:p>
    <w:p w14:paraId="7F15F7AC" w14:textId="1CD27B5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important business requirement is transparency of </w:t>
      </w:r>
      <w:del w:id="1634"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635"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lineage. Data lineage is also referred to as </w:t>
      </w:r>
      <w:r w:rsidRPr="00C36773">
        <w:rPr>
          <w:rFonts w:ascii="Times New Roman" w:eastAsia="Times New Roman" w:hAnsi="Times New Roman" w:cs="Times New Roman"/>
          <w:i/>
          <w:iCs/>
          <w:color w:val="000000"/>
          <w:sz w:val="24"/>
          <w:szCs w:val="24"/>
        </w:rPr>
        <w:t>data provenance</w:t>
      </w:r>
      <w:r w:rsidRPr="00C36773">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commentRangeStart w:id="1636"/>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"Principles-of-Data-Integration"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[Principles of Data Integration]</w:t>
      </w:r>
      <w:r w:rsidR="00CC710C">
        <w:rPr>
          <w:rFonts w:ascii="Times New Roman" w:eastAsia="Times New Roman" w:hAnsi="Times New Roman" w:cs="Times New Roman"/>
          <w:b/>
          <w:bCs/>
          <w:color w:val="000000"/>
          <w:sz w:val="24"/>
          <w:szCs w:val="24"/>
          <w:shd w:val="clear" w:color="auto" w:fill="FFFFFF"/>
        </w:rPr>
        <w:fldChar w:fldCharType="end"/>
      </w:r>
      <w:commentRangeEnd w:id="1636"/>
      <w:r w:rsidR="005B1027">
        <w:rPr>
          <w:rStyle w:val="CommentReference"/>
        </w:rPr>
        <w:commentReference w:id="1636"/>
      </w:r>
      <w:r w:rsidRPr="00C36773">
        <w:rPr>
          <w:rFonts w:ascii="Times New Roman" w:eastAsia="Times New Roman" w:hAnsi="Times New Roman" w:cs="Times New Roman"/>
          <w:color w:val="000000"/>
          <w:sz w:val="24"/>
          <w:szCs w:val="24"/>
        </w:rPr>
        <w:t>, Chapter 14 Data Provenance.</w:t>
      </w:r>
    </w:p>
    <w:p w14:paraId="08CB8643" w14:textId="125A281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637"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638"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adapts the latter view of data provenance to enable a simple framework for recording </w:t>
      </w:r>
      <w:del w:id="1639"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640"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lineage within an </w:t>
      </w:r>
      <w:del w:id="1641" w:author="Chipman, Charles" w:date="2019-01-29T16:23:00Z">
        <w:r w:rsidRPr="00C36773" w:rsidDel="005B1027">
          <w:rPr>
            <w:rFonts w:ascii="Times New Roman" w:eastAsia="Times New Roman" w:hAnsi="Times New Roman" w:cs="Times New Roman"/>
            <w:color w:val="000000"/>
            <w:sz w:val="24"/>
            <w:szCs w:val="24"/>
          </w:rPr>
          <w:delText xml:space="preserve">MPD </w:delText>
        </w:r>
      </w:del>
      <w:ins w:id="1642" w:author="Chipman, Charles" w:date="2019-01-29T16:23: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The URI scheme for </w:t>
      </w:r>
      <w:del w:id="1643" w:author="Chipman, Charles" w:date="2019-01-29T16:24:00Z">
        <w:r w:rsidRPr="00C36773" w:rsidDel="005B1027">
          <w:rPr>
            <w:rFonts w:ascii="Times New Roman" w:eastAsia="Times New Roman" w:hAnsi="Times New Roman" w:cs="Times New Roman"/>
            <w:color w:val="000000"/>
            <w:sz w:val="24"/>
            <w:szCs w:val="24"/>
          </w:rPr>
          <w:delText xml:space="preserve">MPDs </w:delText>
        </w:r>
      </w:del>
      <w:ins w:id="1644"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s </w:t>
        </w:r>
      </w:ins>
      <w:r w:rsidRPr="00C36773">
        <w:rPr>
          <w:rFonts w:ascii="Times New Roman" w:eastAsia="Times New Roman" w:hAnsi="Times New Roman" w:cs="Times New Roman"/>
          <w:color w:val="000000"/>
          <w:sz w:val="24"/>
          <w:szCs w:val="24"/>
        </w:rPr>
        <w:t xml:space="preserve">and their artifacts and sets enables a graph of relationships. An </w:t>
      </w:r>
      <w:bookmarkStart w:id="1645" w:name="d3e4628"/>
      <w:bookmarkEnd w:id="1645"/>
      <w:del w:id="1646" w:author="Chipman, Charles" w:date="2019-01-29T16:24: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47" w:author="Chipman, Charles" w:date="2019-01-29T16:24: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internally identify and record relationships to other </w:t>
      </w:r>
      <w:del w:id="1648" w:author="Chipman, Charles" w:date="2019-01-29T16:24:00Z">
        <w:r w:rsidRPr="00C36773" w:rsidDel="005B1027">
          <w:rPr>
            <w:rFonts w:ascii="Times New Roman" w:eastAsia="Times New Roman" w:hAnsi="Times New Roman" w:cs="Times New Roman"/>
            <w:color w:val="000000"/>
            <w:sz w:val="24"/>
            <w:szCs w:val="24"/>
          </w:rPr>
          <w:delText>MPDs</w:delText>
        </w:r>
      </w:del>
      <w:ins w:id="1649" w:author="Chipman, Charles" w:date="2019-01-29T16:24: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including families, versions, adaptations, specializations, generalizations, etc.</w:t>
      </w:r>
    </w:p>
    <w:p w14:paraId="02EA66B9" w14:textId="4544EC7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next few paragraphs require understanding of URIs for </w:t>
      </w:r>
      <w:del w:id="1650" w:author="Chipman, Charles" w:date="2019-01-29T16:24:00Z">
        <w:r w:rsidRPr="00C36773" w:rsidDel="005B1027">
          <w:rPr>
            <w:rFonts w:ascii="Times New Roman" w:eastAsia="Times New Roman" w:hAnsi="Times New Roman" w:cs="Times New Roman"/>
            <w:color w:val="000000"/>
            <w:sz w:val="24"/>
            <w:szCs w:val="24"/>
          </w:rPr>
          <w:delText xml:space="preserve">MPDs </w:delText>
        </w:r>
      </w:del>
      <w:ins w:id="1651" w:author="Chipman, Charles" w:date="2019-01-29T16:24:00Z">
        <w:r w:rsidR="005B1027">
          <w:rPr>
            <w:rFonts w:ascii="Times New Roman" w:eastAsia="Times New Roman" w:hAnsi="Times New Roman" w:cs="Times New Roman"/>
            <w:color w:val="000000"/>
            <w:sz w:val="24"/>
            <w:szCs w:val="24"/>
          </w:rPr>
          <w:t>IEPDs</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and </w:t>
      </w:r>
      <w:del w:id="1652" w:author="Chipman, Charles" w:date="2019-01-29T16:24:00Z">
        <w:r w:rsidRPr="00C36773" w:rsidDel="005B1027">
          <w:rPr>
            <w:rFonts w:ascii="Times New Roman" w:eastAsia="Times New Roman" w:hAnsi="Times New Roman" w:cs="Times New Roman"/>
            <w:color w:val="000000"/>
            <w:sz w:val="24"/>
            <w:szCs w:val="24"/>
          </w:rPr>
          <w:delText xml:space="preserve">MPD </w:delText>
        </w:r>
      </w:del>
      <w:ins w:id="1653"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5.2.4.1, </w:t>
      </w:r>
      <w:del w:id="1654" w:author="Chipman, Charles" w:date="2019-01-29T16:24: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55" w:author="Chipman, Charles" w:date="2019-01-29T16:24: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Scheme (</w:t>
      </w:r>
      <w:r w:rsidRPr="00C36773">
        <w:rPr>
          <w:rFonts w:ascii="Courier New" w:eastAsia="Times New Roman" w:hAnsi="Courier New" w:cs="Courier New"/>
          <w:i/>
          <w:iCs/>
          <w:color w:val="000000"/>
          <w:sz w:val="19"/>
          <w:szCs w:val="19"/>
          <w:shd w:val="clear" w:color="auto" w:fill="FFFFFF"/>
        </w:rPr>
        <w:t>c:</w:t>
      </w:r>
      <w:del w:id="1656" w:author="Chipman, Charles" w:date="2019-01-29T16:24:00Z">
        <w:r w:rsidRPr="00C36773" w:rsidDel="005B1027">
          <w:rPr>
            <w:rFonts w:ascii="Courier New" w:eastAsia="Times New Roman" w:hAnsi="Courier New" w:cs="Courier New"/>
            <w:i/>
            <w:iCs/>
            <w:color w:val="000000"/>
            <w:sz w:val="19"/>
            <w:szCs w:val="19"/>
            <w:shd w:val="clear" w:color="auto" w:fill="FFFFFF"/>
          </w:rPr>
          <w:delText>mpd</w:delText>
        </w:r>
      </w:del>
      <w:ins w:id="1657" w:author="Chipman, Charles" w:date="2019-01-29T16:24:00Z">
        <w:r w:rsidR="005B1027">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and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1658" w:author="Chipman, Charles" w:date="2019-01-29T16:24: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59" w:author="Chipman, Charles" w:date="2019-01-29T16:24: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75738B64" w14:textId="54FE7E6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660" w:author="Chipman, Charles" w:date="2019-01-29T16:24:00Z">
        <w:r w:rsidRPr="00C36773" w:rsidDel="005B1027">
          <w:rPr>
            <w:rFonts w:ascii="Times New Roman" w:eastAsia="Times New Roman" w:hAnsi="Times New Roman" w:cs="Times New Roman"/>
            <w:color w:val="000000"/>
            <w:sz w:val="24"/>
            <w:szCs w:val="24"/>
          </w:rPr>
          <w:delText xml:space="preserve">MPD </w:delText>
        </w:r>
      </w:del>
      <w:ins w:id="1661" w:author="Chipman, Charles" w:date="2019-01-29T16:24: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provides a </w:t>
      </w:r>
      <w:r w:rsidRPr="00C36773">
        <w:rPr>
          <w:rFonts w:ascii="Courier New" w:eastAsia="Times New Roman" w:hAnsi="Courier New" w:cs="Courier New"/>
          <w:color w:val="000000"/>
          <w:sz w:val="19"/>
          <w:szCs w:val="19"/>
        </w:rPr>
        <w:t>c:Relationship</w:t>
      </w:r>
      <w:r w:rsidRPr="00C36773">
        <w:rPr>
          <w:rFonts w:ascii="Times New Roman" w:eastAsia="Times New Roman" w:hAnsi="Times New Roman" w:cs="Times New Roman"/>
          <w:color w:val="000000"/>
          <w:sz w:val="24"/>
          <w:szCs w:val="24"/>
        </w:rPr>
        <w:t xml:space="preserve"> element with two attributes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and an optional element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to identify ancestry and other relationships to other </w:t>
      </w:r>
      <w:del w:id="1662" w:author="Chipman, Charles" w:date="2019-01-29T16:25:00Z">
        <w:r w:rsidRPr="00C36773" w:rsidDel="005B1027">
          <w:rPr>
            <w:rFonts w:ascii="Times New Roman" w:eastAsia="Times New Roman" w:hAnsi="Times New Roman" w:cs="Times New Roman"/>
            <w:color w:val="000000"/>
            <w:sz w:val="24"/>
            <w:szCs w:val="24"/>
          </w:rPr>
          <w:delText>MPDs</w:delText>
        </w:r>
      </w:del>
      <w:ins w:id="1663"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s</w:t>
        </w:r>
      </w:ins>
      <w:r w:rsidRPr="00C36773">
        <w:rPr>
          <w:rFonts w:ascii="Times New Roman" w:eastAsia="Times New Roman" w:hAnsi="Times New Roman" w:cs="Times New Roman"/>
          <w:color w:val="000000"/>
          <w:sz w:val="24"/>
          <w:szCs w:val="24"/>
        </w:rPr>
        <w:t xml:space="preserve">. There are many ways that one </w:t>
      </w:r>
      <w:bookmarkStart w:id="1664" w:name="d3e4653"/>
      <w:bookmarkEnd w:id="1664"/>
      <w:del w:id="1665" w:author="Chipman, Charles" w:date="2019-01-29T16:25: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66" w:author="Chipman, Charles" w:date="2019-01-29T16:25: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relate to another. This makes it difficult to specify a fixed set of values that can objectively </w:t>
      </w:r>
      <w:r w:rsidRPr="00C36773">
        <w:rPr>
          <w:rFonts w:ascii="Times New Roman" w:eastAsia="Times New Roman" w:hAnsi="Times New Roman" w:cs="Times New Roman"/>
          <w:color w:val="000000"/>
          <w:sz w:val="24"/>
          <w:szCs w:val="24"/>
        </w:rPr>
        <w:lastRenderedPageBreak/>
        <w:t xml:space="preserve">define an exact relationship between a pair of </w:t>
      </w:r>
      <w:del w:id="1667" w:author="Chipman, Charles" w:date="2019-01-29T16:25:00Z">
        <w:r w:rsidRPr="00C36773" w:rsidDel="005B1027">
          <w:rPr>
            <w:rFonts w:ascii="Times New Roman" w:eastAsia="Times New Roman" w:hAnsi="Times New Roman" w:cs="Times New Roman"/>
            <w:color w:val="000000"/>
            <w:sz w:val="24"/>
            <w:szCs w:val="24"/>
          </w:rPr>
          <w:delText>MPDs</w:delText>
        </w:r>
      </w:del>
      <w:ins w:id="1668" w:author="Chipman, Charles" w:date="2019-01-29T16:25: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Therefore, the optional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element is provided to further explain the nature of any of the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xml:space="preserve"> values. The set is: {</w:t>
      </w:r>
      <w:r w:rsidRPr="00C36773">
        <w:rPr>
          <w:rFonts w:ascii="Courier New" w:eastAsia="Times New Roman" w:hAnsi="Courier New" w:cs="Courier New"/>
          <w:color w:val="000000"/>
          <w:sz w:val="19"/>
          <w:szCs w:val="19"/>
        </w:rPr>
        <w:t>version_of</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specializes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generalizes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deprecates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supersedes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adapts</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conforms_to</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updates</w:t>
      </w:r>
      <w:r w:rsidRPr="00C36773">
        <w:rPr>
          <w:rFonts w:ascii="Times New Roman" w:eastAsia="Times New Roman" w:hAnsi="Times New Roman" w:cs="Times New Roman"/>
          <w:color w:val="000000"/>
          <w:sz w:val="24"/>
          <w:szCs w:val="24"/>
        </w:rPr>
        <w:t xml:space="preserve">}. In some cases, the value of </w:t>
      </w:r>
      <w:r w:rsidRPr="00C36773">
        <w:rPr>
          <w:rFonts w:ascii="Courier New" w:eastAsia="Times New Roman" w:hAnsi="Courier New" w:cs="Courier New"/>
          <w:color w:val="000000"/>
          <w:sz w:val="19"/>
          <w:szCs w:val="19"/>
        </w:rPr>
        <w:t>c:relationshipCode</w:t>
      </w:r>
      <w:r w:rsidRPr="00C36773">
        <w:rPr>
          <w:rFonts w:ascii="Times New Roman" w:eastAsia="Times New Roman" w:hAnsi="Times New Roman" w:cs="Times New Roman"/>
          <w:color w:val="000000"/>
          <w:sz w:val="24"/>
          <w:szCs w:val="24"/>
        </w:rPr>
        <w:t xml:space="preserve"> may be generic enough to require a more detailed explanation in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(for example, if its value is </w:t>
      </w:r>
      <w:r w:rsidRPr="00C36773">
        <w:rPr>
          <w:rFonts w:ascii="Courier New" w:eastAsia="Times New Roman" w:hAnsi="Courier New" w:cs="Courier New"/>
          <w:color w:val="000000"/>
          <w:sz w:val="19"/>
          <w:szCs w:val="19"/>
        </w:rPr>
        <w:t>adapts</w:t>
      </w:r>
      <w:r w:rsidRPr="00C36773">
        <w:rPr>
          <w:rFonts w:ascii="Times New Roman" w:eastAsia="Times New Roman" w:hAnsi="Times New Roman" w:cs="Times New Roman"/>
          <w:color w:val="000000"/>
          <w:sz w:val="24"/>
          <w:szCs w:val="24"/>
        </w:rPr>
        <w:t>).</w:t>
      </w:r>
    </w:p>
    <w:p w14:paraId="6CB76068" w14:textId="24AAF5E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was described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1669" w:author="Chipman, Charles" w:date="2019-01-29T16:25:00Z">
        <w:r w:rsidRPr="00C36773" w:rsidDel="005B1027">
          <w:rPr>
            <w:rFonts w:ascii="Times New Roman" w:eastAsia="Times New Roman" w:hAnsi="Times New Roman" w:cs="Times New Roman"/>
            <w:i/>
            <w:iCs/>
            <w:color w:val="000000"/>
            <w:sz w:val="24"/>
            <w:szCs w:val="24"/>
            <w:shd w:val="clear" w:color="auto" w:fill="FFFFFF"/>
          </w:rPr>
          <w:delText xml:space="preserve">MPD </w:delText>
        </w:r>
      </w:del>
      <w:ins w:id="1670" w:author="Chipman, Charles" w:date="2019-01-29T16:25:00Z">
        <w:r w:rsidR="005B1027">
          <w:rPr>
            <w:rFonts w:ascii="Times New Roman" w:eastAsia="Times New Roman" w:hAnsi="Times New Roman" w:cs="Times New Roman"/>
            <w:i/>
            <w:iCs/>
            <w:color w:val="000000"/>
            <w:sz w:val="24"/>
            <w:szCs w:val="24"/>
            <w:shd w:val="clear" w:color="auto" w:fill="FFFFFF"/>
          </w:rPr>
          <w:t>IEPD</w:t>
        </w:r>
        <w:r w:rsidR="005B1027"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the </w:t>
      </w:r>
      <w:del w:id="1671" w:author="Chipman, Charles" w:date="2019-01-29T16:25:00Z">
        <w:r w:rsidRPr="00C36773" w:rsidDel="005B1027">
          <w:rPr>
            <w:rFonts w:ascii="Times New Roman" w:eastAsia="Times New Roman" w:hAnsi="Times New Roman" w:cs="Times New Roman"/>
            <w:color w:val="000000"/>
            <w:sz w:val="24"/>
            <w:szCs w:val="24"/>
          </w:rPr>
          <w:delText xml:space="preserve">MPD </w:delText>
        </w:r>
      </w:del>
      <w:ins w:id="1672"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also enables an author to record more fine-grained ancestry between </w:t>
      </w:r>
      <w:del w:id="1673" w:author="Chipman, Charles" w:date="2019-01-29T16:25:00Z">
        <w:r w:rsidRPr="00C36773" w:rsidDel="005B1027">
          <w:rPr>
            <w:rFonts w:ascii="Times New Roman" w:eastAsia="Times New Roman" w:hAnsi="Times New Roman" w:cs="Times New Roman"/>
            <w:color w:val="000000"/>
            <w:sz w:val="24"/>
            <w:szCs w:val="24"/>
          </w:rPr>
          <w:delText xml:space="preserve">MPDs </w:delText>
        </w:r>
      </w:del>
      <w:ins w:id="1674" w:author="Chipman, Charles" w:date="2019-01-29T16:25:00Z">
        <w:r w:rsidR="005B1027">
          <w:rPr>
            <w:rFonts w:ascii="Times New Roman" w:eastAsia="Times New Roman" w:hAnsi="Times New Roman" w:cs="Times New Roman"/>
            <w:color w:val="000000"/>
            <w:sz w:val="24"/>
            <w:szCs w:val="24"/>
          </w:rPr>
          <w:t>IEPDs</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using the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attribute. This attribute records an explicit equivalence relationship between artifacts reused across </w:t>
      </w:r>
      <w:del w:id="1675" w:author="Chipman, Charles" w:date="2019-01-29T16:25:00Z">
        <w:r w:rsidRPr="00C36773" w:rsidDel="005B1027">
          <w:rPr>
            <w:rFonts w:ascii="Times New Roman" w:eastAsia="Times New Roman" w:hAnsi="Times New Roman" w:cs="Times New Roman"/>
            <w:color w:val="000000"/>
            <w:sz w:val="24"/>
            <w:szCs w:val="24"/>
          </w:rPr>
          <w:delText>MPDs</w:delText>
        </w:r>
      </w:del>
      <w:ins w:id="1676" w:author="Chipman, Charles" w:date="2019-01-29T16:25:00Z">
        <w:r w:rsidR="005B1027">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51FA67E5" w14:textId="4E9D19D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a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attribute is used to identify a remote resource that is only related to the </w:t>
      </w:r>
      <w:del w:id="1677" w:author="Chipman, Charles" w:date="2019-01-29T16:25:00Z">
        <w:r w:rsidRPr="00C36773" w:rsidDel="005B1027">
          <w:rPr>
            <w:rFonts w:ascii="Times New Roman" w:eastAsia="Times New Roman" w:hAnsi="Times New Roman" w:cs="Times New Roman"/>
            <w:color w:val="000000"/>
            <w:sz w:val="24"/>
            <w:szCs w:val="24"/>
          </w:rPr>
          <w:delText xml:space="preserve">MPD </w:delText>
        </w:r>
      </w:del>
      <w:ins w:id="1678" w:author="Chipman, Charles" w:date="2019-01-29T16:25:00Z">
        <w:r w:rsidR="005B1027">
          <w:rPr>
            <w:rFonts w:ascii="Times New Roman" w:eastAsia="Times New Roman" w:hAnsi="Times New Roman" w:cs="Times New Roman"/>
            <w:color w:val="000000"/>
            <w:sz w:val="24"/>
            <w:szCs w:val="24"/>
          </w:rPr>
          <w:t>IEPD</w:t>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whose catalog declares it. The resource is not required for validation. Therefore, the </w:t>
      </w:r>
      <w:bookmarkStart w:id="1679" w:name="d3e4713"/>
      <w:bookmarkEnd w:id="1679"/>
      <w:del w:id="1680" w:author="Chipman, Charles" w:date="2019-01-29T16:25:00Z">
        <w:r w:rsidRPr="00C36773" w:rsidDel="005B1027">
          <w:rPr>
            <w:rFonts w:ascii="Times New Roman" w:eastAsia="Times New Roman" w:hAnsi="Times New Roman" w:cs="Times New Roman"/>
            <w:color w:val="000000"/>
            <w:sz w:val="24"/>
            <w:szCs w:val="24"/>
          </w:rPr>
          <w:fldChar w:fldCharType="begin"/>
        </w:r>
        <w:r w:rsidRPr="00C36773" w:rsidDel="005B1027">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5B1027">
          <w:rPr>
            <w:rFonts w:ascii="Times New Roman" w:eastAsia="Times New Roman" w:hAnsi="Times New Roman" w:cs="Times New Roman"/>
            <w:color w:val="000000"/>
            <w:sz w:val="24"/>
            <w:szCs w:val="24"/>
          </w:rPr>
          <w:fldChar w:fldCharType="separate"/>
        </w:r>
        <w:r w:rsidRPr="00C36773" w:rsidDel="005B1027">
          <w:rPr>
            <w:rFonts w:ascii="Times New Roman" w:eastAsia="Times New Roman" w:hAnsi="Times New Roman" w:cs="Times New Roman"/>
            <w:color w:val="000000"/>
            <w:sz w:val="24"/>
            <w:szCs w:val="24"/>
            <w:shd w:val="clear" w:color="auto" w:fill="FFFFFF"/>
          </w:rPr>
          <w:delText>MPD</w:delText>
        </w:r>
        <w:r w:rsidRPr="00C36773" w:rsidDel="005B1027">
          <w:rPr>
            <w:rFonts w:ascii="Times New Roman" w:eastAsia="Times New Roman" w:hAnsi="Times New Roman" w:cs="Times New Roman"/>
            <w:color w:val="000000"/>
            <w:sz w:val="24"/>
            <w:szCs w:val="24"/>
          </w:rPr>
          <w:fldChar w:fldCharType="end"/>
        </w:r>
        <w:r w:rsidRPr="00C36773" w:rsidDel="005B1027">
          <w:rPr>
            <w:rFonts w:ascii="Times New Roman" w:eastAsia="Times New Roman" w:hAnsi="Times New Roman" w:cs="Times New Roman"/>
            <w:color w:val="000000"/>
            <w:sz w:val="24"/>
            <w:szCs w:val="24"/>
          </w:rPr>
          <w:delText xml:space="preserve"> </w:delText>
        </w:r>
      </w:del>
      <w:ins w:id="1681" w:author="Chipman, Charles" w:date="2019-01-29T16:25:00Z">
        <w:r w:rsidR="005B1027" w:rsidRPr="00C36773">
          <w:rPr>
            <w:rFonts w:ascii="Times New Roman" w:eastAsia="Times New Roman" w:hAnsi="Times New Roman" w:cs="Times New Roman"/>
            <w:color w:val="000000"/>
            <w:sz w:val="24"/>
            <w:szCs w:val="24"/>
          </w:rPr>
          <w:fldChar w:fldCharType="begin"/>
        </w:r>
        <w:r w:rsidR="005B1027"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5B1027" w:rsidRPr="00C36773">
          <w:rPr>
            <w:rFonts w:ascii="Times New Roman" w:eastAsia="Times New Roman" w:hAnsi="Times New Roman" w:cs="Times New Roman"/>
            <w:color w:val="000000"/>
            <w:sz w:val="24"/>
            <w:szCs w:val="24"/>
          </w:rPr>
          <w:fldChar w:fldCharType="separate"/>
        </w:r>
        <w:r w:rsidR="005B1027">
          <w:rPr>
            <w:rFonts w:ascii="Times New Roman" w:eastAsia="Times New Roman" w:hAnsi="Times New Roman" w:cs="Times New Roman"/>
            <w:color w:val="000000"/>
            <w:sz w:val="24"/>
            <w:szCs w:val="24"/>
            <w:shd w:val="clear" w:color="auto" w:fill="FFFFFF"/>
          </w:rPr>
          <w:t>IEPD</w:t>
        </w:r>
        <w:r w:rsidR="005B1027" w:rsidRPr="00C36773">
          <w:rPr>
            <w:rFonts w:ascii="Times New Roman" w:eastAsia="Times New Roman" w:hAnsi="Times New Roman" w:cs="Times New Roman"/>
            <w:color w:val="000000"/>
            <w:sz w:val="24"/>
            <w:szCs w:val="24"/>
          </w:rPr>
          <w:fldChar w:fldCharType="end"/>
        </w:r>
        <w:r w:rsidR="005B102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not required to contain this resource. As in the case of </w:t>
      </w:r>
      <w:r w:rsidRPr="00C36773">
        <w:rPr>
          <w:rFonts w:ascii="Courier New" w:eastAsia="Times New Roman" w:hAnsi="Courier New" w:cs="Courier New"/>
          <w:color w:val="000000"/>
          <w:sz w:val="19"/>
          <w:szCs w:val="19"/>
        </w:rPr>
        <w:t>c:externalURI</w:t>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c:resourceURI</w:t>
      </w:r>
      <w:r w:rsidRPr="00C36773">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0E70AE9C" w14:textId="7AF2BE3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82" w:name="Resolve-URI-W-Fragment"/>
      <w:bookmarkStart w:id="1683" w:name="section_5.2.4.5"/>
      <w:bookmarkEnd w:id="1682"/>
      <w:bookmarkEnd w:id="1683"/>
      <w:r w:rsidRPr="00C36773">
        <w:rPr>
          <w:rFonts w:ascii="Times New Roman" w:eastAsia="Times New Roman" w:hAnsi="Times New Roman" w:cs="Times New Roman"/>
          <w:b/>
          <w:bCs/>
          <w:color w:val="000000"/>
          <w:sz w:val="30"/>
          <w:szCs w:val="30"/>
        </w:rPr>
        <w:t xml:space="preserve">5.2.4.5. Resolving an </w:t>
      </w:r>
      <w:del w:id="1684" w:author="Chipman, Charles" w:date="2019-01-29T16:26:00Z">
        <w:r w:rsidRPr="00C36773" w:rsidDel="00B244C1">
          <w:rPr>
            <w:rFonts w:ascii="Times New Roman" w:eastAsia="Times New Roman" w:hAnsi="Times New Roman" w:cs="Times New Roman"/>
            <w:b/>
            <w:bCs/>
            <w:color w:val="000000"/>
            <w:sz w:val="30"/>
            <w:szCs w:val="30"/>
          </w:rPr>
          <w:delText xml:space="preserve">MPD </w:delText>
        </w:r>
      </w:del>
      <w:ins w:id="1685" w:author="Chipman, Charles" w:date="2019-01-29T16:26: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with a Fragment</w:t>
      </w:r>
    </w:p>
    <w:p w14:paraId="13E7582A" w14:textId="3F03EB5A"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686" w:name="r-resolve-uri"/>
      <w:bookmarkStart w:id="1687" w:name="rule_5-32"/>
      <w:bookmarkEnd w:id="1686"/>
      <w:bookmarkEnd w:id="1687"/>
      <w:r w:rsidRPr="00C36773">
        <w:rPr>
          <w:rFonts w:ascii="Times New Roman" w:eastAsia="Times New Roman" w:hAnsi="Times New Roman" w:cs="Times New Roman"/>
          <w:b/>
          <w:bCs/>
          <w:color w:val="000000"/>
          <w:sz w:val="30"/>
          <w:szCs w:val="30"/>
        </w:rPr>
        <w:t xml:space="preserve">Rule 5-32. Resolve </w:t>
      </w:r>
      <w:del w:id="1688" w:author="Chipman, Charles" w:date="2019-01-29T16:27:00Z">
        <w:r w:rsidRPr="00C36773" w:rsidDel="00B244C1">
          <w:rPr>
            <w:rFonts w:ascii="Times New Roman" w:eastAsia="Times New Roman" w:hAnsi="Times New Roman" w:cs="Times New Roman"/>
            <w:b/>
            <w:bCs/>
            <w:color w:val="000000"/>
            <w:sz w:val="30"/>
            <w:szCs w:val="30"/>
          </w:rPr>
          <w:delText xml:space="preserve">MPD </w:delText>
        </w:r>
      </w:del>
      <w:ins w:id="1689" w:author="Chipman, Charles" w:date="2019-01-29T16:27: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 with Fragment</w:t>
      </w:r>
    </w:p>
    <w:p w14:paraId="2D2DED4B" w14:textId="09BEA9F2"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5-32] (</w:t>
      </w:r>
      <w:del w:id="1690" w:author="Chipman, Charles" w:date="2019-01-29T16:27:00Z">
        <w:r w:rsidRPr="00C36773" w:rsidDel="00B244C1">
          <w:rPr>
            <w:rFonts w:ascii="Times New Roman" w:eastAsia="Times New Roman" w:hAnsi="Times New Roman" w:cs="Times New Roman"/>
            <w:b/>
            <w:bCs/>
            <w:color w:val="000000"/>
            <w:sz w:val="24"/>
            <w:szCs w:val="24"/>
          </w:rPr>
          <w:delText>WF-MPD</w:delText>
        </w:r>
      </w:del>
      <w:ins w:id="1691" w:author="Chipman, Charles" w:date="2019-01-29T16:27:00Z">
        <w:r w:rsidR="00B244C1">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55F52C43" w14:textId="4BBA797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Given an absolute </w:t>
      </w:r>
      <w:del w:id="1692"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93"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URI </w:t>
      </w:r>
      <w:hyperlink r:id="rId151"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w:t>
      </w:r>
      <w:hyperlink r:id="rId152" w:anchor="section-4.3" w:tgtFrame="_blank" w:history="1">
        <w:r w:rsidRPr="00C36773">
          <w:rPr>
            <w:rFonts w:ascii="Times New Roman" w:eastAsia="Times New Roman" w:hAnsi="Times New Roman" w:cs="Times New Roman"/>
            <w:color w:val="000000"/>
            <w:sz w:val="24"/>
            <w:szCs w:val="24"/>
            <w:shd w:val="clear" w:color="auto" w:fill="EEEEEE"/>
          </w:rPr>
          <w:t>§4.3, Absolute URI</w:t>
        </w:r>
      </w:hyperlink>
      <w:r w:rsidRPr="00C36773">
        <w:rPr>
          <w:rFonts w:ascii="Times New Roman" w:eastAsia="Times New Roman" w:hAnsi="Times New Roman" w:cs="Times New Roman"/>
          <w:color w:val="000000"/>
          <w:sz w:val="24"/>
          <w:szCs w:val="24"/>
        </w:rPr>
        <w:t xml:space="preserve"> with a fragment, resolve this URI as follows:</w:t>
      </w:r>
    </w:p>
    <w:p w14:paraId="39AFF443" w14:textId="21BF14CD"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Resolve the base URI (per </w:t>
      </w:r>
      <w:hyperlink r:id="rId153" w:anchor="RFC3986-URI" w:history="1">
        <w:r w:rsidRPr="00C36773">
          <w:rPr>
            <w:rFonts w:ascii="Times New Roman" w:eastAsia="Times New Roman" w:hAnsi="Times New Roman" w:cs="Times New Roman"/>
            <w:b/>
            <w:bCs/>
            <w:color w:val="000000"/>
            <w:sz w:val="24"/>
            <w:szCs w:val="24"/>
            <w:shd w:val="clear" w:color="auto" w:fill="EEEEEE"/>
          </w:rPr>
          <w:t>[RFC 3986 URI]</w:t>
        </w:r>
      </w:hyperlink>
      <w:r w:rsidRPr="00C36773">
        <w:rPr>
          <w:rFonts w:ascii="Times New Roman" w:eastAsia="Times New Roman" w:hAnsi="Times New Roman" w:cs="Times New Roman"/>
          <w:color w:val="000000"/>
          <w:sz w:val="24"/>
          <w:szCs w:val="24"/>
        </w:rPr>
        <w:t xml:space="preserve">) to retrieve the resource </w:t>
      </w:r>
      <w:del w:id="1694" w:author="Chipman, Charles" w:date="2019-01-29T16:27:00Z">
        <w:r w:rsidRPr="00C36773" w:rsidDel="00B244C1">
          <w:rPr>
            <w:rFonts w:ascii="Times New Roman" w:eastAsia="Times New Roman" w:hAnsi="Times New Roman" w:cs="Times New Roman"/>
            <w:color w:val="000000"/>
            <w:sz w:val="24"/>
            <w:szCs w:val="24"/>
          </w:rPr>
          <w:delText>MPD</w:delText>
        </w:r>
      </w:del>
      <w:ins w:id="1695" w:author="Chipman, Charles" w:date="2019-01-29T16:27:00Z">
        <w:r w:rsidR="00B244C1">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If the resource </w:t>
      </w:r>
      <w:del w:id="1696"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97"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does not exist, then fail (existence error).</w:t>
      </w:r>
    </w:p>
    <w:p w14:paraId="2E3A73BA" w14:textId="06E439A9"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Apply the fragment (without "#") to the </w:t>
      </w:r>
      <w:del w:id="1698" w:author="Chipman, Charles" w:date="2019-01-29T16:27:00Z">
        <w:r w:rsidRPr="00C36773" w:rsidDel="00B244C1">
          <w:rPr>
            <w:rFonts w:ascii="Times New Roman" w:eastAsia="Times New Roman" w:hAnsi="Times New Roman" w:cs="Times New Roman"/>
            <w:color w:val="000000"/>
            <w:sz w:val="24"/>
            <w:szCs w:val="24"/>
          </w:rPr>
          <w:delText xml:space="preserve">MPD </w:delText>
        </w:r>
      </w:del>
      <w:ins w:id="1699" w:author="Chipman, Charles" w:date="2019-01-29T16:27: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resource:</w:t>
      </w:r>
    </w:p>
    <w:p w14:paraId="137661B1" w14:textId="77777777" w:rsidR="00C36773" w:rsidRPr="00C36773" w:rsidRDefault="00C36773" w:rsidP="00C36773">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Locate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3F8E82D7" w14:textId="77777777" w:rsidR="00C36773" w:rsidRPr="00C36773" w:rsidRDefault="00C36773" w:rsidP="00C36773">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Locate a </w:t>
      </w:r>
      <w:bookmarkStart w:id="1700" w:name="d3e4771"/>
      <w:bookmarkEnd w:id="17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593E4D24" w14:textId="77777777" w:rsidR="00C36773" w:rsidRPr="00C36773" w:rsidRDefault="00C36773" w:rsidP="00C36773">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Return the element, directory, or file found.</w:t>
      </w:r>
    </w:p>
    <w:p w14:paraId="4622528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the presence of NIEM </w:t>
      </w:r>
      <w:bookmarkStart w:id="1701" w:name="d3e4786"/>
      <w:bookmarkEnd w:id="170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154" w:anchor="section_5.2.4.6" w:history="1">
        <w:r w:rsidRPr="00C36773">
          <w:rPr>
            <w:rFonts w:ascii="Times New Roman" w:eastAsia="Times New Roman" w:hAnsi="Times New Roman" w:cs="Times New Roman"/>
            <w:color w:val="000000"/>
            <w:sz w:val="24"/>
            <w:szCs w:val="24"/>
            <w:shd w:val="clear" w:color="auto" w:fill="FFFFFF"/>
          </w:rPr>
          <w:t xml:space="preserve">Section 5.2.4.6, </w:t>
        </w:r>
        <w:r w:rsidRPr="00C36773">
          <w:rPr>
            <w:rFonts w:ascii="Times New Roman" w:eastAsia="Times New Roman" w:hAnsi="Times New Roman" w:cs="Times New Roman"/>
            <w:i/>
            <w:iCs/>
            <w:color w:val="000000"/>
            <w:sz w:val="24"/>
            <w:szCs w:val="24"/>
            <w:shd w:val="clear" w:color="auto" w:fill="FFFFFF"/>
          </w:rPr>
          <w:t>URI Resolution Involving Reference Elements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if this case applies.</w:t>
      </w:r>
    </w:p>
    <w:p w14:paraId="2DC476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02" w:name="URI-Resolution-Ref-Elements"/>
      <w:bookmarkStart w:id="1703" w:name="section_5.2.4.6"/>
      <w:bookmarkEnd w:id="1702"/>
      <w:bookmarkEnd w:id="1703"/>
      <w:r w:rsidRPr="00C36773">
        <w:rPr>
          <w:rFonts w:ascii="Times New Roman" w:eastAsia="Times New Roman" w:hAnsi="Times New Roman" w:cs="Times New Roman"/>
          <w:b/>
          <w:bCs/>
          <w:color w:val="000000"/>
          <w:sz w:val="30"/>
          <w:szCs w:val="30"/>
        </w:rPr>
        <w:lastRenderedPageBreak/>
        <w:t>5.2.4.6. URI Resolution Involving Reference Elements</w:t>
      </w:r>
    </w:p>
    <w:p w14:paraId="64F4CA92" w14:textId="2859423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C36773">
        <w:rPr>
          <w:rFonts w:ascii="Courier New" w:eastAsia="Times New Roman" w:hAnsi="Courier New" w:cs="Courier New"/>
          <w:color w:val="000000"/>
          <w:sz w:val="19"/>
          <w:szCs w:val="19"/>
        </w:rPr>
        <w:t>xs:anyURI</w:t>
      </w:r>
      <w:r w:rsidRPr="00C36773">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5-32, </w:t>
      </w:r>
      <w:r w:rsidRPr="00C36773">
        <w:rPr>
          <w:rFonts w:ascii="Times New Roman" w:eastAsia="Times New Roman" w:hAnsi="Times New Roman" w:cs="Times New Roman"/>
          <w:i/>
          <w:iCs/>
          <w:color w:val="000000"/>
          <w:sz w:val="24"/>
          <w:szCs w:val="24"/>
          <w:shd w:val="clear" w:color="auto" w:fill="FFFFFF"/>
        </w:rPr>
        <w:t xml:space="preserve">Resolve </w:t>
      </w:r>
      <w:del w:id="1704" w:author="Chipman, Charles" w:date="2019-01-29T16:27:00Z">
        <w:r w:rsidRPr="00C36773" w:rsidDel="00B244C1">
          <w:rPr>
            <w:rFonts w:ascii="Times New Roman" w:eastAsia="Times New Roman" w:hAnsi="Times New Roman" w:cs="Times New Roman"/>
            <w:i/>
            <w:iCs/>
            <w:color w:val="000000"/>
            <w:sz w:val="24"/>
            <w:szCs w:val="24"/>
            <w:shd w:val="clear" w:color="auto" w:fill="FFFFFF"/>
          </w:rPr>
          <w:delText xml:space="preserve">MPD </w:delText>
        </w:r>
      </w:del>
      <w:ins w:id="1705" w:author="Chipman, Charles" w:date="2019-01-29T16:27:00Z">
        <w:r w:rsidR="00B244C1">
          <w:rPr>
            <w:rFonts w:ascii="Times New Roman" w:eastAsia="Times New Roman" w:hAnsi="Times New Roman" w:cs="Times New Roman"/>
            <w:i/>
            <w:iCs/>
            <w:color w:val="000000"/>
            <w:sz w:val="24"/>
            <w:szCs w:val="24"/>
            <w:shd w:val="clear" w:color="auto" w:fill="FFFFFF"/>
          </w:rPr>
          <w:t>IEPD</w:t>
        </w:r>
        <w:r w:rsidR="00B244C1"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URI with Fragment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E0C232D" w14:textId="5619A339"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shd w:val="clear" w:color="auto" w:fill="FFFFFF"/>
        </w:rPr>
        <w:fldChar w:fldCharType="begin"/>
      </w:r>
      <w:r>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Pr>
          <w:rFonts w:ascii="Times New Roman" w:eastAsia="Times New Roman" w:hAnsi="Times New Roman" w:cs="Times New Roman"/>
          <w:b/>
          <w:bCs/>
          <w:color w:val="000000"/>
          <w:sz w:val="24"/>
          <w:szCs w:val="24"/>
          <w:shd w:val="clear" w:color="auto" w:fill="FFFFFF"/>
        </w:rPr>
        <w:fldChar w:fldCharType="separate"/>
      </w:r>
      <w:r w:rsidR="00C36773" w:rsidRPr="00C36773">
        <w:rPr>
          <w:rFonts w:ascii="Times New Roman" w:eastAsia="Times New Roman" w:hAnsi="Times New Roman" w:cs="Times New Roman"/>
          <w:b/>
          <w:bCs/>
          <w:color w:val="000000"/>
          <w:sz w:val="24"/>
          <w:szCs w:val="24"/>
          <w:shd w:val="clear" w:color="auto" w:fill="FFFFFF"/>
        </w:rPr>
        <w:t xml:space="preserve">[NIEM Naming and Design Rules </w:t>
      </w:r>
      <w:del w:id="1706" w:author="Chipman, Charles" w:date="2019-01-29T16:27:00Z">
        <w:r w:rsidR="00C36773" w:rsidRPr="00C36773" w:rsidDel="00B244C1">
          <w:rPr>
            <w:rFonts w:ascii="Times New Roman" w:eastAsia="Times New Roman" w:hAnsi="Times New Roman" w:cs="Times New Roman"/>
            <w:b/>
            <w:bCs/>
            <w:color w:val="000000"/>
            <w:sz w:val="24"/>
            <w:szCs w:val="24"/>
            <w:shd w:val="clear" w:color="auto" w:fill="FFFFFF"/>
          </w:rPr>
          <w:delText>3</w:delText>
        </w:r>
      </w:del>
      <w:ins w:id="1707" w:author="Chipman, Charles" w:date="2019-01-29T16:27:00Z">
        <w:r w:rsidR="00B244C1">
          <w:rPr>
            <w:rFonts w:ascii="Times New Roman" w:eastAsia="Times New Roman" w:hAnsi="Times New Roman" w:cs="Times New Roman"/>
            <w:b/>
            <w:bCs/>
            <w:color w:val="000000"/>
            <w:sz w:val="24"/>
            <w:szCs w:val="24"/>
            <w:shd w:val="clear" w:color="auto" w:fill="FFFFFF"/>
          </w:rPr>
          <w:t>4</w:t>
        </w:r>
      </w:ins>
      <w:r w:rsidR="00C36773" w:rsidRPr="00C36773">
        <w:rPr>
          <w:rFonts w:ascii="Times New Roman" w:eastAsia="Times New Roman" w:hAnsi="Times New Roman" w:cs="Times New Roman"/>
          <w:b/>
          <w:bCs/>
          <w:color w:val="000000"/>
          <w:sz w:val="24"/>
          <w:szCs w:val="24"/>
          <w:shd w:val="clear" w:color="auto" w:fill="FFFFFF"/>
        </w:rPr>
        <w:t>.0]</w:t>
      </w:r>
      <w:r>
        <w:rPr>
          <w:rFonts w:ascii="Times New Roman" w:eastAsia="Times New Roman" w:hAnsi="Times New Roman" w:cs="Times New Roman"/>
          <w:b/>
          <w:bCs/>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w:t>
      </w:r>
      <w:hyperlink r:id="rId155" w:anchor="definition_reference_element" w:tgtFrame="_blank" w:history="1">
        <w:r w:rsidR="00C36773" w:rsidRPr="00C36773">
          <w:rPr>
            <w:rFonts w:ascii="Times New Roman" w:eastAsia="Times New Roman" w:hAnsi="Times New Roman" w:cs="Times New Roman"/>
            <w:color w:val="000000"/>
            <w:sz w:val="24"/>
            <w:szCs w:val="24"/>
            <w:shd w:val="clear" w:color="auto" w:fill="FFFFFF"/>
          </w:rPr>
          <w:t>§12.3, Reference Elements</w:t>
        </w:r>
      </w:hyperlink>
      <w:r w:rsidR="00C36773" w:rsidRPr="00C36773">
        <w:rPr>
          <w:rFonts w:ascii="Times New Roman" w:eastAsia="Times New Roman" w:hAnsi="Times New Roman" w:cs="Times New Roman"/>
          <w:color w:val="000000"/>
          <w:sz w:val="24"/>
          <w:szCs w:val="24"/>
        </w:rPr>
        <w:t xml:space="preserve"> defines a NIEM </w:t>
      </w:r>
      <w:bookmarkStart w:id="1708" w:name="d3e4816"/>
      <w:bookmarkEnd w:id="1708"/>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reference element</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as follows:</w:t>
      </w:r>
    </w:p>
    <w:p w14:paraId="52AE2A8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709" w:name="definition_reference_element"/>
      <w:bookmarkEnd w:id="1709"/>
      <w:r w:rsidRPr="00C36773">
        <w:rPr>
          <w:rFonts w:ascii="Times New Roman" w:eastAsia="Times New Roman" w:hAnsi="Times New Roman" w:cs="Times New Roman"/>
          <w:b/>
          <w:bCs/>
          <w:color w:val="000000"/>
          <w:sz w:val="24"/>
          <w:szCs w:val="24"/>
        </w:rPr>
        <w:t>[Definition: reference element]</w:t>
      </w:r>
    </w:p>
    <w:p w14:paraId="7EA3155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reference element is an element information item that has an attribute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 A reference element refers to its value by reference, instead of carrying it as content.</w:t>
      </w:r>
    </w:p>
    <w:p w14:paraId="5176E50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Thus, the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with a value equal to that of </w:t>
      </w:r>
      <w:r w:rsidRPr="00C36773">
        <w:rPr>
          <w:rFonts w:ascii="Courier New" w:eastAsia="Times New Roman" w:hAnsi="Courier New" w:cs="Courier New"/>
          <w:color w:val="000000"/>
          <w:sz w:val="19"/>
          <w:szCs w:val="19"/>
        </w:rPr>
        <w:t>structures:ref</w:t>
      </w:r>
      <w:r w:rsidRPr="00C36773">
        <w:rPr>
          <w:rFonts w:ascii="Times New Roman" w:eastAsia="Times New Roman" w:hAnsi="Times New Roman" w:cs="Times New Roman"/>
          <w:color w:val="000000"/>
          <w:sz w:val="24"/>
          <w:szCs w:val="24"/>
        </w:rPr>
        <w:t>.</w:t>
      </w:r>
    </w:p>
    <w:p w14:paraId="593D1462" w14:textId="254E5D3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710" w:name="d3e4844"/>
      <w:bookmarkEnd w:id="1710"/>
      <w:del w:id="1711" w:author="Chipman, Charles" w:date="2019-01-29T16:27: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 catalog document</w:delText>
        </w:r>
        <w:r w:rsidRPr="00C36773" w:rsidDel="00B244C1">
          <w:rPr>
            <w:rFonts w:ascii="Times New Roman" w:eastAsia="Times New Roman" w:hAnsi="Times New Roman" w:cs="Times New Roman"/>
            <w:color w:val="000000"/>
            <w:sz w:val="24"/>
            <w:szCs w:val="24"/>
          </w:rPr>
          <w:fldChar w:fldCharType="end"/>
        </w:r>
      </w:del>
      <w:ins w:id="1712" w:author="Chipman, Charles" w:date="2019-01-29T16:27: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shd w:val="clear" w:color="auto" w:fill="FFFFFF"/>
          </w:rPr>
          <w:t xml:space="preserve"> catalog document</w:t>
        </w:r>
        <w:r w:rsidR="00B244C1"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reuses NIEM Core and so it conforms to NIEM. Therefore, one or more NIEM </w:t>
      </w:r>
      <w:bookmarkStart w:id="1713" w:name="d3e4847"/>
      <w:bookmarkEnd w:id="17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The definition of </w:t>
      </w:r>
      <w:bookmarkStart w:id="1714" w:name="d3e4853"/>
      <w:bookmarkEnd w:id="17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 URI</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1715" w:name="d3e4856"/>
      <w:bookmarkEnd w:id="17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"definition_reference_element"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element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1743E17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16" w:name="XML-Catalog-URI"/>
      <w:bookmarkStart w:id="1717" w:name="section_5.2.4.7"/>
      <w:bookmarkEnd w:id="1716"/>
      <w:bookmarkEnd w:id="1717"/>
      <w:r w:rsidRPr="00C36773">
        <w:rPr>
          <w:rFonts w:ascii="Times New Roman" w:eastAsia="Times New Roman" w:hAnsi="Times New Roman" w:cs="Times New Roman"/>
          <w:b/>
          <w:bCs/>
          <w:color w:val="000000"/>
          <w:sz w:val="30"/>
          <w:szCs w:val="30"/>
        </w:rPr>
        <w:t>5.2.4.7. XML Catalog URI</w:t>
      </w:r>
    </w:p>
    <w:p w14:paraId="222CB732" w14:textId="3232098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718" w:name="d3e4867"/>
      <w:bookmarkEnd w:id="17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conforms to </w:t>
      </w:r>
      <w:hyperlink r:id="rId156"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For the purpose of </w:t>
      </w:r>
      <w:del w:id="1719" w:author="Chipman, Charles" w:date="2019-01-29T16:28:00Z">
        <w:r w:rsidRPr="00C36773" w:rsidDel="00B244C1">
          <w:rPr>
            <w:rFonts w:ascii="Times New Roman" w:eastAsia="Times New Roman" w:hAnsi="Times New Roman" w:cs="Times New Roman"/>
            <w:color w:val="000000"/>
            <w:sz w:val="24"/>
            <w:szCs w:val="24"/>
          </w:rPr>
          <w:delText xml:space="preserve">MPD </w:delText>
        </w:r>
      </w:del>
      <w:ins w:id="1720" w:author="Chipman, Charles" w:date="2019-01-29T16:28: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validation, the following rules ensure that an XML catalog document contains URIs that correctly resolve.</w:t>
      </w:r>
    </w:p>
    <w:p w14:paraId="287CB86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21" w:name="xc1"/>
      <w:bookmarkStart w:id="1722" w:name="rule_5-33"/>
      <w:bookmarkEnd w:id="1721"/>
      <w:bookmarkEnd w:id="1722"/>
      <w:r w:rsidRPr="00C36773">
        <w:rPr>
          <w:rFonts w:ascii="Times New Roman" w:eastAsia="Times New Roman" w:hAnsi="Times New Roman" w:cs="Times New Roman"/>
          <w:b/>
          <w:bCs/>
          <w:color w:val="000000"/>
          <w:sz w:val="30"/>
          <w:szCs w:val="30"/>
        </w:rPr>
        <w:t xml:space="preserve">Rule 5-33. XML Catalog </w:t>
      </w:r>
      <w:r w:rsidRPr="00C36773">
        <w:rPr>
          <w:rFonts w:ascii="Courier New" w:eastAsia="Times New Roman" w:hAnsi="Courier New" w:cs="Courier New"/>
          <w:b/>
          <w:bCs/>
          <w:color w:val="000000"/>
          <w:sz w:val="24"/>
          <w:szCs w:val="24"/>
        </w:rPr>
        <w:t>uri</w:t>
      </w:r>
      <w:r w:rsidRPr="00C36773">
        <w:rPr>
          <w:rFonts w:ascii="Times New Roman" w:eastAsia="Times New Roman" w:hAnsi="Times New Roman" w:cs="Times New Roman"/>
          <w:b/>
          <w:bCs/>
          <w:color w:val="000000"/>
          <w:sz w:val="30"/>
          <w:szCs w:val="30"/>
        </w:rPr>
        <w:t xml:space="preserve"> Value Resolves to Resource</w:t>
      </w:r>
    </w:p>
    <w:p w14:paraId="53BB2CF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5-33] (XML-catalog) (Constraint)</w:t>
      </w:r>
    </w:p>
    <w:p w14:paraId="4EB81E7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723" w:name="d3e4884"/>
      <w:bookmarkEnd w:id="17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value of a </w:t>
      </w:r>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 MUST </w:t>
      </w:r>
      <w:bookmarkStart w:id="1724" w:name="d3e4893"/>
      <w:bookmarkEnd w:id="17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resource.</w:t>
      </w:r>
    </w:p>
    <w:p w14:paraId="0875EAA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25" w:name="xc2"/>
      <w:bookmarkStart w:id="1726" w:name="rule_5-34"/>
      <w:bookmarkEnd w:id="1725"/>
      <w:bookmarkEnd w:id="1726"/>
      <w:r w:rsidRPr="00C36773">
        <w:rPr>
          <w:rFonts w:ascii="Times New Roman" w:eastAsia="Times New Roman" w:hAnsi="Times New Roman" w:cs="Times New Roman"/>
          <w:b/>
          <w:bCs/>
          <w:color w:val="000000"/>
          <w:sz w:val="30"/>
          <w:szCs w:val="30"/>
        </w:rPr>
        <w:t xml:space="preserve">Rule 5-34. XML Catalog </w:t>
      </w:r>
      <w:r w:rsidRPr="00C36773">
        <w:rPr>
          <w:rFonts w:ascii="Courier New" w:eastAsia="Times New Roman" w:hAnsi="Courier New" w:cs="Courier New"/>
          <w:b/>
          <w:bCs/>
          <w:color w:val="000000"/>
          <w:sz w:val="24"/>
          <w:szCs w:val="24"/>
        </w:rPr>
        <w:t>uri</w:t>
      </w:r>
      <w:r w:rsidRPr="00C36773">
        <w:rPr>
          <w:rFonts w:ascii="Times New Roman" w:eastAsia="Times New Roman" w:hAnsi="Times New Roman" w:cs="Times New Roman"/>
          <w:b/>
          <w:bCs/>
          <w:color w:val="000000"/>
          <w:sz w:val="30"/>
          <w:szCs w:val="30"/>
        </w:rPr>
        <w:t xml:space="preserve"> Value Resolves to Resource with Correct Target Namespace</w:t>
      </w:r>
    </w:p>
    <w:p w14:paraId="2EB7518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5-34] (XML-catalog) (Constraint)</w:t>
      </w:r>
    </w:p>
    <w:p w14:paraId="49BF412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 </w:t>
      </w:r>
      <w:bookmarkStart w:id="1727" w:name="d3e4910"/>
      <w:bookmarkEnd w:id="17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given an </w:t>
      </w:r>
      <w:bookmarkStart w:id="1728" w:name="d3e4913"/>
      <w:bookmarkEnd w:id="17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resolved by the value of a </w:t>
      </w:r>
      <w:r w:rsidRPr="00C36773">
        <w:rPr>
          <w:rFonts w:ascii="Courier New" w:eastAsia="Times New Roman" w:hAnsi="Courier New" w:cs="Courier New"/>
          <w:color w:val="000000"/>
          <w:sz w:val="19"/>
          <w:szCs w:val="19"/>
        </w:rPr>
        <w:t>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 the </w:t>
      </w:r>
      <w:bookmarkStart w:id="1729" w:name="d3e4922"/>
      <w:bookmarkEnd w:id="17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target namespace MUST equal the value of the </w:t>
      </w:r>
      <w:r w:rsidRPr="00C36773">
        <w:rPr>
          <w:rFonts w:ascii="Courier New" w:eastAsia="Times New Roman" w:hAnsi="Courier New" w:cs="Courier New"/>
          <w:color w:val="000000"/>
          <w:sz w:val="19"/>
          <w:szCs w:val="19"/>
        </w:rPr>
        <w:t>name</w:t>
      </w:r>
      <w:r w:rsidRPr="00C36773">
        <w:rPr>
          <w:rFonts w:ascii="Times New Roman" w:eastAsia="Times New Roman" w:hAnsi="Times New Roman" w:cs="Times New Roman"/>
          <w:color w:val="000000"/>
          <w:sz w:val="24"/>
          <w:szCs w:val="24"/>
        </w:rPr>
        <w:t xml:space="preserve"> (a namespace string) attribute owned by the </w:t>
      </w:r>
      <w:r w:rsidRPr="00C36773">
        <w:rPr>
          <w:rFonts w:ascii="Courier New" w:eastAsia="Times New Roman" w:hAnsi="Courier New" w:cs="Courier New"/>
          <w:color w:val="000000"/>
          <w:sz w:val="19"/>
          <w:szCs w:val="19"/>
        </w:rPr>
        <w:t>er:uri</w:t>
      </w:r>
      <w:r w:rsidRPr="00C36773">
        <w:rPr>
          <w:rFonts w:ascii="Times New Roman" w:eastAsia="Times New Roman" w:hAnsi="Times New Roman" w:cs="Times New Roman"/>
          <w:color w:val="000000"/>
          <w:sz w:val="24"/>
          <w:szCs w:val="24"/>
        </w:rPr>
        <w:t xml:space="preserve"> element.</w:t>
      </w:r>
    </w:p>
    <w:p w14:paraId="4932FC83" w14:textId="41408A3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30" w:name="URI-Summary"/>
      <w:bookmarkStart w:id="1731" w:name="section_5.2.4.8"/>
      <w:bookmarkEnd w:id="1730"/>
      <w:bookmarkEnd w:id="1731"/>
      <w:r w:rsidRPr="00C36773">
        <w:rPr>
          <w:rFonts w:ascii="Times New Roman" w:eastAsia="Times New Roman" w:hAnsi="Times New Roman" w:cs="Times New Roman"/>
          <w:b/>
          <w:bCs/>
          <w:color w:val="000000"/>
          <w:sz w:val="30"/>
          <w:szCs w:val="30"/>
        </w:rPr>
        <w:t xml:space="preserve">5.2.4.8. Summary of </w:t>
      </w:r>
      <w:del w:id="1732" w:author="Chipman, Charles" w:date="2019-01-29T16:28:00Z">
        <w:r w:rsidRPr="00C36773" w:rsidDel="00B244C1">
          <w:rPr>
            <w:rFonts w:ascii="Times New Roman" w:eastAsia="Times New Roman" w:hAnsi="Times New Roman" w:cs="Times New Roman"/>
            <w:b/>
            <w:bCs/>
            <w:color w:val="000000"/>
            <w:sz w:val="30"/>
            <w:szCs w:val="30"/>
          </w:rPr>
          <w:delText xml:space="preserve">MPD </w:delText>
        </w:r>
      </w:del>
      <w:ins w:id="1733" w:author="Chipman, Charles" w:date="2019-01-29T16:28:00Z">
        <w:r w:rsidR="00B244C1">
          <w:rPr>
            <w:rFonts w:ascii="Times New Roman" w:eastAsia="Times New Roman" w:hAnsi="Times New Roman" w:cs="Times New Roman"/>
            <w:b/>
            <w:bCs/>
            <w:color w:val="000000"/>
            <w:sz w:val="30"/>
            <w:szCs w:val="30"/>
          </w:rPr>
          <w:t>IEPD</w:t>
        </w:r>
        <w:r w:rsidR="00B244C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URIs</w:t>
      </w:r>
    </w:p>
    <w:p w14:paraId="440DFFC9" w14:textId="7FE7C84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summarizes the various URIs used in the </w:t>
      </w:r>
      <w:del w:id="1734" w:author="Chipman, Charles" w:date="2019-01-29T16:28:00Z">
        <w:r w:rsidRPr="00C36773" w:rsidDel="00B244C1">
          <w:rPr>
            <w:rFonts w:ascii="Times New Roman" w:eastAsia="Times New Roman" w:hAnsi="Times New Roman" w:cs="Times New Roman"/>
            <w:color w:val="000000"/>
            <w:sz w:val="24"/>
            <w:szCs w:val="24"/>
          </w:rPr>
          <w:delText xml:space="preserve">MPD </w:delText>
        </w:r>
      </w:del>
      <w:ins w:id="1735" w:author="Chipman, Charles" w:date="2019-01-29T16:28:00Z">
        <w:r w:rsidR="00B244C1">
          <w:rPr>
            <w:rFonts w:ascii="Times New Roman" w:eastAsia="Times New Roman" w:hAnsi="Times New Roman" w:cs="Times New Roman"/>
            <w:color w:val="000000"/>
            <w:sz w:val="24"/>
            <w:szCs w:val="24"/>
          </w:rPr>
          <w:t>IEPD</w:t>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It also presents a summary of </w:t>
      </w:r>
      <w:hyperlink r:id="rId157"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See that reference for explanation and details of URI syntax.</w:t>
      </w:r>
    </w:p>
    <w:p w14:paraId="681AA5D2" w14:textId="77777777"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1736" w:name="table_5-1"/>
      <w:bookmarkEnd w:id="1736"/>
      <w:r w:rsidRPr="00C36773">
        <w:rPr>
          <w:rFonts w:ascii="Times New Roman" w:eastAsia="Times New Roman" w:hAnsi="Times New Roman" w:cs="Times New Roman"/>
          <w:b/>
          <w:bCs/>
          <w:color w:val="000000"/>
          <w:sz w:val="24"/>
          <w:szCs w:val="24"/>
        </w:rPr>
        <w:t>Table 5-1: Summary of</w:t>
      </w:r>
      <w:hyperlink r:id="rId158" w:tgtFrame="_blank" w:history="1">
        <w:r w:rsidRPr="00C36773">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C36773" w:rsidRPr="00C36773" w14:paraId="311C923C"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1586764"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7835C12"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56FD1DE"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DD2F562"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Examples</w:t>
            </w:r>
          </w:p>
        </w:tc>
      </w:tr>
      <w:tr w:rsidR="00C36773" w:rsidRPr="00C36773" w14:paraId="7DCC49E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022D54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CB13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7CCE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C4A5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http://nlets.org/rap/3.1/</w:t>
            </w:r>
          </w:p>
        </w:tc>
      </w:tr>
      <w:tr w:rsidR="00C36773" w:rsidRPr="00C36773" w14:paraId="0301CF0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13B6D5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EA7C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6685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D813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http://nlets.org/rap/3.1/#rap-sheet2</w:t>
            </w:r>
          </w:p>
        </w:tc>
      </w:tr>
      <w:tr w:rsidR="00C36773" w:rsidRPr="00C36773" w14:paraId="520F759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770090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7F27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DBFB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567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 xml:space="preserve">/iep-sample/query.xml </w:t>
            </w:r>
            <w:r w:rsidRPr="00C36773">
              <w:rPr>
                <w:rFonts w:ascii="Times New Roman" w:eastAsia="Times New Roman" w:hAnsi="Times New Roman" w:cs="Times New Roman"/>
                <w:color w:val="000000"/>
                <w:sz w:val="24"/>
                <w:szCs w:val="24"/>
              </w:rPr>
              <w:t>or</w:t>
            </w:r>
            <w:r w:rsidRPr="00C36773">
              <w:rPr>
                <w:rFonts w:ascii="Courier New" w:eastAsia="Times New Roman" w:hAnsi="Courier New" w:cs="Courier New"/>
                <w:color w:val="000000"/>
                <w:sz w:val="19"/>
                <w:szCs w:val="19"/>
              </w:rPr>
              <w:t xml:space="preserve"> #A3 </w:t>
            </w:r>
            <w:r w:rsidRPr="00C36773">
              <w:rPr>
                <w:rFonts w:ascii="Times New Roman" w:eastAsia="Times New Roman" w:hAnsi="Times New Roman" w:cs="Times New Roman"/>
                <w:color w:val="000000"/>
                <w:sz w:val="24"/>
                <w:szCs w:val="24"/>
              </w:rPr>
              <w:t>or</w:t>
            </w:r>
            <w:r w:rsidRPr="00C36773">
              <w:rPr>
                <w:rFonts w:ascii="Courier New" w:eastAsia="Times New Roman" w:hAnsi="Courier New" w:cs="Courier New"/>
                <w:color w:val="000000"/>
                <w:sz w:val="19"/>
                <w:szCs w:val="19"/>
              </w:rPr>
              <w:t xml:space="preserve"> /iep-sample/query.xml#A3</w:t>
            </w:r>
          </w:p>
        </w:tc>
      </w:tr>
      <w:tr w:rsidR="00C36773" w:rsidRPr="00C36773" w14:paraId="4DF3AD9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61EF1A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7EA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D284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F3AE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any example in 1, 2, or 3 above</w:t>
            </w:r>
          </w:p>
        </w:tc>
      </w:tr>
    </w:tbl>
    <w:p w14:paraId="1856AB5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4FF7A7E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the table above indicates, </w:t>
      </w:r>
      <w:hyperlink r:id="rId159" w:anchor="RFC3986-URI" w:history="1">
        <w:r w:rsidRPr="00C36773">
          <w:rPr>
            <w:rFonts w:ascii="Times New Roman" w:eastAsia="Times New Roman" w:hAnsi="Times New Roman" w:cs="Times New Roman"/>
            <w:b/>
            <w:bCs/>
            <w:color w:val="000000"/>
            <w:sz w:val="24"/>
            <w:szCs w:val="24"/>
            <w:shd w:val="clear" w:color="auto" w:fill="FFFFFF"/>
          </w:rPr>
          <w:t>[RFC 3986 URI]</w:t>
        </w:r>
      </w:hyperlink>
      <w:r w:rsidRPr="00C36773">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from taking the fragment-only form of a &lt;relative-reference&gt;.</w:t>
      </w:r>
    </w:p>
    <w:p w14:paraId="6AF23D4F" w14:textId="289A2289" w:rsidR="00C36773" w:rsidRPr="00C36773" w:rsidRDefault="00C36773" w:rsidP="00C36773">
      <w:pPr>
        <w:keepNext/>
        <w:spacing w:line="240" w:lineRule="auto"/>
        <w:jc w:val="center"/>
        <w:rPr>
          <w:rFonts w:ascii="Times New Roman" w:eastAsia="Times New Roman" w:hAnsi="Times New Roman" w:cs="Times New Roman"/>
          <w:b/>
          <w:bCs/>
          <w:color w:val="000000"/>
          <w:sz w:val="24"/>
          <w:szCs w:val="24"/>
        </w:rPr>
      </w:pPr>
      <w:bookmarkStart w:id="1737" w:name="table_5-2"/>
      <w:bookmarkEnd w:id="1737"/>
      <w:r w:rsidRPr="00C36773">
        <w:rPr>
          <w:rFonts w:ascii="Times New Roman" w:eastAsia="Times New Roman" w:hAnsi="Times New Roman" w:cs="Times New Roman"/>
          <w:b/>
          <w:bCs/>
          <w:color w:val="000000"/>
          <w:sz w:val="24"/>
          <w:szCs w:val="24"/>
        </w:rPr>
        <w:t xml:space="preserve">Table 5-2: Summary of </w:t>
      </w:r>
      <w:del w:id="1738" w:author="Chipman, Charles" w:date="2019-01-29T16:28:00Z">
        <w:r w:rsidRPr="00C36773" w:rsidDel="00B244C1">
          <w:rPr>
            <w:rFonts w:ascii="Times New Roman" w:eastAsia="Times New Roman" w:hAnsi="Times New Roman" w:cs="Times New Roman"/>
            <w:b/>
            <w:bCs/>
            <w:color w:val="000000"/>
            <w:sz w:val="24"/>
            <w:szCs w:val="24"/>
          </w:rPr>
          <w:delText xml:space="preserve">MPD </w:delText>
        </w:r>
      </w:del>
      <w:ins w:id="1739" w:author="Chipman, Charles" w:date="2019-01-29T16:28:00Z">
        <w:r w:rsidR="00B244C1">
          <w:rPr>
            <w:rFonts w:ascii="Times New Roman" w:eastAsia="Times New Roman" w:hAnsi="Times New Roman" w:cs="Times New Roman"/>
            <w:b/>
            <w:bCs/>
            <w:color w:val="000000"/>
            <w:sz w:val="24"/>
            <w:szCs w:val="24"/>
          </w:rPr>
          <w:t>IEPD</w:t>
        </w:r>
        <w:r w:rsidR="00B244C1"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URI attributes</w:t>
      </w:r>
    </w:p>
    <w:tbl>
      <w:tblPr>
        <w:tblW w:w="0" w:type="auto"/>
        <w:tblCellMar>
          <w:top w:w="15" w:type="dxa"/>
          <w:left w:w="15" w:type="dxa"/>
          <w:bottom w:w="15" w:type="dxa"/>
          <w:right w:w="15" w:type="dxa"/>
        </w:tblCellMar>
        <w:tblLook w:val="04A0" w:firstRow="1" w:lastRow="0" w:firstColumn="1" w:lastColumn="0" w:noHBand="0" w:noVBand="1"/>
      </w:tblPr>
      <w:tblGrid>
        <w:gridCol w:w="1741"/>
        <w:gridCol w:w="7603"/>
      </w:tblGrid>
      <w:tr w:rsidR="00C36773" w:rsidRPr="00C36773" w14:paraId="2314C5E5"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A26F675"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3C9E2F5"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URI Syntax (refer to table above)</w:t>
            </w:r>
          </w:p>
        </w:tc>
      </w:tr>
      <w:tr w:rsidR="00C36773" w:rsidRPr="00C36773" w14:paraId="41B26B2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EF8A374" w14:textId="27A017D3" w:rsidR="00C36773" w:rsidRPr="00C36773" w:rsidRDefault="00C36773" w:rsidP="00B244C1">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w:t>
            </w:r>
            <w:del w:id="1740" w:author="Chipman, Charles" w:date="2019-01-29T16:28:00Z">
              <w:r w:rsidRPr="00C36773" w:rsidDel="00B244C1">
                <w:rPr>
                  <w:rFonts w:ascii="Courier New" w:eastAsia="Times New Roman" w:hAnsi="Courier New" w:cs="Courier New"/>
                  <w:color w:val="000000"/>
                  <w:sz w:val="19"/>
                  <w:szCs w:val="19"/>
                </w:rPr>
                <w:delText>mpdURI</w:delText>
              </w:r>
            </w:del>
            <w:ins w:id="1741" w:author="Chipman, Charles" w:date="2019-01-29T16:28:00Z">
              <w:r w:rsidR="00B244C1">
                <w:rPr>
                  <w:rFonts w:ascii="Courier New" w:eastAsia="Times New Roman" w:hAnsi="Courier New" w:cs="Courier New"/>
                  <w:color w:val="000000"/>
                  <w:sz w:val="19"/>
                  <w:szCs w:val="19"/>
                </w:rPr>
                <w:t>iepd</w:t>
              </w:r>
              <w:r w:rsidR="00B244C1" w:rsidRPr="00C36773">
                <w:rPr>
                  <w:rFonts w:ascii="Courier New" w:eastAsia="Times New Roman" w:hAnsi="Courier New" w:cs="Courier New"/>
                  <w:color w:val="000000"/>
                  <w:sz w:val="19"/>
                  <w:szCs w:val="19"/>
                </w:rPr>
                <w:t>URI</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37AF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&lt;absolute-URI&gt;</w:t>
            </w:r>
          </w:p>
        </w:tc>
      </w:tr>
      <w:tr w:rsidR="00C36773" w:rsidRPr="00C36773" w14:paraId="5CBACF9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4C624F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5EBFA" w14:textId="0CF220EB" w:rsidR="00C36773" w:rsidRPr="00C36773" w:rsidRDefault="00C36773" w:rsidP="00B244C1">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&lt;relative-reference&gt;; excluding fragment-only format; relative to </w:t>
            </w:r>
            <w:bookmarkStart w:id="1742" w:name="d3e5088"/>
            <w:bookmarkEnd w:id="1742"/>
            <w:del w:id="1743"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 catalog document</w:delText>
              </w:r>
              <w:r w:rsidRPr="00C36773" w:rsidDel="00B244C1">
                <w:rPr>
                  <w:rFonts w:ascii="Times New Roman" w:eastAsia="Times New Roman" w:hAnsi="Times New Roman" w:cs="Times New Roman"/>
                  <w:color w:val="000000"/>
                  <w:sz w:val="24"/>
                  <w:szCs w:val="24"/>
                </w:rPr>
                <w:fldChar w:fldCharType="end"/>
              </w:r>
            </w:del>
            <w:ins w:id="1744"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shd w:val="clear" w:color="auto" w:fill="FFFFFF"/>
                </w:rPr>
                <w:t xml:space="preserve"> catalog document</w:t>
              </w:r>
              <w:r w:rsidR="00B244C1" w:rsidRPr="00C36773">
                <w:rPr>
                  <w:rFonts w:ascii="Times New Roman" w:eastAsia="Times New Roman" w:hAnsi="Times New Roman" w:cs="Times New Roman"/>
                  <w:color w:val="000000"/>
                  <w:sz w:val="24"/>
                  <w:szCs w:val="24"/>
                </w:rPr>
                <w:fldChar w:fldCharType="end"/>
              </w:r>
            </w:ins>
          </w:p>
        </w:tc>
      </w:tr>
      <w:tr w:rsidR="00C36773" w:rsidRPr="00C36773" w14:paraId="1E9D922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5BA410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52D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r>
      <w:tr w:rsidR="00C36773" w:rsidRPr="00C36773" w14:paraId="7082847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DFD6A1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ADDF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&lt;URI&gt;</w:t>
            </w:r>
          </w:p>
        </w:tc>
      </w:tr>
    </w:tbl>
    <w:p w14:paraId="5A203EA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2210E89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45" w:name="Change-Log"/>
      <w:bookmarkStart w:id="1746" w:name="section_5.3"/>
      <w:bookmarkEnd w:id="1745"/>
      <w:bookmarkEnd w:id="1746"/>
      <w:r w:rsidRPr="00C36773">
        <w:rPr>
          <w:rFonts w:ascii="Times New Roman" w:eastAsia="Times New Roman" w:hAnsi="Times New Roman" w:cs="Times New Roman"/>
          <w:b/>
          <w:bCs/>
          <w:color w:val="000000"/>
          <w:sz w:val="30"/>
          <w:szCs w:val="30"/>
        </w:rPr>
        <w:t>5.3. Change Log</w:t>
      </w:r>
    </w:p>
    <w:p w14:paraId="7DB77A63" w14:textId="2605749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version identifier is a useful and simple visual indicator that an </w:t>
      </w:r>
      <w:bookmarkStart w:id="1747" w:name="d3e5131"/>
      <w:bookmarkEnd w:id="1747"/>
      <w:del w:id="1748"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FFFFFF"/>
          </w:rPr>
          <w:delText>MPD</w:delText>
        </w:r>
        <w:r w:rsidRPr="00C36773" w:rsidDel="00B244C1">
          <w:rPr>
            <w:rFonts w:ascii="Times New Roman" w:eastAsia="Times New Roman" w:hAnsi="Times New Roman" w:cs="Times New Roman"/>
            <w:color w:val="000000"/>
            <w:sz w:val="24"/>
            <w:szCs w:val="24"/>
          </w:rPr>
          <w:fldChar w:fldCharType="end"/>
        </w:r>
        <w:r w:rsidRPr="00C36773" w:rsidDel="00B244C1">
          <w:rPr>
            <w:rFonts w:ascii="Times New Roman" w:eastAsia="Times New Roman" w:hAnsi="Times New Roman" w:cs="Times New Roman"/>
            <w:color w:val="000000"/>
            <w:sz w:val="24"/>
            <w:szCs w:val="24"/>
          </w:rPr>
          <w:delText xml:space="preserve"> </w:delText>
        </w:r>
      </w:del>
      <w:ins w:id="1749"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FFFFFF"/>
          </w:rPr>
          <w:t>IEPD</w:t>
        </w:r>
        <w:r w:rsidR="00B244C1" w:rsidRPr="00C36773">
          <w:rPr>
            <w:rFonts w:ascii="Times New Roman" w:eastAsia="Times New Roman" w:hAnsi="Times New Roman" w:cs="Times New Roman"/>
            <w:color w:val="000000"/>
            <w:sz w:val="24"/>
            <w:szCs w:val="24"/>
          </w:rPr>
          <w:fldChar w:fldCharType="end"/>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has changed. However, a </w:t>
      </w:r>
      <w:r w:rsidRPr="00C36773">
        <w:rPr>
          <w:rFonts w:ascii="Times New Roman" w:eastAsia="Times New Roman" w:hAnsi="Times New Roman" w:cs="Times New Roman"/>
          <w:i/>
          <w:iCs/>
          <w:color w:val="000000"/>
          <w:sz w:val="24"/>
          <w:szCs w:val="24"/>
        </w:rPr>
        <w:t>change log</w:t>
      </w:r>
      <w:r w:rsidRPr="00C36773">
        <w:rPr>
          <w:rFonts w:ascii="Times New Roman" w:eastAsia="Times New Roman" w:hAnsi="Times New Roman" w:cs="Times New Roman"/>
          <w:color w:val="000000"/>
          <w:sz w:val="24"/>
          <w:szCs w:val="24"/>
        </w:rPr>
        <w:t xml:space="preserve"> is needed to understand the volume, complexity, and possible impact of changes.</w:t>
      </w:r>
    </w:p>
    <w:p w14:paraId="02DF152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750" w:name="definition_change_log"/>
      <w:bookmarkEnd w:id="1750"/>
      <w:r w:rsidRPr="00C36773">
        <w:rPr>
          <w:rFonts w:ascii="Times New Roman" w:eastAsia="Times New Roman" w:hAnsi="Times New Roman" w:cs="Times New Roman"/>
          <w:b/>
          <w:bCs/>
          <w:color w:val="000000"/>
          <w:sz w:val="24"/>
          <w:szCs w:val="24"/>
        </w:rPr>
        <w:lastRenderedPageBreak/>
        <w:t>[Definition: change log]</w:t>
      </w:r>
    </w:p>
    <w:p w14:paraId="433AAC37" w14:textId="1C6C7C8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describes the changes applied to an </w:t>
      </w:r>
      <w:bookmarkStart w:id="1751" w:name="d3e5142"/>
      <w:bookmarkEnd w:id="1751"/>
      <w:del w:id="1752" w:author="Chipman, Charles" w:date="2019-01-29T16:29:00Z">
        <w:r w:rsidRPr="00C36773" w:rsidDel="00B244C1">
          <w:rPr>
            <w:rFonts w:ascii="Times New Roman" w:eastAsia="Times New Roman" w:hAnsi="Times New Roman" w:cs="Times New Roman"/>
            <w:color w:val="000000"/>
            <w:sz w:val="24"/>
            <w:szCs w:val="24"/>
          </w:rPr>
          <w:fldChar w:fldCharType="begin"/>
        </w:r>
        <w:r w:rsidRPr="00C36773" w:rsidDel="00B244C1">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B244C1">
          <w:rPr>
            <w:rFonts w:ascii="Times New Roman" w:eastAsia="Times New Roman" w:hAnsi="Times New Roman" w:cs="Times New Roman"/>
            <w:color w:val="000000"/>
            <w:sz w:val="24"/>
            <w:szCs w:val="24"/>
          </w:rPr>
          <w:fldChar w:fldCharType="separate"/>
        </w:r>
        <w:r w:rsidRPr="00C36773" w:rsidDel="00B244C1">
          <w:rPr>
            <w:rFonts w:ascii="Times New Roman" w:eastAsia="Times New Roman" w:hAnsi="Times New Roman" w:cs="Times New Roman"/>
            <w:color w:val="000000"/>
            <w:sz w:val="24"/>
            <w:szCs w:val="24"/>
            <w:shd w:val="clear" w:color="auto" w:fill="EEEEEE"/>
          </w:rPr>
          <w:delText>MPD</w:delText>
        </w:r>
        <w:r w:rsidRPr="00C36773" w:rsidDel="00B244C1">
          <w:rPr>
            <w:rFonts w:ascii="Times New Roman" w:eastAsia="Times New Roman" w:hAnsi="Times New Roman" w:cs="Times New Roman"/>
            <w:color w:val="000000"/>
            <w:sz w:val="24"/>
            <w:szCs w:val="24"/>
          </w:rPr>
          <w:fldChar w:fldCharType="end"/>
        </w:r>
        <w:r w:rsidRPr="00C36773" w:rsidDel="00B244C1">
          <w:rPr>
            <w:rFonts w:ascii="Times New Roman" w:eastAsia="Times New Roman" w:hAnsi="Times New Roman" w:cs="Times New Roman"/>
            <w:color w:val="000000"/>
            <w:sz w:val="24"/>
            <w:szCs w:val="24"/>
          </w:rPr>
          <w:delText xml:space="preserve"> </w:delText>
        </w:r>
      </w:del>
      <w:ins w:id="1753" w:author="Chipman, Charles" w:date="2019-01-29T16:29:00Z">
        <w:r w:rsidR="00B244C1" w:rsidRPr="00C36773">
          <w:rPr>
            <w:rFonts w:ascii="Times New Roman" w:eastAsia="Times New Roman" w:hAnsi="Times New Roman" w:cs="Times New Roman"/>
            <w:color w:val="000000"/>
            <w:sz w:val="24"/>
            <w:szCs w:val="24"/>
          </w:rPr>
          <w:fldChar w:fldCharType="begin"/>
        </w:r>
        <w:r w:rsidR="00B244C1"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B244C1" w:rsidRPr="00C36773">
          <w:rPr>
            <w:rFonts w:ascii="Times New Roman" w:eastAsia="Times New Roman" w:hAnsi="Times New Roman" w:cs="Times New Roman"/>
            <w:color w:val="000000"/>
            <w:sz w:val="24"/>
            <w:szCs w:val="24"/>
          </w:rPr>
          <w:fldChar w:fldCharType="separate"/>
        </w:r>
        <w:r w:rsidR="00B244C1">
          <w:rPr>
            <w:rFonts w:ascii="Times New Roman" w:eastAsia="Times New Roman" w:hAnsi="Times New Roman" w:cs="Times New Roman"/>
            <w:color w:val="000000"/>
            <w:sz w:val="24"/>
            <w:szCs w:val="24"/>
            <w:shd w:val="clear" w:color="auto" w:fill="EEEEEE"/>
          </w:rPr>
          <w:t>IEPD</w:t>
        </w:r>
        <w:r w:rsidR="00B244C1" w:rsidRPr="00C36773">
          <w:rPr>
            <w:rFonts w:ascii="Times New Roman" w:eastAsia="Times New Roman" w:hAnsi="Times New Roman" w:cs="Times New Roman"/>
            <w:color w:val="000000"/>
            <w:sz w:val="24"/>
            <w:szCs w:val="24"/>
          </w:rPr>
          <w:fldChar w:fldCharType="end"/>
        </w:r>
        <w:r w:rsidR="00B244C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since its previous version.</w:t>
      </w:r>
    </w:p>
    <w:p w14:paraId="3CEDA548" w14:textId="618D1D92" w:rsidR="00C36773" w:rsidRPr="00C36773" w:rsidDel="006B5E03" w:rsidRDefault="00C36773" w:rsidP="006B5E03">
      <w:pPr>
        <w:keepNext/>
        <w:spacing w:line="240" w:lineRule="auto"/>
        <w:rPr>
          <w:del w:id="1754" w:author="Chipman, Charles" w:date="2019-01-29T16:30:00Z"/>
          <w:rFonts w:ascii="Times New Roman" w:eastAsia="Times New Roman" w:hAnsi="Times New Roman" w:cs="Times New Roman"/>
          <w:b/>
          <w:bCs/>
          <w:color w:val="000000"/>
          <w:sz w:val="30"/>
          <w:szCs w:val="30"/>
        </w:rPr>
      </w:pPr>
      <w:bookmarkStart w:id="1755" w:name="Change-Log-Releases-Core-Domain-Updates"/>
      <w:bookmarkStart w:id="1756" w:name="section_5.3.1"/>
      <w:bookmarkEnd w:id="1755"/>
      <w:bookmarkEnd w:id="1756"/>
      <w:r w:rsidRPr="00C36773">
        <w:rPr>
          <w:rFonts w:ascii="Times New Roman" w:eastAsia="Times New Roman" w:hAnsi="Times New Roman" w:cs="Times New Roman"/>
          <w:b/>
          <w:bCs/>
          <w:color w:val="000000"/>
          <w:sz w:val="30"/>
          <w:szCs w:val="30"/>
        </w:rPr>
        <w:t>5.3.1.</w:t>
      </w:r>
      <w:del w:id="1757" w:author="Chipman, Charles" w:date="2019-01-29T16:30:00Z">
        <w:r w:rsidRPr="00C36773" w:rsidDel="006B5E03">
          <w:rPr>
            <w:rFonts w:ascii="Times New Roman" w:eastAsia="Times New Roman" w:hAnsi="Times New Roman" w:cs="Times New Roman"/>
            <w:b/>
            <w:bCs/>
            <w:color w:val="000000"/>
            <w:sz w:val="30"/>
            <w:szCs w:val="30"/>
          </w:rPr>
          <w:delText xml:space="preserve"> Change Log for Releases and Domain Updates</w:delText>
        </w:r>
      </w:del>
    </w:p>
    <w:p w14:paraId="03EA89D6" w14:textId="3611000C" w:rsidR="00C36773" w:rsidRPr="00C36773" w:rsidDel="006B5E03" w:rsidRDefault="00C36773">
      <w:pPr>
        <w:keepNext/>
        <w:spacing w:line="240" w:lineRule="auto"/>
        <w:rPr>
          <w:del w:id="1758" w:author="Chipman, Charles" w:date="2019-01-29T16:30:00Z"/>
          <w:rFonts w:ascii="Times New Roman" w:eastAsia="Times New Roman" w:hAnsi="Times New Roman" w:cs="Times New Roman"/>
          <w:color w:val="000000"/>
          <w:sz w:val="24"/>
          <w:szCs w:val="24"/>
        </w:rPr>
        <w:pPrChange w:id="1759" w:author="Chipman, Charles" w:date="2019-01-29T16:30:00Z">
          <w:pPr>
            <w:spacing w:before="100" w:beforeAutospacing="1" w:after="100" w:afterAutospacing="1" w:line="240" w:lineRule="auto"/>
          </w:pPr>
        </w:pPrChange>
      </w:pPr>
      <w:del w:id="1760" w:author="Chipman, Charles" w:date="2019-01-29T16:30:00Z">
        <w:r w:rsidRPr="00C36773" w:rsidDel="006B5E03">
          <w:rPr>
            <w:rFonts w:ascii="Times New Roman" w:eastAsia="Times New Roman" w:hAnsi="Times New Roman" w:cs="Times New Roman"/>
            <w:color w:val="000000"/>
            <w:sz w:val="24"/>
            <w:szCs w:val="24"/>
          </w:rPr>
          <w:delText xml:space="preserve">Once published, a NIEM release always exists. This ensures that an </w:delText>
        </w:r>
        <w:bookmarkStart w:id="1761" w:name="d3e5154"/>
        <w:bookmarkEnd w:id="1761"/>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built from a given release will always be usable. Developers are not compelled to update their IEPDs when a new release is publshed; they may wait until an update is convenient, or absolutely necessary to take advantage of new or modified </w:delText>
        </w:r>
        <w:bookmarkStart w:id="1762" w:name="d3e5157"/>
        <w:bookmarkEnd w:id="1762"/>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"definition_data_component"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data components</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Though not encouraged, nothing prohibits a developer from building an </w:delText>
        </w:r>
        <w:bookmarkStart w:id="1763" w:name="d3e5160"/>
        <w:bookmarkEnd w:id="1763"/>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delText>
        </w:r>
      </w:del>
    </w:p>
    <w:p w14:paraId="57B67F94" w14:textId="4F8EEBBE" w:rsidR="00C36773" w:rsidRPr="00C36773" w:rsidDel="006B5E03" w:rsidRDefault="00C36773">
      <w:pPr>
        <w:keepNext/>
        <w:spacing w:line="240" w:lineRule="auto"/>
        <w:rPr>
          <w:del w:id="1764" w:author="Chipman, Charles" w:date="2019-01-29T16:30:00Z"/>
          <w:rFonts w:ascii="Times New Roman" w:eastAsia="Times New Roman" w:hAnsi="Times New Roman" w:cs="Times New Roman"/>
          <w:color w:val="000000"/>
          <w:sz w:val="24"/>
          <w:szCs w:val="24"/>
        </w:rPr>
        <w:pPrChange w:id="1765" w:author="Chipman, Charles" w:date="2019-01-29T16:30:00Z">
          <w:pPr>
            <w:spacing w:before="100" w:beforeAutospacing="1" w:after="100" w:afterAutospacing="1" w:line="240" w:lineRule="auto"/>
          </w:pPr>
        </w:pPrChange>
      </w:pPr>
      <w:del w:id="1766" w:author="Chipman, Charles" w:date="2019-01-29T16:30:00Z">
        <w:r w:rsidRPr="00C36773" w:rsidDel="006B5E03">
          <w:rPr>
            <w:rFonts w:ascii="Times New Roman" w:eastAsia="Times New Roman" w:hAnsi="Times New Roman" w:cs="Times New Roman"/>
            <w:color w:val="000000"/>
            <w:sz w:val="24"/>
            <w:szCs w:val="24"/>
          </w:rPr>
          <w:delText xml:space="preserve">New versions of reference schema document sets such as NIEM releases and domain updates can have significant impacts on future IEPDs. Developers must understand in detail how changes will affect their </w:delText>
        </w:r>
        <w:bookmarkStart w:id="1767" w:name="d3e5166"/>
        <w:bookmarkEnd w:id="1767"/>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"definition_information_exchange_package_documentation"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IEPD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delText>
        </w:r>
      </w:del>
    </w:p>
    <w:p w14:paraId="0F492A62" w14:textId="38F6B0F7" w:rsidR="00C36773" w:rsidRPr="00C36773" w:rsidRDefault="00C36773">
      <w:pPr>
        <w:keepNext/>
        <w:spacing w:line="240" w:lineRule="auto"/>
        <w:rPr>
          <w:rFonts w:ascii="Times New Roman" w:eastAsia="Times New Roman" w:hAnsi="Times New Roman" w:cs="Times New Roman"/>
          <w:color w:val="000000"/>
          <w:sz w:val="24"/>
          <w:szCs w:val="24"/>
        </w:rPr>
        <w:pPrChange w:id="1768" w:author="Chipman, Charles" w:date="2019-01-29T16:30:00Z">
          <w:pPr>
            <w:spacing w:before="100" w:beforeAutospacing="1" w:after="100" w:afterAutospacing="1" w:line="240" w:lineRule="auto"/>
          </w:pPr>
        </w:pPrChange>
      </w:pPr>
      <w:del w:id="1769" w:author="Chipman, Charles" w:date="2019-01-29T16:30:00Z">
        <w:r w:rsidRPr="00C36773" w:rsidDel="006B5E03">
          <w:rPr>
            <w:rFonts w:ascii="Times New Roman" w:eastAsia="Times New Roman" w:hAnsi="Times New Roman" w:cs="Times New Roman"/>
            <w:color w:val="000000"/>
            <w:sz w:val="24"/>
            <w:szCs w:val="24"/>
          </w:rPr>
          <w:delText>Formal change logs for releases and domain updates will be detailed in future NIEM specifications related to these MPDs.</w:delText>
        </w:r>
      </w:del>
    </w:p>
    <w:p w14:paraId="04EBAE5F" w14:textId="0A6C65B6"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70" w:name="Change-Log-IEPD"/>
      <w:bookmarkStart w:id="1771" w:name="section_5.3.2"/>
      <w:bookmarkEnd w:id="1770"/>
      <w:bookmarkEnd w:id="1771"/>
      <w:r w:rsidRPr="00C36773">
        <w:rPr>
          <w:rFonts w:ascii="Times New Roman" w:eastAsia="Times New Roman" w:hAnsi="Times New Roman" w:cs="Times New Roman"/>
          <w:b/>
          <w:bCs/>
          <w:color w:val="000000"/>
          <w:sz w:val="30"/>
          <w:szCs w:val="30"/>
        </w:rPr>
        <w:t>5.3.2</w:t>
      </w:r>
      <w:del w:id="1772" w:author="Chipman, Charles" w:date="2019-01-29T16:30:00Z">
        <w:r w:rsidRPr="00C36773" w:rsidDel="006B5E03">
          <w:rPr>
            <w:rFonts w:ascii="Times New Roman" w:eastAsia="Times New Roman" w:hAnsi="Times New Roman" w:cs="Times New Roman"/>
            <w:b/>
            <w:bCs/>
            <w:color w:val="000000"/>
            <w:sz w:val="30"/>
            <w:szCs w:val="30"/>
          </w:rPr>
          <w:delText>. Change Log for IEPDs</w:delText>
        </w:r>
      </w:del>
    </w:p>
    <w:p w14:paraId="608D31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773" w:name="d3e5180"/>
      <w:bookmarkEnd w:id="17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1774" w:name="d3e5183"/>
      <w:bookmarkEnd w:id="17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3C0380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75" w:name="r-mpd-changelog-iepd"/>
      <w:bookmarkStart w:id="1776" w:name="rule_5-35"/>
      <w:bookmarkEnd w:id="1775"/>
      <w:bookmarkEnd w:id="1776"/>
      <w:r w:rsidRPr="00C36773">
        <w:rPr>
          <w:rFonts w:ascii="Times New Roman" w:eastAsia="Times New Roman" w:hAnsi="Times New Roman" w:cs="Times New Roman"/>
          <w:b/>
          <w:bCs/>
          <w:color w:val="000000"/>
          <w:sz w:val="30"/>
          <w:szCs w:val="30"/>
        </w:rPr>
        <w:t>Rule 5-35. IEPD Has a Change Log</w:t>
      </w:r>
    </w:p>
    <w:p w14:paraId="2031EE23"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5-35] (IEPD) (Constraint)</w:t>
      </w:r>
    </w:p>
    <w:p w14:paraId="368971C8" w14:textId="30DBD4AD"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777" w:name="d3e5195"/>
      <w:bookmarkEnd w:id="17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a </w:t>
      </w:r>
      <w:bookmarkStart w:id="1778" w:name="d3e5198"/>
      <w:bookmarkEnd w:id="17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that is identified by a </w:t>
      </w:r>
      <w:r w:rsidRPr="00C36773">
        <w:rPr>
          <w:rFonts w:ascii="Courier New" w:eastAsia="Times New Roman" w:hAnsi="Courier New" w:cs="Courier New"/>
          <w:color w:val="000000"/>
          <w:sz w:val="19"/>
          <w:szCs w:val="19"/>
        </w:rPr>
        <w:t>c:</w:t>
      </w:r>
      <w:del w:id="1779" w:author="Chipman, Charles" w:date="2019-01-29T16:31:00Z">
        <w:r w:rsidRPr="00C36773" w:rsidDel="006B5E03">
          <w:rPr>
            <w:rFonts w:ascii="Courier New" w:eastAsia="Times New Roman" w:hAnsi="Courier New" w:cs="Courier New"/>
            <w:color w:val="000000"/>
            <w:sz w:val="19"/>
            <w:szCs w:val="19"/>
          </w:rPr>
          <w:delText>MPDChangeLog</w:delText>
        </w:r>
        <w:r w:rsidRPr="00C36773" w:rsidDel="006B5E03">
          <w:rPr>
            <w:rFonts w:ascii="Times New Roman" w:eastAsia="Times New Roman" w:hAnsi="Times New Roman" w:cs="Times New Roman"/>
            <w:color w:val="000000"/>
            <w:sz w:val="24"/>
            <w:szCs w:val="24"/>
          </w:rPr>
          <w:delText xml:space="preserve"> </w:delText>
        </w:r>
      </w:del>
      <w:ins w:id="1780" w:author="Chipman, Charles" w:date="2019-01-29T16:31:00Z">
        <w:r w:rsidR="006B5E03">
          <w:rPr>
            <w:rFonts w:ascii="Courier New" w:eastAsia="Times New Roman" w:hAnsi="Courier New" w:cs="Courier New"/>
            <w:color w:val="000000"/>
            <w:sz w:val="19"/>
            <w:szCs w:val="19"/>
          </w:rPr>
          <w:t>IEPD</w:t>
        </w:r>
        <w:r w:rsidR="006B5E03" w:rsidRPr="00C36773">
          <w:rPr>
            <w:rFonts w:ascii="Courier New" w:eastAsia="Times New Roman" w:hAnsi="Courier New" w:cs="Courier New"/>
            <w:color w:val="000000"/>
            <w:sz w:val="19"/>
            <w:szCs w:val="19"/>
          </w:rPr>
          <w:t>ChangeLog</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element in its </w:t>
      </w:r>
      <w:bookmarkStart w:id="1781" w:name="d3e5204"/>
      <w:bookmarkEnd w:id="1781"/>
      <w:del w:id="1782" w:author="Chipman, Charles" w:date="2019-01-29T16:31: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783" w:author="Chipman, Charles" w:date="2019-01-29T16:31: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1DEE0E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784" w:name="d3e5212"/>
      <w:bookmarkEnd w:id="17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first version release of an IEPD simply contains its release date.</w:t>
      </w:r>
    </w:p>
    <w:p w14:paraId="6E677A5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format of an </w:t>
      </w:r>
      <w:bookmarkStart w:id="1785" w:name="d3e5218"/>
      <w:bookmarkEnd w:id="17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change log is left to the discretion of the author. A flexible </w:t>
      </w:r>
      <w:bookmarkStart w:id="1786" w:name="d3e5221"/>
      <w:bookmarkEnd w:id="17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1787" w:name="d3e5224"/>
      <w:bookmarkEnd w:id="17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contain both documentation artifacts and machine readable application artifacts in a large variety of formats. As a result, a consistent standard </w:t>
      </w:r>
      <w:bookmarkStart w:id="1788" w:name="d3e5227"/>
      <w:bookmarkEnd w:id="178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would be very difficult to specify.</w:t>
      </w:r>
    </w:p>
    <w:p w14:paraId="12CDA6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89" w:name="ReadMe-Artifact"/>
      <w:bookmarkStart w:id="1790" w:name="section_5.4"/>
      <w:bookmarkEnd w:id="1789"/>
      <w:bookmarkEnd w:id="1790"/>
      <w:r w:rsidRPr="00C36773">
        <w:rPr>
          <w:rFonts w:ascii="Times New Roman" w:eastAsia="Times New Roman" w:hAnsi="Times New Roman" w:cs="Times New Roman"/>
          <w:b/>
          <w:bCs/>
          <w:color w:val="000000"/>
          <w:sz w:val="30"/>
          <w:szCs w:val="30"/>
        </w:rPr>
        <w:lastRenderedPageBreak/>
        <w:t>5.4. ReadMe Artifact</w:t>
      </w:r>
    </w:p>
    <w:p w14:paraId="7679C4E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791" w:name="definition_readme_artifact"/>
      <w:bookmarkEnd w:id="1791"/>
      <w:r w:rsidRPr="00C36773">
        <w:rPr>
          <w:rFonts w:ascii="Times New Roman" w:eastAsia="Times New Roman" w:hAnsi="Times New Roman" w:cs="Times New Roman"/>
          <w:b/>
          <w:bCs/>
          <w:color w:val="000000"/>
          <w:sz w:val="24"/>
          <w:szCs w:val="24"/>
        </w:rPr>
        <w:t>[Definition: readme artifact]</w:t>
      </w:r>
    </w:p>
    <w:p w14:paraId="3884DA65" w14:textId="5A940DE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informal documentation artifact contained in a </w:t>
      </w:r>
      <w:bookmarkStart w:id="1792" w:name="d3e5243"/>
      <w:bookmarkEnd w:id="17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C36773">
        <w:rPr>
          <w:rFonts w:ascii="Times New Roman" w:eastAsia="Times New Roman" w:hAnsi="Times New Roman" w:cs="Times New Roman"/>
          <w:i/>
          <w:iCs/>
          <w:color w:val="000000"/>
          <w:sz w:val="24"/>
          <w:szCs w:val="24"/>
        </w:rPr>
        <w:t>readme</w:t>
      </w:r>
      <w:r w:rsidRPr="00C36773">
        <w:rPr>
          <w:rFonts w:ascii="Times New Roman" w:eastAsia="Times New Roman" w:hAnsi="Times New Roman" w:cs="Times New Roman"/>
          <w:color w:val="000000"/>
          <w:sz w:val="24"/>
          <w:szCs w:val="24"/>
        </w:rPr>
        <w:t xml:space="preserve"> artifact or file (formerly known as a </w:t>
      </w:r>
      <w:r w:rsidRPr="00C36773">
        <w:rPr>
          <w:rFonts w:ascii="Times New Roman" w:eastAsia="Times New Roman" w:hAnsi="Times New Roman" w:cs="Times New Roman"/>
          <w:i/>
          <w:iCs/>
          <w:color w:val="000000"/>
          <w:sz w:val="24"/>
          <w:szCs w:val="24"/>
        </w:rPr>
        <w:t>master document</w:t>
      </w:r>
      <w:r w:rsidRPr="00C36773">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1793" w:name="d3e5252"/>
      <w:bookmarkEnd w:id="1793"/>
      <w:del w:id="1794" w:author="Chipman, Charles" w:date="2019-01-29T16:31: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w:delText>
        </w:r>
        <w:r w:rsidRPr="00C36773" w:rsidDel="006B5E03">
          <w:rPr>
            <w:rFonts w:ascii="Times New Roman" w:eastAsia="Times New Roman" w:hAnsi="Times New Roman" w:cs="Times New Roman"/>
            <w:color w:val="000000"/>
            <w:sz w:val="24"/>
            <w:szCs w:val="24"/>
          </w:rPr>
          <w:fldChar w:fldCharType="end"/>
        </w:r>
      </w:del>
      <w:ins w:id="1795" w:author="Chipman, Charles" w:date="2019-01-29T16:31: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BBB18F3" w14:textId="7EC40E4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796" w:author="Chipman, Charles" w:date="2019-01-29T16:31:00Z">
        <w:r w:rsidRPr="00C36773" w:rsidDel="006B5E03">
          <w:rPr>
            <w:rFonts w:ascii="Times New Roman" w:eastAsia="Times New Roman" w:hAnsi="Times New Roman" w:cs="Times New Roman"/>
            <w:color w:val="000000"/>
            <w:sz w:val="24"/>
            <w:szCs w:val="24"/>
          </w:rPr>
          <w:delText xml:space="preserve">A </w:delText>
        </w:r>
        <w:bookmarkStart w:id="1797" w:name="d3e5259"/>
        <w:bookmarkEnd w:id="1797"/>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"definition_readme_artifact"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readme artifact</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delText>
        </w:r>
      </w:del>
    </w:p>
    <w:p w14:paraId="33B90E5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798" w:name="r-mpd-readme-purpose"/>
      <w:bookmarkStart w:id="1799" w:name="rule_5-36"/>
      <w:bookmarkEnd w:id="1798"/>
      <w:bookmarkEnd w:id="1799"/>
      <w:r w:rsidRPr="00C36773">
        <w:rPr>
          <w:rFonts w:ascii="Times New Roman" w:eastAsia="Times New Roman" w:hAnsi="Times New Roman" w:cs="Times New Roman"/>
          <w:b/>
          <w:bCs/>
          <w:color w:val="000000"/>
          <w:sz w:val="30"/>
          <w:szCs w:val="30"/>
        </w:rPr>
        <w:t>Rule 5-36. Readme Describes Purpose, Scope, Business Value, etc.</w:t>
      </w:r>
    </w:p>
    <w:p w14:paraId="5D675D25" w14:textId="226D20AE"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5-36] (</w:t>
      </w:r>
      <w:del w:id="1800" w:author="Chipman, Charles" w:date="2019-01-29T16:32:00Z">
        <w:r w:rsidRPr="00C36773" w:rsidDel="006B5E03">
          <w:rPr>
            <w:rFonts w:ascii="Times New Roman" w:eastAsia="Times New Roman" w:hAnsi="Times New Roman" w:cs="Times New Roman"/>
            <w:b/>
            <w:bCs/>
            <w:color w:val="000000"/>
            <w:sz w:val="24"/>
            <w:szCs w:val="24"/>
          </w:rPr>
          <w:delText>WF-MPD</w:delText>
        </w:r>
      </w:del>
      <w:ins w:id="1801" w:author="Chipman, Charles" w:date="2019-01-29T16:32: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 (Interpretation)</w:t>
      </w:r>
    </w:p>
    <w:p w14:paraId="616D29DC" w14:textId="4C9024DE"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802" w:name="d3e5271"/>
      <w:bookmarkEnd w:id="18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(at a minimum) describe the </w:t>
      </w:r>
      <w:bookmarkStart w:id="1803" w:name="d3e5274"/>
      <w:bookmarkEnd w:id="1803"/>
      <w:del w:id="1804" w:author="Chipman, Charles" w:date="2019-01-29T16:32: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w:delText>
        </w:r>
        <w:r w:rsidRPr="00C36773" w:rsidDel="006B5E03">
          <w:rPr>
            <w:rFonts w:ascii="Times New Roman" w:eastAsia="Times New Roman" w:hAnsi="Times New Roman" w:cs="Times New Roman"/>
            <w:color w:val="000000"/>
            <w:sz w:val="24"/>
            <w:szCs w:val="24"/>
          </w:rPr>
          <w:fldChar w:fldCharType="end"/>
        </w:r>
        <w:r w:rsidRPr="00C36773" w:rsidDel="006B5E03">
          <w:rPr>
            <w:rFonts w:ascii="Times New Roman" w:eastAsia="Times New Roman" w:hAnsi="Times New Roman" w:cs="Times New Roman"/>
            <w:color w:val="000000"/>
            <w:sz w:val="24"/>
            <w:szCs w:val="24"/>
          </w:rPr>
          <w:delText xml:space="preserve"> </w:delText>
        </w:r>
      </w:del>
      <w:ins w:id="1805" w:author="Chipman, Charles" w:date="2019-01-29T16:32: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rPr>
          <w:fldChar w:fldCharType="end"/>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purpose, scope, business value, exchange information, typical senders/receivers, interactions, and references to other documentation.</w:t>
      </w:r>
    </w:p>
    <w:p w14:paraId="33EBB97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06" w:name="r-mpd-readme"/>
      <w:bookmarkStart w:id="1807" w:name="rule_5-37"/>
      <w:bookmarkEnd w:id="1806"/>
      <w:bookmarkEnd w:id="1807"/>
      <w:r w:rsidRPr="00C36773">
        <w:rPr>
          <w:rFonts w:ascii="Times New Roman" w:eastAsia="Times New Roman" w:hAnsi="Times New Roman" w:cs="Times New Roman"/>
          <w:b/>
          <w:bCs/>
          <w:color w:val="000000"/>
          <w:sz w:val="30"/>
          <w:szCs w:val="30"/>
        </w:rPr>
        <w:t>Rule 5-37. IEPD Has a ReadMe Artifact</w:t>
      </w:r>
    </w:p>
    <w:p w14:paraId="7536A3D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5-37] (IEPD) (Constraint)</w:t>
      </w:r>
    </w:p>
    <w:p w14:paraId="4C38E70B" w14:textId="4193751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IEPD MUST contain a </w:t>
      </w:r>
      <w:bookmarkStart w:id="1808" w:name="d3e5288"/>
      <w:bookmarkEnd w:id="18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identified by a </w:t>
      </w:r>
      <w:r w:rsidRPr="00C36773">
        <w:rPr>
          <w:rFonts w:ascii="Courier New" w:eastAsia="Times New Roman" w:hAnsi="Courier New" w:cs="Courier New"/>
          <w:color w:val="000000"/>
          <w:sz w:val="19"/>
          <w:szCs w:val="19"/>
        </w:rPr>
        <w:t>c:ReadMe</w:t>
      </w:r>
      <w:r w:rsidRPr="00C36773">
        <w:rPr>
          <w:rFonts w:ascii="Times New Roman" w:eastAsia="Times New Roman" w:hAnsi="Times New Roman" w:cs="Times New Roman"/>
          <w:color w:val="000000"/>
          <w:sz w:val="24"/>
          <w:szCs w:val="24"/>
        </w:rPr>
        <w:t xml:space="preserve"> element in its </w:t>
      </w:r>
      <w:bookmarkStart w:id="1809" w:name="d3e5294"/>
      <w:bookmarkEnd w:id="1809"/>
      <w:del w:id="1810" w:author="Chipman, Charles" w:date="2019-01-29T16:32: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811" w:author="Chipman, Charles" w:date="2019-01-29T16:32: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E046CC9" w14:textId="70FBE7C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812" w:name="d3e5302"/>
      <w:bookmarkEnd w:id="18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replicate some of the metadata in the </w:t>
      </w:r>
      <w:del w:id="1813" w:author="Chipman, Charles" w:date="2019-01-29T16:32:00Z">
        <w:r w:rsidRPr="00C36773" w:rsidDel="006B5E03">
          <w:rPr>
            <w:rFonts w:ascii="Times New Roman" w:eastAsia="Times New Roman" w:hAnsi="Times New Roman" w:cs="Times New Roman"/>
            <w:color w:val="000000"/>
            <w:sz w:val="24"/>
            <w:szCs w:val="24"/>
          </w:rPr>
          <w:delText xml:space="preserve">MPD </w:delText>
        </w:r>
      </w:del>
      <w:ins w:id="1814" w:author="Chipman, Charles" w:date="2019-01-29T16:32: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However, the </w:t>
      </w:r>
      <w:del w:id="1815" w:author="Chipman, Charles" w:date="2019-01-29T16:32:00Z">
        <w:r w:rsidRPr="00C36773" w:rsidDel="006B5E03">
          <w:rPr>
            <w:rFonts w:ascii="Times New Roman" w:eastAsia="Times New Roman" w:hAnsi="Times New Roman" w:cs="Times New Roman"/>
            <w:color w:val="000000"/>
            <w:sz w:val="24"/>
            <w:szCs w:val="24"/>
          </w:rPr>
          <w:delText xml:space="preserve">MPD </w:delText>
        </w:r>
      </w:del>
      <w:ins w:id="1816" w:author="Chipman, Charles" w:date="2019-01-29T16:32: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is intentionally designed to be efficient, easy to parse, and minimal. It is intended for search, discovery, registration, and Web page generation, and not to support various types of detailed technical prose often required for human understanding.</w:t>
      </w:r>
    </w:p>
    <w:p w14:paraId="4ACE220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primary purposes of the </w:t>
      </w:r>
      <w:bookmarkStart w:id="1817" w:name="d3e5309"/>
      <w:bookmarkEnd w:id="18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include:</w:t>
      </w:r>
    </w:p>
    <w:p w14:paraId="60FD2E0E"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To help facilitate understanding and reuse of IEPDs.</w:t>
      </w:r>
    </w:p>
    <w:p w14:paraId="6BDCA70D"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ensure that fundamental and detailed business-level information about an </w:t>
      </w:r>
      <w:bookmarkStart w:id="1818" w:name="d3e5322"/>
      <w:bookmarkEnd w:id="181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are documented for human understanding.</w:t>
      </w:r>
    </w:p>
    <w:p w14:paraId="0B018102"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ensure the </w:t>
      </w:r>
      <w:bookmarkStart w:id="1819" w:name="d3e5329"/>
      <w:bookmarkEnd w:id="181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has considered and conveys such fundamental information.</w:t>
      </w:r>
    </w:p>
    <w:p w14:paraId="53BED0C3" w14:textId="77777777" w:rsidR="00C36773" w:rsidRPr="00C36773" w:rsidRDefault="00C36773" w:rsidP="00C36773">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To provide an initial source within an </w:t>
      </w:r>
      <w:bookmarkStart w:id="1820" w:name="d3e5336"/>
      <w:bookmarkEnd w:id="18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5A5BBB07" w14:textId="74FE5EC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821" w:name="d3e5343"/>
      <w:bookmarkEnd w:id="18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not intended to be the only source of written documentation for an </w:t>
      </w:r>
      <w:del w:id="1822"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823"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(though it can be). It is expected to be the initial resource that references and coordinates </w:t>
      </w:r>
      <w:r w:rsidRPr="00C36773">
        <w:rPr>
          <w:rFonts w:ascii="Times New Roman" w:eastAsia="Times New Roman" w:hAnsi="Times New Roman" w:cs="Times New Roman"/>
          <w:color w:val="000000"/>
          <w:sz w:val="24"/>
          <w:szCs w:val="24"/>
        </w:rPr>
        <w:lastRenderedPageBreak/>
        <w:t xml:space="preserve">all others whether physically present in the </w:t>
      </w:r>
      <w:del w:id="1824"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825"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1826" w:name="d3e5346"/>
      <w:bookmarkEnd w:id="1826"/>
      <w:del w:id="1827" w:author="Chipman, Charles" w:date="2019-01-29T16:33: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828" w:author="Chipman, Charles" w:date="2019-01-29T16:33: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1829" w:name="d3e5349"/>
      <w:bookmarkEnd w:id="18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This guidance is non-normative, so adherence is a subjective judgment by the author.</w:t>
      </w:r>
    </w:p>
    <w:p w14:paraId="0C22F4D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30" w:name="Readme-Content"/>
      <w:bookmarkStart w:id="1831" w:name="section_5.4.1"/>
      <w:bookmarkEnd w:id="1830"/>
      <w:bookmarkEnd w:id="1831"/>
      <w:r w:rsidRPr="00C36773">
        <w:rPr>
          <w:rFonts w:ascii="Times New Roman" w:eastAsia="Times New Roman" w:hAnsi="Times New Roman" w:cs="Times New Roman"/>
          <w:b/>
          <w:bCs/>
          <w:color w:val="000000"/>
          <w:sz w:val="30"/>
          <w:szCs w:val="30"/>
        </w:rPr>
        <w:t>5.4.1. Readme Content</w:t>
      </w:r>
    </w:p>
    <w:p w14:paraId="34182BF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section is non-normative.</w:t>
      </w:r>
    </w:p>
    <w:p w14:paraId="1E5B2AE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is neither a cookbook nor a normative specification for a </w:t>
      </w:r>
      <w:bookmarkStart w:id="1832" w:name="d3e5362"/>
      <w:bookmarkEnd w:id="18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2A898BA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1833" w:name="d3e5368"/>
      <w:bookmarkEnd w:id="18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1834" w:name="d3e5371"/>
      <w:bookmarkEnd w:id="18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There is no limit or constraint on its content.</w:t>
      </w:r>
    </w:p>
    <w:p w14:paraId="79C048AE" w14:textId="2E0833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At a minimum, the </w:t>
      </w:r>
      <w:bookmarkStart w:id="1835" w:name="d3e5377"/>
      <w:bookmarkEnd w:id="183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several fundamental elements of information about the </w:t>
      </w:r>
      <w:del w:id="1836" w:author="Chipman, Charles" w:date="2019-01-29T16:33:00Z">
        <w:r w:rsidRPr="00C36773" w:rsidDel="006B5E03">
          <w:rPr>
            <w:rFonts w:ascii="Times New Roman" w:eastAsia="Times New Roman" w:hAnsi="Times New Roman" w:cs="Times New Roman"/>
            <w:color w:val="000000"/>
            <w:sz w:val="24"/>
            <w:szCs w:val="24"/>
          </w:rPr>
          <w:delText>MPD</w:delText>
        </w:r>
      </w:del>
      <w:ins w:id="1837"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60B13D6F" w14:textId="05DDDBCF"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Purpose of this </w:t>
      </w:r>
      <w:del w:id="1838" w:author="Chipman, Charles" w:date="2019-01-29T16:33:00Z">
        <w:r w:rsidRPr="00C36773" w:rsidDel="006B5E03">
          <w:rPr>
            <w:rFonts w:ascii="Times New Roman" w:eastAsia="Times New Roman" w:hAnsi="Times New Roman" w:cs="Times New Roman"/>
            <w:color w:val="000000"/>
            <w:sz w:val="24"/>
            <w:szCs w:val="24"/>
          </w:rPr>
          <w:delText>MPD</w:delText>
        </w:r>
      </w:del>
      <w:ins w:id="1839"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A8EBFD7"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Scope of its deployment, usage, and information content.</w:t>
      </w:r>
    </w:p>
    <w:p w14:paraId="21625FE4"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value and rationale for developing it.</w:t>
      </w:r>
    </w:p>
    <w:p w14:paraId="56057DED"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Type of information it is intended to exchange (in business terms).</w:t>
      </w:r>
    </w:p>
    <w:p w14:paraId="2BBCCD9B"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Identification of senders and receivers (or the types of senders and receivers).</w:t>
      </w:r>
    </w:p>
    <w:p w14:paraId="05288B5A" w14:textId="77777777"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Typical interactions between senders, receivers, and systems.</w:t>
      </w:r>
    </w:p>
    <w:p w14:paraId="7F76BF94" w14:textId="42FDA9CE" w:rsidR="00C36773" w:rsidRPr="00C36773" w:rsidRDefault="00C36773" w:rsidP="00C36773">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References to other documentation within the </w:t>
      </w:r>
      <w:del w:id="1840" w:author="Chipman, Charles" w:date="2019-01-29T16:33:00Z">
        <w:r w:rsidRPr="00C36773" w:rsidDel="006B5E03">
          <w:rPr>
            <w:rFonts w:ascii="Times New Roman" w:eastAsia="Times New Roman" w:hAnsi="Times New Roman" w:cs="Times New Roman"/>
            <w:color w:val="000000"/>
            <w:sz w:val="24"/>
            <w:szCs w:val="24"/>
          </w:rPr>
          <w:delText>MPD</w:delText>
        </w:r>
      </w:del>
      <w:ins w:id="1841" w:author="Chipman, Charles" w:date="2019-01-29T16:33: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and links to external documents that may be needed to understand and implement it.</w:t>
      </w:r>
    </w:p>
    <w:p w14:paraId="09A08056" w14:textId="0C946DA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Many document formats (e.g., HTML, PDF) can display hyperlinks to local files within the </w:t>
      </w:r>
      <w:del w:id="1842" w:author="Chipman, Charles" w:date="2019-01-29T16:33:00Z">
        <w:r w:rsidRPr="00C36773" w:rsidDel="006B5E03">
          <w:rPr>
            <w:rFonts w:ascii="Times New Roman" w:eastAsia="Times New Roman" w:hAnsi="Times New Roman" w:cs="Times New Roman"/>
            <w:color w:val="000000"/>
            <w:sz w:val="24"/>
            <w:szCs w:val="24"/>
          </w:rPr>
          <w:delText xml:space="preserve">MPD </w:delText>
        </w:r>
      </w:del>
      <w:ins w:id="1843" w:author="Chipman, Charles" w:date="2019-01-29T16:33: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as well as URLs to files on the Internet. Employing such a format is highly recommended but not mandatory.</w:t>
      </w:r>
    </w:p>
    <w:p w14:paraId="6D68288C" w14:textId="17E09EF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1844"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45"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documentation types and formats will vary with the methodologies and tools used to develop them. Most of this documentation will likely be typical of that generated for data-oriented software projects. Some documentation may only require sections in the </w:t>
      </w:r>
      <w:bookmarkStart w:id="1846" w:name="d3e5419"/>
      <w:bookmarkEnd w:id="184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1847" w:name="d3e5422"/>
      <w:bookmarkEnd w:id="18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1848" w:name="d3e5425"/>
      <w:bookmarkEnd w:id="18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FE883BC"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Executive summary (especially for a lengthy readme artifact&gt;</w:t>
      </w:r>
    </w:p>
    <w:p w14:paraId="2612AD53"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Use cases</w:t>
      </w:r>
    </w:p>
    <w:p w14:paraId="358FFD74"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processes</w:t>
      </w:r>
    </w:p>
    <w:p w14:paraId="6FFB1CBC"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requirements</w:t>
      </w:r>
    </w:p>
    <w:p w14:paraId="0F8A511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Business rules</w:t>
      </w:r>
    </w:p>
    <w:p w14:paraId="485564FA"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Metadata security considerations</w:t>
      </w:r>
    </w:p>
    <w:p w14:paraId="0F0F9634"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Domain model design specifications and documentation and/or diagrams</w:t>
      </w:r>
    </w:p>
    <w:p w14:paraId="6401F20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Data dictionary</w:t>
      </w:r>
    </w:p>
    <w:p w14:paraId="39AEC5AB"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Testing and conformance</w:t>
      </w:r>
    </w:p>
    <w:p w14:paraId="00E203C5"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Development tools and methodologies used</w:t>
      </w:r>
    </w:p>
    <w:p w14:paraId="79B75D73"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Implementation guidance (particularly important for a complex </w:t>
      </w:r>
      <w:bookmarkStart w:id="1849" w:name="d3e5475"/>
      <w:bookmarkEnd w:id="18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multiple subsets or IEP root elements)</w:t>
      </w:r>
    </w:p>
    <w:p w14:paraId="0A891086"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Security considerations</w:t>
      </w:r>
    </w:p>
    <w:p w14:paraId="474B9A8E"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Privacy considerations (e.g., Personal Identifiable Information)</w:t>
      </w:r>
    </w:p>
    <w:p w14:paraId="3A750411"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Types of implementations</w:t>
      </w:r>
    </w:p>
    <w:p w14:paraId="3629C8C8"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bookmarkStart w:id="1850" w:name="d3e5495"/>
      <w:bookmarkEnd w:id="18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subsets:</w:t>
      </w:r>
    </w:p>
    <w:p w14:paraId="7C087ADE"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When, where, and how these are used</w:t>
      </w:r>
    </w:p>
    <w:p w14:paraId="6C5E8B29"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these are coordinated in the implementation</w:t>
      </w:r>
    </w:p>
    <w:p w14:paraId="020D8F1F"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Caveats regarding duplicate </w:t>
      </w:r>
      <w:bookmarkStart w:id="1851" w:name="d3e5512"/>
      <w:bookmarkEnd w:id="18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can occur with multiple subsets)</w:t>
      </w:r>
    </w:p>
    <w:p w14:paraId="5D38490A" w14:textId="77777777" w:rsidR="00C36773" w:rsidRPr="00C36773" w:rsidRDefault="00C36773" w:rsidP="00C36773">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an </w:t>
      </w:r>
      <w:bookmarkStart w:id="1852" w:name="d3e5520"/>
      <w:bookmarkEnd w:id="18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IEP conformance targets:</w:t>
      </w:r>
    </w:p>
    <w:p w14:paraId="5356E7FD"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Purpose of each and when it should be used</w:t>
      </w:r>
    </w:p>
    <w:p w14:paraId="480EC035" w14:textId="77777777" w:rsidR="00C36773" w:rsidRPr="00C36773" w:rsidRDefault="00C36773" w:rsidP="00C36773">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these are coordinated during the runtime preparation and transmission of IEPs</w:t>
      </w:r>
    </w:p>
    <w:p w14:paraId="78F08F4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53" w:name="XML-Catalogs"/>
      <w:bookmarkStart w:id="1854" w:name="section_5.5"/>
      <w:bookmarkEnd w:id="1853"/>
      <w:bookmarkEnd w:id="1854"/>
      <w:r w:rsidRPr="00C36773">
        <w:rPr>
          <w:rFonts w:ascii="Times New Roman" w:eastAsia="Times New Roman" w:hAnsi="Times New Roman" w:cs="Times New Roman"/>
          <w:b/>
          <w:bCs/>
          <w:color w:val="000000"/>
          <w:sz w:val="30"/>
          <w:szCs w:val="30"/>
        </w:rPr>
        <w:t>5.5. XML Catalogs</w:t>
      </w:r>
    </w:p>
    <w:p w14:paraId="3FB5E22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55" w:name="definition_XML_catalog_document"/>
      <w:bookmarkEnd w:id="1855"/>
      <w:r w:rsidRPr="00C36773">
        <w:rPr>
          <w:rFonts w:ascii="Times New Roman" w:eastAsia="Times New Roman" w:hAnsi="Times New Roman" w:cs="Times New Roman"/>
          <w:b/>
          <w:bCs/>
          <w:color w:val="000000"/>
          <w:sz w:val="24"/>
          <w:szCs w:val="24"/>
        </w:rPr>
        <w:t>[Definition: XML catalog document]</w:t>
      </w:r>
    </w:p>
    <w:p w14:paraId="3FB1A4BF"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 defined by </w:t>
      </w:r>
      <w:hyperlink r:id="rId160" w:anchor="OASIS-XML-Catalogs" w:history="1">
        <w:r w:rsidRPr="00C36773">
          <w:rPr>
            <w:rFonts w:ascii="Times New Roman" w:eastAsia="Times New Roman" w:hAnsi="Times New Roman" w:cs="Times New Roman"/>
            <w:b/>
            <w:bCs/>
            <w:color w:val="000000"/>
            <w:sz w:val="24"/>
            <w:szCs w:val="24"/>
            <w:shd w:val="clear" w:color="auto" w:fill="EEEEEE"/>
          </w:rPr>
          <w:t>[XML Catalogs 1.1]</w:t>
        </w:r>
      </w:hyperlink>
      <w:r w:rsidRPr="00C36773">
        <w:rPr>
          <w:rFonts w:ascii="Times New Roman" w:eastAsia="Times New Roman" w:hAnsi="Times New Roman" w:cs="Times New Roman"/>
          <w:color w:val="000000"/>
          <w:sz w:val="24"/>
          <w:szCs w:val="24"/>
        </w:rPr>
        <w:t>, which states:</w:t>
      </w:r>
    </w:p>
    <w:p w14:paraId="1D09FE2B" w14:textId="77777777" w:rsidR="00C36773" w:rsidRPr="00C36773" w:rsidRDefault="00C36773" w:rsidP="00C36773">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entity catalog.</w:t>
      </w:r>
    </w:p>
    <w:p w14:paraId="236875BD"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56" w:name="d3e5557"/>
      <w:bookmarkEnd w:id="18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conform to all the rules in this specification for the conformance target </w:t>
      </w:r>
      <w:bookmarkStart w:id="1857" w:name="d3e5560"/>
      <w:bookmarkEnd w:id="18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9799D63"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Rules specifying this conformance target use the applicability code XML-catalog.</w:t>
      </w:r>
    </w:p>
    <w:p w14:paraId="4997D4F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858" w:name="d3e5573"/>
      <w:bookmarkEnd w:id="18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bookmarkStart w:id="1859" w:name="d3e5576"/>
      <w:bookmarkEnd w:id="18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1860" w:name="d3e5579"/>
      <w:bookmarkEnd w:id="18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60D257F4" w14:textId="7B8D24A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861"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62"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can use an </w:t>
      </w:r>
      <w:bookmarkStart w:id="1863" w:name="d3e5585"/>
      <w:bookmarkEnd w:id="18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w:t>
      </w:r>
      <w:bookmarkStart w:id="1864" w:name="d3e5588"/>
      <w:bookmarkEnd w:id="18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XML schema document set. Some validators (e.g., </w:t>
      </w:r>
      <w:hyperlink r:id="rId161" w:tgtFrame="_blank" w:history="1">
        <w:r w:rsidRPr="00C36773">
          <w:rPr>
            <w:rFonts w:ascii="Courier New" w:eastAsia="Times New Roman" w:hAnsi="Courier New" w:cs="Courier New"/>
            <w:color w:val="000000"/>
            <w:sz w:val="19"/>
            <w:szCs w:val="19"/>
            <w:shd w:val="clear" w:color="auto" w:fill="FFFFFF"/>
          </w:rPr>
          <w:t>Xerces</w:t>
        </w:r>
      </w:hyperlink>
      <w:r w:rsidRPr="00C36773">
        <w:rPr>
          <w:rFonts w:ascii="Times New Roman" w:eastAsia="Times New Roman" w:hAnsi="Times New Roman" w:cs="Times New Roman"/>
          <w:color w:val="000000"/>
          <w:sz w:val="24"/>
          <w:szCs w:val="24"/>
        </w:rPr>
        <w:t xml:space="preserve">) and other tools utilize </w:t>
      </w:r>
      <w:bookmarkStart w:id="1865" w:name="d3e5594"/>
      <w:bookmarkEnd w:id="18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this purpose.</w:t>
      </w:r>
    </w:p>
    <w:bookmarkStart w:id="1866" w:name="d3e5599"/>
    <w:bookmarkEnd w:id="1866"/>
    <w:p w14:paraId="0085236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are encouraged to employ </w:t>
      </w:r>
      <w:bookmarkStart w:id="1867" w:name="d3e5602"/>
      <w:bookmarkEnd w:id="18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IEPDs to facilitate validation of IEPs.</w:t>
      </w:r>
    </w:p>
    <w:p w14:paraId="0EAAFDC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schema assembly or </w:t>
      </w:r>
      <w:bookmarkStart w:id="1868" w:name="d3e5608"/>
      <w:bookmarkEnd w:id="18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design from non-conformant </w:t>
      </w:r>
      <w:bookmarkStart w:id="1869" w:name="d3e5611"/>
      <w:bookmarkEnd w:id="18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may contain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statements can be problematic.</w:t>
      </w:r>
    </w:p>
    <w:p w14:paraId="50D5B3D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order to support </w:t>
      </w:r>
      <w:bookmarkStart w:id="1870" w:name="d3e5621"/>
      <w:bookmarkEnd w:id="18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"definition_XML_schema_assembly"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assembly</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purpose of </w:t>
      </w:r>
      <w:bookmarkStart w:id="1871" w:name="d3e5624"/>
      <w:bookmarkEnd w:id="18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"definition_XML_schema_validation"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validation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namespace of each XML schema document used within an </w:t>
      </w:r>
      <w:bookmarkStart w:id="1872" w:name="d3e5627"/>
      <w:bookmarkEnd w:id="18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w:t>
      </w:r>
      <w:bookmarkStart w:id="1873" w:name="d3e5630"/>
      <w:bookmarkEnd w:id="18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locally-unique artifact. A correctly constructed </w:t>
      </w:r>
      <w:bookmarkStart w:id="1874" w:name="d3e5633"/>
      <w:bookmarkEnd w:id="18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guarantee this.</w:t>
      </w:r>
    </w:p>
    <w:p w14:paraId="31607B6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According to </w:t>
      </w:r>
      <w:hyperlink r:id="rId162"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er:nextCatalog</w:t>
      </w:r>
      <w:r w:rsidRPr="00C36773">
        <w:rPr>
          <w:rFonts w:ascii="Times New Roman" w:eastAsia="Times New Roman" w:hAnsi="Times New Roman" w:cs="Times New Roman"/>
          <w:color w:val="000000"/>
          <w:sz w:val="24"/>
          <w:szCs w:val="24"/>
        </w:rPr>
        <w:t xml:space="preserve"> elements may be used within </w:t>
      </w:r>
      <w:bookmarkStart w:id="1875" w:name="d3e5644"/>
      <w:bookmarkEnd w:id="18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connect them and control the parsing sequence. </w:t>
      </w:r>
      <w:hyperlink r:id="rId163" w:anchor="section_5.6" w:history="1">
        <w:r w:rsidRPr="00C36773">
          <w:rPr>
            <w:rFonts w:ascii="Times New Roman" w:eastAsia="Times New Roman" w:hAnsi="Times New Roman" w:cs="Times New Roman"/>
            <w:color w:val="000000"/>
            <w:sz w:val="24"/>
            <w:szCs w:val="24"/>
            <w:shd w:val="clear" w:color="auto" w:fill="FFFFFF"/>
          </w:rPr>
          <w:t xml:space="preserve">Section 5.6, </w:t>
        </w:r>
        <w:r w:rsidRPr="00C36773">
          <w:rPr>
            <w:rFonts w:ascii="Times New Roman" w:eastAsia="Times New Roman" w:hAnsi="Times New Roman" w:cs="Times New Roman"/>
            <w:i/>
            <w:iCs/>
            <w:color w:val="000000"/>
            <w:sz w:val="24"/>
            <w:szCs w:val="24"/>
            <w:shd w:val="clear" w:color="auto" w:fill="FFFFFF"/>
          </w:rPr>
          <w:t>Defining Information Exchange Packages</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 xml:space="preserve"> discusses more about using </w:t>
      </w:r>
      <w:bookmarkStart w:id="1876" w:name="d3e5649"/>
      <w:bookmarkEnd w:id="18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IEPDs.</w:t>
      </w:r>
    </w:p>
    <w:p w14:paraId="5D6B2D8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According to </w:t>
      </w:r>
      <w:hyperlink r:id="rId164"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1877" w:name="d3e5657"/>
      <w:bookmarkEnd w:id="187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73BE91B2" w14:textId="5CB761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1878"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79"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document defines a </w:t>
      </w:r>
      <w:r w:rsidRPr="00C36773">
        <w:rPr>
          <w:rFonts w:ascii="Courier New" w:eastAsia="Times New Roman" w:hAnsi="Courier New" w:cs="Courier New"/>
          <w:color w:val="000000"/>
          <w:sz w:val="19"/>
          <w:szCs w:val="19"/>
        </w:rPr>
        <w:t>c:XMLSchemaType</w:t>
      </w:r>
      <w:r w:rsidRPr="00C36773">
        <w:rPr>
          <w:rFonts w:ascii="Times New Roman" w:eastAsia="Times New Roman" w:hAnsi="Times New Roman" w:cs="Times New Roman"/>
          <w:color w:val="000000"/>
          <w:sz w:val="24"/>
          <w:szCs w:val="24"/>
        </w:rPr>
        <w:t xml:space="preserve"> that contains both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elements and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elements, which may appear interleaved, or in any order. Occurrences of the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identify schema documents to be used in schema assembly.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identifies the </w:t>
      </w:r>
      <w:bookmarkStart w:id="1880" w:name="d3e5679"/>
      <w:bookmarkEnd w:id="188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1881" w:name="d3e5685"/>
      <w:bookmarkEnd w:id="18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may be specified with other mechanisms provided by the </w:t>
      </w:r>
      <w:del w:id="1882"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83"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such as Schematron, XPath expressions, or by explicitly setting a document element.</w:t>
      </w:r>
    </w:p>
    <w:p w14:paraId="70E84A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1A90650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84" w:name="Defining-Information-Exchange-Packages"/>
      <w:bookmarkStart w:id="1885" w:name="section_5.6"/>
      <w:bookmarkEnd w:id="1884"/>
      <w:bookmarkEnd w:id="1885"/>
      <w:r w:rsidRPr="00C36773">
        <w:rPr>
          <w:rFonts w:ascii="Times New Roman" w:eastAsia="Times New Roman" w:hAnsi="Times New Roman" w:cs="Times New Roman"/>
          <w:b/>
          <w:bCs/>
          <w:color w:val="000000"/>
          <w:sz w:val="30"/>
          <w:szCs w:val="30"/>
        </w:rPr>
        <w:t>5.6. Defining Information Exchange Packages</w:t>
      </w:r>
    </w:p>
    <w:p w14:paraId="3081B203" w14:textId="6A248F0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1886" w:author="Chipman, Charles" w:date="2019-01-29T16:34:00Z">
        <w:r w:rsidRPr="00C36773" w:rsidDel="006B5E03">
          <w:rPr>
            <w:rFonts w:ascii="Times New Roman" w:eastAsia="Times New Roman" w:hAnsi="Times New Roman" w:cs="Times New Roman"/>
            <w:color w:val="000000"/>
            <w:sz w:val="24"/>
            <w:szCs w:val="24"/>
          </w:rPr>
          <w:delText xml:space="preserve">MPD </w:delText>
        </w:r>
      </w:del>
      <w:ins w:id="1887" w:author="Chipman, Charles" w:date="2019-01-29T16:34: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may declare one or more </w:t>
      </w:r>
      <w:r w:rsidRPr="00C36773">
        <w:rPr>
          <w:rFonts w:ascii="Times New Roman" w:eastAsia="Times New Roman" w:hAnsi="Times New Roman" w:cs="Times New Roman"/>
          <w:i/>
          <w:iCs/>
          <w:color w:val="000000"/>
          <w:sz w:val="24"/>
          <w:szCs w:val="24"/>
        </w:rPr>
        <w:t>IEP conformance targets</w:t>
      </w:r>
      <w:r w:rsidRPr="00C36773">
        <w:rPr>
          <w:rFonts w:ascii="Times New Roman" w:eastAsia="Times New Roman" w:hAnsi="Times New Roman" w:cs="Times New Roman"/>
          <w:color w:val="000000"/>
          <w:sz w:val="24"/>
          <w:szCs w:val="24"/>
        </w:rPr>
        <w:t xml:space="preserve"> within its </w:t>
      </w:r>
      <w:bookmarkStart w:id="1888" w:name="d3e5706"/>
      <w:bookmarkEnd w:id="1888"/>
      <w:del w:id="1889" w:author="Chipman, Charles" w:date="2019-01-29T16:34: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890" w:author="Chipman, Charles" w:date="2019-01-29T16:34: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7A96F474"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891" w:name="definition_IEP_conformance_target"/>
      <w:bookmarkEnd w:id="1891"/>
      <w:r w:rsidRPr="00C36773">
        <w:rPr>
          <w:rFonts w:ascii="Times New Roman" w:eastAsia="Times New Roman" w:hAnsi="Times New Roman" w:cs="Times New Roman"/>
          <w:b/>
          <w:bCs/>
          <w:color w:val="000000"/>
          <w:sz w:val="24"/>
          <w:szCs w:val="24"/>
        </w:rPr>
        <w:t>[Definition: IEP conformance target]</w:t>
      </w:r>
    </w:p>
    <w:p w14:paraId="0C2CFE6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892" w:name="d3e5714"/>
      <w:bookmarkEnd w:id="18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1893" w:name="d3e5717"/>
      <w:bookmarkEnd w:id="18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Every IEP is an instance of one or more </w:t>
      </w:r>
      <w:r w:rsidRPr="00C36773">
        <w:rPr>
          <w:rFonts w:ascii="Times New Roman" w:eastAsia="Times New Roman" w:hAnsi="Times New Roman" w:cs="Times New Roman"/>
          <w:i/>
          <w:iCs/>
          <w:color w:val="000000"/>
          <w:sz w:val="24"/>
          <w:szCs w:val="24"/>
        </w:rPr>
        <w:t>IEP conformance targets</w:t>
      </w:r>
      <w:r w:rsidRPr="00C36773">
        <w:rPr>
          <w:rFonts w:ascii="Times New Roman" w:eastAsia="Times New Roman" w:hAnsi="Times New Roman" w:cs="Times New Roman"/>
          <w:color w:val="000000"/>
          <w:sz w:val="24"/>
          <w:szCs w:val="24"/>
        </w:rPr>
        <w:t>.</w:t>
      </w:r>
    </w:p>
    <w:p w14:paraId="35287D6D" w14:textId="1B95D9C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This definition requires that an IEP conformance target be assigned a </w:t>
      </w:r>
      <w:bookmarkStart w:id="1894" w:name="d3e5727"/>
      <w:bookmarkEnd w:id="18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distinguishes it from all other </w:t>
      </w:r>
      <w:bookmarkStart w:id="1895" w:name="d3e5730"/>
      <w:bookmarkEnd w:id="18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Construct a </w:t>
      </w:r>
      <w:bookmarkStart w:id="1896" w:name="d3e5733"/>
      <w:bookmarkEnd w:id="18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using a fragment identifier (similar to an </w:t>
      </w:r>
      <w:del w:id="1897"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898"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 URI) per this rule:</w:t>
      </w:r>
    </w:p>
    <w:p w14:paraId="6D60876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899" w:name="r-iep-ct-uri"/>
      <w:bookmarkStart w:id="1900" w:name="rule_5-38"/>
      <w:bookmarkEnd w:id="1899"/>
      <w:bookmarkEnd w:id="1900"/>
      <w:r w:rsidRPr="00C36773">
        <w:rPr>
          <w:rFonts w:ascii="Times New Roman" w:eastAsia="Times New Roman" w:hAnsi="Times New Roman" w:cs="Times New Roman"/>
          <w:b/>
          <w:bCs/>
          <w:color w:val="000000"/>
          <w:sz w:val="30"/>
          <w:szCs w:val="30"/>
        </w:rPr>
        <w:t>Rule 5-38. Conformance Target Identifier</w:t>
      </w:r>
    </w:p>
    <w:p w14:paraId="2B384FB8" w14:textId="6A653EF5"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5-38] (</w:t>
      </w:r>
      <w:del w:id="1901" w:author="Chipman, Charles" w:date="2019-01-29T16:35:00Z">
        <w:r w:rsidRPr="00C36773" w:rsidDel="006B5E03">
          <w:rPr>
            <w:rFonts w:ascii="Times New Roman" w:eastAsia="Times New Roman" w:hAnsi="Times New Roman" w:cs="Times New Roman"/>
            <w:b/>
            <w:bCs/>
            <w:color w:val="000000"/>
            <w:sz w:val="24"/>
            <w:szCs w:val="24"/>
          </w:rPr>
          <w:delText>MPD</w:delText>
        </w:r>
      </w:del>
      <w:ins w:id="1902" w:author="Chipman, Charles" w:date="2019-01-29T16:35: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(Interpretation)</w:t>
      </w:r>
    </w:p>
    <w:p w14:paraId="2A5707B5" w14:textId="55E928E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1903" w:name="d3e5746"/>
      <w:bookmarkEnd w:id="19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an </w:t>
      </w:r>
      <w:bookmarkStart w:id="1904" w:name="d3e5749"/>
      <w:bookmarkEnd w:id="19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declared in an </w:t>
      </w:r>
      <w:del w:id="1905"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906"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is formed by concatenating in sequence:</w:t>
      </w:r>
    </w:p>
    <w:p w14:paraId="67CF77A1"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IEPD URI, and</w:t>
      </w:r>
    </w:p>
    <w:p w14:paraId="1D2D4344"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pound sign character (#). and</w:t>
      </w:r>
    </w:p>
    <w:p w14:paraId="6C7A5121" w14:textId="77777777" w:rsidR="00C36773" w:rsidRPr="00C36773" w:rsidRDefault="00C36773" w:rsidP="00C36773">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locally unique NCName (i.e., a non-colonized name, as defined by </w:t>
      </w:r>
      <w:hyperlink r:id="rId165" w:anchor="W3-XML-Schema-Datatypes" w:history="1">
        <w:r w:rsidRPr="00C36773">
          <w:rPr>
            <w:rFonts w:ascii="Times New Roman" w:eastAsia="Times New Roman" w:hAnsi="Times New Roman" w:cs="Times New Roman"/>
            <w:b/>
            <w:bCs/>
            <w:color w:val="000000"/>
            <w:sz w:val="24"/>
            <w:szCs w:val="24"/>
            <w:shd w:val="clear" w:color="auto" w:fill="EEEEEE"/>
          </w:rPr>
          <w:t>[W3C XML Schema Part 2 Datatypes]</w:t>
        </w:r>
      </w:hyperlink>
      <w:r w:rsidRPr="00C36773">
        <w:rPr>
          <w:rFonts w:ascii="Times New Roman" w:eastAsia="Times New Roman" w:hAnsi="Times New Roman" w:cs="Times New Roman"/>
          <w:color w:val="000000"/>
          <w:sz w:val="24"/>
          <w:szCs w:val="24"/>
        </w:rPr>
        <w:t xml:space="preserve">, </w:t>
      </w:r>
      <w:hyperlink r:id="rId166" w:anchor="NCName" w:tgtFrame="_blank" w:history="1">
        <w:r w:rsidRPr="00C36773">
          <w:rPr>
            <w:rFonts w:ascii="Times New Roman" w:eastAsia="Times New Roman" w:hAnsi="Times New Roman" w:cs="Times New Roman"/>
            <w:color w:val="000000"/>
            <w:sz w:val="24"/>
            <w:szCs w:val="24"/>
            <w:shd w:val="clear" w:color="auto" w:fill="EEEEEE"/>
          </w:rPr>
          <w:t>§3.3.7, NCName</w:t>
        </w:r>
      </w:hyperlink>
      <w:r w:rsidRPr="00C36773">
        <w:rPr>
          <w:rFonts w:ascii="Times New Roman" w:eastAsia="Times New Roman" w:hAnsi="Times New Roman" w:cs="Times New Roman"/>
          <w:color w:val="000000"/>
          <w:sz w:val="24"/>
          <w:szCs w:val="24"/>
        </w:rPr>
        <w:t>).</w:t>
      </w:r>
    </w:p>
    <w:p w14:paraId="2B875F7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requires that an </w:t>
      </w:r>
      <w:bookmarkStart w:id="1907" w:name="d3e5779"/>
      <w:bookmarkEnd w:id="19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 URI, i.e., its </w:t>
      </w:r>
      <w:bookmarkStart w:id="1908" w:name="d3e5782"/>
      <w:bookmarkEnd w:id="190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"definition_conformance_target_identifier"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3672C09" w14:textId="64BE209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rule is required for an </w:t>
      </w:r>
      <w:bookmarkStart w:id="1909" w:name="d3e5790"/>
      <w:bookmarkEnd w:id="1909"/>
      <w:del w:id="1910" w:author="Chipman, Charles" w:date="2019-01-29T16:35: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911" w:author="Chipman, Charles" w:date="2019-01-29T16:35: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It supplements the rule above.</w:t>
      </w:r>
    </w:p>
    <w:p w14:paraId="2810FEC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12" w:name="iep-conformance-target-id"/>
      <w:bookmarkStart w:id="1913" w:name="rule_5-39"/>
      <w:bookmarkEnd w:id="1912"/>
      <w:bookmarkEnd w:id="1913"/>
      <w:r w:rsidRPr="00C36773">
        <w:rPr>
          <w:rFonts w:ascii="Times New Roman" w:eastAsia="Times New Roman" w:hAnsi="Times New Roman" w:cs="Times New Roman"/>
          <w:b/>
          <w:bCs/>
          <w:color w:val="000000"/>
          <w:sz w:val="30"/>
          <w:szCs w:val="30"/>
        </w:rPr>
        <w:t xml:space="preserve">Rule 5-39. IEP Conformance Target Has a </w:t>
      </w:r>
      <w:r w:rsidRPr="00C36773">
        <w:rPr>
          <w:rFonts w:ascii="Courier New" w:eastAsia="Times New Roman" w:hAnsi="Courier New" w:cs="Courier New"/>
          <w:b/>
          <w:bCs/>
          <w:color w:val="000000"/>
          <w:sz w:val="24"/>
          <w:szCs w:val="24"/>
        </w:rPr>
        <w:t>structures:id</w:t>
      </w:r>
    </w:p>
    <w:p w14:paraId="2F0B0A43" w14:textId="39525D38"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5-39] (</w:t>
      </w:r>
      <w:del w:id="1914" w:author="Chipman, Charles" w:date="2019-01-29T16:35:00Z">
        <w:r w:rsidRPr="00C36773" w:rsidDel="006B5E03">
          <w:rPr>
            <w:rFonts w:ascii="Times New Roman" w:eastAsia="Times New Roman" w:hAnsi="Times New Roman" w:cs="Times New Roman"/>
            <w:b/>
            <w:bCs/>
            <w:color w:val="000000"/>
            <w:sz w:val="24"/>
            <w:szCs w:val="24"/>
          </w:rPr>
          <w:delText>MPD</w:delText>
        </w:r>
      </w:del>
      <w:ins w:id="1915" w:author="Chipman, Charles" w:date="2019-01-29T16:35: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55956A61"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MUST own a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w:t>
      </w:r>
    </w:p>
    <w:p w14:paraId="601EF45C" w14:textId="295FD3C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rule ensures that a </w:t>
      </w:r>
      <w:bookmarkStart w:id="1916" w:name="d3e5815"/>
      <w:bookmarkEnd w:id="19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referenced between </w:t>
      </w:r>
      <w:del w:id="1917" w:author="Chipman, Charles" w:date="2019-01-29T16:35:00Z">
        <w:r w:rsidRPr="00C36773" w:rsidDel="006B5E03">
          <w:rPr>
            <w:rFonts w:ascii="Times New Roman" w:eastAsia="Times New Roman" w:hAnsi="Times New Roman" w:cs="Times New Roman"/>
            <w:color w:val="000000"/>
            <w:sz w:val="24"/>
            <w:szCs w:val="24"/>
          </w:rPr>
          <w:delText xml:space="preserve">MPDs </w:delText>
        </w:r>
      </w:del>
      <w:ins w:id="1918" w:author="Chipman, Charles" w:date="2019-01-29T16:35:00Z">
        <w:r w:rsidR="006B5E03">
          <w:rPr>
            <w:rFonts w:ascii="Times New Roman" w:eastAsia="Times New Roman" w:hAnsi="Times New Roman" w:cs="Times New Roman"/>
            <w:color w:val="000000"/>
            <w:sz w:val="24"/>
            <w:szCs w:val="24"/>
          </w:rPr>
          <w:t>IEPDs</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(not just within an </w:t>
      </w:r>
      <w:del w:id="1919" w:author="Chipman, Charles" w:date="2019-01-29T16:35:00Z">
        <w:r w:rsidRPr="00C36773" w:rsidDel="006B5E03">
          <w:rPr>
            <w:rFonts w:ascii="Times New Roman" w:eastAsia="Times New Roman" w:hAnsi="Times New Roman" w:cs="Times New Roman"/>
            <w:color w:val="000000"/>
            <w:sz w:val="24"/>
            <w:szCs w:val="24"/>
          </w:rPr>
          <w:delText>MPD</w:delText>
        </w:r>
      </w:del>
      <w:ins w:id="1920" w:author="Chipman, Charles" w:date="2019-01-29T16:35:00Z">
        <w:r w:rsidR="006B5E03">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value of the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attribute is the NCName in </w:t>
      </w:r>
      <w:hyperlink r:id="rId167" w:anchor="rule_5-38" w:history="1">
        <w:r w:rsidRPr="00C36773">
          <w:rPr>
            <w:rFonts w:ascii="Times New Roman" w:eastAsia="Times New Roman" w:hAnsi="Times New Roman" w:cs="Times New Roman"/>
            <w:color w:val="000000"/>
            <w:sz w:val="24"/>
            <w:szCs w:val="24"/>
            <w:shd w:val="clear" w:color="auto" w:fill="FFFFFF"/>
          </w:rPr>
          <w:t xml:space="preserve">Rule 5-38, </w:t>
        </w:r>
        <w:r w:rsidRPr="00C36773">
          <w:rPr>
            <w:rFonts w:ascii="Times New Roman" w:eastAsia="Times New Roman" w:hAnsi="Times New Roman" w:cs="Times New Roman"/>
            <w:i/>
            <w:iCs/>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1E91678F" w14:textId="1185F2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1921" w:name="d3e5827"/>
      <w:bookmarkEnd w:id="19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IEP conformance targets by explicitly declaring them within its </w:t>
      </w:r>
      <w:del w:id="1922" w:author="Chipman, Charles" w:date="2019-01-29T16:35:00Z">
        <w:r w:rsidRPr="00C36773" w:rsidDel="006B5E03">
          <w:rPr>
            <w:rFonts w:ascii="Times New Roman" w:eastAsia="Times New Roman" w:hAnsi="Times New Roman" w:cs="Times New Roman"/>
            <w:color w:val="000000"/>
            <w:sz w:val="24"/>
            <w:szCs w:val="24"/>
          </w:rPr>
          <w:delText xml:space="preserve">MPD </w:delText>
        </w:r>
      </w:del>
      <w:ins w:id="1923" w:author="Chipman, Charles" w:date="2019-01-29T16:35: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per the rules above.</w:t>
      </w:r>
    </w:p>
    <w:p w14:paraId="4B3E8F4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24" w:name="validity-constraints"/>
      <w:bookmarkStart w:id="1925" w:name="rule_5-40"/>
      <w:bookmarkEnd w:id="1924"/>
      <w:bookmarkEnd w:id="1925"/>
      <w:r w:rsidRPr="00C36773">
        <w:rPr>
          <w:rFonts w:ascii="Times New Roman" w:eastAsia="Times New Roman" w:hAnsi="Times New Roman" w:cs="Times New Roman"/>
          <w:b/>
          <w:bCs/>
          <w:color w:val="000000"/>
          <w:sz w:val="30"/>
          <w:szCs w:val="30"/>
        </w:rPr>
        <w:t xml:space="preserve">Rule 5-40. </w:t>
      </w:r>
      <w:bookmarkStart w:id="1926" w:name="d3e5834"/>
      <w:r w:rsidRPr="00C36773">
        <w:rPr>
          <w:rFonts w:ascii="Times New Roman" w:eastAsia="Times New Roman" w:hAnsi="Times New Roman" w:cs="Times New Roman"/>
          <w:b/>
          <w:bCs/>
          <w:color w:val="000000"/>
          <w:sz w:val="30"/>
          <w:szCs w:val="30"/>
        </w:rPr>
        <w:fldChar w:fldCharType="begin"/>
      </w:r>
      <w:r w:rsidRPr="00C36773">
        <w:rPr>
          <w:rFonts w:ascii="Times New Roman" w:eastAsia="Times New Roman" w:hAnsi="Times New Roman" w:cs="Times New Roman"/>
          <w:b/>
          <w:bCs/>
          <w:color w:val="000000"/>
          <w:sz w:val="30"/>
          <w:szCs w:val="30"/>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b/>
          <w:bCs/>
          <w:color w:val="000000"/>
          <w:sz w:val="30"/>
          <w:szCs w:val="30"/>
        </w:rPr>
        <w:fldChar w:fldCharType="separate"/>
      </w:r>
      <w:r w:rsidRPr="00C36773">
        <w:rPr>
          <w:rFonts w:ascii="Times New Roman" w:eastAsia="Times New Roman" w:hAnsi="Times New Roman" w:cs="Times New Roman"/>
          <w:b/>
          <w:bCs/>
          <w:color w:val="000000"/>
          <w:sz w:val="30"/>
          <w:szCs w:val="30"/>
          <w:shd w:val="clear" w:color="auto" w:fill="FFFFFF"/>
        </w:rPr>
        <w:t>IEPD</w:t>
      </w:r>
      <w:r w:rsidRPr="00C36773">
        <w:rPr>
          <w:rFonts w:ascii="Times New Roman" w:eastAsia="Times New Roman" w:hAnsi="Times New Roman" w:cs="Times New Roman"/>
          <w:b/>
          <w:bCs/>
          <w:color w:val="000000"/>
          <w:sz w:val="30"/>
          <w:szCs w:val="30"/>
        </w:rPr>
        <w:fldChar w:fldCharType="end"/>
      </w:r>
      <w:r w:rsidRPr="00C36773">
        <w:rPr>
          <w:rFonts w:ascii="Times New Roman" w:eastAsia="Times New Roman" w:hAnsi="Times New Roman" w:cs="Times New Roman"/>
          <w:b/>
          <w:bCs/>
          <w:color w:val="000000"/>
          <w:sz w:val="30"/>
          <w:szCs w:val="30"/>
        </w:rPr>
        <w:t xml:space="preserve"> Declares One or More IEP Conformance Targets</w:t>
      </w:r>
    </w:p>
    <w:p w14:paraId="3A0B3E5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5-40] (IEPD) (Constraint)</w:t>
      </w:r>
    </w:p>
    <w:p w14:paraId="5C63FF4D" w14:textId="14258B3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bookmarkStart w:id="1927" w:name="d3e5842"/>
      <w:bookmarkEnd w:id="1927"/>
      <w:del w:id="1928" w:author="Chipman, Charles" w:date="2019-01-29T16:35: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929" w:author="Chipman, Charles" w:date="2019-01-29T16:35: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of an </w:t>
      </w:r>
      <w:bookmarkStart w:id="1930" w:name="d3e5845"/>
      <w:bookmarkEnd w:id="19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one or more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elements.</w:t>
      </w:r>
    </w:p>
    <w:p w14:paraId="0346097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1931" w:name="d3e5856"/>
      <w:bookmarkEnd w:id="19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IEPDs.</w:t>
      </w:r>
    </w:p>
    <w:p w14:paraId="30E4C6B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32" w:name="Validity-Context-Constraints"/>
      <w:bookmarkStart w:id="1933" w:name="section_5.6.1"/>
      <w:bookmarkEnd w:id="1932"/>
      <w:bookmarkEnd w:id="1933"/>
      <w:r w:rsidRPr="00C36773">
        <w:rPr>
          <w:rFonts w:ascii="Times New Roman" w:eastAsia="Times New Roman" w:hAnsi="Times New Roman" w:cs="Times New Roman"/>
          <w:b/>
          <w:bCs/>
          <w:color w:val="000000"/>
          <w:sz w:val="30"/>
          <w:szCs w:val="30"/>
        </w:rPr>
        <w:lastRenderedPageBreak/>
        <w:t>5.6.1. Validity Context and Constraints</w:t>
      </w:r>
    </w:p>
    <w:p w14:paraId="53A7F05C" w14:textId="2651142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within the </w:t>
      </w:r>
      <w:bookmarkStart w:id="1934" w:name="d3e5869"/>
      <w:bookmarkEnd w:id="1934"/>
      <w:del w:id="1935" w:author="Chipman, Charles" w:date="2019-01-29T16:36: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FFFFFF"/>
          </w:rPr>
          <w:delText>MPD catalog document</w:delText>
        </w:r>
        <w:r w:rsidRPr="00C36773" w:rsidDel="006B5E03">
          <w:rPr>
            <w:rFonts w:ascii="Times New Roman" w:eastAsia="Times New Roman" w:hAnsi="Times New Roman" w:cs="Times New Roman"/>
            <w:color w:val="000000"/>
            <w:sz w:val="24"/>
            <w:szCs w:val="24"/>
          </w:rPr>
          <w:fldChar w:fldCharType="end"/>
        </w:r>
      </w:del>
      <w:ins w:id="1936" w:author="Chipman, Charles" w:date="2019-01-29T16:36: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FFFFFF"/>
          </w:rPr>
          <w:t>IEPD</w:t>
        </w:r>
        <w:r w:rsidR="006B5E03" w:rsidRPr="00C36773">
          <w:rPr>
            <w:rFonts w:ascii="Times New Roman" w:eastAsia="Times New Roman" w:hAnsi="Times New Roman" w:cs="Times New Roman"/>
            <w:color w:val="000000"/>
            <w:sz w:val="24"/>
            <w:szCs w:val="24"/>
            <w:shd w:val="clear" w:color="auto" w:fill="FFFFFF"/>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6CBCEBC3" w14:textId="11A290CD" w:rsidR="00C36773" w:rsidRPr="00C36773" w:rsidRDefault="00CC710C" w:rsidP="00C367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fldChar w:fldCharType="begin"/>
      </w:r>
      <w:r>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Pr>
          <w:rFonts w:ascii="Times New Roman" w:eastAsia="Times New Roman" w:hAnsi="Times New Roman" w:cs="Times New Roman"/>
          <w:color w:val="000000"/>
          <w:sz w:val="24"/>
          <w:szCs w:val="24"/>
          <w:shd w:val="clear" w:color="auto" w:fill="FFFFFF"/>
        </w:rPr>
        <w:fldChar w:fldCharType="separate"/>
      </w:r>
      <w:r w:rsidR="00C36773" w:rsidRPr="00C36773">
        <w:rPr>
          <w:rFonts w:ascii="Times New Roman" w:eastAsia="Times New Roman" w:hAnsi="Times New Roman" w:cs="Times New Roman"/>
          <w:color w:val="000000"/>
          <w:sz w:val="24"/>
          <w:szCs w:val="24"/>
          <w:shd w:val="clear" w:color="auto" w:fill="FFFFFF"/>
        </w:rPr>
        <w:t xml:space="preserve">Appendix A, </w:t>
      </w:r>
      <w:del w:id="1937" w:author="Chipman, Charles" w:date="2019-01-29T16:36:00Z">
        <w:r w:rsidR="00C36773" w:rsidRPr="00C36773" w:rsidDel="006B5E03">
          <w:rPr>
            <w:rFonts w:ascii="Times New Roman" w:eastAsia="Times New Roman" w:hAnsi="Times New Roman" w:cs="Times New Roman"/>
            <w:i/>
            <w:iCs/>
            <w:color w:val="000000"/>
            <w:sz w:val="24"/>
            <w:szCs w:val="24"/>
            <w:shd w:val="clear" w:color="auto" w:fill="FFFFFF"/>
          </w:rPr>
          <w:delText xml:space="preserve">MPD </w:delText>
        </w:r>
      </w:del>
      <w:ins w:id="1938" w:author="Chipman, Charles" w:date="2019-01-29T16:36:00Z">
        <w:r w:rsidR="006B5E03">
          <w:rPr>
            <w:rFonts w:ascii="Times New Roman" w:eastAsia="Times New Roman" w:hAnsi="Times New Roman" w:cs="Times New Roman"/>
            <w:i/>
            <w:iCs/>
            <w:color w:val="000000"/>
            <w:sz w:val="24"/>
            <w:szCs w:val="24"/>
            <w:shd w:val="clear" w:color="auto" w:fill="FFFFFF"/>
          </w:rPr>
          <w:t>IEPD</w:t>
        </w:r>
        <w:r w:rsidR="006B5E03" w:rsidRPr="00C36773">
          <w:rPr>
            <w:rFonts w:ascii="Times New Roman" w:eastAsia="Times New Roman" w:hAnsi="Times New Roman" w:cs="Times New Roman"/>
            <w:i/>
            <w:iCs/>
            <w:color w:val="000000"/>
            <w:sz w:val="24"/>
            <w:szCs w:val="24"/>
            <w:shd w:val="clear" w:color="auto" w:fill="FFFFFF"/>
          </w:rPr>
          <w:t xml:space="preserve"> </w:t>
        </w:r>
      </w:ins>
      <w:r w:rsidR="00C36773" w:rsidRPr="00C36773">
        <w:rPr>
          <w:rFonts w:ascii="Times New Roman" w:eastAsia="Times New Roman" w:hAnsi="Times New Roman" w:cs="Times New Roman"/>
          <w:i/>
          <w:iCs/>
          <w:color w:val="000000"/>
          <w:sz w:val="24"/>
          <w:szCs w:val="24"/>
          <w:shd w:val="clear" w:color="auto" w:fill="FFFFFF"/>
        </w:rPr>
        <w:t>Catalog XML Schema Document</w:t>
      </w:r>
      <w:r w:rsidR="00C36773" w:rsidRPr="00C36773">
        <w:rPr>
          <w:rFonts w:ascii="Times New Roman" w:eastAsia="Times New Roman" w:hAnsi="Times New Roman" w:cs="Times New Roman"/>
          <w:color w:val="000000"/>
          <w:sz w:val="24"/>
          <w:szCs w:val="24"/>
          <w:shd w:val="clear" w:color="auto" w:fill="FFFFFF"/>
        </w:rPr>
        <w:t>, below,</w:t>
      </w:r>
      <w:r>
        <w:rPr>
          <w:rFonts w:ascii="Times New Roman" w:eastAsia="Times New Roman" w:hAnsi="Times New Roman" w:cs="Times New Roman"/>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00C36773" w:rsidRPr="00C36773">
        <w:rPr>
          <w:rFonts w:ascii="Courier New" w:eastAsia="Times New Roman" w:hAnsi="Courier New" w:cs="Courier New"/>
          <w:color w:val="000000"/>
          <w:sz w:val="19"/>
          <w:szCs w:val="19"/>
        </w:rPr>
        <w:t>c:ValidityConstraintWithContext</w:t>
      </w:r>
      <w:r w:rsidR="00C36773" w:rsidRPr="00C36773">
        <w:rPr>
          <w:rFonts w:ascii="Times New Roman" w:eastAsia="Times New Roman" w:hAnsi="Times New Roman" w:cs="Times New Roman"/>
          <w:color w:val="000000"/>
          <w:sz w:val="24"/>
          <w:szCs w:val="24"/>
        </w:rPr>
        <w:t xml:space="preserve"> and </w:t>
      </w:r>
      <w:r w:rsidR="00C36773" w:rsidRPr="00C36773">
        <w:rPr>
          <w:rFonts w:ascii="Courier New" w:eastAsia="Times New Roman" w:hAnsi="Courier New" w:cs="Courier New"/>
          <w:color w:val="000000"/>
          <w:sz w:val="19"/>
          <w:szCs w:val="19"/>
        </w:rPr>
        <w:t>c:ValidityConstraint</w:t>
      </w:r>
      <w:r w:rsidR="00C36773" w:rsidRPr="00C367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fldChar w:fldCharType="begin"/>
      </w:r>
      <w:r>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Pr>
          <w:rFonts w:ascii="Times New Roman" w:eastAsia="Times New Roman" w:hAnsi="Times New Roman" w:cs="Times New Roman"/>
          <w:color w:val="000000"/>
          <w:sz w:val="24"/>
          <w:szCs w:val="24"/>
          <w:shd w:val="clear" w:color="auto" w:fill="FFFFFF"/>
        </w:rPr>
        <w:fldChar w:fldCharType="separate"/>
      </w:r>
      <w:r w:rsidR="00C36773" w:rsidRPr="00C36773">
        <w:rPr>
          <w:rFonts w:ascii="Times New Roman" w:eastAsia="Times New Roman" w:hAnsi="Times New Roman" w:cs="Times New Roman"/>
          <w:color w:val="000000"/>
          <w:sz w:val="24"/>
          <w:szCs w:val="24"/>
          <w:shd w:val="clear" w:color="auto" w:fill="FFFFFF"/>
        </w:rPr>
        <w:t xml:space="preserve">Appendix A, </w:t>
      </w:r>
      <w:del w:id="1939" w:author="Chipman, Charles" w:date="2019-01-29T16:36:00Z">
        <w:r w:rsidR="00C36773" w:rsidRPr="00C36773" w:rsidDel="006B5E03">
          <w:rPr>
            <w:rFonts w:ascii="Times New Roman" w:eastAsia="Times New Roman" w:hAnsi="Times New Roman" w:cs="Times New Roman"/>
            <w:i/>
            <w:iCs/>
            <w:color w:val="000000"/>
            <w:sz w:val="24"/>
            <w:szCs w:val="24"/>
            <w:shd w:val="clear" w:color="auto" w:fill="FFFFFF"/>
          </w:rPr>
          <w:delText xml:space="preserve">MPD </w:delText>
        </w:r>
      </w:del>
      <w:ins w:id="1940" w:author="Chipman, Charles" w:date="2019-01-29T16:36:00Z">
        <w:r w:rsidR="006B5E03">
          <w:rPr>
            <w:rFonts w:ascii="Times New Roman" w:eastAsia="Times New Roman" w:hAnsi="Times New Roman" w:cs="Times New Roman"/>
            <w:i/>
            <w:iCs/>
            <w:color w:val="000000"/>
            <w:sz w:val="24"/>
            <w:szCs w:val="24"/>
            <w:shd w:val="clear" w:color="auto" w:fill="FFFFFF"/>
          </w:rPr>
          <w:t>IEPD</w:t>
        </w:r>
        <w:r w:rsidR="006B5E03" w:rsidRPr="00C36773">
          <w:rPr>
            <w:rFonts w:ascii="Times New Roman" w:eastAsia="Times New Roman" w:hAnsi="Times New Roman" w:cs="Times New Roman"/>
            <w:i/>
            <w:iCs/>
            <w:color w:val="000000"/>
            <w:sz w:val="24"/>
            <w:szCs w:val="24"/>
            <w:shd w:val="clear" w:color="auto" w:fill="FFFFFF"/>
          </w:rPr>
          <w:t xml:space="preserve"> </w:t>
        </w:r>
      </w:ins>
      <w:r w:rsidR="00C36773" w:rsidRPr="00C36773">
        <w:rPr>
          <w:rFonts w:ascii="Times New Roman" w:eastAsia="Times New Roman" w:hAnsi="Times New Roman" w:cs="Times New Roman"/>
          <w:i/>
          <w:iCs/>
          <w:color w:val="000000"/>
          <w:sz w:val="24"/>
          <w:szCs w:val="24"/>
          <w:shd w:val="clear" w:color="auto" w:fill="FFFFFF"/>
        </w:rPr>
        <w:t>Catalog XML Schema Document</w:t>
      </w:r>
      <w:r w:rsidR="00C36773" w:rsidRPr="00C36773">
        <w:rPr>
          <w:rFonts w:ascii="Times New Roman" w:eastAsia="Times New Roman" w:hAnsi="Times New Roman" w:cs="Times New Roman"/>
          <w:color w:val="000000"/>
          <w:sz w:val="24"/>
          <w:szCs w:val="24"/>
          <w:shd w:val="clear" w:color="auto" w:fill="FFFFFF"/>
        </w:rPr>
        <w:t>, below,</w:t>
      </w:r>
      <w:r>
        <w:rPr>
          <w:rFonts w:ascii="Times New Roman" w:eastAsia="Times New Roman" w:hAnsi="Times New Roman" w:cs="Times New Roman"/>
          <w:color w:val="000000"/>
          <w:sz w:val="24"/>
          <w:szCs w:val="24"/>
          <w:shd w:val="clear" w:color="auto" w:fill="FFFFFF"/>
        </w:rPr>
        <w:fldChar w:fldCharType="end"/>
      </w:r>
      <w:r w:rsidR="00C36773" w:rsidRPr="00C36773">
        <w:rPr>
          <w:rFonts w:ascii="Times New Roman" w:eastAsia="Times New Roman" w:hAnsi="Times New Roman" w:cs="Times New Roman"/>
          <w:color w:val="000000"/>
          <w:sz w:val="24"/>
          <w:szCs w:val="24"/>
        </w:rPr>
        <w:t xml:space="preserve"> normatively specifies how this works.</w:t>
      </w:r>
    </w:p>
    <w:p w14:paraId="26AD78B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to declare the same XML document elements. However, it is only required that an </w:t>
      </w:r>
      <w:bookmarkStart w:id="1941" w:name="d3e5893"/>
      <w:bookmarkEnd w:id="19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use one or the other.</w:t>
      </w:r>
    </w:p>
    <w:p w14:paraId="67FD25CD"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1942" w:name="definition_validity_constraint_context"/>
      <w:bookmarkEnd w:id="1942"/>
      <w:r w:rsidRPr="00C36773">
        <w:rPr>
          <w:rFonts w:ascii="Times New Roman" w:eastAsia="Times New Roman" w:hAnsi="Times New Roman" w:cs="Times New Roman"/>
          <w:b/>
          <w:bCs/>
          <w:color w:val="000000"/>
          <w:sz w:val="24"/>
          <w:szCs w:val="24"/>
        </w:rPr>
        <w:t>[Definition: validity constraint context]</w:t>
      </w:r>
    </w:p>
    <w:p w14:paraId="75A00615"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set of information items that establishes the applicability of certain validity constraints.</w:t>
      </w:r>
    </w:p>
    <w:p w14:paraId="171640F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1943" w:name="d3e5905"/>
      <w:bookmarkEnd w:id="19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evaluate to no information items (e.g., in XPath,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xml:space="preserve">, for which </w:t>
      </w:r>
      <w:r w:rsidRPr="00C36773">
        <w:rPr>
          <w:rFonts w:ascii="Courier New" w:eastAsia="Times New Roman" w:hAnsi="Courier New" w:cs="Courier New"/>
          <w:color w:val="000000"/>
          <w:sz w:val="19"/>
          <w:szCs w:val="19"/>
        </w:rPr>
        <w:t>empty-sequence()</w:t>
      </w:r>
      <w:r w:rsidRPr="00C36773">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4BC684B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w:t>
      </w:r>
    </w:p>
    <w:p w14:paraId="19DE438A"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44" w:name="Declaring-Validity-Constraints"/>
      <w:bookmarkStart w:id="1945" w:name="section_5.6.2"/>
      <w:bookmarkEnd w:id="1944"/>
      <w:bookmarkEnd w:id="1945"/>
      <w:r w:rsidRPr="00C36773">
        <w:rPr>
          <w:rFonts w:ascii="Times New Roman" w:eastAsia="Times New Roman" w:hAnsi="Times New Roman" w:cs="Times New Roman"/>
          <w:b/>
          <w:bCs/>
          <w:color w:val="000000"/>
          <w:sz w:val="30"/>
          <w:szCs w:val="30"/>
        </w:rPr>
        <w:t>5.6.2. Declaring Validity Constraints</w:t>
      </w:r>
    </w:p>
    <w:p w14:paraId="7ED1BD8D"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46" w:name="ValidityConstraintWithContext"/>
      <w:bookmarkStart w:id="1947" w:name="section_5.6.2.1"/>
      <w:bookmarkEnd w:id="1946"/>
      <w:bookmarkEnd w:id="1947"/>
      <w:r w:rsidRPr="00C36773">
        <w:rPr>
          <w:rFonts w:ascii="Times New Roman" w:eastAsia="Times New Roman" w:hAnsi="Times New Roman" w:cs="Times New Roman"/>
          <w:b/>
          <w:bCs/>
          <w:color w:val="000000"/>
          <w:sz w:val="30"/>
          <w:szCs w:val="30"/>
        </w:rPr>
        <w:t>5.6.2.1. c:ValidityConstraintWithContext</w:t>
      </w:r>
    </w:p>
    <w:p w14:paraId="4F61C1CF" w14:textId="01A93BC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 xml:space="preserve"> is an abstract element into which various validity constraints will be substituted, depending upon the </w:t>
      </w:r>
      <w:del w:id="1948" w:author="Chipman, Charles" w:date="2019-01-29T16:36:00Z">
        <w:r w:rsidRPr="00C36773" w:rsidDel="006B5E03">
          <w:rPr>
            <w:rFonts w:ascii="Times New Roman" w:eastAsia="Times New Roman" w:hAnsi="Times New Roman" w:cs="Times New Roman"/>
            <w:color w:val="000000"/>
            <w:sz w:val="24"/>
            <w:szCs w:val="24"/>
          </w:rPr>
          <w:delText xml:space="preserve">MPD </w:delText>
        </w:r>
      </w:del>
      <w:ins w:id="1949" w:author="Chipman, Charles" w:date="2019-01-29T16:36: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author’s intent. In the absence of an explicit context (declared by an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w:t>
      </w:r>
      <w:bookmarkStart w:id="1950" w:name="d3e5943"/>
      <w:bookmarkEnd w:id="19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defaults to the IEP’s </w:t>
      </w:r>
      <w:r w:rsidRPr="00C36773">
        <w:rPr>
          <w:rFonts w:ascii="Times New Roman" w:eastAsia="Times New Roman" w:hAnsi="Times New Roman" w:cs="Times New Roman"/>
          <w:i/>
          <w:iCs/>
          <w:color w:val="000000"/>
          <w:sz w:val="24"/>
          <w:szCs w:val="24"/>
        </w:rPr>
        <w:t>document information item</w:t>
      </w:r>
      <w:r w:rsidRPr="00C36773">
        <w:rPr>
          <w:rFonts w:ascii="Times New Roman" w:eastAsia="Times New Roman" w:hAnsi="Times New Roman" w:cs="Times New Roman"/>
          <w:color w:val="000000"/>
          <w:sz w:val="24"/>
          <w:szCs w:val="24"/>
        </w:rPr>
        <w:t xml:space="preserve"> as defined in </w:t>
      </w:r>
      <w:hyperlink r:id="rId168" w:anchor="W3-XML-InfoSet" w:history="1">
        <w:r w:rsidRPr="00C36773">
          <w:rPr>
            <w:rFonts w:ascii="Times New Roman" w:eastAsia="Times New Roman" w:hAnsi="Times New Roman" w:cs="Times New Roman"/>
            <w:b/>
            <w:bCs/>
            <w:color w:val="000000"/>
            <w:sz w:val="24"/>
            <w:szCs w:val="24"/>
            <w:shd w:val="clear" w:color="auto" w:fill="FFFFFF"/>
          </w:rPr>
          <w:t>[W3-XML-InfoSet]</w:t>
        </w:r>
      </w:hyperlink>
      <w:r w:rsidRPr="00C36773">
        <w:rPr>
          <w:rFonts w:ascii="Times New Roman" w:eastAsia="Times New Roman" w:hAnsi="Times New Roman" w:cs="Times New Roman"/>
          <w:color w:val="000000"/>
          <w:sz w:val="24"/>
          <w:szCs w:val="24"/>
        </w:rPr>
        <w:t xml:space="preserve">, </w:t>
      </w:r>
      <w:hyperlink r:id="rId169" w:anchor="infoitem.document" w:tgtFrame="_blank" w:history="1">
        <w:r w:rsidRPr="00C36773">
          <w:rPr>
            <w:rFonts w:ascii="Times New Roman" w:eastAsia="Times New Roman" w:hAnsi="Times New Roman" w:cs="Times New Roman"/>
            <w:color w:val="000000"/>
            <w:sz w:val="24"/>
            <w:szCs w:val="24"/>
            <w:shd w:val="clear" w:color="auto" w:fill="FFFFFF"/>
          </w:rPr>
          <w:t>§2.1, The Document Information Item</w:t>
        </w:r>
      </w:hyperlink>
      <w:r w:rsidRPr="00C36773">
        <w:rPr>
          <w:rFonts w:ascii="Times New Roman" w:eastAsia="Times New Roman" w:hAnsi="Times New Roman" w:cs="Times New Roman"/>
          <w:color w:val="000000"/>
          <w:sz w:val="24"/>
          <w:szCs w:val="24"/>
        </w:rPr>
        <w:t xml:space="preserve">. In this default case, a specific validity constraint will substitute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which in turn, substitutes for </w:t>
      </w: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w:t>
      </w:r>
    </w:p>
    <w:p w14:paraId="7454F82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51" w:name="ValidityConstraint"/>
      <w:bookmarkStart w:id="1952" w:name="section_5.6.2.2"/>
      <w:bookmarkEnd w:id="1951"/>
      <w:bookmarkEnd w:id="1952"/>
      <w:r w:rsidRPr="00C36773">
        <w:rPr>
          <w:rFonts w:ascii="Times New Roman" w:eastAsia="Times New Roman" w:hAnsi="Times New Roman" w:cs="Times New Roman"/>
          <w:b/>
          <w:bCs/>
          <w:color w:val="000000"/>
          <w:sz w:val="30"/>
          <w:szCs w:val="30"/>
        </w:rPr>
        <w:lastRenderedPageBreak/>
        <w:t>5.6.2.2. c:ValidityConstraint</w:t>
      </w:r>
    </w:p>
    <w:p w14:paraId="7AC0640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C36773">
        <w:rPr>
          <w:rFonts w:ascii="Times New Roman" w:eastAsia="Times New Roman" w:hAnsi="Times New Roman" w:cs="Times New Roman"/>
          <w:i/>
          <w:iCs/>
          <w:color w:val="000000"/>
          <w:sz w:val="24"/>
          <w:szCs w:val="24"/>
        </w:rPr>
        <w:t>document</w:t>
      </w:r>
      <w:r w:rsidRPr="00C36773">
        <w:rPr>
          <w:rFonts w:ascii="Times New Roman" w:eastAsia="Times New Roman" w:hAnsi="Times New Roman" w:cs="Times New Roman"/>
          <w:color w:val="000000"/>
          <w:sz w:val="24"/>
          <w:szCs w:val="24"/>
        </w:rPr>
        <w:t xml:space="preserve"> context applies as described in </w:t>
      </w:r>
      <w:hyperlink r:id="rId170" w:anchor="section_5.6.2.1" w:history="1">
        <w:r w:rsidRPr="00C36773">
          <w:rPr>
            <w:rFonts w:ascii="Times New Roman" w:eastAsia="Times New Roman" w:hAnsi="Times New Roman" w:cs="Times New Roman"/>
            <w:color w:val="000000"/>
            <w:sz w:val="24"/>
            <w:szCs w:val="24"/>
            <w:shd w:val="clear" w:color="auto" w:fill="FFFFFF"/>
          </w:rPr>
          <w:t xml:space="preserve">Section 5.6.2.1, </w:t>
        </w:r>
        <w:r w:rsidRPr="00C36773">
          <w:rPr>
            <w:rFonts w:ascii="Times New Roman" w:eastAsia="Times New Roman" w:hAnsi="Times New Roman" w:cs="Times New Roman"/>
            <w:i/>
            <w:iCs/>
            <w:color w:val="000000"/>
            <w:sz w:val="24"/>
            <w:szCs w:val="24"/>
            <w:shd w:val="clear" w:color="auto" w:fill="FFFFFF"/>
          </w:rPr>
          <w:t>c:ValidityConstraintWithContext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41CA509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53" w:name="ValidityContext"/>
      <w:bookmarkStart w:id="1954" w:name="section_5.6.2.3"/>
      <w:bookmarkEnd w:id="1953"/>
      <w:bookmarkEnd w:id="1954"/>
      <w:r w:rsidRPr="00C36773">
        <w:rPr>
          <w:rFonts w:ascii="Times New Roman" w:eastAsia="Times New Roman" w:hAnsi="Times New Roman" w:cs="Times New Roman"/>
          <w:b/>
          <w:bCs/>
          <w:color w:val="000000"/>
          <w:sz w:val="30"/>
          <w:szCs w:val="30"/>
        </w:rPr>
        <w:t>5.6.2.3. c:ValidityContext</w:t>
      </w:r>
    </w:p>
    <w:bookmarkStart w:id="1955" w:name="d3e5987"/>
    <w:bookmarkEnd w:id="1955"/>
    <w:p w14:paraId="09816D1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explicitly declared by an XPath expression that is the value of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can contain any of the specific validity constraints that are substitutable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w:t>
      </w:r>
    </w:p>
    <w:p w14:paraId="45420D5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56" w:name="rule_5-41"/>
      <w:bookmarkEnd w:id="1956"/>
      <w:r w:rsidRPr="00C36773">
        <w:rPr>
          <w:rFonts w:ascii="Times New Roman" w:eastAsia="Times New Roman" w:hAnsi="Times New Roman" w:cs="Times New Roman"/>
          <w:b/>
          <w:bCs/>
          <w:color w:val="000000"/>
          <w:sz w:val="30"/>
          <w:szCs w:val="30"/>
        </w:rPr>
        <w:t xml:space="preserve">Rule 5-41. </w:t>
      </w:r>
    </w:p>
    <w:p w14:paraId="1206156D" w14:textId="17815490"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5-41] (</w:t>
      </w:r>
      <w:del w:id="1957" w:author="Chipman, Charles" w:date="2019-01-29T16:36:00Z">
        <w:r w:rsidRPr="00C36773" w:rsidDel="006B5E03">
          <w:rPr>
            <w:rFonts w:ascii="Times New Roman" w:eastAsia="Times New Roman" w:hAnsi="Times New Roman" w:cs="Times New Roman"/>
            <w:b/>
            <w:bCs/>
            <w:color w:val="000000"/>
            <w:sz w:val="24"/>
            <w:szCs w:val="24"/>
          </w:rPr>
          <w:delText>MPD</w:delText>
        </w:r>
      </w:del>
      <w:ins w:id="1958" w:author="Chipman, Charles" w:date="2019-01-29T16:36:00Z">
        <w:r w:rsidR="006B5E03">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(Interpretation)</w:t>
      </w:r>
    </w:p>
    <w:p w14:paraId="0E70BC22"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Given a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owned by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the </w:t>
      </w:r>
      <w:bookmarkStart w:id="1959" w:name="d3e6013"/>
      <w:bookmarkEnd w:id="19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the descendant’s validity constraint SHALL be the value of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evaluated against the IEP’s document information item (See </w:t>
      </w:r>
      <w:hyperlink r:id="rId171" w:anchor="W3-XML-InfoSet" w:history="1">
        <w:r w:rsidRPr="00C36773">
          <w:rPr>
            <w:rFonts w:ascii="Times New Roman" w:eastAsia="Times New Roman" w:hAnsi="Times New Roman" w:cs="Times New Roman"/>
            <w:b/>
            <w:bCs/>
            <w:color w:val="000000"/>
            <w:sz w:val="24"/>
            <w:szCs w:val="24"/>
            <w:shd w:val="clear" w:color="auto" w:fill="EEEEEE"/>
          </w:rPr>
          <w:t>[W3-XML-InfoSet]</w:t>
        </w:r>
      </w:hyperlink>
      <w:r w:rsidRPr="00C36773">
        <w:rPr>
          <w:rFonts w:ascii="Times New Roman" w:eastAsia="Times New Roman" w:hAnsi="Times New Roman" w:cs="Times New Roman"/>
          <w:color w:val="000000"/>
          <w:sz w:val="24"/>
          <w:szCs w:val="24"/>
        </w:rPr>
        <w:t xml:space="preserve">, </w:t>
      </w:r>
      <w:hyperlink r:id="rId172" w:anchor="infoitem.document" w:tgtFrame="_blank" w:history="1">
        <w:r w:rsidRPr="00C36773">
          <w:rPr>
            <w:rFonts w:ascii="Times New Roman" w:eastAsia="Times New Roman" w:hAnsi="Times New Roman" w:cs="Times New Roman"/>
            <w:color w:val="000000"/>
            <w:sz w:val="24"/>
            <w:szCs w:val="24"/>
            <w:shd w:val="clear" w:color="auto" w:fill="EEEEEE"/>
          </w:rPr>
          <w:t>§2.1, The Document Information Item</w:t>
        </w:r>
      </w:hyperlink>
      <w:r w:rsidRPr="00C36773">
        <w:rPr>
          <w:rFonts w:ascii="Times New Roman" w:eastAsia="Times New Roman" w:hAnsi="Times New Roman" w:cs="Times New Roman"/>
          <w:color w:val="000000"/>
          <w:sz w:val="24"/>
          <w:szCs w:val="24"/>
        </w:rPr>
        <w:t>).</w:t>
      </w:r>
    </w:p>
    <w:p w14:paraId="15EE2D6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60" w:name="HasDocumentElement"/>
      <w:bookmarkStart w:id="1961" w:name="section_5.6.2.4"/>
      <w:bookmarkEnd w:id="1960"/>
      <w:bookmarkEnd w:id="1961"/>
      <w:r w:rsidRPr="00C36773">
        <w:rPr>
          <w:rFonts w:ascii="Times New Roman" w:eastAsia="Times New Roman" w:hAnsi="Times New Roman" w:cs="Times New Roman"/>
          <w:b/>
          <w:bCs/>
          <w:color w:val="000000"/>
          <w:sz w:val="30"/>
          <w:szCs w:val="30"/>
        </w:rPr>
        <w:t>5.6.2.4. c:HasDocumentElement</w:t>
      </w:r>
    </w:p>
    <w:p w14:paraId="6D50CC7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C36773">
        <w:rPr>
          <w:rFonts w:ascii="Courier New" w:eastAsia="Times New Roman" w:hAnsi="Courier New" w:cs="Courier New"/>
          <w:color w:val="000000"/>
          <w:sz w:val="19"/>
          <w:szCs w:val="19"/>
        </w:rPr>
        <w:t>c:ValidityConstraintWithContext</w:t>
      </w:r>
      <w:r w:rsidRPr="00C36773">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C36773">
        <w:rPr>
          <w:rFonts w:ascii="Courier New" w:eastAsia="Times New Roman" w:hAnsi="Courier New" w:cs="Courier New"/>
          <w:color w:val="000000"/>
          <w:sz w:val="19"/>
          <w:szCs w:val="19"/>
        </w:rPr>
        <w:t>c:qualifiedNameList</w:t>
      </w:r>
      <w:r w:rsidRPr="00C36773">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4FBFE6D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w:t>
      </w:r>
      <w:bookmarkStart w:id="1962" w:name="d3e6054"/>
      <w:bookmarkEnd w:id="19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of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is always on the IEP’s </w:t>
      </w:r>
      <w:r w:rsidRPr="00C36773">
        <w:rPr>
          <w:rFonts w:ascii="Times New Roman" w:eastAsia="Times New Roman" w:hAnsi="Times New Roman" w:cs="Times New Roman"/>
          <w:i/>
          <w:iCs/>
          <w:color w:val="000000"/>
          <w:sz w:val="24"/>
          <w:szCs w:val="24"/>
        </w:rPr>
        <w:t>document information item</w:t>
      </w:r>
      <w:r w:rsidRPr="00C36773">
        <w:rPr>
          <w:rFonts w:ascii="Times New Roman" w:eastAsia="Times New Roman" w:hAnsi="Times New Roman" w:cs="Times New Roman"/>
          <w:color w:val="000000"/>
          <w:sz w:val="24"/>
          <w:szCs w:val="24"/>
        </w:rPr>
        <w:t xml:space="preserve"> as defined in </w:t>
      </w:r>
      <w:hyperlink r:id="rId173" w:anchor="W3-XML-InfoSet" w:history="1">
        <w:r w:rsidRPr="00C36773">
          <w:rPr>
            <w:rFonts w:ascii="Times New Roman" w:eastAsia="Times New Roman" w:hAnsi="Times New Roman" w:cs="Times New Roman"/>
            <w:b/>
            <w:bCs/>
            <w:color w:val="000000"/>
            <w:sz w:val="24"/>
            <w:szCs w:val="24"/>
            <w:shd w:val="clear" w:color="auto" w:fill="FFFFFF"/>
          </w:rPr>
          <w:t>[W3-XML-InfoSet]</w:t>
        </w:r>
      </w:hyperlink>
      <w:r w:rsidRPr="00C36773">
        <w:rPr>
          <w:rFonts w:ascii="Times New Roman" w:eastAsia="Times New Roman" w:hAnsi="Times New Roman" w:cs="Times New Roman"/>
          <w:color w:val="000000"/>
          <w:sz w:val="24"/>
          <w:szCs w:val="24"/>
        </w:rPr>
        <w:t xml:space="preserve">, </w:t>
      </w:r>
      <w:hyperlink r:id="rId174" w:anchor="infoitem.document" w:tgtFrame="_blank" w:history="1">
        <w:r w:rsidRPr="00C36773">
          <w:rPr>
            <w:rFonts w:ascii="Times New Roman" w:eastAsia="Times New Roman" w:hAnsi="Times New Roman" w:cs="Times New Roman"/>
            <w:color w:val="000000"/>
            <w:sz w:val="24"/>
            <w:szCs w:val="24"/>
            <w:shd w:val="clear" w:color="auto" w:fill="FFFFFF"/>
          </w:rPr>
          <w:t>§2.1, The Document Information Item</w:t>
        </w:r>
      </w:hyperlink>
      <w:r w:rsidRPr="00C36773">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should not be used. Instead, use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with another specific validity constraint and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to explicitly declare </w:t>
      </w:r>
      <w:bookmarkStart w:id="1963" w:name="d3e6084"/>
      <w:bookmarkEnd w:id="19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"definition_validity_constraint_context"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validity constraint context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10078D3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When employing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the following rule applies:</w:t>
      </w:r>
    </w:p>
    <w:p w14:paraId="0CC138EC"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64" w:name="i2"/>
      <w:bookmarkStart w:id="1965" w:name="rule_5-42"/>
      <w:bookmarkEnd w:id="1964"/>
      <w:bookmarkEnd w:id="1965"/>
      <w:r w:rsidRPr="00C36773">
        <w:rPr>
          <w:rFonts w:ascii="Times New Roman" w:eastAsia="Times New Roman" w:hAnsi="Times New Roman" w:cs="Times New Roman"/>
          <w:b/>
          <w:bCs/>
          <w:color w:val="000000"/>
          <w:sz w:val="30"/>
          <w:szCs w:val="30"/>
        </w:rPr>
        <w:t>Rule 5-42. Identifying the Document Element of an IEP</w:t>
      </w:r>
    </w:p>
    <w:p w14:paraId="6BB1633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5-42] (IEP) (Constraint)</w:t>
      </w:r>
    </w:p>
    <w:p w14:paraId="0F3818A3" w14:textId="08F43845"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1966" w:author="Chipman, Charles" w:date="2019-01-29T16:36:00Z">
        <w:r w:rsidRPr="00C36773" w:rsidDel="006B5E03">
          <w:rPr>
            <w:rFonts w:ascii="Times New Roman" w:eastAsia="Times New Roman" w:hAnsi="Times New Roman" w:cs="Times New Roman"/>
            <w:color w:val="000000"/>
            <w:sz w:val="24"/>
            <w:szCs w:val="24"/>
          </w:rPr>
          <w:delText xml:space="preserve">MPD </w:delText>
        </w:r>
      </w:del>
      <w:ins w:id="1967" w:author="Chipman, Charles" w:date="2019-01-29T16:36:00Z">
        <w:r w:rsidR="006B5E03">
          <w:rPr>
            <w:rFonts w:ascii="Times New Roman" w:eastAsia="Times New Roman" w:hAnsi="Times New Roman" w:cs="Times New Roman"/>
            <w:color w:val="000000"/>
            <w:sz w:val="24"/>
            <w:szCs w:val="24"/>
          </w:rPr>
          <w:t>IEPD</w:t>
        </w:r>
        <w:r w:rsidR="006B5E03"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if an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for an IEP has a </w:t>
      </w:r>
      <w:r w:rsidRPr="00C36773">
        <w:rPr>
          <w:rFonts w:ascii="Courier New" w:eastAsia="Times New Roman" w:hAnsi="Courier New" w:cs="Courier New"/>
          <w:color w:val="000000"/>
          <w:sz w:val="19"/>
          <w:szCs w:val="19"/>
        </w:rPr>
        <w:t>c:HasDocumentElement</w:t>
      </w:r>
      <w:r w:rsidRPr="00C36773">
        <w:rPr>
          <w:rFonts w:ascii="Times New Roman" w:eastAsia="Times New Roman" w:hAnsi="Times New Roman" w:cs="Times New Roman"/>
          <w:color w:val="000000"/>
          <w:sz w:val="24"/>
          <w:szCs w:val="24"/>
        </w:rPr>
        <w:t xml:space="preserve"> child element owning a </w:t>
      </w:r>
      <w:r w:rsidRPr="00C36773">
        <w:rPr>
          <w:rFonts w:ascii="Courier New" w:eastAsia="Times New Roman" w:hAnsi="Courier New" w:cs="Courier New"/>
          <w:color w:val="000000"/>
          <w:sz w:val="19"/>
          <w:szCs w:val="19"/>
        </w:rPr>
        <w:t>c:qualifiedNameList</w:t>
      </w:r>
      <w:r w:rsidRPr="00C36773">
        <w:rPr>
          <w:rFonts w:ascii="Times New Roman" w:eastAsia="Times New Roman" w:hAnsi="Times New Roman" w:cs="Times New Roman"/>
          <w:color w:val="000000"/>
          <w:sz w:val="24"/>
          <w:szCs w:val="24"/>
        </w:rPr>
        <w:t xml:space="preserve"> attribute with a value of </w:t>
      </w:r>
      <w:r w:rsidRPr="00C36773">
        <w:rPr>
          <w:rFonts w:ascii="Courier New" w:eastAsia="Times New Roman" w:hAnsi="Courier New" w:cs="Courier New"/>
          <w:color w:val="000000"/>
          <w:sz w:val="19"/>
          <w:szCs w:val="19"/>
        </w:rPr>
        <w:t>$LIST</w:t>
      </w:r>
      <w:r w:rsidRPr="00C36773">
        <w:rPr>
          <w:rFonts w:ascii="Times New Roman" w:eastAsia="Times New Roman" w:hAnsi="Times New Roman" w:cs="Times New Roman"/>
          <w:color w:val="000000"/>
          <w:sz w:val="24"/>
          <w:szCs w:val="24"/>
        </w:rPr>
        <w:t xml:space="preserve">, then the document element of the IEP MUST have a </w:t>
      </w:r>
      <w:r w:rsidRPr="00C36773">
        <w:rPr>
          <w:rFonts w:ascii="Times New Roman" w:eastAsia="Times New Roman" w:hAnsi="Times New Roman" w:cs="Times New Roman"/>
          <w:i/>
          <w:iCs/>
          <w:color w:val="000000"/>
          <w:sz w:val="24"/>
          <w:szCs w:val="24"/>
        </w:rPr>
        <w:t>QName</w:t>
      </w:r>
      <w:r w:rsidRPr="00C36773">
        <w:rPr>
          <w:rFonts w:ascii="Times New Roman" w:eastAsia="Times New Roman" w:hAnsi="Times New Roman" w:cs="Times New Roman"/>
          <w:color w:val="000000"/>
          <w:sz w:val="24"/>
          <w:szCs w:val="24"/>
        </w:rPr>
        <w:t xml:space="preserve"> that is a member of </w:t>
      </w:r>
      <w:r w:rsidRPr="00C36773">
        <w:rPr>
          <w:rFonts w:ascii="Courier New" w:eastAsia="Times New Roman" w:hAnsi="Courier New" w:cs="Courier New"/>
          <w:color w:val="000000"/>
          <w:sz w:val="19"/>
          <w:szCs w:val="19"/>
        </w:rPr>
        <w:t>$LIST</w:t>
      </w:r>
      <w:r w:rsidRPr="00C36773">
        <w:rPr>
          <w:rFonts w:ascii="Times New Roman" w:eastAsia="Times New Roman" w:hAnsi="Times New Roman" w:cs="Times New Roman"/>
          <w:color w:val="000000"/>
          <w:sz w:val="24"/>
          <w:szCs w:val="24"/>
        </w:rPr>
        <w:t>.</w:t>
      </w:r>
    </w:p>
    <w:p w14:paraId="7615EF2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68" w:name="ValidToXPath"/>
      <w:bookmarkStart w:id="1969" w:name="section_5.6.2.5"/>
      <w:bookmarkEnd w:id="1968"/>
      <w:bookmarkEnd w:id="1969"/>
      <w:r w:rsidRPr="00C36773">
        <w:rPr>
          <w:rFonts w:ascii="Times New Roman" w:eastAsia="Times New Roman" w:hAnsi="Times New Roman" w:cs="Times New Roman"/>
          <w:b/>
          <w:bCs/>
          <w:color w:val="000000"/>
          <w:sz w:val="30"/>
          <w:szCs w:val="30"/>
        </w:rPr>
        <w:lastRenderedPageBreak/>
        <w:t>5.6.2.5. c:ValidToXPath</w:t>
      </w:r>
    </w:p>
    <w:p w14:paraId="4285292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If the XPath expression applied to a target instance </w:t>
      </w:r>
      <w:bookmarkStart w:id="1970" w:name="d3e6137"/>
      <w:bookmarkEnd w:id="19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returns a Boolean value of TRUE, then the condition is satisfied by that XML document.</w:t>
      </w:r>
    </w:p>
    <w:p w14:paraId="098974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validity constraint is useful for a variety of purposes. For example, an </w:t>
      </w:r>
      <w:bookmarkStart w:id="1971" w:name="d3e6143"/>
      <w:bookmarkEnd w:id="19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require that a given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793B7BA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1972" w:name="d3e6154"/>
      <w:bookmarkEnd w:id="197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choose the constraint representation.</w:t>
      </w:r>
    </w:p>
    <w:p w14:paraId="7A02A4A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if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used (substituted) within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there will be two XPath expressions — the expression within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might be </w:t>
      </w:r>
      <w:r w:rsidRPr="00C36773">
        <w:rPr>
          <w:rFonts w:ascii="Courier New" w:eastAsia="Times New Roman" w:hAnsi="Courier New" w:cs="Courier New"/>
          <w:color w:val="000000"/>
          <w:sz w:val="19"/>
          <w:szCs w:val="19"/>
        </w:rPr>
        <w:t>//my:speedingTicket</w:t>
      </w:r>
      <w:r w:rsidRPr="00C36773">
        <w:rPr>
          <w:rFonts w:ascii="Times New Roman" w:eastAsia="Times New Roman" w:hAnsi="Times New Roman" w:cs="Times New Roman"/>
          <w:color w:val="000000"/>
          <w:sz w:val="24"/>
          <w:szCs w:val="24"/>
        </w:rPr>
        <w:t xml:space="preserve">, while the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might require that a test for </w:t>
      </w:r>
      <w:r w:rsidRPr="00C36773">
        <w:rPr>
          <w:rFonts w:ascii="Courier New" w:eastAsia="Times New Roman" w:hAnsi="Courier New" w:cs="Courier New"/>
          <w:color w:val="000000"/>
          <w:sz w:val="19"/>
          <w:szCs w:val="19"/>
        </w:rPr>
        <w:t>exists(nc:DriverPerson)</w:t>
      </w:r>
      <w:r w:rsidRPr="00C36773">
        <w:rPr>
          <w:rFonts w:ascii="Times New Roman" w:eastAsia="Times New Roman" w:hAnsi="Times New Roman" w:cs="Times New Roman"/>
          <w:color w:val="000000"/>
          <w:sz w:val="24"/>
          <w:szCs w:val="24"/>
        </w:rPr>
        <w:t xml:space="preserve"> be true.</w:t>
      </w:r>
    </w:p>
    <w:p w14:paraId="5274954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or used within the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element (i.e., substituted for its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child).</w:t>
      </w:r>
    </w:p>
    <w:p w14:paraId="5D8FBE8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if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is substituted for </w:t>
      </w:r>
      <w:r w:rsidRPr="00C36773">
        <w:rPr>
          <w:rFonts w:ascii="Courier New" w:eastAsia="Times New Roman" w:hAnsi="Courier New" w:cs="Courier New"/>
          <w:color w:val="000000"/>
          <w:sz w:val="19"/>
          <w:szCs w:val="19"/>
        </w:rPr>
        <w:t>c:ValidityConstraint</w:t>
      </w:r>
      <w:r w:rsidRPr="00C36773">
        <w:rPr>
          <w:rFonts w:ascii="Times New Roman" w:eastAsia="Times New Roman" w:hAnsi="Times New Roman" w:cs="Times New Roman"/>
          <w:color w:val="000000"/>
          <w:sz w:val="24"/>
          <w:szCs w:val="24"/>
        </w:rPr>
        <w:t xml:space="preserve"> within the </w:t>
      </w:r>
      <w:r w:rsidRPr="00C36773">
        <w:rPr>
          <w:rFonts w:ascii="Courier New" w:eastAsia="Times New Roman" w:hAnsi="Courier New" w:cs="Courier New"/>
          <w:color w:val="000000"/>
          <w:sz w:val="19"/>
          <w:szCs w:val="19"/>
        </w:rPr>
        <w:t>c:ValidityContext</w:t>
      </w:r>
      <w:r w:rsidRPr="00C36773">
        <w:rPr>
          <w:rFonts w:ascii="Times New Roman" w:eastAsia="Times New Roman" w:hAnsi="Times New Roman" w:cs="Times New Roman"/>
          <w:color w:val="000000"/>
          <w:sz w:val="24"/>
          <w:szCs w:val="24"/>
        </w:rPr>
        <w:t xml:space="preserve"> element, then the explicit context, the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constraint.</w:t>
      </w:r>
    </w:p>
    <w:p w14:paraId="6E8E076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When employing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the following rule applies:</w:t>
      </w:r>
    </w:p>
    <w:p w14:paraId="59BFE97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73" w:name="i1"/>
      <w:bookmarkStart w:id="1974" w:name="rule_5-43"/>
      <w:bookmarkEnd w:id="1973"/>
      <w:bookmarkEnd w:id="1974"/>
      <w:r w:rsidRPr="00C36773">
        <w:rPr>
          <w:rFonts w:ascii="Times New Roman" w:eastAsia="Times New Roman" w:hAnsi="Times New Roman" w:cs="Times New Roman"/>
          <w:b/>
          <w:bCs/>
          <w:color w:val="000000"/>
          <w:sz w:val="30"/>
          <w:szCs w:val="30"/>
        </w:rPr>
        <w:t>Rule 5-43. Validating an XPath Expression</w:t>
      </w:r>
    </w:p>
    <w:p w14:paraId="326D5B3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5-43] (IEP) (Constraint)</w:t>
      </w:r>
    </w:p>
    <w:p w14:paraId="28514205" w14:textId="5550ED5C"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1975" w:name="d3e6231"/>
      <w:bookmarkEnd w:id="1975"/>
      <w:del w:id="1976" w:author="Chipman, Charles" w:date="2019-01-29T16:37:00Z">
        <w:r w:rsidRPr="00C36773" w:rsidDel="006B5E03">
          <w:rPr>
            <w:rFonts w:ascii="Times New Roman" w:eastAsia="Times New Roman" w:hAnsi="Times New Roman" w:cs="Times New Roman"/>
            <w:color w:val="000000"/>
            <w:sz w:val="24"/>
            <w:szCs w:val="24"/>
          </w:rPr>
          <w:fldChar w:fldCharType="begin"/>
        </w:r>
        <w:r w:rsidRPr="00C36773" w:rsidDel="006B5E03">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6B5E03">
          <w:rPr>
            <w:rFonts w:ascii="Times New Roman" w:eastAsia="Times New Roman" w:hAnsi="Times New Roman" w:cs="Times New Roman"/>
            <w:color w:val="000000"/>
            <w:sz w:val="24"/>
            <w:szCs w:val="24"/>
          </w:rPr>
          <w:fldChar w:fldCharType="separate"/>
        </w:r>
        <w:r w:rsidRPr="00C36773" w:rsidDel="006B5E03">
          <w:rPr>
            <w:rFonts w:ascii="Times New Roman" w:eastAsia="Times New Roman" w:hAnsi="Times New Roman" w:cs="Times New Roman"/>
            <w:color w:val="000000"/>
            <w:sz w:val="24"/>
            <w:szCs w:val="24"/>
            <w:shd w:val="clear" w:color="auto" w:fill="EEEEEE"/>
          </w:rPr>
          <w:delText>MPD catalog document</w:delText>
        </w:r>
        <w:r w:rsidRPr="00C36773" w:rsidDel="006B5E03">
          <w:rPr>
            <w:rFonts w:ascii="Times New Roman" w:eastAsia="Times New Roman" w:hAnsi="Times New Roman" w:cs="Times New Roman"/>
            <w:color w:val="000000"/>
            <w:sz w:val="24"/>
            <w:szCs w:val="24"/>
          </w:rPr>
          <w:fldChar w:fldCharType="end"/>
        </w:r>
      </w:del>
      <w:ins w:id="1977" w:author="Chipman, Charles" w:date="2019-01-29T16:37:00Z">
        <w:r w:rsidR="006B5E03" w:rsidRPr="00C36773">
          <w:rPr>
            <w:rFonts w:ascii="Times New Roman" w:eastAsia="Times New Roman" w:hAnsi="Times New Roman" w:cs="Times New Roman"/>
            <w:color w:val="000000"/>
            <w:sz w:val="24"/>
            <w:szCs w:val="24"/>
          </w:rPr>
          <w:fldChar w:fldCharType="begin"/>
        </w:r>
        <w:r w:rsidR="006B5E0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6B5E03" w:rsidRPr="00C36773">
          <w:rPr>
            <w:rFonts w:ascii="Times New Roman" w:eastAsia="Times New Roman" w:hAnsi="Times New Roman" w:cs="Times New Roman"/>
            <w:color w:val="000000"/>
            <w:sz w:val="24"/>
            <w:szCs w:val="24"/>
          </w:rPr>
          <w:fldChar w:fldCharType="separate"/>
        </w:r>
        <w:r w:rsidR="006B5E03">
          <w:rPr>
            <w:rFonts w:ascii="Times New Roman" w:eastAsia="Times New Roman" w:hAnsi="Times New Roman" w:cs="Times New Roman"/>
            <w:color w:val="000000"/>
            <w:sz w:val="24"/>
            <w:szCs w:val="24"/>
            <w:shd w:val="clear" w:color="auto" w:fill="EEEEEE"/>
          </w:rPr>
          <w:t>IEPD</w:t>
        </w:r>
        <w:r w:rsidR="006B5E03" w:rsidRPr="00C36773">
          <w:rPr>
            <w:rFonts w:ascii="Times New Roman" w:eastAsia="Times New Roman" w:hAnsi="Times New Roman" w:cs="Times New Roman"/>
            <w:color w:val="000000"/>
            <w:sz w:val="24"/>
            <w:szCs w:val="24"/>
            <w:shd w:val="clear" w:color="auto" w:fill="EEEEEE"/>
          </w:rPr>
          <w:t xml:space="preserve"> catalog document</w:t>
        </w:r>
        <w:r w:rsidR="006B5E03"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with a </w:t>
      </w:r>
      <w:r w:rsidRPr="00C36773">
        <w:rPr>
          <w:rFonts w:ascii="Courier New" w:eastAsia="Times New Roman" w:hAnsi="Courier New" w:cs="Courier New"/>
          <w:color w:val="000000"/>
          <w:sz w:val="19"/>
          <w:szCs w:val="19"/>
        </w:rPr>
        <w:t>c:xPathText</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element, a candidate IEP is a valid IEP, ONLY IF the value of </w:t>
      </w:r>
      <w:r w:rsidRPr="00C36773">
        <w:rPr>
          <w:rFonts w:ascii="Courier New" w:eastAsia="Times New Roman" w:hAnsi="Courier New" w:cs="Courier New"/>
          <w:color w:val="000000"/>
          <w:sz w:val="19"/>
          <w:szCs w:val="19"/>
        </w:rPr>
        <w:t>c:ValidToXPath</w:t>
      </w:r>
      <w:r w:rsidRPr="00C36773">
        <w:rPr>
          <w:rFonts w:ascii="Times New Roman" w:eastAsia="Times New Roman" w:hAnsi="Times New Roman" w:cs="Times New Roman"/>
          <w:color w:val="000000"/>
          <w:sz w:val="24"/>
          <w:szCs w:val="24"/>
        </w:rPr>
        <w:t xml:space="preserve"> applied to the candidate IEP (an </w:t>
      </w:r>
      <w:bookmarkStart w:id="1978" w:name="d3e6243"/>
      <w:bookmarkEnd w:id="197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an effective Boolean value (EBV) equal to </w:t>
      </w:r>
      <w:r w:rsidRPr="00C36773">
        <w:rPr>
          <w:rFonts w:ascii="Courier New" w:eastAsia="Times New Roman" w:hAnsi="Courier New" w:cs="Courier New"/>
          <w:color w:val="000000"/>
          <w:sz w:val="19"/>
          <w:szCs w:val="19"/>
        </w:rPr>
        <w:t>true</w:t>
      </w:r>
      <w:r w:rsidRPr="00C36773">
        <w:rPr>
          <w:rFonts w:ascii="Times New Roman" w:eastAsia="Times New Roman" w:hAnsi="Times New Roman" w:cs="Times New Roman"/>
          <w:color w:val="000000"/>
          <w:sz w:val="24"/>
          <w:szCs w:val="24"/>
        </w:rPr>
        <w:t xml:space="preserve">. EBV is defined by </w:t>
      </w:r>
      <w:hyperlink r:id="rId175" w:anchor="W3-XPath" w:history="1">
        <w:r w:rsidRPr="00C36773">
          <w:rPr>
            <w:rFonts w:ascii="Times New Roman" w:eastAsia="Times New Roman" w:hAnsi="Times New Roman" w:cs="Times New Roman"/>
            <w:b/>
            <w:bCs/>
            <w:color w:val="000000"/>
            <w:sz w:val="24"/>
            <w:szCs w:val="24"/>
            <w:shd w:val="clear" w:color="auto" w:fill="EEEEEE"/>
          </w:rPr>
          <w:t>[W3C XPath 2.0]</w:t>
        </w:r>
      </w:hyperlink>
      <w:r w:rsidRPr="00C36773">
        <w:rPr>
          <w:rFonts w:ascii="Times New Roman" w:eastAsia="Times New Roman" w:hAnsi="Times New Roman" w:cs="Times New Roman"/>
          <w:color w:val="000000"/>
          <w:sz w:val="24"/>
          <w:szCs w:val="24"/>
        </w:rPr>
        <w:t xml:space="preserve">, </w:t>
      </w:r>
      <w:hyperlink r:id="rId176" w:anchor="id-ebv" w:tgtFrame="_blank" w:history="1">
        <w:r w:rsidRPr="00C36773">
          <w:rPr>
            <w:rFonts w:ascii="Times New Roman" w:eastAsia="Times New Roman" w:hAnsi="Times New Roman" w:cs="Times New Roman"/>
            <w:color w:val="000000"/>
            <w:sz w:val="24"/>
            <w:szCs w:val="24"/>
            <w:shd w:val="clear" w:color="auto" w:fill="EEEEEE"/>
          </w:rPr>
          <w:t>§2.4.3, Effective Boolean Value</w:t>
        </w:r>
      </w:hyperlink>
      <w:r w:rsidRPr="00C36773">
        <w:rPr>
          <w:rFonts w:ascii="Times New Roman" w:eastAsia="Times New Roman" w:hAnsi="Times New Roman" w:cs="Times New Roman"/>
          <w:color w:val="000000"/>
          <w:sz w:val="24"/>
          <w:szCs w:val="24"/>
        </w:rPr>
        <w:t>.</w:t>
      </w:r>
    </w:p>
    <w:p w14:paraId="505E890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79" w:name="XMLSchemaValid"/>
      <w:bookmarkStart w:id="1980" w:name="section_5.6.2.6"/>
      <w:bookmarkEnd w:id="1979"/>
      <w:bookmarkEnd w:id="1980"/>
      <w:r w:rsidRPr="00C36773">
        <w:rPr>
          <w:rFonts w:ascii="Times New Roman" w:eastAsia="Times New Roman" w:hAnsi="Times New Roman" w:cs="Times New Roman"/>
          <w:b/>
          <w:bCs/>
          <w:color w:val="000000"/>
          <w:sz w:val="30"/>
          <w:szCs w:val="30"/>
        </w:rPr>
        <w:lastRenderedPageBreak/>
        <w:t>5.6.2.6. c:XMLSchemaValid</w:t>
      </w:r>
    </w:p>
    <w:p w14:paraId="55BB381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employs the W3C XML Schema Definition (XSD) Language (</w:t>
      </w:r>
      <w:hyperlink r:id="rId177"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and </w:t>
      </w:r>
      <w:hyperlink r:id="rId178"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one of several XML schema definition languages designed to define an instance XML document and enable its validation. In general, an instance XML document is valid against a particular XML schema if it obeys or conforms to the constraints imposed by that schema (</w:t>
      </w:r>
      <w:hyperlink r:id="rId179"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80" w:anchor="sec-schema-validity-and-docs" w:tgtFrame="_blank" w:history="1">
        <w:r w:rsidRPr="00C36773">
          <w:rPr>
            <w:rFonts w:ascii="Times New Roman" w:eastAsia="Times New Roman" w:hAnsi="Times New Roman" w:cs="Times New Roman"/>
            <w:color w:val="000000"/>
            <w:sz w:val="24"/>
            <w:szCs w:val="24"/>
            <w:shd w:val="clear" w:color="auto" w:fill="FFFFFF"/>
          </w:rPr>
          <w:t>§2.5, Schema-validity and documents</w:t>
        </w:r>
      </w:hyperlink>
      <w:r w:rsidRPr="00C36773">
        <w:rPr>
          <w:rFonts w:ascii="Times New Roman" w:eastAsia="Times New Roman" w:hAnsi="Times New Roman" w:cs="Times New Roman"/>
          <w:color w:val="000000"/>
          <w:sz w:val="24"/>
          <w:szCs w:val="24"/>
        </w:rPr>
        <w:t>).</w:t>
      </w:r>
    </w:p>
    <w:p w14:paraId="0A62C74F" w14:textId="44D1434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a NIEM </w:t>
      </w:r>
      <w:bookmarkStart w:id="1981" w:name="d3e6286"/>
      <w:bookmarkEnd w:id="19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w:t>
      </w:r>
      <w:del w:id="1982" w:author="Chipman, Charles" w:date="2019-01-29T16:37:00Z">
        <w:r w:rsidRPr="00C36773" w:rsidDel="00D51176">
          <w:rPr>
            <w:rFonts w:ascii="Times New Roman" w:eastAsia="Times New Roman" w:hAnsi="Times New Roman" w:cs="Times New Roman"/>
            <w:color w:val="000000"/>
            <w:sz w:val="24"/>
            <w:szCs w:val="24"/>
          </w:rPr>
          <w:delText xml:space="preserve">MPD </w:delText>
        </w:r>
      </w:del>
      <w:ins w:id="1983" w:author="Chipman, Charles" w:date="2019-01-29T16:37: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that contains a set of XML schema documents, that are assembled into an XML schema (after processing XML catalogs to </w:t>
      </w:r>
      <w:bookmarkStart w:id="1984" w:name="d3e6289"/>
      <w:bookmarkEnd w:id="19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 URI</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values in namespace attributes owned by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1985" w:name="d3e6295"/>
      <w:bookmarkEnd w:id="19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NIEM conformance.</w:t>
      </w:r>
    </w:p>
    <w:p w14:paraId="0A84E11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1986" w:name="d3e6301"/>
      <w:bookmarkEnd w:id="198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181"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and </w:t>
      </w:r>
      <w:hyperlink r:id="rId182" w:anchor="ISO-RelaxNG" w:history="1">
        <w:r w:rsidRPr="00C36773">
          <w:rPr>
            <w:rFonts w:ascii="Times New Roman" w:eastAsia="Times New Roman" w:hAnsi="Times New Roman" w:cs="Times New Roman"/>
            <w:b/>
            <w:bCs/>
            <w:color w:val="000000"/>
            <w:sz w:val="24"/>
            <w:szCs w:val="24"/>
            <w:shd w:val="clear" w:color="auto" w:fill="FFFFFF"/>
          </w:rPr>
          <w:t>[ISO RelaxNG]</w:t>
        </w:r>
      </w:hyperlink>
      <w:r w:rsidRPr="00C36773">
        <w:rPr>
          <w:rFonts w:ascii="Times New Roman" w:eastAsia="Times New Roman" w:hAnsi="Times New Roman" w:cs="Times New Roman"/>
          <w:color w:val="000000"/>
          <w:sz w:val="24"/>
          <w:szCs w:val="24"/>
        </w:rPr>
        <w:t xml:space="preserve">. </w:t>
      </w:r>
      <w:bookmarkStart w:id="1987" w:name="d3e6308"/>
      <w:bookmarkEnd w:id="19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183" w:anchor="section_4.5" w:history="1">
        <w:r w:rsidRPr="00C36773">
          <w:rPr>
            <w:rFonts w:ascii="Times New Roman" w:eastAsia="Times New Roman" w:hAnsi="Times New Roman" w:cs="Times New Roman"/>
            <w:color w:val="000000"/>
            <w:sz w:val="24"/>
            <w:szCs w:val="24"/>
            <w:shd w:val="clear" w:color="auto" w:fill="FFFFFF"/>
          </w:rPr>
          <w:t xml:space="preserve">Section 4.5, </w:t>
        </w:r>
        <w:r w:rsidRPr="00C36773">
          <w:rPr>
            <w:rFonts w:ascii="Times New Roman" w:eastAsia="Times New Roman" w:hAnsi="Times New Roman" w:cs="Times New Roman"/>
            <w:i/>
            <w:iCs/>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26BBFC75" w14:textId="3388F3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Because NIEM is XML Schema based, then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(of type </w:t>
      </w:r>
      <w:r w:rsidRPr="00C36773">
        <w:rPr>
          <w:rFonts w:ascii="Courier New" w:eastAsia="Times New Roman" w:hAnsi="Courier New" w:cs="Courier New"/>
          <w:color w:val="000000"/>
          <w:sz w:val="19"/>
          <w:szCs w:val="19"/>
        </w:rPr>
        <w:t>c:XMLSchemaType</w:t>
      </w:r>
      <w:r w:rsidRPr="00C36773">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provides two methods to choose from based on its child elements,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both zero to unbounded cardinality. The </w:t>
      </w:r>
      <w:del w:id="1988"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1989"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can use (1)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to identify one or more XML catalog documents that map the correct schema documents; or (2)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184" w:anchor="section_5.5" w:history="1">
        <w:r w:rsidRPr="00C36773">
          <w:rPr>
            <w:rFonts w:ascii="Times New Roman" w:eastAsia="Times New Roman" w:hAnsi="Times New Roman" w:cs="Times New Roman"/>
            <w:color w:val="000000"/>
            <w:sz w:val="24"/>
            <w:szCs w:val="24"/>
            <w:shd w:val="clear" w:color="auto" w:fill="FFFFFF"/>
          </w:rPr>
          <w:t xml:space="preserve">Section 5.5, </w:t>
        </w:r>
        <w:r w:rsidRPr="00C36773">
          <w:rPr>
            <w:rFonts w:ascii="Times New Roman" w:eastAsia="Times New Roman" w:hAnsi="Times New Roman" w:cs="Times New Roman"/>
            <w:i/>
            <w:iCs/>
            <w:color w:val="000000"/>
            <w:sz w:val="24"/>
            <w:szCs w:val="24"/>
            <w:shd w:val="clear" w:color="auto" w:fill="FFFFFF"/>
          </w:rPr>
          <w:t>XML Catalogs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14D0EAD3" w14:textId="4230BC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the </w:t>
      </w:r>
      <w:del w:id="1990"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1991"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author’s responsibility to ensure that the method used (XML catalogs or XML schema document identification) is configured correctly per the appropriate specification (</w:t>
      </w:r>
      <w:hyperlink r:id="rId185" w:anchor="OASIS-XML-Catalogs" w:history="1">
        <w:r w:rsidRPr="00C36773">
          <w:rPr>
            <w:rFonts w:ascii="Times New Roman" w:eastAsia="Times New Roman" w:hAnsi="Times New Roman" w:cs="Times New Roman"/>
            <w:b/>
            <w:bCs/>
            <w:color w:val="000000"/>
            <w:sz w:val="24"/>
            <w:szCs w:val="24"/>
            <w:shd w:val="clear" w:color="auto" w:fill="FFFFFF"/>
          </w:rPr>
          <w:t>[XML Catalogs 1.1]</w:t>
        </w:r>
      </w:hyperlink>
      <w:r w:rsidRPr="00C36773">
        <w:rPr>
          <w:rFonts w:ascii="Times New Roman" w:eastAsia="Times New Roman" w:hAnsi="Times New Roman" w:cs="Times New Roman"/>
          <w:color w:val="000000"/>
          <w:sz w:val="24"/>
          <w:szCs w:val="24"/>
        </w:rPr>
        <w:t xml:space="preserve"> or </w:t>
      </w:r>
      <w:hyperlink r:id="rId186"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w:t>
      </w:r>
    </w:p>
    <w:p w14:paraId="2DCD5DB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92" w:name="SchematronValid"/>
      <w:bookmarkStart w:id="1993" w:name="section_5.6.2.7"/>
      <w:bookmarkEnd w:id="1992"/>
      <w:bookmarkEnd w:id="1993"/>
      <w:r w:rsidRPr="00C36773">
        <w:rPr>
          <w:rFonts w:ascii="Times New Roman" w:eastAsia="Times New Roman" w:hAnsi="Times New Roman" w:cs="Times New Roman"/>
          <w:b/>
          <w:bCs/>
          <w:color w:val="000000"/>
          <w:sz w:val="30"/>
          <w:szCs w:val="30"/>
        </w:rPr>
        <w:t>5.6.2.7. c:SchematronValid</w:t>
      </w:r>
    </w:p>
    <w:p w14:paraId="3A91371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c:SchematronValid</w:t>
      </w:r>
      <w:r w:rsidRPr="00C36773">
        <w:rPr>
          <w:rFonts w:ascii="Times New Roman" w:eastAsia="Times New Roman" w:hAnsi="Times New Roman" w:cs="Times New Roman"/>
          <w:color w:val="000000"/>
          <w:sz w:val="24"/>
          <w:szCs w:val="24"/>
        </w:rPr>
        <w:t xml:space="preserve"> is similar to </w:t>
      </w:r>
      <w:r w:rsidRPr="00C36773">
        <w:rPr>
          <w:rFonts w:ascii="Courier New" w:eastAsia="Times New Roman" w:hAnsi="Courier New" w:cs="Courier New"/>
          <w:color w:val="000000"/>
          <w:sz w:val="19"/>
          <w:szCs w:val="19"/>
        </w:rPr>
        <w:t>c:XMLSchemaValid</w:t>
      </w:r>
      <w:r w:rsidRPr="00C36773">
        <w:rPr>
          <w:rFonts w:ascii="Times New Roman" w:eastAsia="Times New Roman" w:hAnsi="Times New Roman" w:cs="Times New Roman"/>
          <w:color w:val="000000"/>
          <w:sz w:val="24"/>
          <w:szCs w:val="24"/>
        </w:rPr>
        <w:t xml:space="preserve">, but uses a </w:t>
      </w:r>
      <w:r w:rsidRPr="00C36773">
        <w:rPr>
          <w:rFonts w:ascii="Courier New" w:eastAsia="Times New Roman" w:hAnsi="Courier New" w:cs="Courier New"/>
          <w:color w:val="000000"/>
          <w:sz w:val="19"/>
          <w:szCs w:val="19"/>
        </w:rPr>
        <w:t>c:SchematronSchema</w:t>
      </w:r>
      <w:r w:rsidRPr="00C36773">
        <w:rPr>
          <w:rFonts w:ascii="Times New Roman" w:eastAsia="Times New Roman" w:hAnsi="Times New Roman" w:cs="Times New Roman"/>
          <w:color w:val="000000"/>
          <w:sz w:val="24"/>
          <w:szCs w:val="24"/>
        </w:rPr>
        <w:t xml:space="preserve"> element to identify the Schematron rule file that applies to the IEP.</w:t>
      </w:r>
    </w:p>
    <w:p w14:paraId="6FFBE9C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94" w:name="RelaxNGValid"/>
      <w:bookmarkStart w:id="1995" w:name="section_5.6.2.8"/>
      <w:bookmarkEnd w:id="1994"/>
      <w:bookmarkEnd w:id="1995"/>
      <w:r w:rsidRPr="00C36773">
        <w:rPr>
          <w:rFonts w:ascii="Times New Roman" w:eastAsia="Times New Roman" w:hAnsi="Times New Roman" w:cs="Times New Roman"/>
          <w:b/>
          <w:bCs/>
          <w:color w:val="000000"/>
          <w:sz w:val="30"/>
          <w:szCs w:val="30"/>
        </w:rPr>
        <w:lastRenderedPageBreak/>
        <w:t>5.6.2.8. c:RelaxNGValid</w:t>
      </w:r>
    </w:p>
    <w:p w14:paraId="2E44C233"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c:RelaxNGValid</w:t>
      </w:r>
      <w:r w:rsidRPr="00C36773">
        <w:rPr>
          <w:rFonts w:ascii="Times New Roman" w:eastAsia="Times New Roman" w:hAnsi="Times New Roman" w:cs="Times New Roman"/>
          <w:color w:val="000000"/>
          <w:sz w:val="24"/>
          <w:szCs w:val="24"/>
        </w:rPr>
        <w:t xml:space="preserve"> is similar to the previous two validity constraints, but uses a </w:t>
      </w:r>
      <w:r w:rsidRPr="00C36773">
        <w:rPr>
          <w:rFonts w:ascii="Courier New" w:eastAsia="Times New Roman" w:hAnsi="Courier New" w:cs="Courier New"/>
          <w:color w:val="000000"/>
          <w:sz w:val="19"/>
          <w:szCs w:val="19"/>
        </w:rPr>
        <w:t>c:RelaxNGSchema</w:t>
      </w:r>
      <w:r w:rsidRPr="00C36773">
        <w:rPr>
          <w:rFonts w:ascii="Times New Roman" w:eastAsia="Times New Roman" w:hAnsi="Times New Roman" w:cs="Times New Roman"/>
          <w:color w:val="000000"/>
          <w:sz w:val="24"/>
          <w:szCs w:val="24"/>
        </w:rPr>
        <w:t xml:space="preserve"> element to identify the RelaxNG schema file to which the IEP must validate.</w:t>
      </w:r>
    </w:p>
    <w:p w14:paraId="1EDAF3D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1996" w:name="ConformsToConformanceTarget"/>
      <w:bookmarkStart w:id="1997" w:name="section_5.6.2.9"/>
      <w:bookmarkEnd w:id="1996"/>
      <w:bookmarkEnd w:id="1997"/>
      <w:r w:rsidRPr="00C36773">
        <w:rPr>
          <w:rFonts w:ascii="Times New Roman" w:eastAsia="Times New Roman" w:hAnsi="Times New Roman" w:cs="Times New Roman"/>
          <w:b/>
          <w:bCs/>
          <w:color w:val="000000"/>
          <w:sz w:val="30"/>
          <w:szCs w:val="30"/>
        </w:rPr>
        <w:t>5.6.2.9. c:ConformsToConformanceTarget</w:t>
      </w:r>
    </w:p>
    <w:p w14:paraId="50CA879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c:ConformsToConformanceTarget</w:t>
      </w:r>
      <w:r w:rsidRPr="00C36773">
        <w:rPr>
          <w:rFonts w:ascii="Times New Roman" w:eastAsia="Times New Roman" w:hAnsi="Times New Roman" w:cs="Times New Roman"/>
          <w:color w:val="000000"/>
          <w:sz w:val="24"/>
          <w:szCs w:val="24"/>
        </w:rPr>
        <w:t xml:space="preserve"> enables an </w:t>
      </w:r>
      <w:bookmarkStart w:id="1998" w:name="d3e6388"/>
      <w:bookmarkEnd w:id="199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structures:id="A2"</w:t>
      </w:r>
      <w:r w:rsidRPr="00C36773">
        <w:rPr>
          <w:rFonts w:ascii="Times New Roman" w:eastAsia="Times New Roman" w:hAnsi="Times New Roman" w:cs="Times New Roman"/>
          <w:color w:val="000000"/>
          <w:sz w:val="24"/>
          <w:szCs w:val="24"/>
        </w:rPr>
        <w:t xml:space="preserve"> can be required to also conform to another class </w:t>
      </w:r>
      <w:r w:rsidRPr="00C36773">
        <w:rPr>
          <w:rFonts w:ascii="Courier New" w:eastAsia="Times New Roman" w:hAnsi="Courier New" w:cs="Courier New"/>
          <w:color w:val="000000"/>
          <w:sz w:val="19"/>
          <w:szCs w:val="19"/>
        </w:rPr>
        <w:t>structures:id="A1"</w:t>
      </w:r>
      <w:r w:rsidRPr="00C36773">
        <w:rPr>
          <w:rFonts w:ascii="Times New Roman" w:eastAsia="Times New Roman" w:hAnsi="Times New Roman" w:cs="Times New Roman"/>
          <w:color w:val="000000"/>
          <w:sz w:val="24"/>
          <w:szCs w:val="24"/>
        </w:rPr>
        <w:t xml:space="preserve">. This creates an </w:t>
      </w:r>
      <w:r w:rsidRPr="00C36773">
        <w:rPr>
          <w:rFonts w:ascii="Times New Roman" w:eastAsia="Times New Roman" w:hAnsi="Times New Roman" w:cs="Times New Roman"/>
          <w:i/>
          <w:iCs/>
          <w:color w:val="000000"/>
          <w:sz w:val="24"/>
          <w:szCs w:val="24"/>
        </w:rPr>
        <w:t>IS-A</w:t>
      </w:r>
      <w:r w:rsidRPr="00C36773">
        <w:rPr>
          <w:rFonts w:ascii="Times New Roman" w:eastAsia="Times New Roman" w:hAnsi="Times New Roman" w:cs="Times New Roman"/>
          <w:color w:val="000000"/>
          <w:sz w:val="24"/>
          <w:szCs w:val="24"/>
        </w:rPr>
        <w:t xml:space="preserve"> relationship. We say that </w:t>
      </w:r>
      <w:r w:rsidRPr="00C36773">
        <w:rPr>
          <w:rFonts w:ascii="Courier New" w:eastAsia="Times New Roman" w:hAnsi="Courier New" w:cs="Courier New"/>
          <w:color w:val="000000"/>
          <w:sz w:val="19"/>
          <w:szCs w:val="19"/>
        </w:rPr>
        <w:t>A2</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IS-AN</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A1</w:t>
      </w:r>
      <w:r w:rsidRPr="00C36773">
        <w:rPr>
          <w:rFonts w:ascii="Times New Roman" w:eastAsia="Times New Roman" w:hAnsi="Times New Roman" w:cs="Times New Roman"/>
          <w:color w:val="000000"/>
          <w:sz w:val="24"/>
          <w:szCs w:val="24"/>
        </w:rPr>
        <w:t xml:space="preserve">, or that </w:t>
      </w:r>
      <w:r w:rsidRPr="00C36773">
        <w:rPr>
          <w:rFonts w:ascii="Courier New" w:eastAsia="Times New Roman" w:hAnsi="Courier New" w:cs="Courier New"/>
          <w:color w:val="000000"/>
          <w:sz w:val="19"/>
          <w:szCs w:val="19"/>
        </w:rPr>
        <w:t>A2</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IS-A</w:t>
      </w:r>
      <w:r w:rsidRPr="00C36773">
        <w:rPr>
          <w:rFonts w:ascii="Times New Roman" w:eastAsia="Times New Roman" w:hAnsi="Times New Roman" w:cs="Times New Roman"/>
          <w:color w:val="000000"/>
          <w:sz w:val="24"/>
          <w:szCs w:val="24"/>
        </w:rPr>
        <w:t xml:space="preserve"> specialization of </w:t>
      </w:r>
      <w:r w:rsidRPr="00C36773">
        <w:rPr>
          <w:rFonts w:ascii="Courier New" w:eastAsia="Times New Roman" w:hAnsi="Courier New" w:cs="Courier New"/>
          <w:color w:val="000000"/>
          <w:sz w:val="19"/>
          <w:szCs w:val="19"/>
        </w:rPr>
        <w:t>A1</w:t>
      </w:r>
      <w:r w:rsidRPr="00C36773">
        <w:rPr>
          <w:rFonts w:ascii="Times New Roman" w:eastAsia="Times New Roman" w:hAnsi="Times New Roman" w:cs="Times New Roman"/>
          <w:color w:val="000000"/>
          <w:sz w:val="24"/>
          <w:szCs w:val="24"/>
        </w:rPr>
        <w:t>.</w:t>
      </w:r>
    </w:p>
    <w:p w14:paraId="04C0233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Conformance target classes are related through the </w:t>
      </w:r>
      <w:r w:rsidRPr="00C36773">
        <w:rPr>
          <w:rFonts w:ascii="Courier New" w:eastAsia="Times New Roman" w:hAnsi="Courier New" w:cs="Courier New"/>
          <w:color w:val="000000"/>
          <w:sz w:val="19"/>
          <w:szCs w:val="19"/>
        </w:rPr>
        <w:t>c:conformanceTargetURI</w:t>
      </w:r>
      <w:r w:rsidRPr="00C36773">
        <w:rPr>
          <w:rFonts w:ascii="Times New Roman" w:eastAsia="Times New Roman" w:hAnsi="Times New Roman" w:cs="Times New Roman"/>
          <w:color w:val="000000"/>
          <w:sz w:val="24"/>
          <w:szCs w:val="24"/>
        </w:rPr>
        <w:t xml:space="preserve"> attribute owned by </w:t>
      </w:r>
      <w:r w:rsidRPr="00C36773">
        <w:rPr>
          <w:rFonts w:ascii="Courier New" w:eastAsia="Times New Roman" w:hAnsi="Courier New" w:cs="Courier New"/>
          <w:color w:val="000000"/>
          <w:sz w:val="19"/>
          <w:szCs w:val="19"/>
        </w:rPr>
        <w:t>c:ConformsToConformanceTarget</w:t>
      </w:r>
      <w:r w:rsidRPr="00C36773">
        <w:rPr>
          <w:rFonts w:ascii="Times New Roman" w:eastAsia="Times New Roman" w:hAnsi="Times New Roman" w:cs="Times New Roman"/>
          <w:color w:val="000000"/>
          <w:sz w:val="24"/>
          <w:szCs w:val="24"/>
        </w:rPr>
        <w:t xml:space="preserve">. Recall that per </w:t>
      </w:r>
      <w:hyperlink r:id="rId187" w:anchor="rule_5-38" w:history="1">
        <w:r w:rsidRPr="00C36773">
          <w:rPr>
            <w:rFonts w:ascii="Times New Roman" w:eastAsia="Times New Roman" w:hAnsi="Times New Roman" w:cs="Times New Roman"/>
            <w:color w:val="000000"/>
            <w:sz w:val="24"/>
            <w:szCs w:val="24"/>
            <w:shd w:val="clear" w:color="auto" w:fill="FFFFFF"/>
          </w:rPr>
          <w:t xml:space="preserve">Rule 5-38, </w:t>
        </w:r>
        <w:r w:rsidRPr="00C36773">
          <w:rPr>
            <w:rFonts w:ascii="Times New Roman" w:eastAsia="Times New Roman" w:hAnsi="Times New Roman" w:cs="Times New Roman"/>
            <w:i/>
            <w:iCs/>
            <w:color w:val="000000"/>
            <w:sz w:val="24"/>
            <w:szCs w:val="24"/>
            <w:shd w:val="clear" w:color="auto" w:fill="FFFFFF"/>
          </w:rPr>
          <w:t>Conformance Target Identifier</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a conformance target URI is formed by concatenating the </w:t>
      </w:r>
      <w:bookmarkStart w:id="1999" w:name="d3e6433"/>
      <w:bookmarkEnd w:id="199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URI (the value of </w:t>
      </w:r>
      <w:r w:rsidRPr="00C36773">
        <w:rPr>
          <w:rFonts w:ascii="Courier New" w:eastAsia="Times New Roman" w:hAnsi="Courier New" w:cs="Courier New"/>
          <w:color w:val="000000"/>
          <w:sz w:val="19"/>
          <w:szCs w:val="19"/>
        </w:rPr>
        <w:t>c:mpdURI</w:t>
      </w:r>
      <w:r w:rsidRPr="00C36773">
        <w:rPr>
          <w:rFonts w:ascii="Times New Roman" w:eastAsia="Times New Roman" w:hAnsi="Times New Roman" w:cs="Times New Roman"/>
          <w:color w:val="000000"/>
          <w:sz w:val="24"/>
          <w:szCs w:val="24"/>
        </w:rPr>
        <w:t>), the pound character (</w:t>
      </w:r>
      <w:r w:rsidRPr="00C36773">
        <w:rPr>
          <w:rFonts w:ascii="Courier New" w:eastAsia="Times New Roman" w:hAnsi="Courier New" w:cs="Courier New"/>
          <w:color w:val="000000"/>
          <w:sz w:val="19"/>
          <w:szCs w:val="19"/>
        </w:rPr>
        <w:t>"#"</w:t>
      </w:r>
      <w:r w:rsidRPr="00C36773">
        <w:rPr>
          <w:rFonts w:ascii="Times New Roman" w:eastAsia="Times New Roman" w:hAnsi="Times New Roman" w:cs="Times New Roman"/>
          <w:color w:val="000000"/>
          <w:sz w:val="24"/>
          <w:szCs w:val="24"/>
        </w:rPr>
        <w:t>), and the value of the conformance class (</w:t>
      </w:r>
      <w:r w:rsidRPr="00C36773">
        <w:rPr>
          <w:rFonts w:ascii="Courier New" w:eastAsia="Times New Roman" w:hAnsi="Courier New" w:cs="Courier New"/>
          <w:color w:val="000000"/>
          <w:sz w:val="19"/>
          <w:szCs w:val="19"/>
        </w:rPr>
        <w:t>structures:id</w:t>
      </w:r>
      <w:r w:rsidRPr="00C36773">
        <w:rPr>
          <w:rFonts w:ascii="Times New Roman" w:eastAsia="Times New Roman" w:hAnsi="Times New Roman" w:cs="Times New Roman"/>
          <w:color w:val="000000"/>
          <w:sz w:val="24"/>
          <w:szCs w:val="24"/>
        </w:rPr>
        <w:t xml:space="preserve">) of the </w:t>
      </w:r>
      <w:bookmarkStart w:id="2000" w:name="d3e6446"/>
      <w:bookmarkEnd w:id="200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A14B94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01" w:name="ConformsToRule"/>
      <w:bookmarkStart w:id="2002" w:name="section_5.6.2.10"/>
      <w:bookmarkEnd w:id="2001"/>
      <w:bookmarkEnd w:id="2002"/>
      <w:r w:rsidRPr="00C36773">
        <w:rPr>
          <w:rFonts w:ascii="Times New Roman" w:eastAsia="Times New Roman" w:hAnsi="Times New Roman" w:cs="Times New Roman"/>
          <w:b/>
          <w:bCs/>
          <w:color w:val="000000"/>
          <w:sz w:val="30"/>
          <w:szCs w:val="30"/>
        </w:rPr>
        <w:t>5.6.2.10. c:ConformsToRule</w:t>
      </w:r>
    </w:p>
    <w:p w14:paraId="68146B4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2003" w:name="d3e6457"/>
      <w:bookmarkEnd w:id="20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definition must be present, must be in English, and must follow </w:t>
      </w:r>
      <w:hyperlink r:id="rId188" w:anchor="ISO-11179-4" w:history="1">
        <w:r w:rsidRPr="00C36773">
          <w:rPr>
            <w:rFonts w:ascii="Times New Roman" w:eastAsia="Times New Roman" w:hAnsi="Times New Roman" w:cs="Times New Roman"/>
            <w:b/>
            <w:bCs/>
            <w:color w:val="000000"/>
            <w:sz w:val="24"/>
            <w:szCs w:val="24"/>
            <w:shd w:val="clear" w:color="auto" w:fill="FFFFFF"/>
          </w:rPr>
          <w:t>[ISO 11179-4]</w:t>
        </w:r>
      </w:hyperlink>
      <w:r w:rsidRPr="00C36773">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189" w:anchor="ISO-11179-4" w:history="1">
        <w:r w:rsidRPr="00C36773">
          <w:rPr>
            <w:rFonts w:ascii="Times New Roman" w:eastAsia="Times New Roman" w:hAnsi="Times New Roman" w:cs="Times New Roman"/>
            <w:b/>
            <w:bCs/>
            <w:color w:val="000000"/>
            <w:sz w:val="24"/>
            <w:szCs w:val="24"/>
            <w:shd w:val="clear" w:color="auto" w:fill="FFFFFF"/>
          </w:rPr>
          <w:t>[ISO 11179-4]</w:t>
        </w:r>
      </w:hyperlink>
      <w:r w:rsidRPr="00C36773">
        <w:rPr>
          <w:rFonts w:ascii="Times New Roman" w:eastAsia="Times New Roman" w:hAnsi="Times New Roman" w:cs="Times New Roman"/>
          <w:color w:val="000000"/>
          <w:sz w:val="24"/>
          <w:szCs w:val="24"/>
        </w:rPr>
        <w:t xml:space="preserve"> is essentially intractable. Thus, </w:t>
      </w:r>
      <w:r w:rsidRPr="00C36773">
        <w:rPr>
          <w:rFonts w:ascii="Courier New" w:eastAsia="Times New Roman" w:hAnsi="Courier New" w:cs="Courier New"/>
          <w:color w:val="000000"/>
          <w:sz w:val="19"/>
          <w:szCs w:val="19"/>
        </w:rPr>
        <w:t>c:ConformsToRule</w:t>
      </w:r>
      <w:r w:rsidRPr="00C36773">
        <w:rPr>
          <w:rFonts w:ascii="Times New Roman" w:eastAsia="Times New Roman" w:hAnsi="Times New Roman" w:cs="Times New Roman"/>
          <w:color w:val="000000"/>
          <w:sz w:val="24"/>
          <w:szCs w:val="24"/>
        </w:rPr>
        <w:t xml:space="preserve"> provides an </w:t>
      </w:r>
      <w:bookmarkStart w:id="2004" w:name="d3e6467"/>
      <w:bookmarkEnd w:id="20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72653DA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05" w:name="IEP-Samples"/>
      <w:bookmarkStart w:id="2006" w:name="section_5.6.3"/>
      <w:bookmarkEnd w:id="2005"/>
      <w:bookmarkEnd w:id="2006"/>
      <w:r w:rsidRPr="00C36773">
        <w:rPr>
          <w:rFonts w:ascii="Times New Roman" w:eastAsia="Times New Roman" w:hAnsi="Times New Roman" w:cs="Times New Roman"/>
          <w:b/>
          <w:bCs/>
          <w:color w:val="000000"/>
          <w:sz w:val="30"/>
          <w:szCs w:val="30"/>
        </w:rPr>
        <w:t>5.6.3. IEP Sample Instance XML Documents</w:t>
      </w:r>
    </w:p>
    <w:p w14:paraId="30FAA029" w14:textId="6A66E9B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discusses sample IEPs in the context of an </w:t>
      </w:r>
      <w:bookmarkStart w:id="2007" w:name="d3e6479"/>
      <w:bookmarkEnd w:id="20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this is not meant to imply that sample IEPs are not useful in other </w:t>
      </w:r>
      <w:del w:id="2008" w:author="Chipman, Charles" w:date="2019-01-29T16:38:00Z">
        <w:r w:rsidRPr="00C36773" w:rsidDel="00D51176">
          <w:rPr>
            <w:rFonts w:ascii="Times New Roman" w:eastAsia="Times New Roman" w:hAnsi="Times New Roman" w:cs="Times New Roman"/>
            <w:color w:val="000000"/>
            <w:sz w:val="24"/>
            <w:szCs w:val="24"/>
          </w:rPr>
          <w:delText>MPDs</w:delText>
        </w:r>
      </w:del>
      <w:ins w:id="2009" w:author="Chipman, Charles" w:date="2019-01-29T16:38:00Z">
        <w:r w:rsidR="00D51176">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19DF07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sample IEP </w:t>
      </w:r>
      <w:bookmarkStart w:id="2010" w:name="d3e6485"/>
      <w:bookmarkEnd w:id="20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"definition_instance_XML_document"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instance XML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2011" w:name="d3e6488"/>
      <w:bookmarkEnd w:id="20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Sample IEPs:</w:t>
      </w:r>
    </w:p>
    <w:p w14:paraId="1C3B4B8C"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Help an </w:t>
      </w:r>
      <w:bookmarkStart w:id="2012" w:name="d3e6497"/>
      <w:bookmarkEnd w:id="20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implementer to understand the original intent of the </w:t>
      </w:r>
      <w:bookmarkStart w:id="2013" w:name="d3e6500"/>
      <w:bookmarkEnd w:id="20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w:t>
      </w:r>
    </w:p>
    <w:p w14:paraId="29CDE7F1"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Can be used by an implementer as a data point for validation of IEP conformance targets.</w:t>
      </w:r>
    </w:p>
    <w:p w14:paraId="5B47D739" w14:textId="77777777" w:rsidR="00C36773" w:rsidRPr="00C36773" w:rsidRDefault="00C36773" w:rsidP="00C36773">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can indicate or imply </w:t>
      </w:r>
      <w:bookmarkStart w:id="2014" w:name="d3e6511"/>
      <w:bookmarkEnd w:id="20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quality.</w:t>
      </w:r>
    </w:p>
    <w:p w14:paraId="6E189B4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these reasons, the following rule applies to an </w:t>
      </w:r>
      <w:bookmarkStart w:id="2015" w:name="d3e6518"/>
      <w:bookmarkEnd w:id="20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1097FA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16" w:name="r-iep-samples"/>
      <w:bookmarkStart w:id="2017" w:name="rule_5-44"/>
      <w:bookmarkEnd w:id="2016"/>
      <w:bookmarkEnd w:id="2017"/>
      <w:r w:rsidRPr="00C36773">
        <w:rPr>
          <w:rFonts w:ascii="Times New Roman" w:eastAsia="Times New Roman" w:hAnsi="Times New Roman" w:cs="Times New Roman"/>
          <w:b/>
          <w:bCs/>
          <w:color w:val="000000"/>
          <w:sz w:val="30"/>
          <w:szCs w:val="30"/>
        </w:rPr>
        <w:lastRenderedPageBreak/>
        <w:t xml:space="preserve">Rule 5-44. IEPD Has an IEP Sample for Each </w:t>
      </w:r>
      <w:r w:rsidRPr="00C36773">
        <w:rPr>
          <w:rFonts w:ascii="Courier New" w:eastAsia="Times New Roman" w:hAnsi="Courier New" w:cs="Courier New"/>
          <w:b/>
          <w:bCs/>
          <w:color w:val="000000"/>
          <w:sz w:val="24"/>
          <w:szCs w:val="24"/>
        </w:rPr>
        <w:t>c:IEPConformanceTarget</w:t>
      </w:r>
    </w:p>
    <w:p w14:paraId="24741958"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5-44] (IEPD) (Constraint)</w:t>
      </w:r>
    </w:p>
    <w:p w14:paraId="14FD045C" w14:textId="7C5C434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the </w:t>
      </w:r>
      <w:del w:id="2018" w:author="Chipman, Charles" w:date="2019-01-29T16:38:00Z">
        <w:r w:rsidRPr="00C36773" w:rsidDel="00D51176">
          <w:rPr>
            <w:rFonts w:ascii="Times New Roman" w:eastAsia="Times New Roman" w:hAnsi="Times New Roman" w:cs="Times New Roman"/>
            <w:color w:val="000000"/>
            <w:sz w:val="24"/>
            <w:szCs w:val="24"/>
          </w:rPr>
          <w:delText xml:space="preserve">MPD </w:delText>
        </w:r>
      </w:del>
      <w:ins w:id="2019" w:author="Chipman, Charles" w:date="2019-01-29T16:38: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of an </w:t>
      </w:r>
      <w:bookmarkStart w:id="2020" w:name="d3e6532"/>
      <w:bookmarkEnd w:id="20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MUST contain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child element.</w:t>
      </w:r>
    </w:p>
    <w:p w14:paraId="499D0A86"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rule above requires that each declared </w:t>
      </w:r>
      <w:bookmarkStart w:id="2021" w:name="d3e6547"/>
      <w:bookmarkEnd w:id="20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2022" w:name="d3e6550"/>
      <w:bookmarkEnd w:id="202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2023" w:name="d3e6553"/>
      <w:bookmarkEnd w:id="202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8A98D0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2024" w:name="d3e6559"/>
      <w:bookmarkEnd w:id="20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2025" w:name="d3e6562"/>
      <w:bookmarkEnd w:id="20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2026" w:name="d3e6565"/>
      <w:bookmarkEnd w:id="20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validity constraints as possible. Where it makes sense, an </w:t>
      </w:r>
      <w:bookmarkStart w:id="2027" w:name="d3e6568"/>
      <w:bookmarkEnd w:id="20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0B92F61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2028" w:name="d3e6574"/>
      <w:bookmarkEnd w:id="20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FF6C57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following rule relates to validity of an IEP Sample XML Document:</w:t>
      </w:r>
    </w:p>
    <w:p w14:paraId="59013CAB"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29" w:name="i3"/>
      <w:bookmarkStart w:id="2030" w:name="rule_5-45"/>
      <w:bookmarkEnd w:id="2029"/>
      <w:bookmarkEnd w:id="2030"/>
      <w:r w:rsidRPr="00C36773">
        <w:rPr>
          <w:rFonts w:ascii="Times New Roman" w:eastAsia="Times New Roman" w:hAnsi="Times New Roman" w:cs="Times New Roman"/>
          <w:b/>
          <w:bCs/>
          <w:color w:val="000000"/>
          <w:sz w:val="30"/>
          <w:szCs w:val="30"/>
        </w:rPr>
        <w:t>Rule 5-45. Validating an IEP Sample XML Document</w:t>
      </w:r>
    </w:p>
    <w:p w14:paraId="1F8143F0"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5-45] (IEP) (Constraint)</w:t>
      </w:r>
    </w:p>
    <w:p w14:paraId="3D182388" w14:textId="25BFAB9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bookmarkStart w:id="2031" w:name="d3e6590"/>
      <w:bookmarkEnd w:id="2031"/>
      <w:del w:id="2032" w:author="Chipman, Charles" w:date="2019-01-29T16:38:00Z">
        <w:r w:rsidRPr="00C36773" w:rsidDel="00D51176">
          <w:rPr>
            <w:rFonts w:ascii="Times New Roman" w:eastAsia="Times New Roman" w:hAnsi="Times New Roman" w:cs="Times New Roman"/>
            <w:color w:val="000000"/>
            <w:sz w:val="24"/>
            <w:szCs w:val="24"/>
          </w:rPr>
          <w:fldChar w:fldCharType="begin"/>
        </w:r>
        <w:r w:rsidRPr="00C36773" w:rsidDel="00D5117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D51176">
          <w:rPr>
            <w:rFonts w:ascii="Times New Roman" w:eastAsia="Times New Roman" w:hAnsi="Times New Roman" w:cs="Times New Roman"/>
            <w:color w:val="000000"/>
            <w:sz w:val="24"/>
            <w:szCs w:val="24"/>
          </w:rPr>
          <w:fldChar w:fldCharType="separate"/>
        </w:r>
        <w:r w:rsidRPr="00C36773" w:rsidDel="00D51176">
          <w:rPr>
            <w:rFonts w:ascii="Times New Roman" w:eastAsia="Times New Roman" w:hAnsi="Times New Roman" w:cs="Times New Roman"/>
            <w:color w:val="000000"/>
            <w:sz w:val="24"/>
            <w:szCs w:val="24"/>
            <w:shd w:val="clear" w:color="auto" w:fill="EEEEEE"/>
          </w:rPr>
          <w:delText>MPD catalog document</w:delText>
        </w:r>
        <w:r w:rsidRPr="00C36773" w:rsidDel="00D51176">
          <w:rPr>
            <w:rFonts w:ascii="Times New Roman" w:eastAsia="Times New Roman" w:hAnsi="Times New Roman" w:cs="Times New Roman"/>
            <w:color w:val="000000"/>
            <w:sz w:val="24"/>
            <w:szCs w:val="24"/>
          </w:rPr>
          <w:fldChar w:fldCharType="end"/>
        </w:r>
      </w:del>
      <w:ins w:id="2033" w:author="Chipman, Charles" w:date="2019-01-29T16:38:00Z">
        <w:r w:rsidR="00D51176" w:rsidRPr="00C36773">
          <w:rPr>
            <w:rFonts w:ascii="Times New Roman" w:eastAsia="Times New Roman" w:hAnsi="Times New Roman" w:cs="Times New Roman"/>
            <w:color w:val="000000"/>
            <w:sz w:val="24"/>
            <w:szCs w:val="24"/>
          </w:rPr>
          <w:fldChar w:fldCharType="begin"/>
        </w:r>
        <w:r w:rsidR="00D5117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D51176" w:rsidRPr="00C36773">
          <w:rPr>
            <w:rFonts w:ascii="Times New Roman" w:eastAsia="Times New Roman" w:hAnsi="Times New Roman" w:cs="Times New Roman"/>
            <w:color w:val="000000"/>
            <w:sz w:val="24"/>
            <w:szCs w:val="24"/>
          </w:rPr>
          <w:fldChar w:fldCharType="separate"/>
        </w:r>
        <w:r w:rsidR="00D51176">
          <w:rPr>
            <w:rFonts w:ascii="Times New Roman" w:eastAsia="Times New Roman" w:hAnsi="Times New Roman" w:cs="Times New Roman"/>
            <w:color w:val="000000"/>
            <w:sz w:val="24"/>
            <w:szCs w:val="24"/>
            <w:shd w:val="clear" w:color="auto" w:fill="EEEEEE"/>
          </w:rPr>
          <w:t>IEPD</w:t>
        </w:r>
        <w:r w:rsidR="00D51176" w:rsidRPr="00C36773">
          <w:rPr>
            <w:rFonts w:ascii="Times New Roman" w:eastAsia="Times New Roman" w:hAnsi="Times New Roman" w:cs="Times New Roman"/>
            <w:color w:val="000000"/>
            <w:sz w:val="24"/>
            <w:szCs w:val="24"/>
            <w:shd w:val="clear" w:color="auto" w:fill="EEEEEE"/>
          </w:rPr>
          <w:t xml:space="preserve"> catalog document</w:t>
        </w:r>
        <w:r w:rsidR="00D5117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with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owned by a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 xml:space="preserve">, the artifact resolved by the value of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MUST be valid for the validity constraints of the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parent of </w:t>
      </w:r>
      <w:r w:rsidRPr="00C36773">
        <w:rPr>
          <w:rFonts w:ascii="Courier New" w:eastAsia="Times New Roman" w:hAnsi="Courier New" w:cs="Courier New"/>
          <w:color w:val="000000"/>
          <w:sz w:val="19"/>
          <w:szCs w:val="19"/>
        </w:rPr>
        <w:t>c:IEPSampleXMLDocument</w:t>
      </w:r>
      <w:r w:rsidRPr="00C36773">
        <w:rPr>
          <w:rFonts w:ascii="Times New Roman" w:eastAsia="Times New Roman" w:hAnsi="Times New Roman" w:cs="Times New Roman"/>
          <w:color w:val="000000"/>
          <w:sz w:val="24"/>
          <w:szCs w:val="24"/>
        </w:rPr>
        <w:t>.</w:t>
      </w:r>
    </w:p>
    <w:p w14:paraId="6217EDF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34" w:name="Conformance-Assertion"/>
      <w:bookmarkStart w:id="2035" w:name="section_5.7"/>
      <w:bookmarkEnd w:id="2034"/>
      <w:bookmarkEnd w:id="2035"/>
      <w:r w:rsidRPr="00C36773">
        <w:rPr>
          <w:rFonts w:ascii="Times New Roman" w:eastAsia="Times New Roman" w:hAnsi="Times New Roman" w:cs="Times New Roman"/>
          <w:b/>
          <w:bCs/>
          <w:color w:val="000000"/>
          <w:sz w:val="30"/>
          <w:szCs w:val="30"/>
        </w:rPr>
        <w:t>5.7. Conformance Assertion</w:t>
      </w:r>
    </w:p>
    <w:p w14:paraId="4B1153EE" w14:textId="35DA054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section discusses a </w:t>
      </w:r>
      <w:bookmarkStart w:id="2036" w:name="d3e6622"/>
      <w:bookmarkEnd w:id="20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the context of an </w:t>
      </w:r>
      <w:bookmarkStart w:id="2037" w:name="d3e6625"/>
      <w:bookmarkEnd w:id="203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this artifact may also be useful to other classes of </w:t>
      </w:r>
      <w:del w:id="2038" w:author="Chipman, Charles" w:date="2019-01-29T16:39:00Z">
        <w:r w:rsidRPr="00C36773" w:rsidDel="00D51176">
          <w:rPr>
            <w:rFonts w:ascii="Times New Roman" w:eastAsia="Times New Roman" w:hAnsi="Times New Roman" w:cs="Times New Roman"/>
            <w:color w:val="000000"/>
            <w:sz w:val="24"/>
            <w:szCs w:val="24"/>
          </w:rPr>
          <w:delText>MPDs</w:delText>
        </w:r>
      </w:del>
      <w:ins w:id="2039" w:author="Chipman, Charles" w:date="2019-01-29T16:39:00Z">
        <w:r w:rsidR="00D51176">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w:t>
      </w:r>
    </w:p>
    <w:p w14:paraId="72CDAF9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Independent authors build NIEM IEPDs from NIEM </w:t>
      </w:r>
      <w:bookmarkStart w:id="2040" w:name="d3e6631"/>
      <w:bookmarkEnd w:id="204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Presently, a formal NIEM conformance certification process for IEPDs does not exist. Therefore, this </w:t>
      </w:r>
      <w:r w:rsidRPr="00C36773">
        <w:rPr>
          <w:rFonts w:ascii="Times New Roman" w:eastAsia="Times New Roman" w:hAnsi="Times New Roman" w:cs="Times New Roman"/>
          <w:color w:val="000000"/>
          <w:sz w:val="24"/>
          <w:szCs w:val="24"/>
        </w:rPr>
        <w:lastRenderedPageBreak/>
        <w:t xml:space="preserve">specification requires that an </w:t>
      </w:r>
      <w:bookmarkStart w:id="2041" w:name="d3e6634"/>
      <w:bookmarkEnd w:id="204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57D5534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042" w:name="definition_conformance_assertion"/>
      <w:bookmarkEnd w:id="2042"/>
      <w:r w:rsidRPr="00C36773">
        <w:rPr>
          <w:rFonts w:ascii="Times New Roman" w:eastAsia="Times New Roman" w:hAnsi="Times New Roman" w:cs="Times New Roman"/>
          <w:b/>
          <w:bCs/>
          <w:color w:val="000000"/>
          <w:sz w:val="24"/>
          <w:szCs w:val="24"/>
        </w:rPr>
        <w:t>[Definition: conformance assertion]</w:t>
      </w:r>
    </w:p>
    <w:p w14:paraId="2DE8792D" w14:textId="711E261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provides a declaration that an </w:t>
      </w:r>
      <w:del w:id="2043"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44"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conforms to relevant NIEM specifications and associated rules, including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"NIEM-Conformance"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w:t>
      </w:r>
      <w:del w:id="2045"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46"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047"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48"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2049"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50"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and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"NIEM-MPD"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w:t>
      </w:r>
      <w:del w:id="2051"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 xml:space="preserve">MPD </w:delText>
        </w:r>
      </w:del>
      <w:ins w:id="2052" w:author="Chipman, Charles" w:date="2019-01-29T16:39:00Z">
        <w:r w:rsidR="00D51176">
          <w:rPr>
            <w:rFonts w:ascii="Times New Roman" w:eastAsia="Times New Roman" w:hAnsi="Times New Roman" w:cs="Times New Roman"/>
            <w:b/>
            <w:bCs/>
            <w:color w:val="000000"/>
            <w:sz w:val="24"/>
            <w:szCs w:val="24"/>
            <w:shd w:val="clear" w:color="auto" w:fill="EEEEEE"/>
          </w:rPr>
          <w:t>IEPD</w:t>
        </w:r>
        <w:r w:rsidR="00D51176" w:rsidRPr="00C36773">
          <w:rPr>
            <w:rFonts w:ascii="Times New Roman" w:eastAsia="Times New Roman" w:hAnsi="Times New Roman" w:cs="Times New Roman"/>
            <w:b/>
            <w:bCs/>
            <w:color w:val="000000"/>
            <w:sz w:val="24"/>
            <w:szCs w:val="24"/>
            <w:shd w:val="clear" w:color="auto" w:fill="EEEEEE"/>
          </w:rPr>
          <w:t xml:space="preserve"> </w:t>
        </w:r>
      </w:ins>
      <w:r w:rsidRPr="00C36773">
        <w:rPr>
          <w:rFonts w:ascii="Times New Roman" w:eastAsia="Times New Roman" w:hAnsi="Times New Roman" w:cs="Times New Roman"/>
          <w:b/>
          <w:bCs/>
          <w:color w:val="000000"/>
          <w:sz w:val="24"/>
          <w:szCs w:val="24"/>
          <w:shd w:val="clear" w:color="auto" w:fill="EEEEEE"/>
        </w:rPr>
        <w:t xml:space="preserve">Specification </w:t>
      </w:r>
      <w:del w:id="2053" w:author="Chipman, Charles" w:date="2019-01-29T16:39:00Z">
        <w:r w:rsidRPr="00C36773" w:rsidDel="00D51176">
          <w:rPr>
            <w:rFonts w:ascii="Times New Roman" w:eastAsia="Times New Roman" w:hAnsi="Times New Roman" w:cs="Times New Roman"/>
            <w:b/>
            <w:bCs/>
            <w:color w:val="000000"/>
            <w:sz w:val="24"/>
            <w:szCs w:val="24"/>
            <w:shd w:val="clear" w:color="auto" w:fill="EEEEEE"/>
          </w:rPr>
          <w:delText>3</w:delText>
        </w:r>
      </w:del>
      <w:ins w:id="2054" w:author="Chipman, Charles" w:date="2019-01-29T16:39:00Z">
        <w:r w:rsidR="00D51176">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(this NIEM </w:t>
      </w:r>
      <w:del w:id="2055"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56"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Specification).</w:t>
      </w:r>
    </w:p>
    <w:p w14:paraId="4A7D778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57" w:name="r1-conform-assert"/>
      <w:bookmarkStart w:id="2058" w:name="rule_5-46"/>
      <w:bookmarkEnd w:id="2057"/>
      <w:bookmarkEnd w:id="2058"/>
      <w:r w:rsidRPr="00C36773">
        <w:rPr>
          <w:rFonts w:ascii="Times New Roman" w:eastAsia="Times New Roman" w:hAnsi="Times New Roman" w:cs="Times New Roman"/>
          <w:b/>
          <w:bCs/>
          <w:color w:val="000000"/>
          <w:sz w:val="30"/>
          <w:szCs w:val="30"/>
        </w:rPr>
        <w:t>Rule 5-46. IEPD Has Conformance Assertion</w:t>
      </w:r>
    </w:p>
    <w:p w14:paraId="4A5F817C"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5-46] (IEPD) (Constraint)</w:t>
      </w:r>
    </w:p>
    <w:p w14:paraId="4CF74D29" w14:textId="30E2F2B8"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059" w:name="d3e6660"/>
      <w:bookmarkEnd w:id="205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contain a </w:t>
      </w:r>
      <w:bookmarkStart w:id="2060" w:name="d3e6663"/>
      <w:bookmarkEnd w:id="206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that is identified by a </w:t>
      </w:r>
      <w:r w:rsidRPr="00C36773">
        <w:rPr>
          <w:rFonts w:ascii="Courier New" w:eastAsia="Times New Roman" w:hAnsi="Courier New" w:cs="Courier New"/>
          <w:color w:val="000000"/>
          <w:sz w:val="19"/>
          <w:szCs w:val="19"/>
        </w:rPr>
        <w:t>c:ConformanceAssertion</w:t>
      </w:r>
      <w:r w:rsidRPr="00C36773">
        <w:rPr>
          <w:rFonts w:ascii="Times New Roman" w:eastAsia="Times New Roman" w:hAnsi="Times New Roman" w:cs="Times New Roman"/>
          <w:color w:val="000000"/>
          <w:sz w:val="24"/>
          <w:szCs w:val="24"/>
        </w:rPr>
        <w:t xml:space="preserve"> element in its </w:t>
      </w:r>
      <w:bookmarkStart w:id="2061" w:name="d3e6669"/>
      <w:bookmarkEnd w:id="2061"/>
      <w:del w:id="2062" w:author="Chipman, Charles" w:date="2019-01-29T16:39:00Z">
        <w:r w:rsidRPr="00C36773" w:rsidDel="00D51176">
          <w:rPr>
            <w:rFonts w:ascii="Times New Roman" w:eastAsia="Times New Roman" w:hAnsi="Times New Roman" w:cs="Times New Roman"/>
            <w:color w:val="000000"/>
            <w:sz w:val="24"/>
            <w:szCs w:val="24"/>
          </w:rPr>
          <w:fldChar w:fldCharType="begin"/>
        </w:r>
        <w:r w:rsidRPr="00C36773" w:rsidDel="00D51176">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D51176">
          <w:rPr>
            <w:rFonts w:ascii="Times New Roman" w:eastAsia="Times New Roman" w:hAnsi="Times New Roman" w:cs="Times New Roman"/>
            <w:color w:val="000000"/>
            <w:sz w:val="24"/>
            <w:szCs w:val="24"/>
          </w:rPr>
          <w:fldChar w:fldCharType="separate"/>
        </w:r>
        <w:r w:rsidRPr="00C36773" w:rsidDel="00D51176">
          <w:rPr>
            <w:rFonts w:ascii="Times New Roman" w:eastAsia="Times New Roman" w:hAnsi="Times New Roman" w:cs="Times New Roman"/>
            <w:color w:val="000000"/>
            <w:sz w:val="24"/>
            <w:szCs w:val="24"/>
            <w:shd w:val="clear" w:color="auto" w:fill="EEEEEE"/>
          </w:rPr>
          <w:delText>MPD catalog document</w:delText>
        </w:r>
        <w:r w:rsidRPr="00C36773" w:rsidDel="00D51176">
          <w:rPr>
            <w:rFonts w:ascii="Times New Roman" w:eastAsia="Times New Roman" w:hAnsi="Times New Roman" w:cs="Times New Roman"/>
            <w:color w:val="000000"/>
            <w:sz w:val="24"/>
            <w:szCs w:val="24"/>
          </w:rPr>
          <w:fldChar w:fldCharType="end"/>
        </w:r>
      </w:del>
      <w:ins w:id="2063" w:author="Chipman, Charles" w:date="2019-01-29T16:39:00Z">
        <w:r w:rsidR="00D51176" w:rsidRPr="00C36773">
          <w:rPr>
            <w:rFonts w:ascii="Times New Roman" w:eastAsia="Times New Roman" w:hAnsi="Times New Roman" w:cs="Times New Roman"/>
            <w:color w:val="000000"/>
            <w:sz w:val="24"/>
            <w:szCs w:val="24"/>
          </w:rPr>
          <w:fldChar w:fldCharType="begin"/>
        </w:r>
        <w:r w:rsidR="00D51176"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D51176" w:rsidRPr="00C36773">
          <w:rPr>
            <w:rFonts w:ascii="Times New Roman" w:eastAsia="Times New Roman" w:hAnsi="Times New Roman" w:cs="Times New Roman"/>
            <w:color w:val="000000"/>
            <w:sz w:val="24"/>
            <w:szCs w:val="24"/>
          </w:rPr>
          <w:fldChar w:fldCharType="separate"/>
        </w:r>
        <w:r w:rsidR="00D51176">
          <w:rPr>
            <w:rFonts w:ascii="Times New Roman" w:eastAsia="Times New Roman" w:hAnsi="Times New Roman" w:cs="Times New Roman"/>
            <w:color w:val="000000"/>
            <w:sz w:val="24"/>
            <w:szCs w:val="24"/>
            <w:shd w:val="clear" w:color="auto" w:fill="EEEEEE"/>
          </w:rPr>
          <w:t>IEPD</w:t>
        </w:r>
        <w:r w:rsidR="00D51176" w:rsidRPr="00C36773">
          <w:rPr>
            <w:rFonts w:ascii="Times New Roman" w:eastAsia="Times New Roman" w:hAnsi="Times New Roman" w:cs="Times New Roman"/>
            <w:color w:val="000000"/>
            <w:sz w:val="24"/>
            <w:szCs w:val="24"/>
            <w:shd w:val="clear" w:color="auto" w:fill="EEEEEE"/>
          </w:rPr>
          <w:t xml:space="preserve"> catalog document</w:t>
        </w:r>
        <w:r w:rsidR="00D51176"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657F2F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2064" w:name="d3e6677"/>
      <w:bookmarkEnd w:id="20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provides information to increase the level of confidence that an </w:t>
      </w:r>
      <w:bookmarkStart w:id="2065" w:name="d3e6680"/>
      <w:bookmarkEnd w:id="206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370FC13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2066" w:name="d3e6687"/>
      <w:bookmarkEnd w:id="206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2067" w:name="d3e6690"/>
      <w:bookmarkEnd w:id="206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7275627A"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Date of assertion</w:t>
      </w:r>
    </w:p>
    <w:p w14:paraId="1C4FE54C" w14:textId="26A3842F"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URI of the </w:t>
      </w:r>
      <w:del w:id="2068"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69" w:author="Chipman, Charles" w:date="2019-01-29T16:39:00Z">
        <w:r w:rsidR="00D51176">
          <w:rPr>
            <w:rFonts w:ascii="Times New Roman" w:eastAsia="Times New Roman" w:hAnsi="Times New Roman" w:cs="Times New Roman"/>
            <w:color w:val="000000"/>
            <w:sz w:val="24"/>
            <w:szCs w:val="24"/>
          </w:rPr>
          <w:t>IEPD</w:t>
        </w:r>
        <w:r w:rsidR="00D51176"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claiming NIEM conformance</w:t>
      </w:r>
    </w:p>
    <w:p w14:paraId="401C5B91"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Assertion of NIEM conformance</w:t>
      </w:r>
    </w:p>
    <w:p w14:paraId="1AF1A40B"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Author (name and/or organization, or sponsoring entity; indication of NIEM and XML background or experience)</w:t>
      </w:r>
    </w:p>
    <w:p w14:paraId="432EEFB8"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Certifier (may be the author or another person/organization)</w:t>
      </w:r>
    </w:p>
    <w:p w14:paraId="7AAF48BF" w14:textId="77777777" w:rsidR="00C36773" w:rsidRPr="00C36773" w:rsidRDefault="00C36773" w:rsidP="00C36773">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Details of conformance verification:</w:t>
      </w:r>
    </w:p>
    <w:p w14:paraId="3186BE99"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How, what, and/or who? (e.g., automatic checks, manual checks, other reviews?)</w:t>
      </w:r>
    </w:p>
    <w:p w14:paraId="194ACD20"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Tool(s) employed? (e.g., tool, version, how used, on what, etc.)</w:t>
      </w:r>
    </w:p>
    <w:p w14:paraId="65ABFA6C" w14:textId="77777777" w:rsidR="00C36773" w:rsidRPr="00C36773" w:rsidRDefault="00C36773" w:rsidP="00C36773">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Results? (e.g., issues, pass/fails, warnings, confirmations, etc.)</w:t>
      </w:r>
    </w:p>
    <w:p w14:paraId="11B2EB1C" w14:textId="0BF0C7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Inclusion of a </w:t>
      </w:r>
      <w:bookmarkStart w:id="2070" w:name="d3e6740"/>
      <w:bookmarkEnd w:id="20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w:t>
      </w:r>
      <w:del w:id="2071" w:author="Chipman, Charles" w:date="2019-01-29T16:39:00Z">
        <w:r w:rsidRPr="00C36773" w:rsidDel="00D51176">
          <w:rPr>
            <w:rFonts w:ascii="Times New Roman" w:eastAsia="Times New Roman" w:hAnsi="Times New Roman" w:cs="Times New Roman"/>
            <w:color w:val="000000"/>
            <w:sz w:val="24"/>
            <w:szCs w:val="24"/>
          </w:rPr>
          <w:delText xml:space="preserve">MPD </w:delText>
        </w:r>
      </w:del>
      <w:ins w:id="2072" w:author="Chipman, Charles" w:date="2019-01-29T16:39:00Z">
        <w:r w:rsidR="00D51176">
          <w:rPr>
            <w:rFonts w:ascii="Times New Roman" w:eastAsia="Times New Roman" w:hAnsi="Times New Roman" w:cs="Times New Roman"/>
            <w:color w:val="000000"/>
            <w:sz w:val="24"/>
            <w:szCs w:val="24"/>
          </w:rPr>
          <w:t>IEP</w:t>
        </w:r>
        <w:r w:rsidR="00D51176"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 xml:space="preserve">catalog schema document provides a </w:t>
      </w:r>
      <w:r w:rsidRPr="00C36773">
        <w:rPr>
          <w:rFonts w:ascii="Courier New" w:eastAsia="Times New Roman" w:hAnsi="Courier New" w:cs="Courier New"/>
          <w:color w:val="000000"/>
          <w:sz w:val="19"/>
          <w:szCs w:val="19"/>
        </w:rPr>
        <w:t>c:ConformanceReport</w:t>
      </w:r>
      <w:r w:rsidRPr="00C36773">
        <w:rPr>
          <w:rFonts w:ascii="Times New Roman" w:eastAsia="Times New Roman" w:hAnsi="Times New Roman" w:cs="Times New Roman"/>
          <w:color w:val="000000"/>
          <w:sz w:val="24"/>
          <w:szCs w:val="24"/>
        </w:rPr>
        <w:t xml:space="preserve"> element to identify a conformance report if one is present.</w:t>
      </w:r>
    </w:p>
    <w:p w14:paraId="17F25DE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2073" w:name="d3e6749"/>
      <w:bookmarkEnd w:id="207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identity (i.e., that the </w:t>
      </w:r>
      <w:bookmarkStart w:id="2074" w:name="d3e6752"/>
      <w:bookmarkEnd w:id="207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an unaltered copy of the original). For now, inclusion of an informal </w:t>
      </w:r>
      <w:bookmarkStart w:id="2075" w:name="d3e6755"/>
      <w:bookmarkEnd w:id="20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artifact in an </w:t>
      </w:r>
      <w:bookmarkStart w:id="2076" w:name="d3e6758"/>
      <w:bookmarkEnd w:id="207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the only requirement.</w:t>
      </w:r>
    </w:p>
    <w:p w14:paraId="48091A65" w14:textId="50066B9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077" w:name="Optional-MPD-Artifacts"/>
      <w:bookmarkStart w:id="2078" w:name="section_6"/>
      <w:bookmarkEnd w:id="2077"/>
      <w:bookmarkEnd w:id="2078"/>
      <w:r w:rsidRPr="00C36773">
        <w:rPr>
          <w:rFonts w:ascii="Times New Roman" w:eastAsia="Times New Roman" w:hAnsi="Times New Roman" w:cs="Times New Roman"/>
          <w:b/>
          <w:bCs/>
          <w:color w:val="000000"/>
          <w:sz w:val="30"/>
          <w:szCs w:val="30"/>
        </w:rPr>
        <w:t xml:space="preserve">6. Optional </w:t>
      </w:r>
      <w:del w:id="2079" w:author="Chipman, Charles" w:date="2019-01-29T12:07:00Z">
        <w:r w:rsidRPr="00C36773" w:rsidDel="002A01BA">
          <w:rPr>
            <w:rFonts w:ascii="Times New Roman" w:eastAsia="Times New Roman" w:hAnsi="Times New Roman" w:cs="Times New Roman"/>
            <w:b/>
            <w:bCs/>
            <w:color w:val="000000"/>
            <w:sz w:val="30"/>
            <w:szCs w:val="30"/>
          </w:rPr>
          <w:delText xml:space="preserve">MPD </w:delText>
        </w:r>
      </w:del>
      <w:ins w:id="2080" w:author="Chipman, Charles" w:date="2019-01-29T12:07:00Z">
        <w:r w:rsidR="002A01BA">
          <w:rPr>
            <w:rFonts w:ascii="Times New Roman" w:eastAsia="Times New Roman" w:hAnsi="Times New Roman" w:cs="Times New Roman"/>
            <w:b/>
            <w:bCs/>
            <w:color w:val="000000"/>
            <w:sz w:val="30"/>
            <w:szCs w:val="30"/>
          </w:rPr>
          <w:t>IEPD</w:t>
        </w:r>
        <w:r w:rsidR="002A01B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w:t>
      </w:r>
    </w:p>
    <w:p w14:paraId="2046665E" w14:textId="51D88A3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Aside from the required artifacts, </w:t>
      </w:r>
      <w:del w:id="2081"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82"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content is relatively flexible. A variety of other optional documentation files may be incorporated into an </w:t>
      </w:r>
      <w:del w:id="2083" w:author="Chipman, Charles" w:date="2019-01-29T12:07:00Z">
        <w:r w:rsidRPr="00C36773" w:rsidDel="002A01BA">
          <w:rPr>
            <w:rFonts w:ascii="Times New Roman" w:eastAsia="Times New Roman" w:hAnsi="Times New Roman" w:cs="Times New Roman"/>
            <w:color w:val="000000"/>
            <w:sz w:val="24"/>
            <w:szCs w:val="24"/>
          </w:rPr>
          <w:delText>MPD</w:delText>
        </w:r>
      </w:del>
      <w:ins w:id="2084" w:author="Chipman, Charles" w:date="2019-01-29T12:07:00Z">
        <w:r w:rsidR="002A01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When applicable, these may include (but are not limited to) files that describe or explain:</w:t>
      </w:r>
    </w:p>
    <w:p w14:paraId="47D1D72D"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Implementation details (hardware, software, configuration, etc.)</w:t>
      </w:r>
    </w:p>
    <w:p w14:paraId="5838A792"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Use of multiple root elements</w:t>
      </w:r>
    </w:p>
    <w:p w14:paraId="10817E28"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Use of multiple subsets or mixed releases</w:t>
      </w:r>
    </w:p>
    <w:p w14:paraId="52D19082" w14:textId="13A83915"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 to use/reuse an </w:t>
      </w:r>
      <w:del w:id="2085"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86"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for various purposes (such as Web Services)</w:t>
      </w:r>
    </w:p>
    <w:p w14:paraId="4CA1AC1C" w14:textId="77777777" w:rsidR="00C36773" w:rsidRPr="00C36773" w:rsidRDefault="00C36773" w:rsidP="00C36773">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Rationales and/or business purposes</w:t>
      </w:r>
    </w:p>
    <w:p w14:paraId="715482B0" w14:textId="5A63734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addition to documentation artifacts, a variety of other optional files can be added to an </w:t>
      </w:r>
      <w:del w:id="2087"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88"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522695F1" w14:textId="20991CB1"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089" w:author="Chipman, Charles" w:date="2019-01-29T12:07:00Z">
        <w:r w:rsidRPr="00C36773" w:rsidDel="002A01BA">
          <w:rPr>
            <w:rFonts w:ascii="Times New Roman" w:eastAsia="Times New Roman" w:hAnsi="Times New Roman" w:cs="Times New Roman"/>
            <w:color w:val="000000"/>
            <w:sz w:val="24"/>
            <w:szCs w:val="24"/>
          </w:rPr>
          <w:delText xml:space="preserve">MPD </w:delText>
        </w:r>
      </w:del>
      <w:ins w:id="2090" w:author="Chipman, Charles" w:date="2019-01-29T12:07: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author may include any files believed to be useful to understand, implement, reuse, and/or adapt an </w:t>
      </w:r>
      <w:del w:id="2091" w:author="Chipman, Charles" w:date="2019-01-29T12:08:00Z">
        <w:r w:rsidRPr="00C36773" w:rsidDel="002A01BA">
          <w:rPr>
            <w:rFonts w:ascii="Times New Roman" w:eastAsia="Times New Roman" w:hAnsi="Times New Roman" w:cs="Times New Roman"/>
            <w:color w:val="000000"/>
            <w:sz w:val="24"/>
            <w:szCs w:val="24"/>
          </w:rPr>
          <w:delText>MPD</w:delText>
        </w:r>
      </w:del>
      <w:ins w:id="2092" w:author="Chipman, Charles" w:date="2019-01-29T12:08:00Z">
        <w:r w:rsidR="002A01BA">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2D533012" w14:textId="7E8FE07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093" w:author="Chipman, Charles" w:date="2019-01-29T12:08:00Z">
        <w:r w:rsidRPr="00C36773" w:rsidDel="002A01BA">
          <w:rPr>
            <w:rFonts w:ascii="Times New Roman" w:eastAsia="Times New Roman" w:hAnsi="Times New Roman" w:cs="Times New Roman"/>
            <w:color w:val="000000"/>
            <w:sz w:val="24"/>
            <w:szCs w:val="24"/>
          </w:rPr>
          <w:delText xml:space="preserve">MPD </w:delText>
        </w:r>
      </w:del>
      <w:ins w:id="2094" w:author="Chipman, Charles" w:date="2019-01-29T12:08:00Z">
        <w:r w:rsidR="002A01BA">
          <w:rPr>
            <w:rFonts w:ascii="Times New Roman" w:eastAsia="Times New Roman" w:hAnsi="Times New Roman" w:cs="Times New Roman"/>
            <w:color w:val="000000"/>
            <w:sz w:val="24"/>
            <w:szCs w:val="24"/>
          </w:rPr>
          <w:t>IEPD</w:t>
        </w:r>
        <w:r w:rsidR="002A01B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of relatively simple content and scope may only need to contain the minimum mandatory artifacts required by this specification in order to understand and implement it.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"appendix_C"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C, </w:t>
      </w:r>
      <w:r w:rsidRPr="00C36773">
        <w:rPr>
          <w:rFonts w:ascii="Times New Roman" w:eastAsia="Times New Roman" w:hAnsi="Times New Roman" w:cs="Times New Roman"/>
          <w:i/>
          <w:iCs/>
          <w:color w:val="000000"/>
          <w:sz w:val="24"/>
          <w:szCs w:val="24"/>
          <w:shd w:val="clear" w:color="auto" w:fill="FFFFFF"/>
        </w:rPr>
        <w:t xml:space="preserve">Common </w:t>
      </w:r>
      <w:del w:id="2095" w:author="Chipman, Charles" w:date="2019-01-29T12:08:00Z">
        <w:r w:rsidRPr="00C36773" w:rsidDel="002A01BA">
          <w:rPr>
            <w:rFonts w:ascii="Times New Roman" w:eastAsia="Times New Roman" w:hAnsi="Times New Roman" w:cs="Times New Roman"/>
            <w:i/>
            <w:iCs/>
            <w:color w:val="000000"/>
            <w:sz w:val="24"/>
            <w:szCs w:val="24"/>
            <w:shd w:val="clear" w:color="auto" w:fill="FFFFFF"/>
          </w:rPr>
          <w:delText xml:space="preserve">MPD </w:delText>
        </w:r>
      </w:del>
      <w:ins w:id="2096" w:author="Chipman, Charles" w:date="2019-01-29T12:08:00Z">
        <w:r w:rsidR="002A01BA">
          <w:rPr>
            <w:rFonts w:ascii="Times New Roman" w:eastAsia="Times New Roman" w:hAnsi="Times New Roman" w:cs="Times New Roman"/>
            <w:i/>
            <w:iCs/>
            <w:color w:val="000000"/>
            <w:sz w:val="24"/>
            <w:szCs w:val="24"/>
            <w:shd w:val="clear" w:color="auto" w:fill="FFFFFF"/>
          </w:rPr>
          <w:t>IEPD</w:t>
        </w:r>
        <w:r w:rsidR="002A01BA"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for a listing of the mandatory and common optional artifacts for </w:t>
      </w:r>
      <w:del w:id="2097" w:author="Chipman, Charles" w:date="2019-01-29T12:08:00Z">
        <w:r w:rsidRPr="00C36773" w:rsidDel="002A01BA">
          <w:rPr>
            <w:rFonts w:ascii="Times New Roman" w:eastAsia="Times New Roman" w:hAnsi="Times New Roman" w:cs="Times New Roman"/>
            <w:color w:val="000000"/>
            <w:sz w:val="24"/>
            <w:szCs w:val="24"/>
          </w:rPr>
          <w:delText>each type of MPD</w:delText>
        </w:r>
      </w:del>
      <w:ins w:id="2098" w:author="Chipman, Charles" w:date="2019-01-29T12:08:00Z">
        <w:r w:rsidR="002A01BA">
          <w:rPr>
            <w:rFonts w:ascii="Times New Roman" w:eastAsia="Times New Roman" w:hAnsi="Times New Roman" w:cs="Times New Roman"/>
            <w:color w:val="000000"/>
            <w:sz w:val="24"/>
            <w:szCs w:val="24"/>
          </w:rPr>
          <w:t>an IEPD</w:t>
        </w:r>
      </w:ins>
      <w:r w:rsidRPr="00C36773">
        <w:rPr>
          <w:rFonts w:ascii="Times New Roman" w:eastAsia="Times New Roman" w:hAnsi="Times New Roman" w:cs="Times New Roman"/>
          <w:color w:val="000000"/>
          <w:sz w:val="24"/>
          <w:szCs w:val="24"/>
        </w:rPr>
        <w:t>.)</w:t>
      </w:r>
    </w:p>
    <w:p w14:paraId="6B67DD21" w14:textId="3EF1BE7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Files vary widely in format and are often specific to the tools an author uses to parse, consume, or output them. Therefore, if tool-specific files are included in an </w:t>
      </w:r>
      <w:del w:id="2099" w:author="Chipman, Charles" w:date="2019-01-29T12:08:00Z">
        <w:r w:rsidRPr="00C36773" w:rsidDel="00293A17">
          <w:rPr>
            <w:rFonts w:ascii="Times New Roman" w:eastAsia="Times New Roman" w:hAnsi="Times New Roman" w:cs="Times New Roman"/>
            <w:color w:val="000000"/>
            <w:sz w:val="24"/>
            <w:szCs w:val="24"/>
          </w:rPr>
          <w:delText>MPD</w:delText>
        </w:r>
      </w:del>
      <w:ins w:id="2100" w:author="Chipman, Charles" w:date="2019-01-29T12:08:00Z">
        <w:r w:rsidR="00293A1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w:t>
      </w:r>
      <w:del w:id="2101" w:author="Chipman, Charles" w:date="2019-01-29T12:08:00Z">
        <w:r w:rsidRPr="00C36773" w:rsidDel="00293A17">
          <w:rPr>
            <w:rFonts w:ascii="Times New Roman" w:eastAsia="Times New Roman" w:hAnsi="Times New Roman" w:cs="Times New Roman"/>
            <w:color w:val="000000"/>
            <w:sz w:val="24"/>
            <w:szCs w:val="24"/>
          </w:rPr>
          <w:delText>MPDs</w:delText>
        </w:r>
      </w:del>
      <w:ins w:id="2102" w:author="Chipman, Charles" w:date="2019-01-29T12:08: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s</w:t>
        </w:r>
      </w:ins>
      <w:r w:rsidRPr="00C36773">
        <w:rPr>
          <w:rFonts w:ascii="Times New Roman" w:eastAsia="Times New Roman" w:hAnsi="Times New Roman" w:cs="Times New Roman"/>
          <w:color w:val="000000"/>
          <w:sz w:val="24"/>
          <w:szCs w:val="24"/>
        </w:rPr>
        <w:t>; it does not prohibit and is not intended to discourage the inclusion of other file formats.</w:t>
      </w:r>
    </w:p>
    <w:p w14:paraId="0A9B3CD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particular, this specification does not discourage use of Microsoft file formats for documentation and other optional artifacts. Microsoft Office products are in common use, and free viewers are available for many of them (See </w:t>
      </w:r>
      <w:commentRangeStart w:id="2103"/>
      <w:r w:rsidR="00CC710C">
        <w:rPr>
          <w:rFonts w:ascii="Courier New" w:eastAsia="Times New Roman" w:hAnsi="Courier New" w:cs="Courier New"/>
          <w:color w:val="000000"/>
          <w:sz w:val="19"/>
          <w:szCs w:val="19"/>
          <w:shd w:val="clear" w:color="auto" w:fill="FFFFFF"/>
        </w:rPr>
        <w:fldChar w:fldCharType="begin"/>
      </w:r>
      <w:r w:rsidR="00CC710C">
        <w:rPr>
          <w:rFonts w:ascii="Courier New" w:eastAsia="Times New Roman" w:hAnsi="Courier New" w:cs="Courier New"/>
          <w:color w:val="000000"/>
          <w:sz w:val="19"/>
          <w:szCs w:val="19"/>
          <w:shd w:val="clear" w:color="auto" w:fill="FFFFFF"/>
        </w:rPr>
        <w:instrText xml:space="preserve"> HYPERLINK "http://office.microsoft.com/en-us/downloads/office-online-file-converters-and-viewers-HA001044981.aspx" \t "_blank" </w:instrText>
      </w:r>
      <w:r w:rsidR="00CC710C">
        <w:rPr>
          <w:rFonts w:ascii="Courier New" w:eastAsia="Times New Roman" w:hAnsi="Courier New" w:cs="Courier New"/>
          <w:color w:val="000000"/>
          <w:sz w:val="19"/>
          <w:szCs w:val="19"/>
          <w:shd w:val="clear" w:color="auto" w:fill="FFFFFF"/>
        </w:rPr>
        <w:fldChar w:fldCharType="separate"/>
      </w:r>
      <w:r w:rsidRPr="00C36773">
        <w:rPr>
          <w:rFonts w:ascii="Courier New" w:eastAsia="Times New Roman" w:hAnsi="Courier New" w:cs="Courier New"/>
          <w:color w:val="000000"/>
          <w:sz w:val="19"/>
          <w:szCs w:val="19"/>
          <w:shd w:val="clear" w:color="auto" w:fill="FFFFFF"/>
        </w:rPr>
        <w:t>http://office.microsoft.com/en-us/downloads/office-online-file-converters-and-viewers-HA001044981.aspx</w:t>
      </w:r>
      <w:r w:rsidR="00CC710C">
        <w:rPr>
          <w:rFonts w:ascii="Courier New" w:eastAsia="Times New Roman" w:hAnsi="Courier New" w:cs="Courier New"/>
          <w:color w:val="000000"/>
          <w:sz w:val="19"/>
          <w:szCs w:val="19"/>
          <w:shd w:val="clear" w:color="auto" w:fill="FFFFFF"/>
        </w:rPr>
        <w:fldChar w:fldCharType="end"/>
      </w:r>
      <w:commentRangeEnd w:id="2103"/>
      <w:r w:rsidR="00293A17">
        <w:rPr>
          <w:rStyle w:val="CommentReference"/>
        </w:rPr>
        <w:commentReference w:id="2103"/>
      </w:r>
      <w:r w:rsidRPr="00C36773">
        <w:rPr>
          <w:rFonts w:ascii="Times New Roman" w:eastAsia="Times New Roman" w:hAnsi="Times New Roman" w:cs="Times New Roman"/>
          <w:color w:val="000000"/>
          <w:sz w:val="24"/>
          <w:szCs w:val="24"/>
        </w:rPr>
        <w:t>).</w:t>
      </w:r>
    </w:p>
    <w:p w14:paraId="0079D5B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04" w:name="Wantlists"/>
      <w:bookmarkStart w:id="2105" w:name="section_6.1"/>
      <w:bookmarkEnd w:id="2104"/>
      <w:bookmarkEnd w:id="2105"/>
      <w:r w:rsidRPr="00C36773">
        <w:rPr>
          <w:rFonts w:ascii="Times New Roman" w:eastAsia="Times New Roman" w:hAnsi="Times New Roman" w:cs="Times New Roman"/>
          <w:b/>
          <w:bCs/>
          <w:color w:val="000000"/>
          <w:sz w:val="30"/>
          <w:szCs w:val="30"/>
        </w:rPr>
        <w:lastRenderedPageBreak/>
        <w:t>6.1. NIEM Wantlist</w:t>
      </w:r>
    </w:p>
    <w:p w14:paraId="5D082CCF"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schema document subset is often associated with a NIEM </w:t>
      </w:r>
      <w:r w:rsidRPr="00C36773">
        <w:rPr>
          <w:rFonts w:ascii="Times New Roman" w:eastAsia="Times New Roman" w:hAnsi="Times New Roman" w:cs="Times New Roman"/>
          <w:i/>
          <w:iCs/>
          <w:color w:val="000000"/>
          <w:sz w:val="24"/>
          <w:szCs w:val="24"/>
        </w:rPr>
        <w:t>wantlist</w:t>
      </w:r>
      <w:r w:rsidRPr="00C36773">
        <w:rPr>
          <w:rFonts w:ascii="Times New Roman" w:eastAsia="Times New Roman" w:hAnsi="Times New Roman" w:cs="Times New Roman"/>
          <w:color w:val="000000"/>
          <w:sz w:val="24"/>
          <w:szCs w:val="24"/>
        </w:rPr>
        <w:t xml:space="preserve">. A </w:t>
      </w:r>
      <w:r w:rsidRPr="00C36773">
        <w:rPr>
          <w:rFonts w:ascii="Times New Roman" w:eastAsia="Times New Roman" w:hAnsi="Times New Roman" w:cs="Times New Roman"/>
          <w:i/>
          <w:iCs/>
          <w:color w:val="000000"/>
          <w:sz w:val="24"/>
          <w:szCs w:val="24"/>
        </w:rPr>
        <w:t>wantlist</w:t>
      </w:r>
      <w:r w:rsidRPr="00C36773">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2106" w:name="d3e6829"/>
      <w:bookmarkEnd w:id="21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2107" w:name="d3e6832"/>
      <w:bookmarkEnd w:id="21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example, a user may select </w:t>
      </w:r>
      <w:r w:rsidRPr="00C36773">
        <w:rPr>
          <w:rFonts w:ascii="Courier New" w:eastAsia="Times New Roman" w:hAnsi="Courier New" w:cs="Courier New"/>
          <w:color w:val="000000"/>
          <w:sz w:val="19"/>
          <w:szCs w:val="19"/>
        </w:rPr>
        <w:t>nc:Person</w:t>
      </w:r>
      <w:r w:rsidRPr="00C36773">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C36773">
        <w:rPr>
          <w:rFonts w:ascii="Courier New" w:eastAsia="Times New Roman" w:hAnsi="Courier New" w:cs="Courier New"/>
          <w:color w:val="000000"/>
          <w:sz w:val="19"/>
          <w:szCs w:val="19"/>
        </w:rPr>
        <w:t>nc:Person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nc:PersonType</w:t>
      </w:r>
      <w:r w:rsidRPr="00C36773">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190" w:anchor="NIEM-SSGT" w:history="1">
        <w:r w:rsidRPr="00C36773">
          <w:rPr>
            <w:rFonts w:ascii="Times New Roman" w:eastAsia="Times New Roman" w:hAnsi="Times New Roman" w:cs="Times New Roman"/>
            <w:b/>
            <w:bCs/>
            <w:color w:val="000000"/>
            <w:sz w:val="24"/>
            <w:szCs w:val="24"/>
            <w:shd w:val="clear" w:color="auto" w:fill="FFFFFF"/>
          </w:rPr>
          <w:t>[NIEM SSGT]</w:t>
        </w:r>
      </w:hyperlink>
      <w:r w:rsidRPr="00C36773">
        <w:rPr>
          <w:rFonts w:ascii="Times New Roman" w:eastAsia="Times New Roman" w:hAnsi="Times New Roman" w:cs="Times New Roman"/>
          <w:color w:val="000000"/>
          <w:sz w:val="24"/>
          <w:szCs w:val="24"/>
        </w:rPr>
        <w:t>) can rebuild an accurate schema document subset from a wantlist (and the reverse).</w:t>
      </w:r>
    </w:p>
    <w:p w14:paraId="1DABF9E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08" w:name="definition_NIEM_wantlist"/>
      <w:bookmarkEnd w:id="2108"/>
      <w:r w:rsidRPr="00C36773">
        <w:rPr>
          <w:rFonts w:ascii="Times New Roman" w:eastAsia="Times New Roman" w:hAnsi="Times New Roman" w:cs="Times New Roman"/>
          <w:b/>
          <w:bCs/>
          <w:color w:val="000000"/>
          <w:sz w:val="24"/>
          <w:szCs w:val="24"/>
        </w:rPr>
        <w:t>[Definition: NIEM wantlist]</w:t>
      </w:r>
    </w:p>
    <w:p w14:paraId="699F367C"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An XML document that represents a complete NIEM schema document subset.</w:t>
      </w:r>
    </w:p>
    <w:p w14:paraId="1BFA20E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wantlist identifies the </w:t>
      </w:r>
      <w:bookmarkStart w:id="2109" w:name="d3e6856"/>
      <w:bookmarkEnd w:id="210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requirements declared by the subset author; it does not identify the </w:t>
      </w:r>
      <w:bookmarkStart w:id="2110" w:name="d3e6859"/>
      <w:bookmarkEnd w:id="21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65CCAF9B" w14:textId="3500D4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2111" w:name="d3e6865"/>
      <w:bookmarkEnd w:id="21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because constraint schema documents are often built from a </w:t>
      </w:r>
      <w:bookmarkStart w:id="2112" w:name="d3e6868"/>
      <w:bookmarkEnd w:id="21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"definition_schema_document_subset"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 document subset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a simple </w:t>
      </w:r>
      <w:bookmarkStart w:id="2113" w:name="d3e6871"/>
      <w:bookmarkEnd w:id="21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it can sometimes be trivial to identify a single schema document subset. However, this </w:t>
      </w:r>
      <w:del w:id="2114" w:author="Chipman, Charles" w:date="2019-01-29T12:11:00Z">
        <w:r w:rsidRPr="00C36773" w:rsidDel="00293A17">
          <w:rPr>
            <w:rFonts w:ascii="Times New Roman" w:eastAsia="Times New Roman" w:hAnsi="Times New Roman" w:cs="Times New Roman"/>
            <w:color w:val="000000"/>
            <w:sz w:val="24"/>
            <w:szCs w:val="24"/>
          </w:rPr>
          <w:delText xml:space="preserve">MPD </w:delText>
        </w:r>
      </w:del>
      <w:ins w:id="2115" w:author="Chipman, Charles" w:date="2019-01-29T12:11: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does not prohibit building complex IEPDs that contain schema document sets supported by multiple schema document subsets and associated wantlists. As with other complex cases, the </w:t>
      </w:r>
      <w:bookmarkStart w:id="2116" w:name="d3e6874"/>
      <w:bookmarkEnd w:id="21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2117" w:name="d3e6877"/>
      <w:bookmarkEnd w:id="21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following rule applies.</w:t>
      </w:r>
    </w:p>
    <w:p w14:paraId="7879B2E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18" w:name="r-wantlist-base"/>
      <w:bookmarkStart w:id="2119" w:name="rule_6-1"/>
      <w:bookmarkEnd w:id="2118"/>
      <w:bookmarkEnd w:id="2119"/>
      <w:r w:rsidRPr="00C36773">
        <w:rPr>
          <w:rFonts w:ascii="Times New Roman" w:eastAsia="Times New Roman" w:hAnsi="Times New Roman" w:cs="Times New Roman"/>
          <w:b/>
          <w:bCs/>
          <w:color w:val="000000"/>
          <w:sz w:val="30"/>
          <w:szCs w:val="30"/>
        </w:rPr>
        <w:t>Rule 6-1. Wantlist Location</w:t>
      </w:r>
    </w:p>
    <w:p w14:paraId="6FD17A2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6-1] (WF-</w:t>
      </w:r>
      <w:commentRangeStart w:id="2120"/>
      <w:r w:rsidRPr="00C36773">
        <w:rPr>
          <w:rFonts w:ascii="Times New Roman" w:eastAsia="Times New Roman" w:hAnsi="Times New Roman" w:cs="Times New Roman"/>
          <w:b/>
          <w:bCs/>
          <w:color w:val="000000"/>
          <w:sz w:val="24"/>
          <w:szCs w:val="24"/>
        </w:rPr>
        <w:t>MPD</w:t>
      </w:r>
      <w:commentRangeEnd w:id="2120"/>
      <w:r w:rsidR="00293A17">
        <w:rPr>
          <w:rStyle w:val="CommentReference"/>
        </w:rPr>
        <w:commentReference w:id="2120"/>
      </w:r>
      <w:r w:rsidRPr="00C36773">
        <w:rPr>
          <w:rFonts w:ascii="Times New Roman" w:eastAsia="Times New Roman" w:hAnsi="Times New Roman" w:cs="Times New Roman"/>
          <w:b/>
          <w:bCs/>
          <w:color w:val="000000"/>
          <w:sz w:val="24"/>
          <w:szCs w:val="24"/>
        </w:rPr>
        <w:t>) (Constraint)</w:t>
      </w:r>
    </w:p>
    <w:p w14:paraId="5248C89E" w14:textId="200794B3"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present, a NIEM wantlist MUST reside within the root of the </w:t>
      </w:r>
      <w:del w:id="2121" w:author="Chipman, Charles" w:date="2019-01-29T12:12:00Z">
        <w:r w:rsidRPr="00C36773" w:rsidDel="00293A17">
          <w:rPr>
            <w:rFonts w:ascii="Times New Roman" w:eastAsia="Times New Roman" w:hAnsi="Times New Roman" w:cs="Times New Roman"/>
            <w:color w:val="000000"/>
            <w:sz w:val="24"/>
            <w:szCs w:val="24"/>
          </w:rPr>
          <w:delText xml:space="preserve">MPD </w:delText>
        </w:r>
      </w:del>
      <w:ins w:id="2122" w:author="Chipman, Charles" w:date="2019-01-29T12:12:00Z">
        <w:r w:rsidR="00293A17">
          <w:rPr>
            <w:rFonts w:ascii="Times New Roman" w:eastAsia="Times New Roman" w:hAnsi="Times New Roman" w:cs="Times New Roman"/>
            <w:color w:val="000000"/>
            <w:sz w:val="24"/>
            <w:szCs w:val="24"/>
          </w:rPr>
          <w:t>IEPD</w:t>
        </w:r>
        <w:r w:rsidR="00293A17"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subdirectory that groups and defines its corresponding subset schema document set (e.g., </w:t>
      </w:r>
      <w:r w:rsidRPr="00C36773">
        <w:rPr>
          <w:rFonts w:ascii="Courier New" w:eastAsia="Times New Roman" w:hAnsi="Courier New" w:cs="Courier New"/>
          <w:color w:val="000000"/>
          <w:sz w:val="19"/>
          <w:szCs w:val="19"/>
        </w:rPr>
        <w:t>niem</w:t>
      </w:r>
      <w:r w:rsidRPr="00C36773">
        <w:rPr>
          <w:rFonts w:ascii="Times New Roman" w:eastAsia="Times New Roman" w:hAnsi="Times New Roman" w:cs="Times New Roman"/>
          <w:color w:val="000000"/>
          <w:sz w:val="24"/>
          <w:szCs w:val="24"/>
        </w:rPr>
        <w:t>).</w:t>
      </w:r>
    </w:p>
    <w:p w14:paraId="4D453F1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23" w:name="Business-Rules"/>
      <w:bookmarkStart w:id="2124" w:name="section_6.2"/>
      <w:bookmarkEnd w:id="2123"/>
      <w:bookmarkEnd w:id="2124"/>
      <w:r w:rsidRPr="00C36773">
        <w:rPr>
          <w:rFonts w:ascii="Times New Roman" w:eastAsia="Times New Roman" w:hAnsi="Times New Roman" w:cs="Times New Roman"/>
          <w:b/>
          <w:bCs/>
          <w:color w:val="000000"/>
          <w:sz w:val="30"/>
          <w:szCs w:val="30"/>
        </w:rPr>
        <w:t>6.2. Business Rules</w:t>
      </w:r>
    </w:p>
    <w:p w14:paraId="74936D6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simplicity and consistency, NIEM employs a profile of the XML Schema language </w:t>
      </w:r>
      <w:hyperlink r:id="rId191" w:anchor="W3-XML-Schema-Structures" w:history="1">
        <w:r w:rsidRPr="00C36773">
          <w:rPr>
            <w:rFonts w:ascii="Times New Roman" w:eastAsia="Times New Roman" w:hAnsi="Times New Roman" w:cs="Times New Roman"/>
            <w:b/>
            <w:bCs/>
            <w:color w:val="000000"/>
            <w:sz w:val="24"/>
            <w:szCs w:val="24"/>
            <w:shd w:val="clear" w:color="auto" w:fill="FFFFFF"/>
          </w:rPr>
          <w:t>[W3C XML Schema Part 1 Structures]</w:t>
        </w:r>
      </w:hyperlink>
      <w:r w:rsidRPr="00C36773">
        <w:rPr>
          <w:rFonts w:ascii="Times New Roman" w:eastAsia="Times New Roman" w:hAnsi="Times New Roman" w:cs="Times New Roman"/>
          <w:color w:val="000000"/>
          <w:sz w:val="24"/>
          <w:szCs w:val="24"/>
        </w:rPr>
        <w:t xml:space="preserve">, </w:t>
      </w:r>
      <w:hyperlink r:id="rId192" w:anchor="W3-XML-Schema-Datatypes" w:history="1">
        <w:r w:rsidRPr="00C36773">
          <w:rPr>
            <w:rFonts w:ascii="Times New Roman" w:eastAsia="Times New Roman" w:hAnsi="Times New Roman" w:cs="Times New Roman"/>
            <w:b/>
            <w:bCs/>
            <w:color w:val="000000"/>
            <w:sz w:val="24"/>
            <w:szCs w:val="24"/>
            <w:shd w:val="clear" w:color="auto" w:fill="FFFFFF"/>
          </w:rPr>
          <w:t>[W3C XML Schema Part 2 Datatypes]</w:t>
        </w:r>
      </w:hyperlink>
      <w:r w:rsidRPr="00C36773">
        <w:rPr>
          <w:rFonts w:ascii="Times New Roman" w:eastAsia="Times New Roman" w:hAnsi="Times New Roman" w:cs="Times New Roman"/>
          <w:color w:val="000000"/>
          <w:sz w:val="24"/>
          <w:szCs w:val="24"/>
        </w:rPr>
        <w:t xml:space="preserve">. Thus, some constraints on NIEM XML documents cannot be enforced by NIEM. </w:t>
      </w:r>
      <w:bookmarkStart w:id="2125" w:name="d3e6907"/>
      <w:bookmarkEnd w:id="21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"definition_constraint_schema_document_set"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Constraint schema document 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provide a convenient technique for enforcing some additional constraints. </w:t>
      </w:r>
      <w:r w:rsidRPr="00C36773">
        <w:rPr>
          <w:rFonts w:ascii="Times New Roman" w:eastAsia="Times New Roman" w:hAnsi="Times New Roman" w:cs="Times New Roman"/>
          <w:color w:val="000000"/>
          <w:sz w:val="24"/>
          <w:szCs w:val="24"/>
        </w:rPr>
        <w:lastRenderedPageBreak/>
        <w:t>However, even the full XML Schema language cannot validate and enforce all possible constraints that may be required of an XML document.</w:t>
      </w:r>
    </w:p>
    <w:p w14:paraId="56D95D96" w14:textId="73E850FE"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So, NIEM allows (even encourages) the use of formal or informal </w:t>
      </w:r>
      <w:bookmarkStart w:id="2126" w:name="d3e6913"/>
      <w:bookmarkEnd w:id="21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help define or constrain </w:t>
      </w:r>
      <w:del w:id="2127" w:author="Chipman, Charles" w:date="2019-01-29T12:13:00Z">
        <w:r w:rsidRPr="00C36773" w:rsidDel="00293A17">
          <w:rPr>
            <w:rFonts w:ascii="Times New Roman" w:eastAsia="Times New Roman" w:hAnsi="Times New Roman" w:cs="Times New Roman"/>
            <w:color w:val="000000"/>
            <w:sz w:val="24"/>
            <w:szCs w:val="24"/>
          </w:rPr>
          <w:delText>MPDs (in p</w:delText>
        </w:r>
      </w:del>
      <w:del w:id="2128" w:author="Chipman, Charles" w:date="2019-01-29T12:14:00Z">
        <w:r w:rsidRPr="00C36773" w:rsidDel="00293A17">
          <w:rPr>
            <w:rFonts w:ascii="Times New Roman" w:eastAsia="Times New Roman" w:hAnsi="Times New Roman" w:cs="Times New Roman"/>
            <w:color w:val="000000"/>
            <w:sz w:val="24"/>
            <w:szCs w:val="24"/>
          </w:rPr>
          <w:delText xml:space="preserve">articular </w:delText>
        </w:r>
      </w:del>
      <w:r w:rsidRPr="00C36773">
        <w:rPr>
          <w:rFonts w:ascii="Times New Roman" w:eastAsia="Times New Roman" w:hAnsi="Times New Roman" w:cs="Times New Roman"/>
          <w:color w:val="000000"/>
          <w:sz w:val="24"/>
          <w:szCs w:val="24"/>
        </w:rPr>
        <w:t>IEPDs</w:t>
      </w:r>
      <w:del w:id="2129" w:author="Chipman, Charles" w:date="2019-01-29T12:14:00Z">
        <w:r w:rsidRPr="00C36773" w:rsidDel="00293A17">
          <w:rPr>
            <w:rFonts w:ascii="Times New Roman" w:eastAsia="Times New Roman" w:hAnsi="Times New Roman" w:cs="Times New Roman"/>
            <w:color w:val="000000"/>
            <w:sz w:val="24"/>
            <w:szCs w:val="24"/>
          </w:rPr>
          <w:delText>)</w:delText>
        </w:r>
      </w:del>
      <w:r w:rsidRPr="00C36773">
        <w:rPr>
          <w:rFonts w:ascii="Times New Roman" w:eastAsia="Times New Roman" w:hAnsi="Times New Roman" w:cs="Times New Roman"/>
          <w:color w:val="000000"/>
          <w:sz w:val="24"/>
          <w:szCs w:val="24"/>
        </w:rPr>
        <w:t>.</w:t>
      </w:r>
    </w:p>
    <w:p w14:paraId="6BE83ADA"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30" w:name="definition_business_rules"/>
      <w:bookmarkEnd w:id="2130"/>
      <w:r w:rsidRPr="00C36773">
        <w:rPr>
          <w:rFonts w:ascii="Times New Roman" w:eastAsia="Times New Roman" w:hAnsi="Times New Roman" w:cs="Times New Roman"/>
          <w:b/>
          <w:bCs/>
          <w:color w:val="000000"/>
          <w:sz w:val="24"/>
          <w:szCs w:val="24"/>
        </w:rPr>
        <w:t>[Definition: business rules]</w:t>
      </w:r>
    </w:p>
    <w:p w14:paraId="4726A49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Formal or informal statements that describe business policy or procedure, and in doing so define or constrain some aspect of a process or procedure in order to impose control.</w:t>
      </w:r>
    </w:p>
    <w:bookmarkStart w:id="2131" w:name="d3e6924"/>
    <w:bookmarkEnd w:id="2131"/>
    <w:p w14:paraId="30854E8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2132" w:name="d3e6927"/>
      <w:bookmarkEnd w:id="213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use a </w:t>
      </w:r>
      <w:bookmarkStart w:id="2133" w:name="d3e6930"/>
      <w:bookmarkEnd w:id="213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"definition_Schematron_schema"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Schematron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hyperlink r:id="rId193"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or any other formal representation for </w:t>
      </w:r>
      <w:bookmarkStart w:id="2134" w:name="d3e6935"/>
      <w:bookmarkEnd w:id="21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522A627"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35" w:name="definition_business_rule_schema"/>
      <w:bookmarkEnd w:id="2135"/>
      <w:r w:rsidRPr="00C36773">
        <w:rPr>
          <w:rFonts w:ascii="Times New Roman" w:eastAsia="Times New Roman" w:hAnsi="Times New Roman" w:cs="Times New Roman"/>
          <w:b/>
          <w:bCs/>
          <w:color w:val="000000"/>
          <w:sz w:val="24"/>
          <w:szCs w:val="24"/>
        </w:rPr>
        <w:t>[Definition: business rule schema]</w:t>
      </w:r>
    </w:p>
    <w:p w14:paraId="1D4CEB7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artifact that contains </w:t>
      </w:r>
      <w:bookmarkStart w:id="2136" w:name="d3e6943"/>
      <w:bookmarkEnd w:id="213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"definition_business_rules"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2AF281D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37" w:name="definition_Schematron_schema"/>
      <w:bookmarkEnd w:id="2137"/>
      <w:r w:rsidRPr="00C36773">
        <w:rPr>
          <w:rFonts w:ascii="Times New Roman" w:eastAsia="Times New Roman" w:hAnsi="Times New Roman" w:cs="Times New Roman"/>
          <w:b/>
          <w:bCs/>
          <w:color w:val="000000"/>
          <w:sz w:val="24"/>
          <w:szCs w:val="24"/>
        </w:rPr>
        <w:t>[Definition: Schematron schema]</w:t>
      </w:r>
    </w:p>
    <w:p w14:paraId="346BB267"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w:t>
      </w:r>
      <w:bookmarkStart w:id="2138" w:name="d3e6953"/>
      <w:bookmarkEnd w:id="213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"definition_business_rule_schema"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business rule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that adheres to </w:t>
      </w:r>
      <w:hyperlink r:id="rId194" w:anchor="ISO-Schematron" w:history="1">
        <w:r w:rsidRPr="00C36773">
          <w:rPr>
            <w:rFonts w:ascii="Times New Roman" w:eastAsia="Times New Roman" w:hAnsi="Times New Roman" w:cs="Times New Roman"/>
            <w:b/>
            <w:bCs/>
            <w:color w:val="000000"/>
            <w:sz w:val="24"/>
            <w:szCs w:val="24"/>
            <w:shd w:val="clear" w:color="auto" w:fill="EEEEEE"/>
          </w:rPr>
          <w:t>[ISO Schematron]</w:t>
        </w:r>
      </w:hyperlink>
      <w:r w:rsidRPr="00C36773">
        <w:rPr>
          <w:rFonts w:ascii="Times New Roman" w:eastAsia="Times New Roman" w:hAnsi="Times New Roman" w:cs="Times New Roman"/>
          <w:color w:val="000000"/>
          <w:sz w:val="24"/>
          <w:szCs w:val="24"/>
        </w:rPr>
        <w:t>.</w:t>
      </w:r>
    </w:p>
    <w:p w14:paraId="22A7F41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39" w:name="Organization-Packaging-Other-Criteria"/>
      <w:bookmarkStart w:id="2140" w:name="section_7"/>
      <w:bookmarkEnd w:id="2139"/>
      <w:bookmarkEnd w:id="2140"/>
      <w:r w:rsidRPr="00C36773">
        <w:rPr>
          <w:rFonts w:ascii="Times New Roman" w:eastAsia="Times New Roman" w:hAnsi="Times New Roman" w:cs="Times New Roman"/>
          <w:b/>
          <w:bCs/>
          <w:color w:val="000000"/>
          <w:sz w:val="30"/>
          <w:szCs w:val="30"/>
        </w:rPr>
        <w:t>7. Organization, Packaging, and Other Criteria</w:t>
      </w:r>
    </w:p>
    <w:p w14:paraId="204B9B3A" w14:textId="14646064"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141"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142"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logical set of electronic files aggregated and organized to fulfill a specific purpose in NIEM. Directory organization and packaging of an </w:t>
      </w:r>
      <w:del w:id="2143"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144"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should be designed around major themes in NIEM: reuse, sharing, interoperability, and efficiency.</w:t>
      </w:r>
    </w:p>
    <w:p w14:paraId="0F8ED27F" w14:textId="70DAAE8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45" w:name="r-mpd-archive"/>
      <w:bookmarkStart w:id="2146" w:name="rule_7-1"/>
      <w:bookmarkEnd w:id="2145"/>
      <w:bookmarkEnd w:id="2146"/>
      <w:r w:rsidRPr="00C36773">
        <w:rPr>
          <w:rFonts w:ascii="Times New Roman" w:eastAsia="Times New Roman" w:hAnsi="Times New Roman" w:cs="Times New Roman"/>
          <w:b/>
          <w:bCs/>
          <w:color w:val="000000"/>
          <w:sz w:val="30"/>
          <w:szCs w:val="30"/>
        </w:rPr>
        <w:t xml:space="preserve">Rule 7-1. An </w:t>
      </w:r>
      <w:del w:id="2147" w:author="Chipman, Charles" w:date="2019-01-29T12:15:00Z">
        <w:r w:rsidRPr="00C36773" w:rsidDel="00297481">
          <w:rPr>
            <w:rFonts w:ascii="Times New Roman" w:eastAsia="Times New Roman" w:hAnsi="Times New Roman" w:cs="Times New Roman"/>
            <w:b/>
            <w:bCs/>
            <w:color w:val="000000"/>
            <w:sz w:val="30"/>
            <w:szCs w:val="30"/>
          </w:rPr>
          <w:delText xml:space="preserve">MPD </w:delText>
        </w:r>
      </w:del>
      <w:ins w:id="2148" w:author="Chipman, Charles" w:date="2019-01-29T12:15:00Z">
        <w:r w:rsidR="00297481">
          <w:rPr>
            <w:rFonts w:ascii="Times New Roman" w:eastAsia="Times New Roman" w:hAnsi="Times New Roman" w:cs="Times New Roman"/>
            <w:b/>
            <w:bCs/>
            <w:color w:val="000000"/>
            <w:sz w:val="30"/>
            <w:szCs w:val="30"/>
          </w:rPr>
          <w:t>IEPD</w:t>
        </w:r>
        <w:r w:rsidR="00297481"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in ZIP File Format Preserves Logical Directory Structure.</w:t>
      </w:r>
    </w:p>
    <w:p w14:paraId="752DFE1E"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7-1] (</w:t>
      </w:r>
      <w:commentRangeStart w:id="2149"/>
      <w:r w:rsidRPr="00C36773">
        <w:rPr>
          <w:rFonts w:ascii="Times New Roman" w:eastAsia="Times New Roman" w:hAnsi="Times New Roman" w:cs="Times New Roman"/>
          <w:b/>
          <w:bCs/>
          <w:color w:val="000000"/>
          <w:sz w:val="24"/>
          <w:szCs w:val="24"/>
        </w:rPr>
        <w:t>WF-MPD</w:t>
      </w:r>
      <w:commentRangeEnd w:id="2149"/>
      <w:r w:rsidR="00297481">
        <w:rPr>
          <w:rStyle w:val="CommentReference"/>
        </w:rPr>
        <w:commentReference w:id="2149"/>
      </w:r>
      <w:r w:rsidRPr="00C36773">
        <w:rPr>
          <w:rFonts w:ascii="Times New Roman" w:eastAsia="Times New Roman" w:hAnsi="Times New Roman" w:cs="Times New Roman"/>
          <w:b/>
          <w:bCs/>
          <w:color w:val="000000"/>
          <w:sz w:val="24"/>
          <w:szCs w:val="24"/>
        </w:rPr>
        <w:t>) (Constraint)</w:t>
      </w:r>
    </w:p>
    <w:p w14:paraId="007AB6A5" w14:textId="33E37F66"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150" w:author="Chipman, Charles" w:date="2019-01-29T12:15:00Z">
        <w:r w:rsidRPr="00C36773" w:rsidDel="00297481">
          <w:rPr>
            <w:rFonts w:ascii="Times New Roman" w:eastAsia="Times New Roman" w:hAnsi="Times New Roman" w:cs="Times New Roman"/>
            <w:color w:val="000000"/>
            <w:sz w:val="24"/>
            <w:szCs w:val="24"/>
          </w:rPr>
          <w:delText xml:space="preserve">MPD </w:delText>
        </w:r>
      </w:del>
      <w:ins w:id="2151" w:author="Chipman, Charles" w:date="2019-01-29T12:15: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 </w:t>
      </w:r>
      <w:bookmarkStart w:id="2152" w:name="d3e6981"/>
      <w:bookmarkEnd w:id="215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7EBD8139" w14:textId="2480505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XSD and XML </w:t>
      </w:r>
      <w:bookmarkStart w:id="2153" w:name="d3e6989"/>
      <w:bookmarkEnd w:id="215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artifacts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an </w:t>
      </w:r>
      <w:del w:id="2154" w:author="Chipman, Charles" w:date="2019-01-29T12:16:00Z">
        <w:r w:rsidRPr="00C36773" w:rsidDel="00297481">
          <w:rPr>
            <w:rFonts w:ascii="Times New Roman" w:eastAsia="Times New Roman" w:hAnsi="Times New Roman" w:cs="Times New Roman"/>
            <w:color w:val="000000"/>
            <w:sz w:val="24"/>
            <w:szCs w:val="24"/>
          </w:rPr>
          <w:delText xml:space="preserve">MPD </w:delText>
        </w:r>
      </w:del>
      <w:ins w:id="2155" w:author="Chipman, Charles" w:date="2019-01-29T12:16:00Z">
        <w:r w:rsidR="00297481">
          <w:rPr>
            <w:rFonts w:ascii="Times New Roman" w:eastAsia="Times New Roman" w:hAnsi="Times New Roman" w:cs="Times New Roman"/>
            <w:color w:val="000000"/>
            <w:sz w:val="24"/>
            <w:szCs w:val="24"/>
          </w:rPr>
          <w:t>IEPD</w:t>
        </w:r>
        <w:r w:rsidR="00297481"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valid for both XML Schema and NIEM. This also implies these artifacts must adhere to applicable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156" w:author="Chipman, Charles" w:date="2019-01-29T12:18:00Z">
        <w:r w:rsidRPr="00C36773" w:rsidDel="008524F9">
          <w:rPr>
            <w:rFonts w:ascii="Times New Roman" w:eastAsia="Times New Roman" w:hAnsi="Times New Roman" w:cs="Times New Roman"/>
            <w:b/>
            <w:bCs/>
            <w:color w:val="000000"/>
            <w:sz w:val="24"/>
            <w:szCs w:val="24"/>
            <w:shd w:val="clear" w:color="auto" w:fill="FFFFFF"/>
          </w:rPr>
          <w:delText>3</w:delText>
        </w:r>
      </w:del>
      <w:ins w:id="2157" w:author="Chipman, Charles" w:date="2019-01-29T12:18:00Z">
        <w:r w:rsidR="008524F9">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conformance target rules.</w:t>
      </w:r>
    </w:p>
    <w:p w14:paraId="47136B22"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58" w:name="r-mpd-conform-tgts"/>
      <w:bookmarkStart w:id="2159" w:name="rule_7-2"/>
      <w:bookmarkEnd w:id="2158"/>
      <w:bookmarkEnd w:id="2159"/>
      <w:r w:rsidRPr="00C36773">
        <w:rPr>
          <w:rFonts w:ascii="Times New Roman" w:eastAsia="Times New Roman" w:hAnsi="Times New Roman" w:cs="Times New Roman"/>
          <w:b/>
          <w:bCs/>
          <w:color w:val="000000"/>
          <w:sz w:val="30"/>
          <w:szCs w:val="30"/>
        </w:rPr>
        <w:t>Rule 7-2. XSD and XML Documents Conform to Applicable NDR Conformance Targets</w:t>
      </w:r>
    </w:p>
    <w:p w14:paraId="4F01CD4B"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7-2] (</w:t>
      </w:r>
      <w:commentRangeStart w:id="2160"/>
      <w:r w:rsidRPr="00C36773">
        <w:rPr>
          <w:rFonts w:ascii="Times New Roman" w:eastAsia="Times New Roman" w:hAnsi="Times New Roman" w:cs="Times New Roman"/>
          <w:b/>
          <w:bCs/>
          <w:color w:val="000000"/>
          <w:sz w:val="24"/>
          <w:szCs w:val="24"/>
        </w:rPr>
        <w:t>WF-MPD</w:t>
      </w:r>
      <w:commentRangeEnd w:id="2160"/>
      <w:r w:rsidR="008524F9">
        <w:rPr>
          <w:rStyle w:val="CommentReference"/>
        </w:rPr>
        <w:commentReference w:id="2160"/>
      </w:r>
      <w:r w:rsidRPr="00C36773">
        <w:rPr>
          <w:rFonts w:ascii="Times New Roman" w:eastAsia="Times New Roman" w:hAnsi="Times New Roman" w:cs="Times New Roman"/>
          <w:b/>
          <w:bCs/>
          <w:color w:val="000000"/>
          <w:sz w:val="24"/>
          <w:szCs w:val="24"/>
        </w:rPr>
        <w:t>) (Constraint)</w:t>
      </w:r>
    </w:p>
    <w:p w14:paraId="132D9D33" w14:textId="0BE4B604"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 </w:t>
      </w:r>
      <w:del w:id="2161" w:author="Chipman, Charles" w:date="2019-01-29T12:18:00Z">
        <w:r w:rsidRPr="00C36773" w:rsidDel="008524F9">
          <w:rPr>
            <w:rFonts w:ascii="Times New Roman" w:eastAsia="Times New Roman" w:hAnsi="Times New Roman" w:cs="Times New Roman"/>
            <w:color w:val="000000"/>
            <w:sz w:val="24"/>
            <w:szCs w:val="24"/>
          </w:rPr>
          <w:delText>MPD</w:delText>
        </w:r>
      </w:del>
      <w:ins w:id="2162" w:author="Chipman, Charles" w:date="2019-01-29T12:18: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each XML schema document (XSD) or instance XML document (XML) artifact that uses a conformance targets attribute (as defined by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"NIEM-CTAS"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Conformance Targets Attribute Specification </w:t>
      </w:r>
      <w:del w:id="2163" w:author="Chipman, Charles" w:date="2019-01-29T12:18:00Z">
        <w:r w:rsidRPr="00C36773" w:rsidDel="008524F9">
          <w:rPr>
            <w:rFonts w:ascii="Times New Roman" w:eastAsia="Times New Roman" w:hAnsi="Times New Roman" w:cs="Times New Roman"/>
            <w:b/>
            <w:bCs/>
            <w:color w:val="000000"/>
            <w:sz w:val="24"/>
            <w:szCs w:val="24"/>
            <w:shd w:val="clear" w:color="auto" w:fill="EEEEEE"/>
          </w:rPr>
          <w:delText>3</w:delText>
        </w:r>
      </w:del>
      <w:ins w:id="2164" w:author="Chipman, Charles" w:date="2019-01-29T12:18:00Z">
        <w:r w:rsidR="008524F9">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MUST satisfy the </w:t>
      </w:r>
      <w:r w:rsidR="00CC710C">
        <w:rPr>
          <w:rFonts w:ascii="Times New Roman" w:eastAsia="Times New Roman" w:hAnsi="Times New Roman" w:cs="Times New Roman"/>
          <w:b/>
          <w:bCs/>
          <w:color w:val="000000"/>
          <w:sz w:val="24"/>
          <w:szCs w:val="24"/>
          <w:shd w:val="clear" w:color="auto" w:fill="EEEEEE"/>
        </w:rPr>
        <w:fldChar w:fldCharType="begin"/>
      </w:r>
      <w:r w:rsidR="00CC710C">
        <w:rPr>
          <w:rFonts w:ascii="Times New Roman" w:eastAsia="Times New Roman" w:hAnsi="Times New Roman" w:cs="Times New Roman"/>
          <w:b/>
          <w:bCs/>
          <w:color w:val="000000"/>
          <w:sz w:val="24"/>
          <w:szCs w:val="24"/>
          <w:shd w:val="clear" w:color="auto" w:fill="EEEEEE"/>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EEEEEE"/>
        </w:rPr>
        <w:fldChar w:fldCharType="separate"/>
      </w:r>
      <w:r w:rsidRPr="00C36773">
        <w:rPr>
          <w:rFonts w:ascii="Times New Roman" w:eastAsia="Times New Roman" w:hAnsi="Times New Roman" w:cs="Times New Roman"/>
          <w:b/>
          <w:bCs/>
          <w:color w:val="000000"/>
          <w:sz w:val="24"/>
          <w:szCs w:val="24"/>
          <w:shd w:val="clear" w:color="auto" w:fill="EEEEEE"/>
        </w:rPr>
        <w:t xml:space="preserve">[NIEM Naming and Design Rules </w:t>
      </w:r>
      <w:del w:id="2165" w:author="Chipman, Charles" w:date="2019-01-29T12:18:00Z">
        <w:r w:rsidRPr="00C36773" w:rsidDel="008524F9">
          <w:rPr>
            <w:rFonts w:ascii="Times New Roman" w:eastAsia="Times New Roman" w:hAnsi="Times New Roman" w:cs="Times New Roman"/>
            <w:b/>
            <w:bCs/>
            <w:color w:val="000000"/>
            <w:sz w:val="24"/>
            <w:szCs w:val="24"/>
            <w:shd w:val="clear" w:color="auto" w:fill="EEEEEE"/>
          </w:rPr>
          <w:delText>3</w:delText>
        </w:r>
      </w:del>
      <w:ins w:id="2166" w:author="Chipman, Charles" w:date="2019-01-29T12:18:00Z">
        <w:r w:rsidR="008524F9">
          <w:rPr>
            <w:rFonts w:ascii="Times New Roman" w:eastAsia="Times New Roman" w:hAnsi="Times New Roman" w:cs="Times New Roman"/>
            <w:b/>
            <w:bCs/>
            <w:color w:val="000000"/>
            <w:sz w:val="24"/>
            <w:szCs w:val="24"/>
            <w:shd w:val="clear" w:color="auto" w:fill="EEEEEE"/>
          </w:rPr>
          <w:t>4</w:t>
        </w:r>
      </w:ins>
      <w:r w:rsidRPr="00C36773">
        <w:rPr>
          <w:rFonts w:ascii="Times New Roman" w:eastAsia="Times New Roman" w:hAnsi="Times New Roman" w:cs="Times New Roman"/>
          <w:b/>
          <w:bCs/>
          <w:color w:val="000000"/>
          <w:sz w:val="24"/>
          <w:szCs w:val="24"/>
          <w:shd w:val="clear" w:color="auto" w:fill="EEEEEE"/>
        </w:rPr>
        <w:t>.0]</w:t>
      </w:r>
      <w:r w:rsidR="00CC710C">
        <w:rPr>
          <w:rFonts w:ascii="Times New Roman" w:eastAsia="Times New Roman" w:hAnsi="Times New Roman" w:cs="Times New Roman"/>
          <w:b/>
          <w:bCs/>
          <w:color w:val="000000"/>
          <w:sz w:val="24"/>
          <w:szCs w:val="24"/>
          <w:shd w:val="clear" w:color="auto" w:fill="EEEEEE"/>
        </w:rPr>
        <w:fldChar w:fldCharType="end"/>
      </w:r>
      <w:r w:rsidRPr="00C36773">
        <w:rPr>
          <w:rFonts w:ascii="Times New Roman" w:eastAsia="Times New Roman" w:hAnsi="Times New Roman" w:cs="Times New Roman"/>
          <w:color w:val="000000"/>
          <w:sz w:val="24"/>
          <w:szCs w:val="24"/>
        </w:rPr>
        <w:t xml:space="preserve"> rules for the conformance targets it declares.</w:t>
      </w:r>
    </w:p>
    <w:p w14:paraId="57F47708" w14:textId="722FE03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del w:id="2167" w:author="Chipman, Charles" w:date="2019-01-29T12:18:00Z">
        <w:r w:rsidRPr="00C36773" w:rsidDel="008524F9">
          <w:rPr>
            <w:rFonts w:ascii="Times New Roman" w:eastAsia="Times New Roman" w:hAnsi="Times New Roman" w:cs="Times New Roman"/>
            <w:color w:val="000000"/>
            <w:sz w:val="24"/>
            <w:szCs w:val="24"/>
          </w:rPr>
          <w:delText xml:space="preserve">NIEM releases and domain updates maintain a relatively consistent directory organization </w:delText>
        </w:r>
        <w:r w:rsidR="00CC710C" w:rsidDel="008524F9">
          <w:rPr>
            <w:rFonts w:ascii="Times New Roman" w:eastAsia="Times New Roman" w:hAnsi="Times New Roman" w:cs="Times New Roman"/>
            <w:b/>
            <w:bCs/>
            <w:color w:val="000000"/>
            <w:sz w:val="24"/>
            <w:szCs w:val="24"/>
            <w:shd w:val="clear" w:color="auto" w:fill="FFFFFF"/>
          </w:rPr>
          <w:fldChar w:fldCharType="begin"/>
        </w:r>
        <w:r w:rsidR="00CC710C" w:rsidDel="008524F9">
          <w:rPr>
            <w:rFonts w:ascii="Times New Roman" w:eastAsia="Times New Roman" w:hAnsi="Times New Roman" w:cs="Times New Roman"/>
            <w:b/>
            <w:bCs/>
            <w:color w:val="000000"/>
            <w:sz w:val="24"/>
            <w:szCs w:val="24"/>
            <w:shd w:val="clear" w:color="auto" w:fill="FFFFFF"/>
          </w:rPr>
          <w:delInstrText xml:space="preserve"> HYPERLINK "file:///C:\\Users\\cchipman6\\Documents\\NIEM\\Specifications\\MPD\\model-package-description-3.0.1.htm" \l "NIEM-DomainUpdate" </w:delInstrText>
        </w:r>
        <w:r w:rsidR="00CC710C" w:rsidDel="008524F9">
          <w:rPr>
            <w:rFonts w:ascii="Times New Roman" w:eastAsia="Times New Roman" w:hAnsi="Times New Roman" w:cs="Times New Roman"/>
            <w:b/>
            <w:bCs/>
            <w:color w:val="000000"/>
            <w:sz w:val="24"/>
            <w:szCs w:val="24"/>
            <w:shd w:val="clear" w:color="auto" w:fill="FFFFFF"/>
          </w:rPr>
          <w:fldChar w:fldCharType="separate"/>
        </w:r>
        <w:r w:rsidRPr="00C36773" w:rsidDel="008524F9">
          <w:rPr>
            <w:rFonts w:ascii="Times New Roman" w:eastAsia="Times New Roman" w:hAnsi="Times New Roman" w:cs="Times New Roman"/>
            <w:b/>
            <w:bCs/>
            <w:color w:val="000000"/>
            <w:sz w:val="24"/>
            <w:szCs w:val="24"/>
            <w:shd w:val="clear" w:color="auto" w:fill="FFFFFF"/>
          </w:rPr>
          <w:delText>[NIEM Domain Update Specification 1.0]</w:delText>
        </w:r>
        <w:r w:rsidR="00CC710C" w:rsidDel="008524F9">
          <w:rPr>
            <w:rFonts w:ascii="Times New Roman" w:eastAsia="Times New Roman" w:hAnsi="Times New Roman" w:cs="Times New Roman"/>
            <w:b/>
            <w:bCs/>
            <w:color w:val="000000"/>
            <w:sz w:val="24"/>
            <w:szCs w:val="24"/>
            <w:shd w:val="clear" w:color="auto" w:fill="FFFFFF"/>
          </w:rPr>
          <w:fldChar w:fldCharType="end"/>
        </w:r>
        <w:r w:rsidRPr="00C36773" w:rsidDel="008524F9">
          <w:rPr>
            <w:rFonts w:ascii="Times New Roman" w:eastAsia="Times New Roman" w:hAnsi="Times New Roman" w:cs="Times New Roman"/>
            <w:color w:val="000000"/>
            <w:sz w:val="24"/>
            <w:szCs w:val="24"/>
          </w:rPr>
          <w:delText>. But t</w:delText>
        </w:r>
      </w:del>
      <w:ins w:id="2168" w:author="Chipman, Charles" w:date="2019-01-29T12:18:00Z">
        <w:r w:rsidR="008524F9">
          <w:rPr>
            <w:rFonts w:ascii="Times New Roman" w:eastAsia="Times New Roman" w:hAnsi="Times New Roman" w:cs="Times New Roman"/>
            <w:color w:val="000000"/>
            <w:sz w:val="24"/>
            <w:szCs w:val="24"/>
          </w:rPr>
          <w:t>T</w:t>
        </w:r>
      </w:ins>
      <w:r w:rsidRPr="00C36773">
        <w:rPr>
          <w:rFonts w:ascii="Times New Roman" w:eastAsia="Times New Roman" w:hAnsi="Times New Roman" w:cs="Times New Roman"/>
          <w:color w:val="000000"/>
          <w:sz w:val="24"/>
          <w:szCs w:val="24"/>
        </w:rPr>
        <w:t xml:space="preserve">here are many ways to organize </w:t>
      </w:r>
      <w:bookmarkStart w:id="2169" w:name="d3e7016"/>
      <w:bookmarkEnd w:id="21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directories that may depend on a number of factors including (not limited to) business purpose and complexity. For this reason, strict rules for </w:t>
      </w:r>
      <w:bookmarkStart w:id="2170" w:name="d3e7019"/>
      <w:bookmarkEnd w:id="21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directory structure are difficult to establish. Therefore, </w:t>
      </w:r>
      <w:bookmarkStart w:id="2171" w:name="d3e7022"/>
      <w:bookmarkEnd w:id="21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58874F03" w14:textId="74F34BE3"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bookmarkStart w:id="2172" w:name="definition_MPD_root_directory"/>
      <w:bookmarkEnd w:id="2172"/>
      <w:r w:rsidRPr="00C36773">
        <w:rPr>
          <w:rFonts w:ascii="Times New Roman" w:eastAsia="Times New Roman" w:hAnsi="Times New Roman" w:cs="Times New Roman"/>
          <w:b/>
          <w:bCs/>
          <w:color w:val="000000"/>
          <w:sz w:val="24"/>
          <w:szCs w:val="24"/>
        </w:rPr>
        <w:t xml:space="preserve">[Definition: </w:t>
      </w:r>
      <w:del w:id="2173" w:author="Chipman, Charles" w:date="2019-01-29T12:19:00Z">
        <w:r w:rsidRPr="00C36773" w:rsidDel="008524F9">
          <w:rPr>
            <w:rFonts w:ascii="Times New Roman" w:eastAsia="Times New Roman" w:hAnsi="Times New Roman" w:cs="Times New Roman"/>
            <w:b/>
            <w:bCs/>
            <w:color w:val="000000"/>
            <w:sz w:val="24"/>
            <w:szCs w:val="24"/>
          </w:rPr>
          <w:delText xml:space="preserve">MPD </w:delText>
        </w:r>
      </w:del>
      <w:ins w:id="2174" w:author="Chipman, Charles" w:date="2019-01-29T12:19:00Z">
        <w:r w:rsidR="008524F9">
          <w:rPr>
            <w:rFonts w:ascii="Times New Roman" w:eastAsia="Times New Roman" w:hAnsi="Times New Roman" w:cs="Times New Roman"/>
            <w:b/>
            <w:bCs/>
            <w:color w:val="000000"/>
            <w:sz w:val="24"/>
            <w:szCs w:val="24"/>
          </w:rPr>
          <w:t>IEPD</w:t>
        </w:r>
        <w:r w:rsidR="008524F9" w:rsidRPr="00C36773">
          <w:rPr>
            <w:rFonts w:ascii="Times New Roman" w:eastAsia="Times New Roman" w:hAnsi="Times New Roman" w:cs="Times New Roman"/>
            <w:b/>
            <w:bCs/>
            <w:color w:val="000000"/>
            <w:sz w:val="24"/>
            <w:szCs w:val="24"/>
          </w:rPr>
          <w:t xml:space="preserve"> </w:t>
        </w:r>
      </w:ins>
      <w:r w:rsidRPr="00C36773">
        <w:rPr>
          <w:rFonts w:ascii="Times New Roman" w:eastAsia="Times New Roman" w:hAnsi="Times New Roman" w:cs="Times New Roman"/>
          <w:b/>
          <w:bCs/>
          <w:color w:val="000000"/>
          <w:sz w:val="24"/>
          <w:szCs w:val="24"/>
        </w:rPr>
        <w:t>root directory]</w:t>
      </w:r>
    </w:p>
    <w:p w14:paraId="59EF0F83" w14:textId="7F2C45A1"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top level file directory relative to all </w:t>
      </w:r>
      <w:del w:id="2175"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76"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artifacts and subdirectories.</w:t>
      </w:r>
    </w:p>
    <w:p w14:paraId="4333043C" w14:textId="2B7892F0"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77" w:name="r-mpd-archive-one-root"/>
      <w:bookmarkStart w:id="2178" w:name="rule_7-3"/>
      <w:bookmarkEnd w:id="2177"/>
      <w:bookmarkEnd w:id="2178"/>
      <w:r w:rsidRPr="00C36773">
        <w:rPr>
          <w:rFonts w:ascii="Times New Roman" w:eastAsia="Times New Roman" w:hAnsi="Times New Roman" w:cs="Times New Roman"/>
          <w:b/>
          <w:bCs/>
          <w:color w:val="000000"/>
          <w:sz w:val="30"/>
          <w:szCs w:val="30"/>
        </w:rPr>
        <w:t xml:space="preserve">Rule 7-3. </w:t>
      </w:r>
      <w:del w:id="2179" w:author="Chipman, Charles" w:date="2019-01-29T12:20:00Z">
        <w:r w:rsidRPr="00C36773" w:rsidDel="008524F9">
          <w:rPr>
            <w:rFonts w:ascii="Times New Roman" w:eastAsia="Times New Roman" w:hAnsi="Times New Roman" w:cs="Times New Roman"/>
            <w:b/>
            <w:bCs/>
            <w:color w:val="000000"/>
            <w:sz w:val="30"/>
            <w:szCs w:val="30"/>
          </w:rPr>
          <w:delText xml:space="preserve">MPD </w:delText>
        </w:r>
      </w:del>
      <w:ins w:id="2180" w:author="Chipman, Charles" w:date="2019-01-29T12:20:00Z">
        <w:r w:rsidR="008524F9">
          <w:rPr>
            <w:rFonts w:ascii="Times New Roman" w:eastAsia="Times New Roman" w:hAnsi="Times New Roman" w:cs="Times New Roman"/>
            <w:b/>
            <w:bCs/>
            <w:color w:val="000000"/>
            <w:sz w:val="30"/>
            <w:szCs w:val="30"/>
          </w:rPr>
          <w:t>IEPD</w:t>
        </w:r>
        <w:r w:rsidR="008524F9"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Archive Uncompresses to a Single Root Directory</w:t>
      </w:r>
    </w:p>
    <w:p w14:paraId="17363E00"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7-3] (</w:t>
      </w:r>
      <w:commentRangeStart w:id="2181"/>
      <w:r w:rsidRPr="00C36773">
        <w:rPr>
          <w:rFonts w:ascii="Times New Roman" w:eastAsia="Times New Roman" w:hAnsi="Times New Roman" w:cs="Times New Roman"/>
          <w:b/>
          <w:bCs/>
          <w:color w:val="000000"/>
          <w:sz w:val="24"/>
          <w:szCs w:val="24"/>
        </w:rPr>
        <w:t>WF-MPD</w:t>
      </w:r>
      <w:commentRangeEnd w:id="2181"/>
      <w:r w:rsidR="008524F9">
        <w:rPr>
          <w:rStyle w:val="CommentReference"/>
        </w:rPr>
        <w:commentReference w:id="2181"/>
      </w:r>
      <w:r w:rsidRPr="00C36773">
        <w:rPr>
          <w:rFonts w:ascii="Times New Roman" w:eastAsia="Times New Roman" w:hAnsi="Times New Roman" w:cs="Times New Roman"/>
          <w:b/>
          <w:bCs/>
          <w:color w:val="000000"/>
          <w:sz w:val="24"/>
          <w:szCs w:val="24"/>
        </w:rPr>
        <w:t>) (Constraint)</w:t>
      </w:r>
    </w:p>
    <w:p w14:paraId="16F5556D" w14:textId="48E2ABDB"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del w:id="2182"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83"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D </w:t>
        </w:r>
      </w:ins>
      <w:r w:rsidRPr="00C36773">
        <w:rPr>
          <w:rFonts w:ascii="Times New Roman" w:eastAsia="Times New Roman" w:hAnsi="Times New Roman" w:cs="Times New Roman"/>
          <w:color w:val="000000"/>
          <w:sz w:val="24"/>
          <w:szCs w:val="24"/>
        </w:rPr>
        <w:t xml:space="preserve">in </w:t>
      </w:r>
      <w:bookmarkStart w:id="2184" w:name="d3e7041"/>
      <w:bookmarkEnd w:id="218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MUST uncompress (unzip) to one and only one </w:t>
      </w:r>
      <w:bookmarkStart w:id="2185" w:name="d3e7044"/>
      <w:bookmarkEnd w:id="2185"/>
      <w:del w:id="2186" w:author="Chipman, Charles" w:date="2019-01-29T12:20:00Z">
        <w:r w:rsidRPr="00C36773" w:rsidDel="008524F9">
          <w:rPr>
            <w:rFonts w:ascii="Times New Roman" w:eastAsia="Times New Roman" w:hAnsi="Times New Roman" w:cs="Times New Roman"/>
            <w:color w:val="000000"/>
            <w:sz w:val="24"/>
            <w:szCs w:val="24"/>
          </w:rPr>
          <w:fldChar w:fldCharType="begin"/>
        </w:r>
        <w:r w:rsidRPr="00C36773" w:rsidDel="008524F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8524F9">
          <w:rPr>
            <w:rFonts w:ascii="Times New Roman" w:eastAsia="Times New Roman" w:hAnsi="Times New Roman" w:cs="Times New Roman"/>
            <w:color w:val="000000"/>
            <w:sz w:val="24"/>
            <w:szCs w:val="24"/>
          </w:rPr>
          <w:fldChar w:fldCharType="separate"/>
        </w:r>
        <w:r w:rsidRPr="00C36773" w:rsidDel="008524F9">
          <w:rPr>
            <w:rFonts w:ascii="Times New Roman" w:eastAsia="Times New Roman" w:hAnsi="Times New Roman" w:cs="Times New Roman"/>
            <w:color w:val="000000"/>
            <w:sz w:val="24"/>
            <w:szCs w:val="24"/>
            <w:shd w:val="clear" w:color="auto" w:fill="EEEEEE"/>
          </w:rPr>
          <w:delText>MPD root directory</w:delText>
        </w:r>
        <w:r w:rsidRPr="00C36773" w:rsidDel="008524F9">
          <w:rPr>
            <w:rFonts w:ascii="Times New Roman" w:eastAsia="Times New Roman" w:hAnsi="Times New Roman" w:cs="Times New Roman"/>
            <w:color w:val="000000"/>
            <w:sz w:val="24"/>
            <w:szCs w:val="24"/>
          </w:rPr>
          <w:fldChar w:fldCharType="end"/>
        </w:r>
      </w:del>
      <w:ins w:id="2187" w:author="Chipman, Charles" w:date="2019-01-29T12:20:00Z">
        <w:r w:rsidR="008524F9" w:rsidRPr="00C36773">
          <w:rPr>
            <w:rFonts w:ascii="Times New Roman" w:eastAsia="Times New Roman" w:hAnsi="Times New Roman" w:cs="Times New Roman"/>
            <w:color w:val="000000"/>
            <w:sz w:val="24"/>
            <w:szCs w:val="24"/>
          </w:rPr>
          <w:fldChar w:fldCharType="begin"/>
        </w:r>
        <w:r w:rsidR="008524F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8524F9" w:rsidRPr="00C36773">
          <w:rPr>
            <w:rFonts w:ascii="Times New Roman" w:eastAsia="Times New Roman" w:hAnsi="Times New Roman" w:cs="Times New Roman"/>
            <w:color w:val="000000"/>
            <w:sz w:val="24"/>
            <w:szCs w:val="24"/>
          </w:rPr>
          <w:fldChar w:fldCharType="separate"/>
        </w:r>
        <w:r w:rsidR="008524F9">
          <w:rPr>
            <w:rFonts w:ascii="Times New Roman" w:eastAsia="Times New Roman" w:hAnsi="Times New Roman" w:cs="Times New Roman"/>
            <w:color w:val="000000"/>
            <w:sz w:val="24"/>
            <w:szCs w:val="24"/>
            <w:shd w:val="clear" w:color="auto" w:fill="EEEEEE"/>
          </w:rPr>
          <w:t>IEPD</w:t>
        </w:r>
        <w:r w:rsidR="008524F9" w:rsidRPr="00C36773">
          <w:rPr>
            <w:rFonts w:ascii="Times New Roman" w:eastAsia="Times New Roman" w:hAnsi="Times New Roman" w:cs="Times New Roman"/>
            <w:color w:val="000000"/>
            <w:sz w:val="24"/>
            <w:szCs w:val="24"/>
            <w:shd w:val="clear" w:color="auto" w:fill="EEEEEE"/>
          </w:rPr>
          <w:t xml:space="preserve"> root directory</w:t>
        </w:r>
        <w:r w:rsidR="008524F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5CDAFEC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The foregoing rule ensures that:</w:t>
      </w:r>
    </w:p>
    <w:p w14:paraId="586C08E1" w14:textId="7AEB67CB"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Unpacking an </w:t>
      </w:r>
      <w:del w:id="2188" w:author="Chipman, Charles" w:date="2019-01-29T12:20:00Z">
        <w:r w:rsidRPr="00C36773" w:rsidDel="008524F9">
          <w:rPr>
            <w:rFonts w:ascii="Times New Roman" w:eastAsia="Times New Roman" w:hAnsi="Times New Roman" w:cs="Times New Roman"/>
            <w:color w:val="000000"/>
            <w:sz w:val="24"/>
            <w:szCs w:val="24"/>
          </w:rPr>
          <w:delText xml:space="preserve">MPD </w:delText>
        </w:r>
      </w:del>
      <w:ins w:id="2189" w:author="Chipman, Charles" w:date="2019-01-29T12:20:00Z">
        <w:r w:rsidR="008524F9">
          <w:rPr>
            <w:rFonts w:ascii="Times New Roman" w:eastAsia="Times New Roman" w:hAnsi="Times New Roman" w:cs="Times New Roman"/>
            <w:color w:val="000000"/>
            <w:sz w:val="24"/>
            <w:szCs w:val="24"/>
          </w:rPr>
          <w:t>IEPD</w:t>
        </w:r>
        <w:r w:rsidR="008524F9"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 </w:t>
      </w:r>
      <w:bookmarkStart w:id="2190" w:name="d3e7058"/>
      <w:bookmarkEnd w:id="219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will not scatter its contents on a storage device.</w:t>
      </w:r>
    </w:p>
    <w:p w14:paraId="439D869D" w14:textId="0BBE64BF"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One common starting directory always exists to explore or use any </w:t>
      </w:r>
      <w:del w:id="2191" w:author="Chipman, Charles" w:date="2019-01-29T12:20:00Z">
        <w:r w:rsidRPr="00C36773" w:rsidDel="008524F9">
          <w:rPr>
            <w:rFonts w:ascii="Times New Roman" w:eastAsia="Times New Roman" w:hAnsi="Times New Roman" w:cs="Times New Roman"/>
            <w:color w:val="000000"/>
            <w:sz w:val="24"/>
            <w:szCs w:val="24"/>
          </w:rPr>
          <w:delText>MPD</w:delText>
        </w:r>
      </w:del>
      <w:ins w:id="2192"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D421DF0" w14:textId="00E31BB8" w:rsidR="00C36773" w:rsidRPr="00C36773" w:rsidRDefault="00C36773" w:rsidP="00C36773">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del w:id="2193" w:author="Chipman, Charles" w:date="2019-01-29T12:20:00Z">
        <w:r w:rsidRPr="00C36773" w:rsidDel="008524F9">
          <w:rPr>
            <w:rFonts w:ascii="Times New Roman" w:eastAsia="Times New Roman" w:hAnsi="Times New Roman" w:cs="Times New Roman"/>
            <w:color w:val="000000"/>
            <w:sz w:val="24"/>
            <w:szCs w:val="24"/>
          </w:rPr>
          <w:delText>mpd</w:delText>
        </w:r>
      </w:del>
      <w:ins w:id="2194"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-catalog and change log artifacts will always be found in the </w:t>
      </w:r>
      <w:bookmarkStart w:id="2195" w:name="d3e7069"/>
      <w:bookmarkEnd w:id="2195"/>
      <w:del w:id="2196" w:author="Chipman, Charles" w:date="2019-01-29T12:20:00Z">
        <w:r w:rsidRPr="00C36773" w:rsidDel="008524F9">
          <w:rPr>
            <w:rFonts w:ascii="Times New Roman" w:eastAsia="Times New Roman" w:hAnsi="Times New Roman" w:cs="Times New Roman"/>
            <w:color w:val="000000"/>
            <w:sz w:val="24"/>
            <w:szCs w:val="24"/>
          </w:rPr>
          <w:fldChar w:fldCharType="begin"/>
        </w:r>
        <w:r w:rsidRPr="00C36773" w:rsidDel="008524F9">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8524F9">
          <w:rPr>
            <w:rFonts w:ascii="Times New Roman" w:eastAsia="Times New Roman" w:hAnsi="Times New Roman" w:cs="Times New Roman"/>
            <w:color w:val="000000"/>
            <w:sz w:val="24"/>
            <w:szCs w:val="24"/>
          </w:rPr>
          <w:fldChar w:fldCharType="separate"/>
        </w:r>
        <w:r w:rsidRPr="00C36773" w:rsidDel="008524F9">
          <w:rPr>
            <w:rFonts w:ascii="Times New Roman" w:eastAsia="Times New Roman" w:hAnsi="Times New Roman" w:cs="Times New Roman"/>
            <w:color w:val="000000"/>
            <w:sz w:val="24"/>
            <w:szCs w:val="24"/>
            <w:shd w:val="clear" w:color="auto" w:fill="FFFFFF"/>
          </w:rPr>
          <w:delText>MPD root directory</w:delText>
        </w:r>
        <w:r w:rsidRPr="00C36773" w:rsidDel="008524F9">
          <w:rPr>
            <w:rFonts w:ascii="Times New Roman" w:eastAsia="Times New Roman" w:hAnsi="Times New Roman" w:cs="Times New Roman"/>
            <w:color w:val="000000"/>
            <w:sz w:val="24"/>
            <w:szCs w:val="24"/>
          </w:rPr>
          <w:fldChar w:fldCharType="end"/>
        </w:r>
      </w:del>
      <w:ins w:id="2197" w:author="Chipman, Charles" w:date="2019-01-29T12:20:00Z">
        <w:r w:rsidR="008524F9" w:rsidRPr="00C36773">
          <w:rPr>
            <w:rFonts w:ascii="Times New Roman" w:eastAsia="Times New Roman" w:hAnsi="Times New Roman" w:cs="Times New Roman"/>
            <w:color w:val="000000"/>
            <w:sz w:val="24"/>
            <w:szCs w:val="24"/>
          </w:rPr>
          <w:fldChar w:fldCharType="begin"/>
        </w:r>
        <w:r w:rsidR="008524F9"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8524F9" w:rsidRPr="00C36773">
          <w:rPr>
            <w:rFonts w:ascii="Times New Roman" w:eastAsia="Times New Roman" w:hAnsi="Times New Roman" w:cs="Times New Roman"/>
            <w:color w:val="000000"/>
            <w:sz w:val="24"/>
            <w:szCs w:val="24"/>
          </w:rPr>
          <w:fldChar w:fldCharType="separate"/>
        </w:r>
        <w:r w:rsidR="008524F9">
          <w:rPr>
            <w:rFonts w:ascii="Times New Roman" w:eastAsia="Times New Roman" w:hAnsi="Times New Roman" w:cs="Times New Roman"/>
            <w:color w:val="000000"/>
            <w:sz w:val="24"/>
            <w:szCs w:val="24"/>
            <w:shd w:val="clear" w:color="auto" w:fill="FFFFFF"/>
          </w:rPr>
          <w:t>IEPD</w:t>
        </w:r>
        <w:r w:rsidR="008524F9" w:rsidRPr="00C36773">
          <w:rPr>
            <w:rFonts w:ascii="Times New Roman" w:eastAsia="Times New Roman" w:hAnsi="Times New Roman" w:cs="Times New Roman"/>
            <w:color w:val="000000"/>
            <w:sz w:val="24"/>
            <w:szCs w:val="24"/>
            <w:shd w:val="clear" w:color="auto" w:fill="FFFFFF"/>
          </w:rPr>
          <w:t xml:space="preserve"> root directory</w:t>
        </w:r>
        <w:r w:rsidR="008524F9"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3C833F0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198" w:name="Artifact-Sets"/>
      <w:bookmarkStart w:id="2199" w:name="section_7.1"/>
      <w:bookmarkEnd w:id="2198"/>
      <w:bookmarkEnd w:id="2199"/>
      <w:r w:rsidRPr="00C36773">
        <w:rPr>
          <w:rFonts w:ascii="Times New Roman" w:eastAsia="Times New Roman" w:hAnsi="Times New Roman" w:cs="Times New Roman"/>
          <w:b/>
          <w:bCs/>
          <w:color w:val="000000"/>
          <w:sz w:val="30"/>
          <w:szCs w:val="30"/>
        </w:rPr>
        <w:t>7.1. Artifact Sets</w:t>
      </w:r>
    </w:p>
    <w:p w14:paraId="1216BEC6" w14:textId="02671B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Grouping artifacts into sets is generally optional. There may be many reasons for identifying artifacts sets in an </w:t>
      </w:r>
      <w:del w:id="2200" w:author="Chipman, Charles" w:date="2019-01-29T12:20:00Z">
        <w:r w:rsidRPr="00C36773" w:rsidDel="008524F9">
          <w:rPr>
            <w:rFonts w:ascii="Times New Roman" w:eastAsia="Times New Roman" w:hAnsi="Times New Roman" w:cs="Times New Roman"/>
            <w:color w:val="000000"/>
            <w:sz w:val="24"/>
            <w:szCs w:val="24"/>
          </w:rPr>
          <w:delText>MPD</w:delText>
        </w:r>
      </w:del>
      <w:ins w:id="2201" w:author="Chipman, Charles" w:date="2019-01-29T12:20:00Z">
        <w:r w:rsidR="008524F9">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While directory structure is most often the most convenient method for grouping a set of artifacts, there may multiple logical groupings, and these may spread across multiple directories.</w:t>
      </w:r>
    </w:p>
    <w:p w14:paraId="0DA17EBC" w14:textId="3564FD4F"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specification defines other ways to group </w:t>
      </w:r>
      <w:del w:id="2202" w:author="Chipman, Charles" w:date="2019-01-29T12:53:00Z">
        <w:r w:rsidRPr="00C36773" w:rsidDel="00F614EE">
          <w:rPr>
            <w:rFonts w:ascii="Times New Roman" w:eastAsia="Times New Roman" w:hAnsi="Times New Roman" w:cs="Times New Roman"/>
            <w:color w:val="000000"/>
            <w:sz w:val="24"/>
            <w:szCs w:val="24"/>
          </w:rPr>
          <w:delText xml:space="preserve">MPD </w:delText>
        </w:r>
      </w:del>
      <w:ins w:id="2203" w:author="Chipman, Charles" w:date="2019-01-29T12:53: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into </w:t>
      </w:r>
      <w:bookmarkStart w:id="2204" w:name="d3e7083"/>
      <w:bookmarkEnd w:id="220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"definition_artifact_set"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sets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2205" w:name="d3e7086"/>
      <w:bookmarkEnd w:id="220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can be used to establish an </w:t>
      </w:r>
      <w:bookmarkStart w:id="2206" w:name="d3e7089"/>
      <w:bookmarkEnd w:id="22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The </w:t>
      </w:r>
      <w:bookmarkStart w:id="2207" w:name="d3e7092"/>
      <w:bookmarkEnd w:id="2207"/>
      <w:del w:id="2208" w:author="Chipman, Charles" w:date="2019-01-29T12:53:00Z">
        <w:r w:rsidRPr="00C36773" w:rsidDel="00F614EE">
          <w:rPr>
            <w:rFonts w:ascii="Times New Roman" w:eastAsia="Times New Roman" w:hAnsi="Times New Roman" w:cs="Times New Roman"/>
            <w:color w:val="000000"/>
            <w:sz w:val="24"/>
            <w:szCs w:val="24"/>
          </w:rPr>
          <w:fldChar w:fldCharType="begin"/>
        </w:r>
        <w:r w:rsidRPr="00C36773" w:rsidDel="00F614E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614EE">
          <w:rPr>
            <w:rFonts w:ascii="Times New Roman" w:eastAsia="Times New Roman" w:hAnsi="Times New Roman" w:cs="Times New Roman"/>
            <w:color w:val="000000"/>
            <w:sz w:val="24"/>
            <w:szCs w:val="24"/>
          </w:rPr>
          <w:fldChar w:fldCharType="separate"/>
        </w:r>
        <w:r w:rsidRPr="00C36773" w:rsidDel="00F614EE">
          <w:rPr>
            <w:rFonts w:ascii="Times New Roman" w:eastAsia="Times New Roman" w:hAnsi="Times New Roman" w:cs="Times New Roman"/>
            <w:color w:val="000000"/>
            <w:sz w:val="24"/>
            <w:szCs w:val="24"/>
            <w:shd w:val="clear" w:color="auto" w:fill="FFFFFF"/>
          </w:rPr>
          <w:delText>MPD catalog document</w:delText>
        </w:r>
        <w:r w:rsidRPr="00C36773" w:rsidDel="00F614EE">
          <w:rPr>
            <w:rFonts w:ascii="Times New Roman" w:eastAsia="Times New Roman" w:hAnsi="Times New Roman" w:cs="Times New Roman"/>
            <w:color w:val="000000"/>
            <w:sz w:val="24"/>
            <w:szCs w:val="24"/>
          </w:rPr>
          <w:fldChar w:fldCharType="end"/>
        </w:r>
      </w:del>
      <w:ins w:id="2209" w:author="Chipman, Charles" w:date="2019-01-29T12:53:00Z">
        <w:r w:rsidR="00F614EE" w:rsidRPr="00C36773">
          <w:rPr>
            <w:rFonts w:ascii="Times New Roman" w:eastAsia="Times New Roman" w:hAnsi="Times New Roman" w:cs="Times New Roman"/>
            <w:color w:val="000000"/>
            <w:sz w:val="24"/>
            <w:szCs w:val="24"/>
          </w:rPr>
          <w:fldChar w:fldCharType="begin"/>
        </w:r>
        <w:r w:rsidR="00F614E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614EE" w:rsidRPr="00C36773">
          <w:rPr>
            <w:rFonts w:ascii="Times New Roman" w:eastAsia="Times New Roman" w:hAnsi="Times New Roman" w:cs="Times New Roman"/>
            <w:color w:val="000000"/>
            <w:sz w:val="24"/>
            <w:szCs w:val="24"/>
          </w:rPr>
          <w:fldChar w:fldCharType="separate"/>
        </w:r>
        <w:r w:rsidR="00F614EE">
          <w:rPr>
            <w:rFonts w:ascii="Times New Roman" w:eastAsia="Times New Roman" w:hAnsi="Times New Roman" w:cs="Times New Roman"/>
            <w:color w:val="000000"/>
            <w:sz w:val="24"/>
            <w:szCs w:val="24"/>
            <w:shd w:val="clear" w:color="auto" w:fill="FFFFFF"/>
          </w:rPr>
          <w:t>IEPD</w:t>
        </w:r>
        <w:r w:rsidR="00F614EE" w:rsidRPr="00C36773">
          <w:rPr>
            <w:rFonts w:ascii="Times New Roman" w:eastAsia="Times New Roman" w:hAnsi="Times New Roman" w:cs="Times New Roman"/>
            <w:color w:val="000000"/>
            <w:sz w:val="24"/>
            <w:szCs w:val="24"/>
            <w:shd w:val="clear" w:color="auto" w:fill="FFFFFF"/>
          </w:rPr>
          <w:t xml:space="preserve"> catalog document</w:t>
        </w:r>
        <w:r w:rsidR="00F614E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can be used to identify all kinds of artifacts sets (including XML schema documents).</w:t>
      </w:r>
    </w:p>
    <w:p w14:paraId="0787ACBF" w14:textId="77777777" w:rsidR="00C36773" w:rsidRPr="00C36773" w:rsidRDefault="00D16027" w:rsidP="00C36773">
      <w:pPr>
        <w:spacing w:before="100" w:beforeAutospacing="1" w:after="100" w:afterAutospacing="1" w:line="240" w:lineRule="auto"/>
        <w:rPr>
          <w:rFonts w:ascii="Times New Roman" w:eastAsia="Times New Roman" w:hAnsi="Times New Roman" w:cs="Times New Roman"/>
          <w:color w:val="000000"/>
          <w:sz w:val="24"/>
          <w:szCs w:val="24"/>
        </w:rPr>
      </w:pPr>
      <w:hyperlink r:id="rId195" w:anchor="section_5.5" w:history="1">
        <w:r w:rsidR="00C36773" w:rsidRPr="00C36773">
          <w:rPr>
            <w:rFonts w:ascii="Times New Roman" w:eastAsia="Times New Roman" w:hAnsi="Times New Roman" w:cs="Times New Roman"/>
            <w:color w:val="000000"/>
            <w:sz w:val="24"/>
            <w:szCs w:val="24"/>
            <w:shd w:val="clear" w:color="auto" w:fill="FFFFFF"/>
          </w:rPr>
          <w:t xml:space="preserve">Section 5.5, </w:t>
        </w:r>
        <w:r w:rsidR="00C36773" w:rsidRPr="00C36773">
          <w:rPr>
            <w:rFonts w:ascii="Times New Roman" w:eastAsia="Times New Roman" w:hAnsi="Times New Roman" w:cs="Times New Roman"/>
            <w:i/>
            <w:iCs/>
            <w:color w:val="000000"/>
            <w:sz w:val="24"/>
            <w:szCs w:val="24"/>
            <w:shd w:val="clear" w:color="auto" w:fill="FFFFFF"/>
          </w:rPr>
          <w:t>XML Catalogs</w:t>
        </w:r>
        <w:r w:rsidR="00C36773" w:rsidRPr="00C36773">
          <w:rPr>
            <w:rFonts w:ascii="Times New Roman" w:eastAsia="Times New Roman" w:hAnsi="Times New Roman" w:cs="Times New Roman"/>
            <w:color w:val="000000"/>
            <w:sz w:val="24"/>
            <w:szCs w:val="24"/>
            <w:shd w:val="clear" w:color="auto" w:fill="FFFFFF"/>
          </w:rPr>
          <w:t>, above,</w:t>
        </w:r>
      </w:hyperlink>
      <w:r w:rsidR="00C36773" w:rsidRPr="00C36773">
        <w:rPr>
          <w:rFonts w:ascii="Times New Roman" w:eastAsia="Times New Roman" w:hAnsi="Times New Roman" w:cs="Times New Roman"/>
          <w:color w:val="000000"/>
          <w:sz w:val="24"/>
          <w:szCs w:val="24"/>
        </w:rPr>
        <w:t xml:space="preserve"> describes how NIEM employs an </w:t>
      </w:r>
      <w:bookmarkStart w:id="2210" w:name="d3e7099"/>
      <w:bookmarkEnd w:id="2210"/>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catalog document</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to assemble an </w:t>
      </w:r>
      <w:bookmarkStart w:id="2211" w:name="d3e7102"/>
      <w:bookmarkEnd w:id="2211"/>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Schema</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xml:space="preserve"> from </w:t>
      </w:r>
      <w:bookmarkStart w:id="2212" w:name="d3e7105"/>
      <w:bookmarkEnd w:id="2212"/>
      <w:r w:rsidR="00C36773" w:rsidRPr="00C36773">
        <w:rPr>
          <w:rFonts w:ascii="Times New Roman" w:eastAsia="Times New Roman" w:hAnsi="Times New Roman" w:cs="Times New Roman"/>
          <w:color w:val="000000"/>
          <w:sz w:val="24"/>
          <w:szCs w:val="24"/>
        </w:rPr>
        <w:fldChar w:fldCharType="begin"/>
      </w:r>
      <w:r w:rsidR="00C36773"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00C36773" w:rsidRPr="00C36773">
        <w:rPr>
          <w:rFonts w:ascii="Times New Roman" w:eastAsia="Times New Roman" w:hAnsi="Times New Roman" w:cs="Times New Roman"/>
          <w:color w:val="000000"/>
          <w:sz w:val="24"/>
          <w:szCs w:val="24"/>
        </w:rPr>
        <w:fldChar w:fldCharType="separate"/>
      </w:r>
      <w:r w:rsidR="00C36773" w:rsidRPr="00C36773">
        <w:rPr>
          <w:rFonts w:ascii="Times New Roman" w:eastAsia="Times New Roman" w:hAnsi="Times New Roman" w:cs="Times New Roman"/>
          <w:color w:val="000000"/>
          <w:sz w:val="24"/>
          <w:szCs w:val="24"/>
          <w:shd w:val="clear" w:color="auto" w:fill="FFFFFF"/>
        </w:rPr>
        <w:t>XML schema documents</w:t>
      </w:r>
      <w:r w:rsidR="00C36773" w:rsidRPr="00C36773">
        <w:rPr>
          <w:rFonts w:ascii="Times New Roman" w:eastAsia="Times New Roman" w:hAnsi="Times New Roman" w:cs="Times New Roman"/>
          <w:color w:val="000000"/>
          <w:sz w:val="24"/>
          <w:szCs w:val="24"/>
        </w:rPr>
        <w:fldChar w:fldCharType="end"/>
      </w:r>
      <w:r w:rsidR="00C36773" w:rsidRPr="00C36773">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7AFAC29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2213" w:name="d3e7111"/>
      <w:bookmarkEnd w:id="22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(particularly, if it is complicated). An </w:t>
      </w:r>
      <w:bookmarkStart w:id="2214" w:name="d3e7114"/>
      <w:bookmarkEnd w:id="221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2215" w:name="d3e7117"/>
      <w:bookmarkEnd w:id="221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It is not intended to index artifacts in general (other than XML schema documents to assigned target namespaces). So, it does not classify or describe the artifacts it identifies.</w:t>
      </w:r>
    </w:p>
    <w:p w14:paraId="01075B2C" w14:textId="2815B86C"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 the other hand, the </w:t>
      </w:r>
      <w:bookmarkStart w:id="2216" w:name="d3e7123"/>
      <w:bookmarkEnd w:id="2216"/>
      <w:del w:id="2217" w:author="Chipman, Charles" w:date="2019-01-29T12:57:00Z">
        <w:r w:rsidRPr="00C36773" w:rsidDel="00F614EE">
          <w:rPr>
            <w:rFonts w:ascii="Times New Roman" w:eastAsia="Times New Roman" w:hAnsi="Times New Roman" w:cs="Times New Roman"/>
            <w:color w:val="000000"/>
            <w:sz w:val="24"/>
            <w:szCs w:val="24"/>
          </w:rPr>
          <w:fldChar w:fldCharType="begin"/>
        </w:r>
        <w:r w:rsidRPr="00C36773" w:rsidDel="00F614EE">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F614EE">
          <w:rPr>
            <w:rFonts w:ascii="Times New Roman" w:eastAsia="Times New Roman" w:hAnsi="Times New Roman" w:cs="Times New Roman"/>
            <w:color w:val="000000"/>
            <w:sz w:val="24"/>
            <w:szCs w:val="24"/>
          </w:rPr>
          <w:fldChar w:fldCharType="separate"/>
        </w:r>
        <w:r w:rsidRPr="00C36773" w:rsidDel="00F614EE">
          <w:rPr>
            <w:rFonts w:ascii="Times New Roman" w:eastAsia="Times New Roman" w:hAnsi="Times New Roman" w:cs="Times New Roman"/>
            <w:color w:val="000000"/>
            <w:sz w:val="24"/>
            <w:szCs w:val="24"/>
            <w:shd w:val="clear" w:color="auto" w:fill="FFFFFF"/>
          </w:rPr>
          <w:delText>MPD catalog document</w:delText>
        </w:r>
        <w:r w:rsidRPr="00C36773" w:rsidDel="00F614EE">
          <w:rPr>
            <w:rFonts w:ascii="Times New Roman" w:eastAsia="Times New Roman" w:hAnsi="Times New Roman" w:cs="Times New Roman"/>
            <w:color w:val="000000"/>
            <w:sz w:val="24"/>
            <w:szCs w:val="24"/>
          </w:rPr>
          <w:fldChar w:fldCharType="end"/>
        </w:r>
      </w:del>
      <w:ins w:id="2218" w:author="Chipman, Charles" w:date="2019-01-29T12:57:00Z">
        <w:r w:rsidR="00F614EE" w:rsidRPr="00C36773">
          <w:rPr>
            <w:rFonts w:ascii="Times New Roman" w:eastAsia="Times New Roman" w:hAnsi="Times New Roman" w:cs="Times New Roman"/>
            <w:color w:val="000000"/>
            <w:sz w:val="24"/>
            <w:szCs w:val="24"/>
          </w:rPr>
          <w:fldChar w:fldCharType="begin"/>
        </w:r>
        <w:r w:rsidR="00F614EE"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F614EE" w:rsidRPr="00C36773">
          <w:rPr>
            <w:rFonts w:ascii="Times New Roman" w:eastAsia="Times New Roman" w:hAnsi="Times New Roman" w:cs="Times New Roman"/>
            <w:color w:val="000000"/>
            <w:sz w:val="24"/>
            <w:szCs w:val="24"/>
          </w:rPr>
          <w:fldChar w:fldCharType="separate"/>
        </w:r>
        <w:r w:rsidR="00F614EE">
          <w:rPr>
            <w:rFonts w:ascii="Times New Roman" w:eastAsia="Times New Roman" w:hAnsi="Times New Roman" w:cs="Times New Roman"/>
            <w:color w:val="000000"/>
            <w:sz w:val="24"/>
            <w:szCs w:val="24"/>
            <w:shd w:val="clear" w:color="auto" w:fill="FFFFFF"/>
          </w:rPr>
          <w:t>IEPD</w:t>
        </w:r>
        <w:r w:rsidR="00F614EE" w:rsidRPr="00C36773">
          <w:rPr>
            <w:rFonts w:ascii="Times New Roman" w:eastAsia="Times New Roman" w:hAnsi="Times New Roman" w:cs="Times New Roman"/>
            <w:color w:val="000000"/>
            <w:sz w:val="24"/>
            <w:szCs w:val="24"/>
            <w:shd w:val="clear" w:color="auto" w:fill="FFFFFF"/>
          </w:rPr>
          <w:t xml:space="preserve"> catalog document</w:t>
        </w:r>
        <w:r w:rsidR="00F614EE"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is designed to record, index, classify, and describe (as needed) any or all </w:t>
      </w:r>
      <w:del w:id="2219"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220"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(not just schema documents). The </w:t>
      </w:r>
      <w:del w:id="2221"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222"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provides a flexible method for grouping all kinds artifacts.</w:t>
      </w:r>
    </w:p>
    <w:p w14:paraId="12414B7A" w14:textId="33FB7A7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2223" w:author="Chipman, Charles" w:date="2019-01-29T12:57:00Z">
        <w:r w:rsidRPr="00C36773" w:rsidDel="00F614EE">
          <w:rPr>
            <w:rFonts w:ascii="Times New Roman" w:eastAsia="Times New Roman" w:hAnsi="Times New Roman" w:cs="Times New Roman"/>
            <w:color w:val="000000"/>
            <w:sz w:val="24"/>
            <w:szCs w:val="24"/>
          </w:rPr>
          <w:delText xml:space="preserve">MPD </w:delText>
        </w:r>
      </w:del>
      <w:ins w:id="2224" w:author="Chipman, Charles" w:date="2019-01-29T12:57: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2225" w:author="Chipman, Charles" w:date="2019-01-29T12:57:00Z">
        <w:r w:rsidRPr="00C36773" w:rsidDel="00F614EE">
          <w:rPr>
            <w:rFonts w:ascii="Times New Roman" w:eastAsia="Times New Roman" w:hAnsi="Times New Roman" w:cs="Times New Roman"/>
            <w:i/>
            <w:iCs/>
            <w:color w:val="000000"/>
            <w:sz w:val="24"/>
            <w:szCs w:val="24"/>
            <w:shd w:val="clear" w:color="auto" w:fill="FFFFFF"/>
          </w:rPr>
          <w:delText xml:space="preserve">MPD </w:delText>
        </w:r>
      </w:del>
      <w:ins w:id="2226" w:author="Chipman, Charles" w:date="2019-01-29T12:57:00Z">
        <w:r w:rsidR="00F614EE">
          <w:rPr>
            <w:rFonts w:ascii="Times New Roman" w:eastAsia="Times New Roman" w:hAnsi="Times New Roman" w:cs="Times New Roman"/>
            <w:i/>
            <w:iCs/>
            <w:color w:val="000000"/>
            <w:sz w:val="24"/>
            <w:szCs w:val="24"/>
            <w:shd w:val="clear" w:color="auto" w:fill="FFFFFF"/>
          </w:rPr>
          <w:t>IEPD</w:t>
        </w:r>
        <w:r w:rsidR="00F614EE" w:rsidRPr="00C36773">
          <w:rPr>
            <w:rFonts w:ascii="Times New Roman" w:eastAsia="Times New Roman" w:hAnsi="Times New Roman" w:cs="Times New Roman"/>
            <w:i/>
            <w:iCs/>
            <w:color w:val="000000"/>
            <w:sz w:val="24"/>
            <w:szCs w:val="24"/>
            <w:shd w:val="clear" w:color="auto" w:fill="FFFFFF"/>
          </w:rPr>
          <w:t xml:space="preserve">D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defines a set of common artifact classifiers and artifact set classifiers. In summary, per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"appendix_A"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Appendix A, </w:t>
      </w:r>
      <w:del w:id="2227" w:author="Chipman, Charles" w:date="2019-01-29T12:57:00Z">
        <w:r w:rsidRPr="00C36773" w:rsidDel="00F614EE">
          <w:rPr>
            <w:rFonts w:ascii="Times New Roman" w:eastAsia="Times New Roman" w:hAnsi="Times New Roman" w:cs="Times New Roman"/>
            <w:i/>
            <w:iCs/>
            <w:color w:val="000000"/>
            <w:sz w:val="24"/>
            <w:szCs w:val="24"/>
            <w:shd w:val="clear" w:color="auto" w:fill="FFFFFF"/>
          </w:rPr>
          <w:delText xml:space="preserve">MPD </w:delText>
        </w:r>
      </w:del>
      <w:ins w:id="2228" w:author="Chipman, Charles" w:date="2019-01-29T12:57:00Z">
        <w:r w:rsidR="00F614EE">
          <w:rPr>
            <w:rFonts w:ascii="Times New Roman" w:eastAsia="Times New Roman" w:hAnsi="Times New Roman" w:cs="Times New Roman"/>
            <w:i/>
            <w:iCs/>
            <w:color w:val="000000"/>
            <w:sz w:val="24"/>
            <w:szCs w:val="24"/>
            <w:shd w:val="clear" w:color="auto" w:fill="FFFFFF"/>
          </w:rPr>
          <w:t>IEPD</w:t>
        </w:r>
        <w:r w:rsidR="00F614EE"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XML Schema Document</w:t>
      </w:r>
      <w:r w:rsidRPr="00C36773">
        <w:rPr>
          <w:rFonts w:ascii="Times New Roman" w:eastAsia="Times New Roman" w:hAnsi="Times New Roman" w:cs="Times New Roman"/>
          <w:color w:val="000000"/>
          <w:sz w:val="24"/>
          <w:szCs w:val="24"/>
          <w:shd w:val="clear" w:color="auto" w:fill="FFFFFF"/>
        </w:rPr>
        <w:t>, below</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define sets by substituting the appropriate artifact classifier (of type </w:t>
      </w:r>
      <w:r w:rsidRPr="00C36773">
        <w:rPr>
          <w:rFonts w:ascii="Courier New" w:eastAsia="Times New Roman" w:hAnsi="Courier New" w:cs="Courier New"/>
          <w:color w:val="000000"/>
          <w:sz w:val="19"/>
          <w:szCs w:val="19"/>
        </w:rPr>
        <w:t>c:FileType</w:t>
      </w:r>
      <w:r w:rsidRPr="00C36773">
        <w:rPr>
          <w:rFonts w:ascii="Times New Roman" w:eastAsia="Times New Roman" w:hAnsi="Times New Roman" w:cs="Times New Roman"/>
          <w:color w:val="000000"/>
          <w:sz w:val="24"/>
          <w:szCs w:val="24"/>
        </w:rPr>
        <w:t xml:space="preserve">) into the abstract element </w:t>
      </w:r>
      <w:r w:rsidRPr="00C36773">
        <w:rPr>
          <w:rFonts w:ascii="Courier New" w:eastAsia="Times New Roman" w:hAnsi="Courier New" w:cs="Courier New"/>
          <w:color w:val="000000"/>
          <w:sz w:val="19"/>
          <w:szCs w:val="19"/>
        </w:rPr>
        <w:t>c:ArtifactOrArtifactSet</w:t>
      </w:r>
      <w:r w:rsidRPr="00C36773">
        <w:rPr>
          <w:rFonts w:ascii="Times New Roman" w:eastAsia="Times New Roman" w:hAnsi="Times New Roman" w:cs="Times New Roman"/>
          <w:color w:val="000000"/>
          <w:sz w:val="24"/>
          <w:szCs w:val="24"/>
        </w:rPr>
        <w:t xml:space="preserve">, within the appropriate artifact set classifier (of type </w:t>
      </w:r>
      <w:r w:rsidRPr="00C36773">
        <w:rPr>
          <w:rFonts w:ascii="Courier New" w:eastAsia="Times New Roman" w:hAnsi="Courier New" w:cs="Courier New"/>
          <w:color w:val="000000"/>
          <w:sz w:val="19"/>
          <w:szCs w:val="19"/>
        </w:rPr>
        <w:t>c:FileSetType</w:t>
      </w:r>
      <w:r w:rsidRPr="00C36773">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C36773">
        <w:rPr>
          <w:rFonts w:ascii="Courier New" w:eastAsia="Times New Roman" w:hAnsi="Courier New" w:cs="Courier New"/>
          <w:color w:val="000000"/>
          <w:sz w:val="19"/>
          <w:szCs w:val="19"/>
        </w:rPr>
        <w:t>c:File</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classifiers with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w:t>
      </w:r>
    </w:p>
    <w:p w14:paraId="6DF94C6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Note that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for an artifact is its operating system relative directory </w:t>
      </w:r>
      <w:bookmarkStart w:id="2229" w:name="d3e7159"/>
      <w:bookmarkEnd w:id="222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file name.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value for an artifact set is its operating system relative </w:t>
      </w:r>
      <w:bookmarkStart w:id="2230" w:name="d3e7165"/>
      <w:bookmarkEnd w:id="22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0FF502E5" w14:textId="44883D9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Artifact sets can be assembled in the </w:t>
      </w:r>
      <w:del w:id="2231" w:author="Chipman, Charles" w:date="2019-01-29T12:58:00Z">
        <w:r w:rsidRPr="00C36773" w:rsidDel="00F614EE">
          <w:rPr>
            <w:rFonts w:ascii="Times New Roman" w:eastAsia="Times New Roman" w:hAnsi="Times New Roman" w:cs="Times New Roman"/>
            <w:color w:val="000000"/>
            <w:sz w:val="24"/>
            <w:szCs w:val="24"/>
          </w:rPr>
          <w:delText xml:space="preserve">MPD </w:delText>
        </w:r>
      </w:del>
      <w:ins w:id="2232" w:author="Chipman, Charles" w:date="2019-01-29T12:58:00Z">
        <w:r w:rsidR="00F614EE">
          <w:rPr>
            <w:rFonts w:ascii="Times New Roman" w:eastAsia="Times New Roman" w:hAnsi="Times New Roman" w:cs="Times New Roman"/>
            <w:color w:val="000000"/>
            <w:sz w:val="24"/>
            <w:szCs w:val="24"/>
          </w:rPr>
          <w:t>IEPD</w:t>
        </w:r>
        <w:r w:rsidR="00F614EE"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by using c:FileSet with or without a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w:t>
      </w:r>
    </w:p>
    <w:p w14:paraId="457CC39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a single directory contains all the artifacts in a set, then the following simple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can be used:</w:t>
      </w:r>
    </w:p>
    <w:p w14:paraId="5E692F42"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233" w:name="figure_7-1"/>
      <w:bookmarkEnd w:id="2233"/>
      <w:r w:rsidRPr="00C36773">
        <w:rPr>
          <w:rFonts w:ascii="Times New Roman" w:eastAsia="Times New Roman" w:hAnsi="Times New Roman" w:cs="Times New Roman"/>
          <w:b/>
          <w:bCs/>
          <w:color w:val="000000"/>
          <w:sz w:val="24"/>
          <w:szCs w:val="24"/>
        </w:rPr>
        <w:t xml:space="preserve">Figure 7-1: Simple </w:t>
      </w:r>
      <w:r w:rsidRPr="00C36773">
        <w:rPr>
          <w:rFonts w:ascii="Courier New" w:eastAsia="Times New Roman" w:hAnsi="Courier New" w:cs="Courier New"/>
          <w:b/>
          <w:bCs/>
          <w:color w:val="000000"/>
          <w:sz w:val="19"/>
          <w:szCs w:val="19"/>
        </w:rPr>
        <w:t>c:FileSet</w:t>
      </w:r>
      <w:r w:rsidRPr="00C36773">
        <w:rPr>
          <w:rFonts w:ascii="Times New Roman" w:eastAsia="Times New Roman" w:hAnsi="Times New Roman" w:cs="Times New Roman"/>
          <w:b/>
          <w:bCs/>
          <w:color w:val="000000"/>
          <w:sz w:val="24"/>
          <w:szCs w:val="24"/>
        </w:rPr>
        <w:t xml:space="preserve"> form for a directory-associated artifact set.</w:t>
      </w:r>
    </w:p>
    <w:p w14:paraId="0446CCEC"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 c:pathURI="samples/"&gt;</w:t>
      </w:r>
    </w:p>
    <w:p w14:paraId="2B303A5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&lt;nc:DescriptionText&gt;All IEP samples within this IEPD.&lt;/nc:DescriptionText&gt;</w:t>
      </w:r>
    </w:p>
    <w:p w14:paraId="743A4BA7"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7B754D23"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5E1D2123" w14:textId="6E932FCD"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simple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C36773">
        <w:rPr>
          <w:rFonts w:ascii="Courier New" w:eastAsia="Times New Roman" w:hAnsi="Courier New" w:cs="Courier New"/>
          <w:color w:val="000000"/>
          <w:sz w:val="19"/>
          <w:szCs w:val="19"/>
        </w:rPr>
        <w:t>c:pathURI</w:t>
      </w:r>
      <w:r w:rsidRPr="00C36773">
        <w:rPr>
          <w:rFonts w:ascii="Times New Roman" w:eastAsia="Times New Roman" w:hAnsi="Times New Roman" w:cs="Times New Roman"/>
          <w:color w:val="000000"/>
          <w:sz w:val="24"/>
          <w:szCs w:val="24"/>
        </w:rPr>
        <w:t xml:space="preserve"> attribute. Note that the interpretation of this XML schema component (as implied by </w:t>
      </w:r>
      <w:r w:rsidRPr="00C36773">
        <w:rPr>
          <w:rFonts w:ascii="Courier New" w:eastAsia="Times New Roman" w:hAnsi="Courier New" w:cs="Courier New"/>
          <w:color w:val="000000"/>
          <w:sz w:val="19"/>
          <w:szCs w:val="19"/>
        </w:rPr>
        <w:t>nc:DescriptionText</w:t>
      </w:r>
      <w:r w:rsidRPr="00C36773">
        <w:rPr>
          <w:rFonts w:ascii="Times New Roman" w:eastAsia="Times New Roman" w:hAnsi="Times New Roman" w:cs="Times New Roman"/>
          <w:color w:val="000000"/>
          <w:sz w:val="24"/>
          <w:szCs w:val="24"/>
        </w:rPr>
        <w:t xml:space="preserve">) is that all artifacts in the </w:t>
      </w:r>
      <w:r w:rsidRPr="00C36773">
        <w:rPr>
          <w:rFonts w:ascii="Courier New" w:eastAsia="Times New Roman" w:hAnsi="Courier New" w:cs="Courier New"/>
          <w:color w:val="000000"/>
          <w:sz w:val="19"/>
          <w:szCs w:val="19"/>
        </w:rPr>
        <w:t>samples/</w:t>
      </w:r>
      <w:r w:rsidRPr="00C36773">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2234" w:name="d3e7207"/>
      <w:bookmarkEnd w:id="22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author must construct </w:t>
      </w:r>
      <w:del w:id="2235"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236"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entries that are clear and correct. So, in this case, if other artifacts exist within this </w:t>
      </w:r>
      <w:r w:rsidRPr="00C36773">
        <w:rPr>
          <w:rFonts w:ascii="Times New Roman" w:eastAsia="Times New Roman" w:hAnsi="Times New Roman" w:cs="Times New Roman"/>
          <w:color w:val="000000"/>
          <w:sz w:val="24"/>
          <w:szCs w:val="24"/>
        </w:rPr>
        <w:lastRenderedPageBreak/>
        <w:t>directory that are not sample IEPs or if sample IEPs exist in other directories, then use of this simple directory association form is not appropriate.</w:t>
      </w:r>
    </w:p>
    <w:p w14:paraId="1E8D2B6F" w14:textId="399173D2"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However, multiple artifact sets and artifacts can be nested within a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C36773">
        <w:rPr>
          <w:rFonts w:ascii="Courier New" w:eastAsia="Times New Roman" w:hAnsi="Courier New" w:cs="Courier New"/>
          <w:color w:val="000000"/>
          <w:sz w:val="19"/>
          <w:szCs w:val="19"/>
        </w:rPr>
        <w:t>c:FileSet</w:t>
      </w:r>
      <w:r w:rsidRPr="00C36773">
        <w:rPr>
          <w:rFonts w:ascii="Times New Roman" w:eastAsia="Times New Roman" w:hAnsi="Times New Roman" w:cs="Times New Roman"/>
          <w:color w:val="000000"/>
          <w:sz w:val="24"/>
          <w:szCs w:val="24"/>
        </w:rPr>
        <w:t xml:space="preserve"> with the </w:t>
      </w:r>
      <w:del w:id="2237"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238"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w:t>
      </w:r>
    </w:p>
    <w:p w14:paraId="28C8147F" w14:textId="77777777" w:rsidR="00C36773" w:rsidRPr="00C36773" w:rsidRDefault="00C36773" w:rsidP="00C36773">
      <w:pPr>
        <w:keepNext/>
        <w:spacing w:after="0" w:line="240" w:lineRule="auto"/>
        <w:jc w:val="center"/>
        <w:rPr>
          <w:rFonts w:ascii="Times New Roman" w:eastAsia="Times New Roman" w:hAnsi="Times New Roman" w:cs="Times New Roman"/>
          <w:b/>
          <w:bCs/>
          <w:color w:val="000000"/>
          <w:sz w:val="24"/>
          <w:szCs w:val="24"/>
        </w:rPr>
      </w:pPr>
      <w:bookmarkStart w:id="2239" w:name="figure_7-2"/>
      <w:bookmarkEnd w:id="2239"/>
      <w:r w:rsidRPr="00C36773">
        <w:rPr>
          <w:rFonts w:ascii="Times New Roman" w:eastAsia="Times New Roman" w:hAnsi="Times New Roman" w:cs="Times New Roman"/>
          <w:b/>
          <w:bCs/>
          <w:color w:val="000000"/>
          <w:sz w:val="24"/>
          <w:szCs w:val="24"/>
        </w:rPr>
        <w:t xml:space="preserve">Figure 7-2: </w:t>
      </w:r>
      <w:r w:rsidRPr="00C36773">
        <w:rPr>
          <w:rFonts w:ascii="Courier New" w:eastAsia="Times New Roman" w:hAnsi="Courier New" w:cs="Courier New"/>
          <w:b/>
          <w:bCs/>
          <w:color w:val="000000"/>
          <w:sz w:val="19"/>
          <w:szCs w:val="19"/>
        </w:rPr>
        <w:t>c:FileSet</w:t>
      </w:r>
      <w:r w:rsidRPr="00C36773">
        <w:rPr>
          <w:rFonts w:ascii="Times New Roman" w:eastAsia="Times New Roman" w:hAnsi="Times New Roman" w:cs="Times New Roman"/>
          <w:b/>
          <w:bCs/>
          <w:color w:val="000000"/>
          <w:sz w:val="24"/>
          <w:szCs w:val="24"/>
        </w:rPr>
        <w:t xml:space="preserve"> form for a more complex artifact set.</w:t>
      </w:r>
    </w:p>
    <w:p w14:paraId="1EC71771"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56DB129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&lt;nc:DescriptionText&gt;All IEP samples in this IEPD&lt;/nc:DescriptionText&gt;</w:t>
      </w:r>
    </w:p>
    <w:p w14:paraId="2D64B160"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c:pathURI="samples/" /&gt;</w:t>
      </w:r>
    </w:p>
    <w:p w14:paraId="0AF58226"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c:pathURI="iep-samples-1/" /&gt;</w:t>
      </w:r>
    </w:p>
    <w:p w14:paraId="078EB03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c:pathURI="iep-samples-2/" /&gt;</w:t>
      </w:r>
    </w:p>
    <w:p w14:paraId="080B019B"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&lt;c:FileSet c:pathURI="iep-samples-supplement/" /&gt;</w:t>
      </w:r>
    </w:p>
    <w:p w14:paraId="29493FB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&lt;c:IEPSampleXMLDocument c:pathURI="iep/test-case1.xml" c:mimeMediaTypeText="text/xml" /&gt;</w:t>
      </w:r>
    </w:p>
    <w:p w14:paraId="7A1D65D4"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&lt;c:IEPSampleXMLDocument c:pathURI="test/test-case2.xml" c:mimeMediaTypeText="text/xml" /&gt;</w:t>
      </w:r>
    </w:p>
    <w:p w14:paraId="54D871D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&lt;/c:FileSet&gt;</w:t>
      </w:r>
    </w:p>
    <w:p w14:paraId="0E955B9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p>
    <w:p w14:paraId="12E7990F" w14:textId="563E514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Another way the </w:t>
      </w:r>
      <w:del w:id="2240" w:author="Chipman, Charles" w:date="2019-01-29T12:58:00Z">
        <w:r w:rsidRPr="00C36773" w:rsidDel="00BB4C6C">
          <w:rPr>
            <w:rFonts w:ascii="Times New Roman" w:eastAsia="Times New Roman" w:hAnsi="Times New Roman" w:cs="Times New Roman"/>
            <w:color w:val="000000"/>
            <w:sz w:val="24"/>
            <w:szCs w:val="24"/>
          </w:rPr>
          <w:delText xml:space="preserve">MPD </w:delText>
        </w:r>
      </w:del>
      <w:ins w:id="2241" w:author="Chipman, Charles" w:date="2019-01-29T12:58: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groups artifacts is through the use of the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w:t>
      </w:r>
      <w:del w:id="2242" w:author="Chipman, Charles" w:date="2019-01-29T12:59:00Z">
        <w:r w:rsidRPr="00C36773" w:rsidDel="00BB4C6C">
          <w:rPr>
            <w:rFonts w:ascii="Times New Roman" w:eastAsia="Times New Roman" w:hAnsi="Times New Roman" w:cs="Times New Roman"/>
            <w:color w:val="000000"/>
            <w:sz w:val="24"/>
            <w:szCs w:val="24"/>
          </w:rPr>
          <w:delText>MPD</w:delText>
        </w:r>
      </w:del>
      <w:ins w:id="2243" w:author="Chipman, Charles" w:date="2019-01-29T12:59:00Z">
        <w:r w:rsidR="00BB4C6C">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these files depend on one another through hyperlinks. As a result, they tend to operate as a single artifact; removal of a file will cause one or more broken links within the set. This set of artifacts should be grouped using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C36773">
        <w:rPr>
          <w:rFonts w:ascii="Courier New" w:eastAsia="Times New Roman" w:hAnsi="Courier New" w:cs="Courier New"/>
          <w:color w:val="000000"/>
          <w:sz w:val="19"/>
          <w:szCs w:val="19"/>
        </w:rPr>
        <w:t>c:File</w:t>
      </w:r>
      <w:r w:rsidRPr="00C36773">
        <w:rPr>
          <w:rFonts w:ascii="Times New Roman" w:eastAsia="Times New Roman" w:hAnsi="Times New Roman" w:cs="Times New Roman"/>
          <w:color w:val="000000"/>
          <w:sz w:val="24"/>
          <w:szCs w:val="24"/>
        </w:rPr>
        <w:t xml:space="preserve"> element while all others are values for </w:t>
      </w:r>
      <w:r w:rsidRPr="00C36773">
        <w:rPr>
          <w:rFonts w:ascii="Courier New" w:eastAsia="Times New Roman" w:hAnsi="Courier New" w:cs="Courier New"/>
          <w:color w:val="000000"/>
          <w:sz w:val="19"/>
          <w:szCs w:val="19"/>
        </w:rPr>
        <w:t>c:RequiredFile</w:t>
      </w:r>
      <w:r w:rsidRPr="00C36773">
        <w:rPr>
          <w:rFonts w:ascii="Times New Roman" w:eastAsia="Times New Roman" w:hAnsi="Times New Roman" w:cs="Times New Roman"/>
          <w:color w:val="000000"/>
          <w:sz w:val="24"/>
          <w:szCs w:val="24"/>
        </w:rPr>
        <w:t xml:space="preserve"> child elements).</w:t>
      </w:r>
    </w:p>
    <w:p w14:paraId="59E788D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44" w:name="Constraint-SchemaDocumentSet"/>
      <w:bookmarkStart w:id="2245" w:name="section_7.1.1"/>
      <w:bookmarkEnd w:id="2244"/>
      <w:bookmarkEnd w:id="2245"/>
      <w:r w:rsidRPr="00C36773">
        <w:rPr>
          <w:rFonts w:ascii="Times New Roman" w:eastAsia="Times New Roman" w:hAnsi="Times New Roman" w:cs="Times New Roman"/>
          <w:b/>
          <w:bCs/>
          <w:color w:val="000000"/>
          <w:sz w:val="30"/>
          <w:szCs w:val="30"/>
        </w:rPr>
        <w:t xml:space="preserve">7.1.1. Constraint on Elements of Type </w:t>
      </w:r>
      <w:r w:rsidRPr="00C36773">
        <w:rPr>
          <w:rFonts w:ascii="Courier New" w:eastAsia="Times New Roman" w:hAnsi="Courier New" w:cs="Courier New"/>
          <w:b/>
          <w:bCs/>
          <w:color w:val="000000"/>
          <w:sz w:val="24"/>
          <w:szCs w:val="24"/>
        </w:rPr>
        <w:t>c:SchemaDocumentSetType</w:t>
      </w:r>
    </w:p>
    <w:p w14:paraId="2278DF3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commentRangeStart w:id="2246"/>
      <w:r w:rsidRPr="00C36773">
        <w:rPr>
          <w:rFonts w:ascii="Times New Roman" w:eastAsia="Times New Roman" w:hAnsi="Times New Roman" w:cs="Times New Roman"/>
          <w:color w:val="000000"/>
          <w:sz w:val="24"/>
          <w:szCs w:val="24"/>
        </w:rPr>
        <w:t xml:space="preserve">In order to accommodate the </w:t>
      </w:r>
      <w:bookmarkStart w:id="2247" w:name="d3e7256"/>
      <w:bookmarkEnd w:id="224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"definition_model_package_description"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model package description</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within an </w:t>
      </w:r>
      <w:bookmarkStart w:id="2248" w:name="d3e7262"/>
      <w:bookmarkEnd w:id="224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used correctly for an </w:t>
      </w:r>
      <w:bookmarkStart w:id="2249" w:name="d3e7265"/>
      <w:bookmarkEnd w:id="224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This rule assumes that within the IEPD’s MPD catalog any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identifies </w:t>
      </w:r>
      <w:bookmarkStart w:id="2250" w:name="d3e7274"/>
      <w:bookmarkEnd w:id="22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be assembled into an </w:t>
      </w:r>
      <w:bookmarkStart w:id="2251" w:name="d3e7277"/>
      <w:bookmarkEnd w:id="225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commentRangeEnd w:id="2246"/>
      <w:r w:rsidR="00BB4C6C">
        <w:rPr>
          <w:rStyle w:val="CommentReference"/>
        </w:rPr>
        <w:commentReference w:id="2246"/>
      </w:r>
    </w:p>
    <w:p w14:paraId="121835A6"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52" w:name="r-constraint-schemadocumentset"/>
      <w:bookmarkStart w:id="2253" w:name="rule_7-4"/>
      <w:bookmarkEnd w:id="2252"/>
      <w:bookmarkEnd w:id="2253"/>
      <w:r w:rsidRPr="00C36773">
        <w:rPr>
          <w:rFonts w:ascii="Times New Roman" w:eastAsia="Times New Roman" w:hAnsi="Times New Roman" w:cs="Times New Roman"/>
          <w:b/>
          <w:bCs/>
          <w:color w:val="000000"/>
          <w:sz w:val="30"/>
          <w:szCs w:val="30"/>
        </w:rPr>
        <w:t xml:space="preserve">Rule 7-4. Constraint on Elements of Type </w:t>
      </w:r>
      <w:r w:rsidRPr="00C36773">
        <w:rPr>
          <w:rFonts w:ascii="Courier New" w:eastAsia="Times New Roman" w:hAnsi="Courier New" w:cs="Courier New"/>
          <w:b/>
          <w:bCs/>
          <w:color w:val="000000"/>
          <w:sz w:val="24"/>
          <w:szCs w:val="24"/>
        </w:rPr>
        <w:t>c:SchemaDocumentSetType</w:t>
      </w:r>
    </w:p>
    <w:p w14:paraId="45CECDAA" w14:textId="5BF75196"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7-4] (</w:t>
      </w:r>
      <w:del w:id="2254" w:author="Chipman, Charles" w:date="2019-01-29T13:00:00Z">
        <w:r w:rsidRPr="00C36773" w:rsidDel="00BB4C6C">
          <w:rPr>
            <w:rFonts w:ascii="Times New Roman" w:eastAsia="Times New Roman" w:hAnsi="Times New Roman" w:cs="Times New Roman"/>
            <w:b/>
            <w:bCs/>
            <w:color w:val="000000"/>
            <w:sz w:val="24"/>
            <w:szCs w:val="24"/>
          </w:rPr>
          <w:delText>MPD</w:delText>
        </w:r>
      </w:del>
      <w:ins w:id="2255" w:author="Chipman, Charles" w:date="2019-01-29T13:00:00Z">
        <w:r w:rsidR="00BB4C6C">
          <w:rPr>
            <w:rFonts w:ascii="Times New Roman" w:eastAsia="Times New Roman" w:hAnsi="Times New Roman" w:cs="Times New Roman"/>
            <w:b/>
            <w:bCs/>
            <w:color w:val="000000"/>
            <w:sz w:val="24"/>
            <w:szCs w:val="24"/>
          </w:rPr>
          <w:t>IEPD</w:t>
        </w:r>
      </w:ins>
      <w:r w:rsidRPr="00C36773">
        <w:rPr>
          <w:rFonts w:ascii="Times New Roman" w:eastAsia="Times New Roman" w:hAnsi="Times New Roman" w:cs="Times New Roman"/>
          <w:b/>
          <w:bCs/>
          <w:color w:val="000000"/>
          <w:sz w:val="24"/>
          <w:szCs w:val="24"/>
        </w:rPr>
        <w:t>-catalog) (Constraint)</w:t>
      </w:r>
    </w:p>
    <w:p w14:paraId="29B4BA9E"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element information item with a type definition validly derived from </w:t>
      </w:r>
      <w:r w:rsidRPr="00C36773">
        <w:rPr>
          <w:rFonts w:ascii="Courier New" w:eastAsia="Times New Roman" w:hAnsi="Courier New" w:cs="Courier New"/>
          <w:color w:val="000000"/>
          <w:sz w:val="19"/>
          <w:szCs w:val="19"/>
        </w:rPr>
        <w:t>c:SchemaDocumentSetType</w:t>
      </w:r>
      <w:r w:rsidRPr="00C36773">
        <w:rPr>
          <w:rFonts w:ascii="Times New Roman" w:eastAsia="Times New Roman" w:hAnsi="Times New Roman" w:cs="Times New Roman"/>
          <w:color w:val="000000"/>
          <w:sz w:val="24"/>
          <w:szCs w:val="24"/>
        </w:rPr>
        <w:t xml:space="preserve"> MUST have a child element with an element declaration that is in the substitution group of </w:t>
      </w:r>
      <w:r w:rsidRPr="00C36773">
        <w:rPr>
          <w:rFonts w:ascii="Courier New" w:eastAsia="Times New Roman" w:hAnsi="Courier New" w:cs="Courier New"/>
          <w:color w:val="000000"/>
          <w:sz w:val="19"/>
          <w:szCs w:val="19"/>
        </w:rPr>
        <w:t>c:XMLCatalog</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c:XMLSchemaDocument</w:t>
      </w:r>
      <w:r w:rsidRPr="00C36773">
        <w:rPr>
          <w:rFonts w:ascii="Times New Roman" w:eastAsia="Times New Roman" w:hAnsi="Times New Roman" w:cs="Times New Roman"/>
          <w:color w:val="000000"/>
          <w:sz w:val="24"/>
          <w:szCs w:val="24"/>
        </w:rPr>
        <w:t>.</w:t>
      </w:r>
    </w:p>
    <w:p w14:paraId="1567FA4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This rule ensures that a </w:t>
      </w:r>
      <w:r w:rsidRPr="00C36773">
        <w:rPr>
          <w:rFonts w:ascii="Courier New" w:eastAsia="Times New Roman" w:hAnsi="Courier New" w:cs="Courier New"/>
          <w:color w:val="000000"/>
          <w:sz w:val="19"/>
          <w:szCs w:val="19"/>
        </w:rPr>
        <w:t>c:SchemaDocumentSet</w:t>
      </w:r>
      <w:r w:rsidRPr="00C36773">
        <w:rPr>
          <w:rFonts w:ascii="Times New Roman" w:eastAsia="Times New Roman" w:hAnsi="Times New Roman" w:cs="Times New Roman"/>
          <w:color w:val="000000"/>
          <w:sz w:val="24"/>
          <w:szCs w:val="24"/>
        </w:rPr>
        <w:t xml:space="preserve"> element always has at least one child element that is an </w:t>
      </w:r>
      <w:bookmarkStart w:id="2256" w:name="d3e7308"/>
      <w:bookmarkEnd w:id="225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itself defines an </w:t>
      </w:r>
      <w:bookmarkStart w:id="2257" w:name="d3e7311"/>
      <w:bookmarkEnd w:id="225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set, or an </w:t>
      </w:r>
      <w:bookmarkStart w:id="2258" w:name="d3e7314"/>
      <w:bookmarkEnd w:id="22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(which constitutes a set of at least one schema document). </w:t>
      </w:r>
      <w:commentRangeStart w:id="2259"/>
      <w:r w:rsidRPr="00C36773">
        <w:rPr>
          <w:rFonts w:ascii="Times New Roman" w:eastAsia="Times New Roman" w:hAnsi="Times New Roman" w:cs="Times New Roman"/>
          <w:color w:val="000000"/>
          <w:sz w:val="24"/>
          <w:szCs w:val="24"/>
        </w:rPr>
        <w:t>This rule cannot be enforced within the MPD catalog schema without introducing a UPA error, but it could be enforced by a Schematron rule.</w:t>
      </w:r>
      <w:commentRangeEnd w:id="2259"/>
      <w:r w:rsidR="00BB4C6C">
        <w:rPr>
          <w:rStyle w:val="CommentReference"/>
        </w:rPr>
        <w:commentReference w:id="2259"/>
      </w:r>
    </w:p>
    <w:p w14:paraId="50F9E03E"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60" w:name="IEPD-File-Name-Syntax"/>
      <w:bookmarkStart w:id="2261" w:name="section_7.2"/>
      <w:bookmarkEnd w:id="2260"/>
      <w:bookmarkEnd w:id="2261"/>
      <w:r w:rsidRPr="00C36773">
        <w:rPr>
          <w:rFonts w:ascii="Times New Roman" w:eastAsia="Times New Roman" w:hAnsi="Times New Roman" w:cs="Times New Roman"/>
          <w:b/>
          <w:bCs/>
          <w:color w:val="000000"/>
          <w:sz w:val="30"/>
          <w:szCs w:val="30"/>
        </w:rPr>
        <w:t>7.2. IEPD File Name Syntax</w:t>
      </w:r>
    </w:p>
    <w:p w14:paraId="1D1C91E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Additional non-normative for directory naming and organization for IEPDs is in </w:t>
      </w:r>
      <w:hyperlink r:id="rId196" w:anchor="appendix_E" w:history="1">
        <w:r w:rsidRPr="00C36773">
          <w:rPr>
            <w:rFonts w:ascii="Times New Roman" w:eastAsia="Times New Roman" w:hAnsi="Times New Roman" w:cs="Times New Roman"/>
            <w:color w:val="000000"/>
            <w:sz w:val="24"/>
            <w:szCs w:val="24"/>
            <w:shd w:val="clear" w:color="auto" w:fill="FFFFFF"/>
          </w:rPr>
          <w:t xml:space="preserve">Appendix E, </w:t>
        </w:r>
        <w:r w:rsidRPr="00C36773">
          <w:rPr>
            <w:rFonts w:ascii="Times New Roman" w:eastAsia="Times New Roman" w:hAnsi="Times New Roman" w:cs="Times New Roman"/>
            <w:i/>
            <w:iCs/>
            <w:color w:val="000000"/>
            <w:sz w:val="24"/>
            <w:szCs w:val="24"/>
            <w:shd w:val="clear" w:color="auto" w:fill="FFFFFF"/>
          </w:rPr>
          <w:t>Guidance for IEPD Directories (non-normative)</w:t>
        </w:r>
        <w:r w:rsidRPr="00C36773">
          <w:rPr>
            <w:rFonts w:ascii="Times New Roman" w:eastAsia="Times New Roman" w:hAnsi="Times New Roman" w:cs="Times New Roman"/>
            <w:color w:val="000000"/>
            <w:sz w:val="24"/>
            <w:szCs w:val="24"/>
            <w:shd w:val="clear" w:color="auto" w:fill="FFFFFF"/>
          </w:rPr>
          <w:t>, below</w:t>
        </w:r>
      </w:hyperlink>
      <w:r w:rsidRPr="00C36773">
        <w:rPr>
          <w:rFonts w:ascii="Times New Roman" w:eastAsia="Times New Roman" w:hAnsi="Times New Roman" w:cs="Times New Roman"/>
          <w:color w:val="000000"/>
          <w:sz w:val="24"/>
          <w:szCs w:val="24"/>
        </w:rPr>
        <w:t>.</w:t>
      </w:r>
    </w:p>
    <w:p w14:paraId="6C16FE0C"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commentRangeStart w:id="2262"/>
      <w:r w:rsidRPr="00C36773">
        <w:rPr>
          <w:rFonts w:ascii="Times New Roman" w:eastAsia="Times New Roman" w:hAnsi="Times New Roman" w:cs="Times New Roman"/>
          <w:color w:val="000000"/>
          <w:sz w:val="24"/>
          <w:szCs w:val="24"/>
        </w:rPr>
        <w:t xml:space="preserve">It is important to understand that this section does not apply to the syntax for the </w:t>
      </w:r>
      <w:r w:rsidRPr="00C36773">
        <w:rPr>
          <w:rFonts w:ascii="Courier New" w:eastAsia="Times New Roman" w:hAnsi="Courier New" w:cs="Courier New"/>
          <w:color w:val="000000"/>
          <w:sz w:val="19"/>
          <w:szCs w:val="19"/>
        </w:rPr>
        <w:t>c:mpdName</w:t>
      </w:r>
      <w:r w:rsidRPr="00C36773">
        <w:rPr>
          <w:rFonts w:ascii="Times New Roman" w:eastAsia="Times New Roman" w:hAnsi="Times New Roman" w:cs="Times New Roman"/>
          <w:color w:val="000000"/>
          <w:sz w:val="24"/>
          <w:szCs w:val="24"/>
        </w:rPr>
        <w:t xml:space="preserve"> attribute in the </w:t>
      </w:r>
      <w:bookmarkStart w:id="2263" w:name="d3e7336"/>
      <w:bookmarkEnd w:id="22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Refer to </w:t>
      </w:r>
      <w:hyperlink r:id="rId197" w:anchor="section_5.2.1" w:history="1">
        <w:r w:rsidRPr="00C36773">
          <w:rPr>
            <w:rFonts w:ascii="Times New Roman" w:eastAsia="Times New Roman" w:hAnsi="Times New Roman" w:cs="Times New Roman"/>
            <w:color w:val="000000"/>
            <w:sz w:val="24"/>
            <w:szCs w:val="24"/>
            <w:shd w:val="clear" w:color="auto" w:fill="FFFFFF"/>
          </w:rPr>
          <w:t xml:space="preserve">Section 5.2.1, </w:t>
        </w:r>
        <w:r w:rsidRPr="00C36773">
          <w:rPr>
            <w:rFonts w:ascii="Times New Roman" w:eastAsia="Times New Roman" w:hAnsi="Times New Roman" w:cs="Times New Roman"/>
            <w:i/>
            <w:iCs/>
            <w:color w:val="000000"/>
            <w:sz w:val="24"/>
            <w:szCs w:val="24"/>
            <w:shd w:val="clear" w:color="auto" w:fill="FFFFFF"/>
          </w:rPr>
          <w:t>MPD Name Syntax (</w:t>
        </w:r>
        <w:r w:rsidRPr="00C36773">
          <w:rPr>
            <w:rFonts w:ascii="Courier New" w:eastAsia="Times New Roman" w:hAnsi="Courier New" w:cs="Courier New"/>
            <w:i/>
            <w:iCs/>
            <w:color w:val="000000"/>
            <w:sz w:val="19"/>
            <w:szCs w:val="19"/>
            <w:shd w:val="clear" w:color="auto" w:fill="FFFFFF"/>
          </w:rPr>
          <w:t>c:mpdName</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for details regarding the </w:t>
      </w:r>
      <w:r w:rsidRPr="00C36773">
        <w:rPr>
          <w:rFonts w:ascii="Courier New" w:eastAsia="Times New Roman" w:hAnsi="Courier New" w:cs="Courier New"/>
          <w:color w:val="000000"/>
          <w:sz w:val="19"/>
          <w:szCs w:val="19"/>
        </w:rPr>
        <w:t>c:mpdName</w:t>
      </w:r>
      <w:r w:rsidRPr="00C36773">
        <w:rPr>
          <w:rFonts w:ascii="Times New Roman" w:eastAsia="Times New Roman" w:hAnsi="Times New Roman" w:cs="Times New Roman"/>
          <w:color w:val="000000"/>
          <w:sz w:val="24"/>
          <w:szCs w:val="24"/>
        </w:rPr>
        <w:t xml:space="preserve"> metadata attribute.</w:t>
      </w:r>
      <w:commentRangeEnd w:id="2262"/>
      <w:r w:rsidR="00BB4C6C">
        <w:rPr>
          <w:rStyle w:val="CommentReference"/>
        </w:rPr>
        <w:commentReference w:id="2262"/>
      </w:r>
    </w:p>
    <w:p w14:paraId="491D011A" w14:textId="1E9C8149"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del w:id="2264"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65"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Specification is intended to help facilitate tool support for processing </w:t>
      </w:r>
      <w:del w:id="2266" w:author="Chipman, Charles" w:date="2019-01-29T13:01:00Z">
        <w:r w:rsidRPr="00C36773" w:rsidDel="00BB4C6C">
          <w:rPr>
            <w:rFonts w:ascii="Times New Roman" w:eastAsia="Times New Roman" w:hAnsi="Times New Roman" w:cs="Times New Roman"/>
            <w:color w:val="000000"/>
            <w:sz w:val="24"/>
            <w:szCs w:val="24"/>
          </w:rPr>
          <w:delText>MPDs</w:delText>
        </w:r>
      </w:del>
      <w:ins w:id="2267" w:author="Chipman, Charles" w:date="2019-01-29T13:01:00Z">
        <w:r w:rsidR="00BB4C6C">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xml:space="preserve">. Tools and search mechanisms that can identify basic </w:t>
      </w:r>
      <w:del w:id="2268"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69"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information as early as possible is efficient and valuable. So, if an </w:t>
      </w:r>
      <w:del w:id="2270"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71"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del w:id="2272" w:author="Chipman, Charles" w:date="2019-01-29T13:01:00Z">
        <w:r w:rsidRPr="00C36773" w:rsidDel="00BB4C6C">
          <w:rPr>
            <w:rFonts w:ascii="Times New Roman" w:eastAsia="Times New Roman" w:hAnsi="Times New Roman" w:cs="Times New Roman"/>
            <w:color w:val="000000"/>
            <w:sz w:val="24"/>
            <w:szCs w:val="24"/>
          </w:rPr>
          <w:delText>,</w:delText>
        </w:r>
      </w:del>
      <w:ins w:id="2273" w:author="Chipman, Charles" w:date="2019-01-29T13:01:00Z">
        <w:r w:rsidR="00BB4C6C">
          <w:rPr>
            <w:rFonts w:ascii="Times New Roman" w:eastAsia="Times New Roman" w:hAnsi="Times New Roman" w:cs="Times New Roman"/>
            <w:color w:val="000000"/>
            <w:sz w:val="24"/>
            <w:szCs w:val="24"/>
          </w:rPr>
          <w:t xml:space="preserve"> and</w:t>
        </w:r>
      </w:ins>
      <w:r w:rsidRPr="00C36773">
        <w:rPr>
          <w:rFonts w:ascii="Times New Roman" w:eastAsia="Times New Roman" w:hAnsi="Times New Roman" w:cs="Times New Roman"/>
          <w:color w:val="000000"/>
          <w:sz w:val="24"/>
          <w:szCs w:val="24"/>
        </w:rPr>
        <w:t xml:space="preserve"> version</w:t>
      </w:r>
      <w:del w:id="2274" w:author="Chipman, Charles" w:date="2019-01-29T13:01:00Z">
        <w:r w:rsidRPr="00C36773" w:rsidDel="00BB4C6C">
          <w:rPr>
            <w:rFonts w:ascii="Times New Roman" w:eastAsia="Times New Roman" w:hAnsi="Times New Roman" w:cs="Times New Roman"/>
            <w:color w:val="000000"/>
            <w:sz w:val="24"/>
            <w:szCs w:val="24"/>
          </w:rPr>
          <w:delText>, and class</w:delText>
        </w:r>
      </w:del>
      <w:r w:rsidRPr="00C36773">
        <w:rPr>
          <w:rFonts w:ascii="Times New Roman" w:eastAsia="Times New Roman" w:hAnsi="Times New Roman" w:cs="Times New Roman"/>
          <w:color w:val="000000"/>
          <w:sz w:val="24"/>
          <w:szCs w:val="24"/>
        </w:rPr>
        <w:t xml:space="preserve"> can be identified from its file name, then a tool would not have to open the </w:t>
      </w:r>
      <w:bookmarkStart w:id="2275" w:name="d3e7347"/>
      <w:bookmarkEnd w:id="227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parse the </w:t>
      </w:r>
      <w:del w:id="2276"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77"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to determine such. Of course, to do anything useful, a tool will eventually have to open the </w:t>
      </w:r>
      <w:del w:id="2278" w:author="Chipman, Charles" w:date="2019-01-29T13:01:00Z">
        <w:r w:rsidRPr="00C36773" w:rsidDel="00BB4C6C">
          <w:rPr>
            <w:rFonts w:ascii="Times New Roman" w:eastAsia="Times New Roman" w:hAnsi="Times New Roman" w:cs="Times New Roman"/>
            <w:color w:val="000000"/>
            <w:sz w:val="24"/>
            <w:szCs w:val="24"/>
          </w:rPr>
          <w:delText xml:space="preserve">MPD </w:delText>
        </w:r>
      </w:del>
      <w:ins w:id="2279" w:author="Chipman, Charles" w:date="2019-01-29T13:01: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archive. However, a standard file name syntax allows a tool to search through a set of </w:t>
      </w:r>
      <w:del w:id="2280" w:author="Chipman, Charles" w:date="2019-01-29T13:02:00Z">
        <w:r w:rsidRPr="00C36773" w:rsidDel="00BB4C6C">
          <w:rPr>
            <w:rFonts w:ascii="Times New Roman" w:eastAsia="Times New Roman" w:hAnsi="Times New Roman" w:cs="Times New Roman"/>
            <w:color w:val="000000"/>
            <w:sz w:val="24"/>
            <w:szCs w:val="24"/>
          </w:rPr>
          <w:delText xml:space="preserve">MPDs </w:delText>
        </w:r>
      </w:del>
      <w:ins w:id="2281" w:author="Chipman, Charles" w:date="2019-01-29T13:02:00Z">
        <w:r w:rsidR="00BB4C6C">
          <w:rPr>
            <w:rFonts w:ascii="Times New Roman" w:eastAsia="Times New Roman" w:hAnsi="Times New Roman" w:cs="Times New Roman"/>
            <w:color w:val="000000"/>
            <w:sz w:val="24"/>
            <w:szCs w:val="24"/>
          </w:rPr>
          <w:t xml:space="preserve">IEPDs </w:t>
        </w:r>
      </w:ins>
      <w:r w:rsidRPr="00C36773">
        <w:rPr>
          <w:rFonts w:ascii="Times New Roman" w:eastAsia="Times New Roman" w:hAnsi="Times New Roman" w:cs="Times New Roman"/>
          <w:color w:val="000000"/>
          <w:sz w:val="24"/>
          <w:szCs w:val="24"/>
        </w:rPr>
        <w:t xml:space="preserve">in </w:t>
      </w:r>
      <w:bookmarkStart w:id="2282" w:name="d3e7350"/>
      <w:bookmarkEnd w:id="22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format to find a particular </w:t>
      </w:r>
      <w:del w:id="2283" w:author="Chipman, Charles" w:date="2019-01-29T13:02:00Z">
        <w:r w:rsidRPr="00C36773" w:rsidDel="00BB4C6C">
          <w:rPr>
            <w:rFonts w:ascii="Times New Roman" w:eastAsia="Times New Roman" w:hAnsi="Times New Roman" w:cs="Times New Roman"/>
            <w:color w:val="000000"/>
            <w:sz w:val="24"/>
            <w:szCs w:val="24"/>
          </w:rPr>
          <w:delText xml:space="preserve">MPD </w:delText>
        </w:r>
      </w:del>
      <w:ins w:id="2284" w:author="Chipman, Charles" w:date="2019-01-29T13:02:00Z">
        <w:r w:rsidR="00BB4C6C">
          <w:rPr>
            <w:rFonts w:ascii="Times New Roman" w:eastAsia="Times New Roman" w:hAnsi="Times New Roman" w:cs="Times New Roman"/>
            <w:color w:val="000000"/>
            <w:sz w:val="24"/>
            <w:szCs w:val="24"/>
          </w:rPr>
          <w:t>IEPD</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name</w:t>
      </w:r>
      <w:del w:id="2285" w:author="Chipman, Charles" w:date="2019-01-29T13:02:00Z">
        <w:r w:rsidRPr="00C36773" w:rsidDel="00BB4C6C">
          <w:rPr>
            <w:rFonts w:ascii="Times New Roman" w:eastAsia="Times New Roman" w:hAnsi="Times New Roman" w:cs="Times New Roman"/>
            <w:color w:val="000000"/>
            <w:sz w:val="24"/>
            <w:szCs w:val="24"/>
          </w:rPr>
          <w:delText>,</w:delText>
        </w:r>
      </w:del>
      <w:ins w:id="2286" w:author="Chipman, Charles" w:date="2019-01-29T13:02:00Z">
        <w:r w:rsidR="00BB4C6C">
          <w:rPr>
            <w:rFonts w:ascii="Times New Roman" w:eastAsia="Times New Roman" w:hAnsi="Times New Roman" w:cs="Times New Roman"/>
            <w:color w:val="000000"/>
            <w:sz w:val="24"/>
            <w:szCs w:val="24"/>
          </w:rPr>
          <w:t xml:space="preserve"> or</w:t>
        </w:r>
      </w:ins>
      <w:r w:rsidRPr="00C36773">
        <w:rPr>
          <w:rFonts w:ascii="Times New Roman" w:eastAsia="Times New Roman" w:hAnsi="Times New Roman" w:cs="Times New Roman"/>
          <w:color w:val="000000"/>
          <w:sz w:val="24"/>
          <w:szCs w:val="24"/>
        </w:rPr>
        <w:t xml:space="preserve"> version</w:t>
      </w:r>
      <w:del w:id="2287" w:author="Chipman, Charles" w:date="2019-01-29T13:02:00Z">
        <w:r w:rsidRPr="00C36773" w:rsidDel="00BB4C6C">
          <w:rPr>
            <w:rFonts w:ascii="Times New Roman" w:eastAsia="Times New Roman" w:hAnsi="Times New Roman" w:cs="Times New Roman"/>
            <w:color w:val="000000"/>
            <w:sz w:val="24"/>
            <w:szCs w:val="24"/>
          </w:rPr>
          <w:delText>, or class</w:delText>
        </w:r>
      </w:del>
      <w:r w:rsidRPr="00C36773">
        <w:rPr>
          <w:rFonts w:ascii="Times New Roman" w:eastAsia="Times New Roman" w:hAnsi="Times New Roman" w:cs="Times New Roman"/>
          <w:color w:val="000000"/>
          <w:sz w:val="24"/>
          <w:szCs w:val="24"/>
        </w:rPr>
        <w:t xml:space="preserve"> without having to open each. File name consistency can also make it easier to scan and identify </w:t>
      </w:r>
      <w:del w:id="2288" w:author="Chipman, Charles" w:date="2019-01-29T13:02:00Z">
        <w:r w:rsidRPr="00C36773" w:rsidDel="00BB4C6C">
          <w:rPr>
            <w:rFonts w:ascii="Times New Roman" w:eastAsia="Times New Roman" w:hAnsi="Times New Roman" w:cs="Times New Roman"/>
            <w:color w:val="000000"/>
            <w:sz w:val="24"/>
            <w:szCs w:val="24"/>
          </w:rPr>
          <w:delText xml:space="preserve">MPDs </w:delText>
        </w:r>
      </w:del>
      <w:ins w:id="2289" w:author="Chipman, Charles" w:date="2019-01-29T13:02:00Z">
        <w:r w:rsidR="00BB4C6C">
          <w:rPr>
            <w:rFonts w:ascii="Times New Roman" w:eastAsia="Times New Roman" w:hAnsi="Times New Roman" w:cs="Times New Roman"/>
            <w:color w:val="000000"/>
            <w:sz w:val="24"/>
            <w:szCs w:val="24"/>
          </w:rPr>
          <w:t>IEPDs</w:t>
        </w:r>
        <w:r w:rsidR="00BB4C6C"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in a long list sorted by file name.</w:t>
      </w:r>
    </w:p>
    <w:p w14:paraId="78C02E4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90" w:name="r-iepd-name-syntax"/>
      <w:bookmarkStart w:id="2291" w:name="rule_7-5"/>
      <w:bookmarkEnd w:id="2290"/>
      <w:bookmarkEnd w:id="2291"/>
      <w:r w:rsidRPr="00C36773">
        <w:rPr>
          <w:rFonts w:ascii="Times New Roman" w:eastAsia="Times New Roman" w:hAnsi="Times New Roman" w:cs="Times New Roman"/>
          <w:b/>
          <w:bCs/>
          <w:color w:val="000000"/>
          <w:sz w:val="30"/>
          <w:szCs w:val="30"/>
        </w:rPr>
        <w:t>Rule 7-5. IEPD ZIP file Name Syntax</w:t>
      </w:r>
    </w:p>
    <w:p w14:paraId="7FBBCF2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7-5] (IEPD) (Constraint)</w:t>
      </w:r>
    </w:p>
    <w:p w14:paraId="6306ED19"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file name of an </w:t>
      </w:r>
      <w:bookmarkStart w:id="2292" w:name="d3e7363"/>
      <w:bookmarkEnd w:id="229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bookmarkStart w:id="2293" w:name="d3e7366"/>
      <w:bookmarkEnd w:id="229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"definition_ZIP_file"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ZIP file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iepd-filename</w:t>
      </w:r>
      <w:r w:rsidRPr="00C36773">
        <w:rPr>
          <w:rFonts w:ascii="Times New Roman" w:eastAsia="Times New Roman" w:hAnsi="Times New Roman" w:cs="Times New Roman"/>
          <w:color w:val="000000"/>
          <w:sz w:val="24"/>
          <w:szCs w:val="24"/>
        </w:rPr>
        <w:t>) SHOULD adhere to the syntax defined by the regular expression:</w:t>
      </w:r>
    </w:p>
    <w:p w14:paraId="1BC2C18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iepd-filename ::= name '-' version '.iepd.zip'</w:t>
      </w:r>
    </w:p>
    <w:p w14:paraId="1986618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Where: </w:t>
      </w:r>
    </w:p>
    <w:p w14:paraId="5357846E"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name     ::= alphanum ((alphanum | special)* alphanum)?</w:t>
      </w:r>
    </w:p>
    <w:p w14:paraId="5F803F62"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alphanum ::= [a-z0-9]</w:t>
      </w:r>
    </w:p>
    <w:p w14:paraId="560C811F"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special  ::= '.' | '-' | '_'</w:t>
      </w:r>
    </w:p>
    <w:p w14:paraId="38C25908"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version  ::= digit+ ('.' digit+)* (status digit+)?</w:t>
      </w:r>
    </w:p>
    <w:p w14:paraId="12DE486C"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digit    ::= [0-9]</w:t>
      </w:r>
    </w:p>
    <w:p w14:paraId="748D19C5" w14:textId="77777777" w:rsidR="00C36773" w:rsidRPr="00C36773" w:rsidRDefault="00C36773" w:rsidP="00C367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status   ::= 'alpha' | 'beta' | 'rc' | 'rev'</w:t>
      </w:r>
    </w:p>
    <w:p w14:paraId="64227FCB"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Pr="00C36773">
        <w:rPr>
          <w:rFonts w:ascii="Courier New" w:eastAsia="Times New Roman" w:hAnsi="Courier New" w:cs="Courier New"/>
          <w:color w:val="000000"/>
          <w:sz w:val="19"/>
          <w:szCs w:val="19"/>
        </w:rPr>
        <w:t>status</w:t>
      </w:r>
      <w:r w:rsidRPr="00C36773">
        <w:rPr>
          <w:rFonts w:ascii="Times New Roman" w:eastAsia="Times New Roman" w:hAnsi="Times New Roman" w:cs="Times New Roman"/>
          <w:color w:val="000000"/>
          <w:sz w:val="24"/>
          <w:szCs w:val="24"/>
        </w:rPr>
        <w:t xml:space="preserve"> values are as defined in </w:t>
      </w:r>
      <w:commentRangeStart w:id="2294"/>
      <w:r w:rsidR="00CC710C">
        <w:rPr>
          <w:rFonts w:ascii="Times New Roman" w:eastAsia="Times New Roman" w:hAnsi="Times New Roman" w:cs="Times New Roman"/>
          <w:color w:val="000000"/>
          <w:sz w:val="24"/>
          <w:szCs w:val="24"/>
          <w:shd w:val="clear" w:color="auto" w:fill="EEEEEE"/>
        </w:rPr>
        <w:fldChar w:fldCharType="begin"/>
      </w:r>
      <w:r w:rsidR="00CC710C">
        <w:rPr>
          <w:rFonts w:ascii="Times New Roman" w:eastAsia="Times New Roman" w:hAnsi="Times New Roman" w:cs="Times New Roman"/>
          <w:color w:val="000000"/>
          <w:sz w:val="24"/>
          <w:szCs w:val="24"/>
          <w:shd w:val="clear" w:color="auto" w:fill="EEEEEE"/>
        </w:rPr>
        <w:instrText xml:space="preserve"> HYPERLINK "file:///C:\\Users\\cchipman6\\Documents\\NIEM\\Specifications\\MPD\\model-package-description-3.0.1.htm" \l "rule_5-10" </w:instrText>
      </w:r>
      <w:r w:rsidR="00CC710C">
        <w:rPr>
          <w:rFonts w:ascii="Times New Roman" w:eastAsia="Times New Roman" w:hAnsi="Times New Roman" w:cs="Times New Roman"/>
          <w:color w:val="000000"/>
          <w:sz w:val="24"/>
          <w:szCs w:val="24"/>
          <w:shd w:val="clear" w:color="auto" w:fill="EEEEEE"/>
        </w:rPr>
        <w:fldChar w:fldCharType="separate"/>
      </w:r>
      <w:r w:rsidRPr="00C36773">
        <w:rPr>
          <w:rFonts w:ascii="Times New Roman" w:eastAsia="Times New Roman" w:hAnsi="Times New Roman" w:cs="Times New Roman"/>
          <w:color w:val="000000"/>
          <w:sz w:val="24"/>
          <w:szCs w:val="24"/>
          <w:shd w:val="clear" w:color="auto" w:fill="EEEEEE"/>
        </w:rPr>
        <w:t xml:space="preserve">Rule 5-10, </w:t>
      </w:r>
      <w:r w:rsidRPr="00C36773">
        <w:rPr>
          <w:rFonts w:ascii="Times New Roman" w:eastAsia="Times New Roman" w:hAnsi="Times New Roman" w:cs="Times New Roman"/>
          <w:i/>
          <w:iCs/>
          <w:color w:val="000000"/>
          <w:sz w:val="24"/>
          <w:szCs w:val="24"/>
          <w:shd w:val="clear" w:color="auto" w:fill="EEEEEE"/>
        </w:rPr>
        <w:t>MPD Version Number Syntax</w:t>
      </w:r>
      <w:r w:rsidRPr="00C36773">
        <w:rPr>
          <w:rFonts w:ascii="Times New Roman" w:eastAsia="Times New Roman" w:hAnsi="Times New Roman" w:cs="Times New Roman"/>
          <w:color w:val="000000"/>
          <w:sz w:val="24"/>
          <w:szCs w:val="24"/>
          <w:shd w:val="clear" w:color="auto" w:fill="EEEEEE"/>
        </w:rPr>
        <w:t>, above</w:t>
      </w:r>
      <w:r w:rsidR="00CC710C">
        <w:rPr>
          <w:rFonts w:ascii="Times New Roman" w:eastAsia="Times New Roman" w:hAnsi="Times New Roman" w:cs="Times New Roman"/>
          <w:color w:val="000000"/>
          <w:sz w:val="24"/>
          <w:szCs w:val="24"/>
          <w:shd w:val="clear" w:color="auto" w:fill="EEEEEE"/>
        </w:rPr>
        <w:fldChar w:fldCharType="end"/>
      </w:r>
      <w:commentRangeEnd w:id="2294"/>
      <w:r w:rsidR="00BB4C6C">
        <w:rPr>
          <w:rStyle w:val="CommentReference"/>
        </w:rPr>
        <w:commentReference w:id="2294"/>
      </w:r>
      <w:r w:rsidRPr="00C36773">
        <w:rPr>
          <w:rFonts w:ascii="Times New Roman" w:eastAsia="Times New Roman" w:hAnsi="Times New Roman" w:cs="Times New Roman"/>
          <w:color w:val="000000"/>
          <w:sz w:val="24"/>
          <w:szCs w:val="24"/>
        </w:rPr>
        <w:t>.</w:t>
      </w:r>
    </w:p>
    <w:p w14:paraId="1A8D77E0"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Regular expression notation in the rule above is from </w:t>
      </w:r>
      <w:hyperlink r:id="rId198" w:anchor="W3-XML" w:history="1">
        <w:r w:rsidRPr="00C36773">
          <w:rPr>
            <w:rFonts w:ascii="Times New Roman" w:eastAsia="Times New Roman" w:hAnsi="Times New Roman" w:cs="Times New Roman"/>
            <w:b/>
            <w:bCs/>
            <w:color w:val="000000"/>
            <w:sz w:val="24"/>
            <w:szCs w:val="24"/>
            <w:shd w:val="clear" w:color="auto" w:fill="FFFFFF"/>
          </w:rPr>
          <w:t>[W3C XML 1.0]</w:t>
        </w:r>
      </w:hyperlink>
      <w:r w:rsidRPr="00C36773">
        <w:rPr>
          <w:rFonts w:ascii="Times New Roman" w:eastAsia="Times New Roman" w:hAnsi="Times New Roman" w:cs="Times New Roman"/>
          <w:color w:val="000000"/>
          <w:sz w:val="24"/>
          <w:szCs w:val="24"/>
        </w:rPr>
        <w:t xml:space="preserve"> </w:t>
      </w:r>
      <w:hyperlink r:id="rId199" w:anchor="sec-notation" w:tgtFrame="_blank" w:history="1">
        <w:r w:rsidRPr="00C36773">
          <w:rPr>
            <w:rFonts w:ascii="Courier New" w:eastAsia="Times New Roman" w:hAnsi="Courier New" w:cs="Courier New"/>
            <w:color w:val="000000"/>
            <w:sz w:val="19"/>
            <w:szCs w:val="19"/>
            <w:shd w:val="clear" w:color="auto" w:fill="FFFFFF"/>
          </w:rPr>
          <w:t>#sec-notation</w:t>
        </w:r>
      </w:hyperlink>
      <w:r w:rsidRPr="00C36773">
        <w:rPr>
          <w:rFonts w:ascii="Times New Roman" w:eastAsia="Times New Roman" w:hAnsi="Times New Roman" w:cs="Times New Roman"/>
          <w:color w:val="000000"/>
          <w:sz w:val="24"/>
          <w:szCs w:val="24"/>
        </w:rPr>
        <w:t>.</w:t>
      </w:r>
    </w:p>
    <w:p w14:paraId="403C79C8"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Alphabetic characters are lower case to reduce complications across various file systems.</w:t>
      </w:r>
    </w:p>
    <w:p w14:paraId="6B18CA5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example of an </w:t>
      </w:r>
      <w:bookmarkStart w:id="2295" w:name="d3e7398"/>
      <w:bookmarkEnd w:id="229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file name that follows this rule is: </w:t>
      </w:r>
      <w:r w:rsidRPr="00C36773">
        <w:rPr>
          <w:rFonts w:ascii="Courier New" w:eastAsia="Times New Roman" w:hAnsi="Courier New" w:cs="Courier New"/>
          <w:color w:val="000000"/>
          <w:sz w:val="19"/>
          <w:szCs w:val="19"/>
        </w:rPr>
        <w:t>abc-query-2.0beta1.iepd.zip</w:t>
      </w:r>
    </w:p>
    <w:p w14:paraId="31175FE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File names can easily be changed by a person or process that executes a download on the Internet. Nonetheless, </w:t>
      </w:r>
      <w:bookmarkStart w:id="2296" w:name="d3e7407"/>
      <w:bookmarkEnd w:id="229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authors and publishers should ensure that their application of </w:t>
      </w:r>
      <w:hyperlink r:id="rId200" w:anchor="rule_7-5" w:history="1">
        <w:r w:rsidRPr="00C36773">
          <w:rPr>
            <w:rFonts w:ascii="Times New Roman" w:eastAsia="Times New Roman" w:hAnsi="Times New Roman" w:cs="Times New Roman"/>
            <w:color w:val="000000"/>
            <w:sz w:val="24"/>
            <w:szCs w:val="24"/>
            <w:shd w:val="clear" w:color="auto" w:fill="FFFFFF"/>
          </w:rPr>
          <w:t xml:space="preserve">Rule 7-5, </w:t>
        </w:r>
        <w:r w:rsidRPr="00C36773">
          <w:rPr>
            <w:rFonts w:ascii="Times New Roman" w:eastAsia="Times New Roman" w:hAnsi="Times New Roman" w:cs="Times New Roman"/>
            <w:i/>
            <w:iCs/>
            <w:color w:val="000000"/>
            <w:sz w:val="24"/>
            <w:szCs w:val="24"/>
            <w:shd w:val="clear" w:color="auto" w:fill="FFFFFF"/>
          </w:rPr>
          <w:t>IEPD ZIP file Name Syntax</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is consistent with an IEPD’s catalog. The basic metadata in the </w:t>
      </w:r>
      <w:bookmarkStart w:id="2297" w:name="d3e7414"/>
      <w:bookmarkEnd w:id="229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MPD catalog document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C6AA6F"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298" w:name="Artifact-Links-to-Other-Resources"/>
      <w:bookmarkStart w:id="2299" w:name="section_7.3"/>
      <w:bookmarkEnd w:id="2298"/>
      <w:bookmarkEnd w:id="2299"/>
      <w:r w:rsidRPr="00C36773">
        <w:rPr>
          <w:rFonts w:ascii="Times New Roman" w:eastAsia="Times New Roman" w:hAnsi="Times New Roman" w:cs="Times New Roman"/>
          <w:b/>
          <w:bCs/>
          <w:color w:val="000000"/>
          <w:sz w:val="30"/>
          <w:szCs w:val="30"/>
        </w:rPr>
        <w:t>7.3. Artifact Links to Other Resources</w:t>
      </w:r>
    </w:p>
    <w:p w14:paraId="288540CA" w14:textId="2DA08D06"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It is important to understand that the URI scheme defined in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"section_5.2.4.2"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Section 5.2.4.2, </w:t>
      </w:r>
      <w:r w:rsidRPr="00C36773">
        <w:rPr>
          <w:rFonts w:ascii="Times New Roman" w:eastAsia="Times New Roman" w:hAnsi="Times New Roman" w:cs="Times New Roman"/>
          <w:i/>
          <w:iCs/>
          <w:color w:val="000000"/>
          <w:sz w:val="24"/>
          <w:szCs w:val="24"/>
          <w:shd w:val="clear" w:color="auto" w:fill="FFFFFF"/>
        </w:rPr>
        <w:t xml:space="preserve">URI Scheme for </w:t>
      </w:r>
      <w:del w:id="2300" w:author="Chipman, Charles" w:date="2019-01-29T13:04:00Z">
        <w:r w:rsidRPr="00C36773" w:rsidDel="00AF579D">
          <w:rPr>
            <w:rFonts w:ascii="Times New Roman" w:eastAsia="Times New Roman" w:hAnsi="Times New Roman" w:cs="Times New Roman"/>
            <w:i/>
            <w:iCs/>
            <w:color w:val="000000"/>
            <w:sz w:val="24"/>
            <w:szCs w:val="24"/>
            <w:shd w:val="clear" w:color="auto" w:fill="FFFFFF"/>
          </w:rPr>
          <w:delText xml:space="preserve">MPD </w:delText>
        </w:r>
      </w:del>
      <w:ins w:id="2301" w:author="Chipman, Charles" w:date="2019-01-29T13:04:00Z">
        <w:r w:rsidR="00AF579D">
          <w:rPr>
            <w:rFonts w:ascii="Times New Roman" w:eastAsia="Times New Roman" w:hAnsi="Times New Roman" w:cs="Times New Roman"/>
            <w:i/>
            <w:iCs/>
            <w:color w:val="000000"/>
            <w:sz w:val="24"/>
            <w:szCs w:val="24"/>
            <w:shd w:val="clear" w:color="auto" w:fill="FFFFFF"/>
          </w:rPr>
          <w:t>IEPD</w:t>
        </w:r>
        <w:r w:rsidR="00AF579D"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Artifacts (</w:t>
      </w:r>
      <w:r w:rsidRPr="00C36773">
        <w:rPr>
          <w:rFonts w:ascii="Courier New" w:eastAsia="Times New Roman" w:hAnsi="Courier New" w:cs="Courier New"/>
          <w:i/>
          <w:iCs/>
          <w:color w:val="000000"/>
          <w:sz w:val="19"/>
          <w:szCs w:val="19"/>
          <w:shd w:val="clear" w:color="auto" w:fill="FFFFFF"/>
        </w:rPr>
        <w:t>c:externalURI</w:t>
      </w:r>
      <w:r w:rsidRPr="00C36773">
        <w:rPr>
          <w:rFonts w:ascii="Times New Roman" w:eastAsia="Times New Roman" w:hAnsi="Times New Roman" w:cs="Times New Roman"/>
          <w:i/>
          <w:iCs/>
          <w:color w:val="000000"/>
          <w:sz w:val="24"/>
          <w:szCs w:val="24"/>
          <w:shd w:val="clear" w:color="auto" w:fill="FFFFFF"/>
        </w:rPr>
        <w:t>)</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w:t>
      </w:r>
      <w:del w:id="2302" w:author="Chipman, Charles" w:date="2019-01-29T13:04:00Z">
        <w:r w:rsidRPr="00C36773" w:rsidDel="00AF579D">
          <w:rPr>
            <w:rFonts w:ascii="Times New Roman" w:eastAsia="Times New Roman" w:hAnsi="Times New Roman" w:cs="Times New Roman"/>
            <w:color w:val="000000"/>
            <w:sz w:val="24"/>
            <w:szCs w:val="24"/>
          </w:rPr>
          <w:delText xml:space="preserve">MPD </w:delText>
        </w:r>
      </w:del>
      <w:ins w:id="2303" w:author="Chipman, Charles" w:date="2019-01-29T13:04: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must be physically present within that </w:t>
      </w:r>
      <w:del w:id="2304" w:author="Chipman, Charles" w:date="2019-01-29T13:04:00Z">
        <w:r w:rsidRPr="00C36773" w:rsidDel="00AF579D">
          <w:rPr>
            <w:rFonts w:ascii="Times New Roman" w:eastAsia="Times New Roman" w:hAnsi="Times New Roman" w:cs="Times New Roman"/>
            <w:color w:val="000000"/>
            <w:sz w:val="24"/>
            <w:szCs w:val="24"/>
          </w:rPr>
          <w:delText>MPD</w:delText>
        </w:r>
      </w:del>
      <w:ins w:id="2305" w:author="Chipman, Charles" w:date="2019-01-29T13:04: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In accordance with 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306" w:author="Chipman, Charles" w:date="2019-01-29T13:04:00Z">
        <w:r w:rsidRPr="00C36773" w:rsidDel="00AF579D">
          <w:rPr>
            <w:rFonts w:ascii="Times New Roman" w:eastAsia="Times New Roman" w:hAnsi="Times New Roman" w:cs="Times New Roman"/>
            <w:b/>
            <w:bCs/>
            <w:color w:val="000000"/>
            <w:sz w:val="24"/>
            <w:szCs w:val="24"/>
            <w:shd w:val="clear" w:color="auto" w:fill="FFFFFF"/>
          </w:rPr>
          <w:delText>3</w:delText>
        </w:r>
      </w:del>
      <w:ins w:id="2307" w:author="Chipman, Charles" w:date="2019-01-29T13:04:00Z">
        <w:r w:rsidR="00AF579D">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if </w:t>
      </w:r>
      <w:del w:id="2308" w:author="Chipman, Charles" w:date="2019-01-29T13:04:00Z">
        <w:r w:rsidRPr="00C36773" w:rsidDel="00AF579D">
          <w:rPr>
            <w:rFonts w:ascii="Times New Roman" w:eastAsia="Times New Roman" w:hAnsi="Times New Roman" w:cs="Times New Roman"/>
            <w:color w:val="000000"/>
            <w:sz w:val="24"/>
            <w:szCs w:val="24"/>
          </w:rPr>
          <w:delText xml:space="preserve">MPD </w:delText>
        </w:r>
      </w:del>
      <w:ins w:id="2309" w:author="Chipman, Charles" w:date="2019-01-29T13:04: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schemas are moved to an operational environment for implementation, validation, or other purposes, then absolute references may replace relative </w:t>
      </w:r>
      <w:bookmarkStart w:id="2310" w:name="d3e7430"/>
      <w:bookmarkEnd w:id="23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"definition_path_name"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path name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B133E68" w14:textId="6576D13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11" w:name="r-mpd-protocol"/>
      <w:bookmarkStart w:id="2312" w:name="rule_7-6"/>
      <w:bookmarkEnd w:id="2311"/>
      <w:bookmarkEnd w:id="2312"/>
      <w:r w:rsidRPr="00C36773">
        <w:rPr>
          <w:rFonts w:ascii="Times New Roman" w:eastAsia="Times New Roman" w:hAnsi="Times New Roman" w:cs="Times New Roman"/>
          <w:b/>
          <w:bCs/>
          <w:color w:val="000000"/>
          <w:sz w:val="30"/>
          <w:szCs w:val="30"/>
        </w:rPr>
        <w:t xml:space="preserve">Rule 7-6. </w:t>
      </w:r>
      <w:del w:id="2313" w:author="Chipman, Charles" w:date="2019-01-29T13:04:00Z">
        <w:r w:rsidRPr="00C36773" w:rsidDel="00AF579D">
          <w:rPr>
            <w:rFonts w:ascii="Times New Roman" w:eastAsia="Times New Roman" w:hAnsi="Times New Roman" w:cs="Times New Roman"/>
            <w:b/>
            <w:bCs/>
            <w:color w:val="000000"/>
            <w:sz w:val="30"/>
            <w:szCs w:val="30"/>
          </w:rPr>
          <w:delText xml:space="preserve">MPD </w:delText>
        </w:r>
      </w:del>
      <w:ins w:id="2314" w:author="Chipman, Charles" w:date="2019-01-29T13:04: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Reference to Resource Uses Common URI Scheme</w:t>
      </w:r>
    </w:p>
    <w:p w14:paraId="4C4DD80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7-6] (</w:t>
      </w:r>
      <w:commentRangeStart w:id="2315"/>
      <w:r w:rsidRPr="00C36773">
        <w:rPr>
          <w:rFonts w:ascii="Times New Roman" w:eastAsia="Times New Roman" w:hAnsi="Times New Roman" w:cs="Times New Roman"/>
          <w:b/>
          <w:bCs/>
          <w:color w:val="000000"/>
          <w:sz w:val="24"/>
          <w:szCs w:val="24"/>
        </w:rPr>
        <w:t>WF-MPD</w:t>
      </w:r>
      <w:commentRangeEnd w:id="2315"/>
      <w:r w:rsidR="00AF579D">
        <w:rPr>
          <w:rStyle w:val="CommentReference"/>
        </w:rPr>
        <w:commentReference w:id="2315"/>
      </w:r>
      <w:r w:rsidRPr="00C36773">
        <w:rPr>
          <w:rFonts w:ascii="Times New Roman" w:eastAsia="Times New Roman" w:hAnsi="Times New Roman" w:cs="Times New Roman"/>
          <w:b/>
          <w:bCs/>
          <w:color w:val="000000"/>
          <w:sz w:val="24"/>
          <w:szCs w:val="24"/>
        </w:rPr>
        <w:t>) (Constraint)</w:t>
      </w:r>
    </w:p>
    <w:p w14:paraId="61653984"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2316" w:name="d3e7443"/>
      <w:bookmarkEnd w:id="231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If applicable, documentation SHOULD describe how to </w:t>
      </w:r>
      <w:bookmarkStart w:id="2317" w:name="d3e7446"/>
      <w:bookmarkEnd w:id="231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security, account, and/or password information.</w:t>
      </w:r>
    </w:p>
    <w:p w14:paraId="035C66E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18" w:name="IEPD-Completeness"/>
      <w:bookmarkStart w:id="2319" w:name="section_7.4"/>
      <w:bookmarkEnd w:id="2318"/>
      <w:bookmarkEnd w:id="2319"/>
      <w:r w:rsidRPr="00C36773">
        <w:rPr>
          <w:rFonts w:ascii="Times New Roman" w:eastAsia="Times New Roman" w:hAnsi="Times New Roman" w:cs="Times New Roman"/>
          <w:b/>
          <w:bCs/>
          <w:color w:val="000000"/>
          <w:sz w:val="30"/>
          <w:szCs w:val="30"/>
        </w:rPr>
        <w:t>7.4. IEPD Completeness</w:t>
      </w:r>
    </w:p>
    <w:p w14:paraId="0AE47F9E"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Since an </w:t>
      </w:r>
      <w:bookmarkStart w:id="2320" w:name="d3e7459"/>
      <w:bookmarkEnd w:id="232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2321" w:name="d3e7462"/>
      <w:bookmarkEnd w:id="232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7B007FC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22" w:name="r-mpd-documents"/>
      <w:bookmarkStart w:id="2323" w:name="rule_7-7"/>
      <w:bookmarkEnd w:id="2322"/>
      <w:bookmarkEnd w:id="2323"/>
      <w:r w:rsidRPr="00C36773">
        <w:rPr>
          <w:rFonts w:ascii="Times New Roman" w:eastAsia="Times New Roman" w:hAnsi="Times New Roman" w:cs="Times New Roman"/>
          <w:b/>
          <w:bCs/>
          <w:color w:val="000000"/>
          <w:sz w:val="30"/>
          <w:szCs w:val="30"/>
        </w:rPr>
        <w:t>Rule 7-7. IEPD Completeness</w:t>
      </w:r>
    </w:p>
    <w:p w14:paraId="5D31E129"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7-7] (IEPD) (Constraint)</w:t>
      </w:r>
    </w:p>
    <w:p w14:paraId="5D97B7D6" w14:textId="77777777"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w:t>
      </w:r>
      <w:bookmarkStart w:id="2324" w:name="d3e7475"/>
      <w:bookmarkEnd w:id="232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207473B2"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rule above means that an </w:t>
      </w:r>
      <w:bookmarkStart w:id="2325" w:name="d3e7483"/>
      <w:bookmarkEnd w:id="232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2326" w:name="d3e7486"/>
      <w:bookmarkEnd w:id="232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Specialized artifacts refer to those designed and built by an </w:t>
      </w:r>
      <w:bookmarkStart w:id="2327" w:name="d3e7489"/>
      <w:bookmarkEnd w:id="232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2328" w:name="d3e7492"/>
      <w:bookmarkEnd w:id="232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C36773">
        <w:rPr>
          <w:rFonts w:ascii="Courier New" w:eastAsia="Times New Roman" w:hAnsi="Courier New" w:cs="Courier New"/>
          <w:color w:val="000000"/>
          <w:sz w:val="19"/>
          <w:szCs w:val="19"/>
        </w:rPr>
        <w:t>http://www.w3.org/2001/XMLSchema</w:t>
      </w:r>
      <w:r w:rsidRPr="00C36773">
        <w:rPr>
          <w:rFonts w:ascii="Times New Roman" w:eastAsia="Times New Roman" w:hAnsi="Times New Roman" w:cs="Times New Roman"/>
          <w:color w:val="000000"/>
          <w:sz w:val="24"/>
          <w:szCs w:val="24"/>
        </w:rPr>
        <w:t xml:space="preserve"> (i.e., XS), or </w:t>
      </w:r>
      <w:r w:rsidRPr="00C36773">
        <w:rPr>
          <w:rFonts w:ascii="Courier New" w:eastAsia="Times New Roman" w:hAnsi="Courier New" w:cs="Courier New"/>
          <w:color w:val="000000"/>
          <w:sz w:val="19"/>
          <w:szCs w:val="19"/>
        </w:rPr>
        <w:t>http://www.w3.org/2001/XMLSchema-</w:t>
      </w:r>
      <w:r w:rsidRPr="00C36773">
        <w:rPr>
          <w:rFonts w:ascii="Courier New" w:eastAsia="Times New Roman" w:hAnsi="Courier New" w:cs="Courier New"/>
          <w:color w:val="000000"/>
          <w:sz w:val="19"/>
          <w:szCs w:val="19"/>
        </w:rPr>
        <w:lastRenderedPageBreak/>
        <w:t>instance</w:t>
      </w:r>
      <w:r w:rsidRPr="00C36773">
        <w:rPr>
          <w:rFonts w:ascii="Times New Roman" w:eastAsia="Times New Roman" w:hAnsi="Times New Roman" w:cs="Times New Roman"/>
          <w:color w:val="000000"/>
          <w:sz w:val="24"/>
          <w:szCs w:val="24"/>
        </w:rPr>
        <w:t xml:space="preserve"> (i.e., XSI). All schema processors have appropriate declarations for these built in. </w:t>
      </w:r>
      <w:commentRangeStart w:id="2329"/>
      <w:r w:rsidRPr="00C36773">
        <w:rPr>
          <w:rFonts w:ascii="Times New Roman" w:eastAsia="Times New Roman" w:hAnsi="Times New Roman" w:cs="Times New Roman"/>
          <w:color w:val="000000"/>
          <w:sz w:val="24"/>
          <w:szCs w:val="24"/>
        </w:rPr>
        <w:t xml:space="preserve">Likewise, an </w:t>
      </w:r>
      <w:bookmarkStart w:id="2330" w:name="d3e7502"/>
      <w:bookmarkEnd w:id="233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not required to contain </w:t>
      </w:r>
      <w:r w:rsidRPr="00C36773">
        <w:rPr>
          <w:rFonts w:ascii="Courier New" w:eastAsia="Times New Roman" w:hAnsi="Courier New" w:cs="Courier New"/>
          <w:color w:val="000000"/>
          <w:sz w:val="19"/>
          <w:szCs w:val="19"/>
        </w:rPr>
        <w:t>mpd-catalog-3.0.xsd</w:t>
      </w:r>
      <w:r w:rsidRPr="00C36773">
        <w:rPr>
          <w:rFonts w:ascii="Times New Roman" w:eastAsia="Times New Roman" w:hAnsi="Times New Roman" w:cs="Times New Roman"/>
          <w:color w:val="000000"/>
          <w:sz w:val="24"/>
          <w:szCs w:val="24"/>
        </w:rPr>
        <w:t xml:space="preserve"> or the standard NIEM subset that supports it.</w:t>
      </w:r>
      <w:commentRangeEnd w:id="2329"/>
      <w:r w:rsidR="00AF579D">
        <w:rPr>
          <w:rStyle w:val="CommentReference"/>
        </w:rPr>
        <w:commentReference w:id="2329"/>
      </w:r>
    </w:p>
    <w:p w14:paraId="2E873D2C" w14:textId="322655A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On the other hand, an </w:t>
      </w:r>
      <w:bookmarkStart w:id="2331" w:name="d3e7511"/>
      <w:bookmarkEnd w:id="233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whose author has extended the </w:t>
      </w:r>
      <w:del w:id="2332" w:author="Chipman, Charles" w:date="2019-01-29T13:05:00Z">
        <w:r w:rsidRPr="00C36773" w:rsidDel="00AF579D">
          <w:rPr>
            <w:rFonts w:ascii="Times New Roman" w:eastAsia="Times New Roman" w:hAnsi="Times New Roman" w:cs="Times New Roman"/>
            <w:color w:val="000000"/>
            <w:sz w:val="24"/>
            <w:szCs w:val="24"/>
          </w:rPr>
          <w:delText xml:space="preserve">MPD </w:delText>
        </w:r>
      </w:del>
      <w:ins w:id="2333" w:author="Chipman, Charles" w:date="2019-01-29T13:05: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schema is clearly required to contain the catalog extension schema document, since this is a specialized customization created by the author. If a different NIEM schema subset is also used, then the </w:t>
      </w:r>
      <w:bookmarkStart w:id="2334" w:name="d3e7514"/>
      <w:bookmarkEnd w:id="233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"rule_5-8"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5-8, </w:t>
      </w:r>
      <w:del w:id="2335" w:author="Chipman, Charles" w:date="2019-01-29T13:05:00Z">
        <w:r w:rsidRPr="00C36773" w:rsidDel="00AF579D">
          <w:rPr>
            <w:rFonts w:ascii="Times New Roman" w:eastAsia="Times New Roman" w:hAnsi="Times New Roman" w:cs="Times New Roman"/>
            <w:i/>
            <w:iCs/>
            <w:color w:val="000000"/>
            <w:sz w:val="24"/>
            <w:szCs w:val="24"/>
            <w:shd w:val="clear" w:color="auto" w:fill="FFFFFF"/>
          </w:rPr>
          <w:delText xml:space="preserve">MPD </w:delText>
        </w:r>
      </w:del>
      <w:ins w:id="2336" w:author="Chipman, Charles" w:date="2019-01-29T13:05:00Z">
        <w:r w:rsidR="00AF579D">
          <w:rPr>
            <w:rFonts w:ascii="Times New Roman" w:eastAsia="Times New Roman" w:hAnsi="Times New Roman" w:cs="Times New Roman"/>
            <w:i/>
            <w:iCs/>
            <w:color w:val="000000"/>
            <w:sz w:val="24"/>
            <w:szCs w:val="24"/>
            <w:shd w:val="clear" w:color="auto" w:fill="FFFFFF"/>
          </w:rPr>
          <w:t>IEPD</w:t>
        </w:r>
        <w:r w:rsidR="00AF579D"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Schema Document Extension Support Schemas Are Supersets of Spec Subsets</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5427BBB" w14:textId="03B13E0B"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rationale for "SHOULD" in </w:t>
      </w:r>
      <w:hyperlink r:id="rId201" w:anchor="rule_7-7" w:history="1">
        <w:r w:rsidRPr="00C36773">
          <w:rPr>
            <w:rFonts w:ascii="Times New Roman" w:eastAsia="Times New Roman" w:hAnsi="Times New Roman" w:cs="Times New Roman"/>
            <w:color w:val="000000"/>
            <w:sz w:val="24"/>
            <w:szCs w:val="24"/>
            <w:shd w:val="clear" w:color="auto" w:fill="FFFFFF"/>
          </w:rPr>
          <w:t xml:space="preserve">Rule 7-7, </w:t>
        </w:r>
        <w:r w:rsidRPr="00C36773">
          <w:rPr>
            <w:rFonts w:ascii="Times New Roman" w:eastAsia="Times New Roman" w:hAnsi="Times New Roman" w:cs="Times New Roman"/>
            <w:i/>
            <w:iCs/>
            <w:color w:val="000000"/>
            <w:sz w:val="24"/>
            <w:szCs w:val="24"/>
            <w:shd w:val="clear" w:color="auto" w:fill="FFFFFF"/>
          </w:rPr>
          <w:t>IEPD Completeness</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relates to issues of security. Although NIEM is generally public, some IEPDs </w:t>
      </w:r>
      <w:del w:id="2337" w:author="Chipman, Charles" w:date="2019-01-29T13:06:00Z">
        <w:r w:rsidRPr="00C36773" w:rsidDel="00AF579D">
          <w:rPr>
            <w:rFonts w:ascii="Times New Roman" w:eastAsia="Times New Roman" w:hAnsi="Times New Roman" w:cs="Times New Roman"/>
            <w:color w:val="000000"/>
            <w:sz w:val="24"/>
            <w:szCs w:val="24"/>
          </w:rPr>
          <w:delText xml:space="preserve">(and even other MPDs) </w:delText>
        </w:r>
      </w:del>
      <w:r w:rsidRPr="00C36773">
        <w:rPr>
          <w:rFonts w:ascii="Times New Roman" w:eastAsia="Times New Roman" w:hAnsi="Times New Roman" w:cs="Times New Roman"/>
          <w:color w:val="000000"/>
          <w:sz w:val="24"/>
          <w:szCs w:val="24"/>
        </w:rPr>
        <w:t xml:space="preserve">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2338" w:name="d3e7524"/>
      <w:bookmarkEnd w:id="233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Implementers would then be expected to know how and where to obtain the required documents.</w:t>
      </w:r>
    </w:p>
    <w:p w14:paraId="329177FF" w14:textId="3F558025"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w:t>
      </w:r>
      <w:r w:rsidR="00CC710C">
        <w:rPr>
          <w:rFonts w:ascii="Times New Roman" w:eastAsia="Times New Roman" w:hAnsi="Times New Roman" w:cs="Times New Roman"/>
          <w:b/>
          <w:bCs/>
          <w:color w:val="000000"/>
          <w:sz w:val="24"/>
          <w:szCs w:val="24"/>
          <w:shd w:val="clear" w:color="auto" w:fill="FFFFFF"/>
        </w:rPr>
        <w:fldChar w:fldCharType="begin"/>
      </w:r>
      <w:r w:rsidR="00CC710C">
        <w:rPr>
          <w:rFonts w:ascii="Times New Roman" w:eastAsia="Times New Roman" w:hAnsi="Times New Roman" w:cs="Times New Roman"/>
          <w:b/>
          <w:bCs/>
          <w:color w:val="000000"/>
          <w:sz w:val="24"/>
          <w:szCs w:val="24"/>
          <w:shd w:val="clear" w:color="auto" w:fill="FFFFFF"/>
        </w:rPr>
        <w:instrText xml:space="preserve"> HYPERLINK "file:///C:\\Users\\cchipman6\\Documents\\NIEM\\Specifications\\MPD\\model-package-description-3.0.1.htm" \l "NIEM-NDR" </w:instrText>
      </w:r>
      <w:r w:rsidR="00CC710C">
        <w:rPr>
          <w:rFonts w:ascii="Times New Roman" w:eastAsia="Times New Roman" w:hAnsi="Times New Roman" w:cs="Times New Roman"/>
          <w:b/>
          <w:bCs/>
          <w:color w:val="000000"/>
          <w:sz w:val="24"/>
          <w:szCs w:val="24"/>
          <w:shd w:val="clear" w:color="auto" w:fill="FFFFFF"/>
        </w:rPr>
        <w:fldChar w:fldCharType="separate"/>
      </w:r>
      <w:r w:rsidRPr="00C36773">
        <w:rPr>
          <w:rFonts w:ascii="Times New Roman" w:eastAsia="Times New Roman" w:hAnsi="Times New Roman" w:cs="Times New Roman"/>
          <w:b/>
          <w:bCs/>
          <w:color w:val="000000"/>
          <w:sz w:val="24"/>
          <w:szCs w:val="24"/>
          <w:shd w:val="clear" w:color="auto" w:fill="FFFFFF"/>
        </w:rPr>
        <w:t xml:space="preserve">[NIEM Naming and Design Rules </w:t>
      </w:r>
      <w:del w:id="2339" w:author="Chipman, Charles" w:date="2019-01-29T13:06:00Z">
        <w:r w:rsidRPr="00C36773" w:rsidDel="00AF579D">
          <w:rPr>
            <w:rFonts w:ascii="Times New Roman" w:eastAsia="Times New Roman" w:hAnsi="Times New Roman" w:cs="Times New Roman"/>
            <w:b/>
            <w:bCs/>
            <w:color w:val="000000"/>
            <w:sz w:val="24"/>
            <w:szCs w:val="24"/>
            <w:shd w:val="clear" w:color="auto" w:fill="FFFFFF"/>
          </w:rPr>
          <w:delText>3</w:delText>
        </w:r>
      </w:del>
      <w:ins w:id="2340" w:author="Chipman, Charles" w:date="2019-01-29T13:06:00Z">
        <w:r w:rsidR="00AF579D">
          <w:rPr>
            <w:rFonts w:ascii="Times New Roman" w:eastAsia="Times New Roman" w:hAnsi="Times New Roman" w:cs="Times New Roman"/>
            <w:b/>
            <w:bCs/>
            <w:color w:val="000000"/>
            <w:sz w:val="24"/>
            <w:szCs w:val="24"/>
            <w:shd w:val="clear" w:color="auto" w:fill="FFFFFF"/>
          </w:rPr>
          <w:t>4</w:t>
        </w:r>
      </w:ins>
      <w:r w:rsidRPr="00C36773">
        <w:rPr>
          <w:rFonts w:ascii="Times New Roman" w:eastAsia="Times New Roman" w:hAnsi="Times New Roman" w:cs="Times New Roman"/>
          <w:b/>
          <w:bCs/>
          <w:color w:val="000000"/>
          <w:sz w:val="24"/>
          <w:szCs w:val="24"/>
          <w:shd w:val="clear" w:color="auto" w:fill="FFFFFF"/>
        </w:rPr>
        <w:t>.0]</w:t>
      </w:r>
      <w:r w:rsidR="00CC710C">
        <w:rPr>
          <w:rFonts w:ascii="Times New Roman" w:eastAsia="Times New Roman" w:hAnsi="Times New Roman" w:cs="Times New Roman"/>
          <w:b/>
          <w:bCs/>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C36773">
        <w:rPr>
          <w:rFonts w:ascii="Courier New" w:eastAsia="Times New Roman" w:hAnsi="Courier New" w:cs="Courier New"/>
          <w:color w:val="000000"/>
          <w:sz w:val="19"/>
          <w:szCs w:val="19"/>
        </w:rPr>
        <w:t>xs:import</w:t>
      </w:r>
      <w:r w:rsidRPr="00C36773">
        <w:rPr>
          <w:rFonts w:ascii="Times New Roman" w:eastAsia="Times New Roman" w:hAnsi="Times New Roman" w:cs="Times New Roman"/>
          <w:color w:val="000000"/>
          <w:sz w:val="24"/>
          <w:szCs w:val="24"/>
        </w:rPr>
        <w:t xml:space="preserve"> without requiring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attributes (instead, relying only on the namespace value). These standards may also use </w:t>
      </w:r>
      <w:r w:rsidRPr="00C36773">
        <w:rPr>
          <w:rFonts w:ascii="Courier New" w:eastAsia="Times New Roman" w:hAnsi="Courier New" w:cs="Courier New"/>
          <w:color w:val="000000"/>
          <w:sz w:val="19"/>
          <w:szCs w:val="19"/>
        </w:rPr>
        <w:t>xs:include</w:t>
      </w:r>
      <w:r w:rsidRPr="00C36773">
        <w:rPr>
          <w:rFonts w:ascii="Times New Roman" w:eastAsia="Times New Roman" w:hAnsi="Times New Roman" w:cs="Times New Roman"/>
          <w:color w:val="000000"/>
          <w:sz w:val="24"/>
          <w:szCs w:val="24"/>
        </w:rPr>
        <w:t xml:space="preserve">. This XML Schema construct is disallowed by NIEM. When standards external to NIEM are required within </w:t>
      </w:r>
      <w:del w:id="2341" w:author="Chipman, Charles" w:date="2019-01-29T13:11:00Z">
        <w:r w:rsidRPr="00C36773" w:rsidDel="00AF579D">
          <w:rPr>
            <w:rFonts w:ascii="Times New Roman" w:eastAsia="Times New Roman" w:hAnsi="Times New Roman" w:cs="Times New Roman"/>
            <w:color w:val="000000"/>
            <w:sz w:val="24"/>
            <w:szCs w:val="24"/>
          </w:rPr>
          <w:delText>MPDs</w:delText>
        </w:r>
      </w:del>
      <w:ins w:id="2342" w:author="Chipman, Charles" w:date="2019-01-29T13:11:00Z">
        <w:r w:rsidR="00AF579D">
          <w:rPr>
            <w:rFonts w:ascii="Times New Roman" w:eastAsia="Times New Roman" w:hAnsi="Times New Roman" w:cs="Times New Roman"/>
            <w:color w:val="000000"/>
            <w:sz w:val="24"/>
            <w:szCs w:val="24"/>
          </w:rPr>
          <w:t>IEPDs</w:t>
        </w:r>
      </w:ins>
      <w:r w:rsidRPr="00C36773">
        <w:rPr>
          <w:rFonts w:ascii="Times New Roman" w:eastAsia="Times New Roman" w:hAnsi="Times New Roman" w:cs="Times New Roman"/>
          <w:color w:val="000000"/>
          <w:sz w:val="24"/>
          <w:szCs w:val="24"/>
        </w:rPr>
        <w:t>, the following rule applies:</w:t>
      </w:r>
    </w:p>
    <w:p w14:paraId="11B53AEB" w14:textId="6919E708"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43" w:name="r-mpd-other-stds"/>
      <w:bookmarkStart w:id="2344" w:name="rule_7-8"/>
      <w:bookmarkEnd w:id="2343"/>
      <w:bookmarkEnd w:id="2344"/>
      <w:r w:rsidRPr="00C36773">
        <w:rPr>
          <w:rFonts w:ascii="Times New Roman" w:eastAsia="Times New Roman" w:hAnsi="Times New Roman" w:cs="Times New Roman"/>
          <w:b/>
          <w:bCs/>
          <w:color w:val="000000"/>
          <w:sz w:val="30"/>
          <w:szCs w:val="30"/>
        </w:rPr>
        <w:t xml:space="preserve">Rule 7-8. </w:t>
      </w:r>
      <w:del w:id="2345" w:author="Chipman, Charles" w:date="2019-01-29T13:11:00Z">
        <w:r w:rsidRPr="00C36773" w:rsidDel="00AF579D">
          <w:rPr>
            <w:rFonts w:ascii="Times New Roman" w:eastAsia="Times New Roman" w:hAnsi="Times New Roman" w:cs="Times New Roman"/>
            <w:b/>
            <w:bCs/>
            <w:color w:val="000000"/>
            <w:sz w:val="30"/>
            <w:szCs w:val="30"/>
          </w:rPr>
          <w:delText xml:space="preserve">MPD </w:delText>
        </w:r>
      </w:del>
      <w:ins w:id="2346" w:author="Chipman, Charles" w:date="2019-01-29T13:11: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External Schema Documents Are Local Resources</w:t>
      </w:r>
    </w:p>
    <w:p w14:paraId="70A21592"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7-8] (</w:t>
      </w:r>
      <w:commentRangeStart w:id="2347"/>
      <w:r w:rsidRPr="00C36773">
        <w:rPr>
          <w:rFonts w:ascii="Times New Roman" w:eastAsia="Times New Roman" w:hAnsi="Times New Roman" w:cs="Times New Roman"/>
          <w:b/>
          <w:bCs/>
          <w:color w:val="000000"/>
          <w:sz w:val="24"/>
          <w:szCs w:val="24"/>
        </w:rPr>
        <w:t>WF-MPD</w:t>
      </w:r>
      <w:commentRangeEnd w:id="2347"/>
      <w:r w:rsidR="00AF579D">
        <w:rPr>
          <w:rStyle w:val="CommentReference"/>
        </w:rPr>
        <w:commentReference w:id="2347"/>
      </w:r>
      <w:r w:rsidRPr="00C36773">
        <w:rPr>
          <w:rFonts w:ascii="Times New Roman" w:eastAsia="Times New Roman" w:hAnsi="Times New Roman" w:cs="Times New Roman"/>
          <w:b/>
          <w:bCs/>
          <w:color w:val="000000"/>
          <w:sz w:val="24"/>
          <w:szCs w:val="24"/>
        </w:rPr>
        <w:t>) (Constraint)</w:t>
      </w:r>
    </w:p>
    <w:p w14:paraId="152277D4" w14:textId="73231559"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2348" w:author="Chipman, Charles" w:date="2019-01-29T13:12:00Z">
        <w:r w:rsidRPr="00C36773" w:rsidDel="00AF579D">
          <w:rPr>
            <w:rFonts w:ascii="Times New Roman" w:eastAsia="Times New Roman" w:hAnsi="Times New Roman" w:cs="Times New Roman"/>
            <w:color w:val="000000"/>
            <w:sz w:val="24"/>
            <w:szCs w:val="24"/>
          </w:rPr>
          <w:delText>MPD</w:delText>
        </w:r>
      </w:del>
      <w:ins w:id="2349" w:author="Chipman, Charles" w:date="2019-01-29T13:12: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 non-NIEM-conformant external schema document reference to another schema document and/or namespace MUST </w:t>
      </w:r>
      <w:bookmarkStart w:id="2350" w:name="d3e7552"/>
      <w:bookmarkEnd w:id="235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EEEEEE"/>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a local resource. </w:t>
      </w:r>
      <w:r w:rsidRPr="00C36773">
        <w:rPr>
          <w:rFonts w:ascii="Courier New" w:eastAsia="Times New Roman" w:hAnsi="Courier New" w:cs="Courier New"/>
          <w:color w:val="000000"/>
          <w:sz w:val="19"/>
          <w:szCs w:val="19"/>
        </w:rPr>
        <w:t>schemaLocation</w:t>
      </w:r>
      <w:r w:rsidRPr="00C36773">
        <w:rPr>
          <w:rFonts w:ascii="Times New Roman" w:eastAsia="Times New Roman" w:hAnsi="Times New Roman" w:cs="Times New Roman"/>
          <w:color w:val="000000"/>
          <w:sz w:val="24"/>
          <w:szCs w:val="24"/>
        </w:rPr>
        <w:t xml:space="preserve"> attributes or XML catalogs can be used to ensure resolution.</w:t>
      </w:r>
    </w:p>
    <w:p w14:paraId="665BC82B" w14:textId="04344AF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the case of non-NIEM-conformant schemas, this rule ensures that all schemas (or corresponding artifacts and namespaces) from external standards required for definition, validation, and use of the </w:t>
      </w:r>
      <w:del w:id="2351"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52"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are present within it.</w:t>
      </w:r>
    </w:p>
    <w:p w14:paraId="6A1B16C0" w14:textId="543B3CCA"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schemas are the heart of </w:t>
      </w:r>
      <w:del w:id="2353" w:author="Chipman, Charles" w:date="2019-01-29T13:12:00Z">
        <w:r w:rsidRPr="00C36773" w:rsidDel="00AF579D">
          <w:rPr>
            <w:rFonts w:ascii="Times New Roman" w:eastAsia="Times New Roman" w:hAnsi="Times New Roman" w:cs="Times New Roman"/>
            <w:color w:val="000000"/>
            <w:sz w:val="24"/>
            <w:szCs w:val="24"/>
          </w:rPr>
          <w:delText xml:space="preserve">MPDs </w:delText>
        </w:r>
      </w:del>
      <w:ins w:id="2354" w:author="Chipman, Charles" w:date="2019-01-29T13:12:00Z">
        <w:r w:rsidR="00AF579D">
          <w:rPr>
            <w:rFonts w:ascii="Times New Roman" w:eastAsia="Times New Roman" w:hAnsi="Times New Roman" w:cs="Times New Roman"/>
            <w:color w:val="000000"/>
            <w:sz w:val="24"/>
            <w:szCs w:val="24"/>
          </w:rPr>
          <w:t>IEPDs</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since they formally specify normative structure and semantics for </w:t>
      </w:r>
      <w:bookmarkStart w:id="2355" w:name="d3e7566"/>
      <w:bookmarkEnd w:id="235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"definition_data_component"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data components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However, in general, an </w:t>
      </w:r>
      <w:del w:id="2356"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57"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is a closed set of artifacts. This means that all hyperlink references within artifacts should </w:t>
      </w:r>
      <w:bookmarkStart w:id="2358" w:name="d3e7569"/>
      <w:bookmarkEnd w:id="235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"definition_resolve_URI"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resolve</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to the appropriate artifact.</w:t>
      </w:r>
    </w:p>
    <w:p w14:paraId="2C44AAA1" w14:textId="7C1FFD6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59" w:name="r-mpd-resources"/>
      <w:bookmarkStart w:id="2360" w:name="rule_7-9"/>
      <w:bookmarkEnd w:id="2359"/>
      <w:bookmarkEnd w:id="2360"/>
      <w:r w:rsidRPr="00C36773">
        <w:rPr>
          <w:rFonts w:ascii="Times New Roman" w:eastAsia="Times New Roman" w:hAnsi="Times New Roman" w:cs="Times New Roman"/>
          <w:b/>
          <w:bCs/>
          <w:color w:val="000000"/>
          <w:sz w:val="30"/>
          <w:szCs w:val="30"/>
        </w:rPr>
        <w:t xml:space="preserve">Rule 7-9. Key </w:t>
      </w:r>
      <w:del w:id="2361" w:author="Chipman, Charles" w:date="2019-01-29T13:12:00Z">
        <w:r w:rsidRPr="00C36773" w:rsidDel="00AF579D">
          <w:rPr>
            <w:rFonts w:ascii="Times New Roman" w:eastAsia="Times New Roman" w:hAnsi="Times New Roman" w:cs="Times New Roman"/>
            <w:b/>
            <w:bCs/>
            <w:color w:val="000000"/>
            <w:sz w:val="30"/>
            <w:szCs w:val="30"/>
          </w:rPr>
          <w:delText xml:space="preserve">MPD </w:delText>
        </w:r>
      </w:del>
      <w:ins w:id="2362" w:author="Chipman, Charles" w:date="2019-01-29T13:12:00Z">
        <w:r w:rsidR="00AF579D">
          <w:rPr>
            <w:rFonts w:ascii="Times New Roman" w:eastAsia="Times New Roman" w:hAnsi="Times New Roman" w:cs="Times New Roman"/>
            <w:b/>
            <w:bCs/>
            <w:color w:val="000000"/>
            <w:sz w:val="30"/>
            <w:szCs w:val="30"/>
          </w:rPr>
          <w:t>IEPD</w:t>
        </w:r>
        <w:r w:rsidR="00AF579D"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Resources Are Local Resources</w:t>
      </w:r>
    </w:p>
    <w:p w14:paraId="6152A506" w14:textId="77777777" w:rsidR="00C36773" w:rsidRPr="00C36773" w:rsidRDefault="00C36773" w:rsidP="00C36773">
      <w:pPr>
        <w:shd w:val="clear" w:color="auto" w:fill="EEEEEE"/>
        <w:spacing w:line="240" w:lineRule="auto"/>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[Rule 7-9] (</w:t>
      </w:r>
      <w:commentRangeStart w:id="2363"/>
      <w:r w:rsidRPr="00C36773">
        <w:rPr>
          <w:rFonts w:ascii="Times New Roman" w:eastAsia="Times New Roman" w:hAnsi="Times New Roman" w:cs="Times New Roman"/>
          <w:b/>
          <w:bCs/>
          <w:color w:val="000000"/>
          <w:sz w:val="24"/>
          <w:szCs w:val="24"/>
        </w:rPr>
        <w:t>WF-MPD</w:t>
      </w:r>
      <w:commentRangeEnd w:id="2363"/>
      <w:r w:rsidR="00AF579D">
        <w:rPr>
          <w:rStyle w:val="CommentReference"/>
        </w:rPr>
        <w:commentReference w:id="2363"/>
      </w:r>
      <w:r w:rsidRPr="00C36773">
        <w:rPr>
          <w:rFonts w:ascii="Times New Roman" w:eastAsia="Times New Roman" w:hAnsi="Times New Roman" w:cs="Times New Roman"/>
          <w:b/>
          <w:bCs/>
          <w:color w:val="000000"/>
          <w:sz w:val="24"/>
          <w:szCs w:val="24"/>
        </w:rPr>
        <w:t>) (Constraint)</w:t>
      </w:r>
    </w:p>
    <w:p w14:paraId="3A91BC69" w14:textId="42924A00" w:rsidR="00C36773" w:rsidRPr="00C36773" w:rsidRDefault="00C36773" w:rsidP="00C36773">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Within any artifact of an </w:t>
      </w:r>
      <w:del w:id="2364" w:author="Chipman, Charles" w:date="2019-01-29T13:12:00Z">
        <w:r w:rsidRPr="00C36773" w:rsidDel="00AF579D">
          <w:rPr>
            <w:rFonts w:ascii="Times New Roman" w:eastAsia="Times New Roman" w:hAnsi="Times New Roman" w:cs="Times New Roman"/>
            <w:color w:val="000000"/>
            <w:sz w:val="24"/>
            <w:szCs w:val="24"/>
          </w:rPr>
          <w:delText>MPD</w:delText>
        </w:r>
      </w:del>
      <w:ins w:id="2365" w:author="Chipman, Charles" w:date="2019-01-29T13:12: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any direct reference to another resource (i.e., another artifact such as an image, schema, stylesheet, etc.) that is required to process or display an artifact SHOULD exist within the </w:t>
      </w:r>
      <w:del w:id="2366"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67"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at the location specified by that reference.</w:t>
      </w:r>
    </w:p>
    <w:p w14:paraId="03F5CAD6" w14:textId="49B2B7A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means that </w:t>
      </w:r>
      <w:del w:id="2368" w:author="Chipman, Charles" w:date="2019-01-29T13:12:00Z">
        <w:r w:rsidRPr="00C36773" w:rsidDel="00AF579D">
          <w:rPr>
            <w:rFonts w:ascii="Times New Roman" w:eastAsia="Times New Roman" w:hAnsi="Times New Roman" w:cs="Times New Roman"/>
            <w:color w:val="000000"/>
            <w:sz w:val="24"/>
            <w:szCs w:val="24"/>
          </w:rPr>
          <w:delText xml:space="preserve">MPD </w:delText>
        </w:r>
      </w:del>
      <w:ins w:id="2369" w:author="Chipman, Charles" w:date="2019-01-29T13:12: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artifacts, including documentation artifacts, should be complete. For example, if an HTML document within an </w:t>
      </w:r>
      <w:del w:id="2370" w:author="Chipman, Charles" w:date="2019-01-29T13:13:00Z">
        <w:r w:rsidRPr="00C36773" w:rsidDel="00AF579D">
          <w:rPr>
            <w:rFonts w:ascii="Times New Roman" w:eastAsia="Times New Roman" w:hAnsi="Times New Roman" w:cs="Times New Roman"/>
            <w:color w:val="000000"/>
            <w:sz w:val="24"/>
            <w:szCs w:val="24"/>
          </w:rPr>
          <w:delText xml:space="preserve">MPD </w:delText>
        </w:r>
      </w:del>
      <w:ins w:id="2371" w:author="Chipman, Charles" w:date="2019-01-29T13:13:00Z">
        <w:r w:rsidR="00AF579D">
          <w:rPr>
            <w:rFonts w:ascii="Times New Roman" w:eastAsia="Times New Roman" w:hAnsi="Times New Roman" w:cs="Times New Roman"/>
            <w:color w:val="000000"/>
            <w:sz w:val="24"/>
            <w:szCs w:val="24"/>
          </w:rPr>
          <w:t>IEPD</w:t>
        </w:r>
        <w:r w:rsidR="00AF579D"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contains a hyperlink reference (</w:t>
      </w:r>
      <w:r w:rsidRPr="00C36773">
        <w:rPr>
          <w:rFonts w:ascii="Courier New" w:eastAsia="Times New Roman" w:hAnsi="Courier New" w:cs="Courier New"/>
          <w:color w:val="000000"/>
          <w:sz w:val="19"/>
          <w:szCs w:val="19"/>
        </w:rPr>
        <w:t>href</w:t>
      </w:r>
      <w:r w:rsidRPr="00C36773">
        <w:rPr>
          <w:rFonts w:ascii="Times New Roman" w:eastAsia="Times New Roman" w:hAnsi="Times New Roman" w:cs="Times New Roman"/>
          <w:color w:val="000000"/>
          <w:sz w:val="24"/>
          <w:szCs w:val="24"/>
        </w:rPr>
        <w:t xml:space="preserve">) to an artifact that is part of or used by the </w:t>
      </w:r>
      <w:del w:id="2372" w:author="Chipman, Charles" w:date="2019-01-29T13:13:00Z">
        <w:r w:rsidRPr="00C36773" w:rsidDel="00AF579D">
          <w:rPr>
            <w:rFonts w:ascii="Times New Roman" w:eastAsia="Times New Roman" w:hAnsi="Times New Roman" w:cs="Times New Roman"/>
            <w:color w:val="000000"/>
            <w:sz w:val="24"/>
            <w:szCs w:val="24"/>
          </w:rPr>
          <w:delText>MPD</w:delText>
        </w:r>
      </w:del>
      <w:ins w:id="2373" w:author="Chipman, Charles" w:date="2019-01-29T13:13:00Z">
        <w:r w:rsidR="00AF579D">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then the file associated with that hyperlink should be present in the </w:t>
      </w:r>
      <w:del w:id="2374" w:author="Chipman, Charles" w:date="2019-01-29T14:28:00Z">
        <w:r w:rsidRPr="00C36773" w:rsidDel="005C7D1B">
          <w:rPr>
            <w:rFonts w:ascii="Times New Roman" w:eastAsia="Times New Roman" w:hAnsi="Times New Roman" w:cs="Times New Roman"/>
            <w:color w:val="000000"/>
            <w:sz w:val="24"/>
            <w:szCs w:val="24"/>
          </w:rPr>
          <w:delText>MPD</w:delText>
        </w:r>
      </w:del>
      <w:ins w:id="2375" w:author="Chipman, Charles" w:date="2019-01-29T14:28:00Z">
        <w:r w:rsidR="005C7D1B">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likewise for a sourced (</w:t>
      </w:r>
      <w:r w:rsidRPr="00C36773">
        <w:rPr>
          <w:rFonts w:ascii="Courier New" w:eastAsia="Times New Roman" w:hAnsi="Courier New" w:cs="Courier New"/>
          <w:color w:val="000000"/>
          <w:sz w:val="19"/>
          <w:szCs w:val="19"/>
        </w:rPr>
        <w:t>src</w:t>
      </w:r>
      <w:r w:rsidRPr="00C36773">
        <w:rPr>
          <w:rFonts w:ascii="Times New Roman" w:eastAsia="Times New Roman" w:hAnsi="Times New Roman" w:cs="Times New Roman"/>
          <w:color w:val="000000"/>
          <w:sz w:val="24"/>
          <w:szCs w:val="24"/>
        </w:rPr>
        <w:t xml:space="preserve">) image. Authors should exercise good judgment with this rule. For example, it does not require an </w:t>
      </w:r>
      <w:del w:id="2376" w:author="Chipman, Charles" w:date="2019-01-29T14:29:00Z">
        <w:r w:rsidRPr="00C36773" w:rsidDel="00CB3E87">
          <w:rPr>
            <w:rFonts w:ascii="Times New Roman" w:eastAsia="Times New Roman" w:hAnsi="Times New Roman" w:cs="Times New Roman"/>
            <w:color w:val="000000"/>
            <w:sz w:val="24"/>
            <w:szCs w:val="24"/>
          </w:rPr>
          <w:delText>MPD</w:delText>
        </w:r>
      </w:del>
      <w:ins w:id="2377"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to contain copies of all cited documents from a table of references if it contains hyperlinks to those documents. The key operating words in this rule are: "another resource is required to process or display an artifact SHOULD exist within the </w:t>
      </w:r>
      <w:del w:id="2378" w:author="Chipman, Charles" w:date="2019-01-29T14:29:00Z">
        <w:r w:rsidRPr="00C36773" w:rsidDel="00CB3E87">
          <w:rPr>
            <w:rFonts w:ascii="Times New Roman" w:eastAsia="Times New Roman" w:hAnsi="Times New Roman" w:cs="Times New Roman"/>
            <w:color w:val="000000"/>
            <w:sz w:val="24"/>
            <w:szCs w:val="24"/>
          </w:rPr>
          <w:delText>MPD</w:delText>
        </w:r>
      </w:del>
      <w:ins w:id="2379"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w:t>
      </w:r>
    </w:p>
    <w:p w14:paraId="07731A2F" w14:textId="2FB5CE30"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 some cases, it may not be possible to include all artifacts, even schemas, in an </w:t>
      </w:r>
      <w:del w:id="2380" w:author="Chipman, Charles" w:date="2019-01-29T14:29:00Z">
        <w:r w:rsidRPr="00C36773" w:rsidDel="00CB3E87">
          <w:rPr>
            <w:rFonts w:ascii="Times New Roman" w:eastAsia="Times New Roman" w:hAnsi="Times New Roman" w:cs="Times New Roman"/>
            <w:color w:val="000000"/>
            <w:sz w:val="24"/>
            <w:szCs w:val="24"/>
          </w:rPr>
          <w:delText>MPD</w:delText>
        </w:r>
      </w:del>
      <w:ins w:id="2381"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without violating laws, regulations, or policies. For example, an </w:t>
      </w:r>
      <w:bookmarkStart w:id="2382" w:name="d3e7597"/>
      <w:bookmarkEnd w:id="23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"rule_7-9"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7-9, </w:t>
      </w:r>
      <w:r w:rsidRPr="00C36773">
        <w:rPr>
          <w:rFonts w:ascii="Times New Roman" w:eastAsia="Times New Roman" w:hAnsi="Times New Roman" w:cs="Times New Roman"/>
          <w:i/>
          <w:iCs/>
          <w:color w:val="000000"/>
          <w:sz w:val="24"/>
          <w:szCs w:val="24"/>
          <w:shd w:val="clear" w:color="auto" w:fill="FFFFFF"/>
        </w:rPr>
        <w:t xml:space="preserve">Key </w:t>
      </w:r>
      <w:del w:id="2383" w:author="Chipman, Charles" w:date="2019-01-29T14:29:00Z">
        <w:r w:rsidRPr="00C36773" w:rsidDel="00CB3E87">
          <w:rPr>
            <w:rFonts w:ascii="Times New Roman" w:eastAsia="Times New Roman" w:hAnsi="Times New Roman" w:cs="Times New Roman"/>
            <w:i/>
            <w:iCs/>
            <w:color w:val="000000"/>
            <w:sz w:val="24"/>
            <w:szCs w:val="24"/>
            <w:shd w:val="clear" w:color="auto" w:fill="FFFFFF"/>
          </w:rPr>
          <w:delText>MPD</w:delText>
        </w:r>
      </w:del>
      <w:ins w:id="2384" w:author="Chipman, Charles" w:date="2019-01-29T14:29:00Z">
        <w:r w:rsidR="00CB3E87">
          <w:rPr>
            <w:rFonts w:ascii="Times New Roman" w:eastAsia="Times New Roman" w:hAnsi="Times New Roman" w:cs="Times New Roman"/>
            <w:i/>
            <w:iCs/>
            <w:color w:val="000000"/>
            <w:sz w:val="24"/>
            <w:szCs w:val="24"/>
            <w:shd w:val="clear" w:color="auto" w:fill="FFFFFF"/>
          </w:rPr>
          <w:t>IEPD</w:t>
        </w:r>
      </w:ins>
      <w:r w:rsidRPr="00C36773">
        <w:rPr>
          <w:rFonts w:ascii="Times New Roman" w:eastAsia="Times New Roman" w:hAnsi="Times New Roman" w:cs="Times New Roman"/>
          <w:i/>
          <w:iCs/>
          <w:color w:val="000000"/>
          <w:sz w:val="24"/>
          <w:szCs w:val="24"/>
          <w:shd w:val="clear" w:color="auto" w:fill="FFFFFF"/>
        </w:rPr>
        <w:t xml:space="preserve"> Resources Are Local Resources</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If the </w:t>
      </w:r>
      <w:bookmarkStart w:id="2385" w:name="d3e7602"/>
      <w:bookmarkEnd w:id="2385"/>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65C03784"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86" w:name="Duplication-of-Artifacts"/>
      <w:bookmarkStart w:id="2387" w:name="section_7.5"/>
      <w:bookmarkEnd w:id="2386"/>
      <w:bookmarkEnd w:id="2387"/>
      <w:r w:rsidRPr="00C36773">
        <w:rPr>
          <w:rFonts w:ascii="Times New Roman" w:eastAsia="Times New Roman" w:hAnsi="Times New Roman" w:cs="Times New Roman"/>
          <w:b/>
          <w:bCs/>
          <w:color w:val="000000"/>
          <w:sz w:val="30"/>
          <w:szCs w:val="30"/>
        </w:rPr>
        <w:t>7.5. Duplication of Artifacts</w:t>
      </w:r>
    </w:p>
    <w:p w14:paraId="1A1EB6DF" w14:textId="60B2D893"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Within an </w:t>
      </w:r>
      <w:del w:id="2388" w:author="Chipman, Charles" w:date="2019-01-29T14:29:00Z">
        <w:r w:rsidRPr="00C36773" w:rsidDel="00CB3E87">
          <w:rPr>
            <w:rFonts w:ascii="Times New Roman" w:eastAsia="Times New Roman" w:hAnsi="Times New Roman" w:cs="Times New Roman"/>
            <w:color w:val="000000"/>
            <w:sz w:val="24"/>
            <w:szCs w:val="24"/>
          </w:rPr>
          <w:delText>MPD</w:delText>
        </w:r>
      </w:del>
      <w:ins w:id="2389"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the replication of files or entire file sets should be avoided. However, replication is allowed if a reasonable rationale exists. In some cases, file replication may make it easier to use, validate, implement, or automatically process an </w:t>
      </w:r>
      <w:del w:id="2390" w:author="Chipman, Charles" w:date="2019-01-29T14:29:00Z">
        <w:r w:rsidRPr="00C36773" w:rsidDel="00CB3E87">
          <w:rPr>
            <w:rFonts w:ascii="Times New Roman" w:eastAsia="Times New Roman" w:hAnsi="Times New Roman" w:cs="Times New Roman"/>
            <w:color w:val="000000"/>
            <w:sz w:val="24"/>
            <w:szCs w:val="24"/>
          </w:rPr>
          <w:delText>MPD</w:delText>
        </w:r>
      </w:del>
      <w:ins w:id="2391" w:author="Chipman, Charles" w:date="2019-01-29T14:29:00Z">
        <w:r w:rsidR="00CB3E87">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275A3C6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4BCC7936" w14:textId="454D0BB1"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392" w:name="MPD-Catalog-XSD"/>
      <w:bookmarkStart w:id="2393" w:name="appendix_A"/>
      <w:bookmarkEnd w:id="2392"/>
      <w:bookmarkEnd w:id="2393"/>
      <w:r w:rsidRPr="00C36773">
        <w:rPr>
          <w:rFonts w:ascii="Times New Roman" w:eastAsia="Times New Roman" w:hAnsi="Times New Roman" w:cs="Times New Roman"/>
          <w:b/>
          <w:bCs/>
          <w:color w:val="000000"/>
          <w:sz w:val="30"/>
          <w:szCs w:val="30"/>
        </w:rPr>
        <w:t xml:space="preserve">Appendix A. </w:t>
      </w:r>
      <w:del w:id="2394" w:author="Chipman, Charles" w:date="2019-01-29T14:29:00Z">
        <w:r w:rsidRPr="00C36773" w:rsidDel="00CB3E87">
          <w:rPr>
            <w:rFonts w:ascii="Times New Roman" w:eastAsia="Times New Roman" w:hAnsi="Times New Roman" w:cs="Times New Roman"/>
            <w:b/>
            <w:bCs/>
            <w:color w:val="000000"/>
            <w:sz w:val="30"/>
            <w:szCs w:val="30"/>
          </w:rPr>
          <w:delText>MPD</w:delText>
        </w:r>
      </w:del>
      <w:ins w:id="2395" w:author="Chipman, Charles" w:date="2019-01-29T14:29:00Z">
        <w:r w:rsidR="00CB3E87">
          <w:rPr>
            <w:rFonts w:ascii="Times New Roman" w:eastAsia="Times New Roman" w:hAnsi="Times New Roman" w:cs="Times New Roman"/>
            <w:b/>
            <w:bCs/>
            <w:color w:val="000000"/>
            <w:sz w:val="30"/>
            <w:szCs w:val="30"/>
          </w:rPr>
          <w:t>IEPD</w:t>
        </w:r>
      </w:ins>
      <w:r w:rsidRPr="00C36773">
        <w:rPr>
          <w:rFonts w:ascii="Times New Roman" w:eastAsia="Times New Roman" w:hAnsi="Times New Roman" w:cs="Times New Roman"/>
          <w:b/>
          <w:bCs/>
          <w:color w:val="000000"/>
          <w:sz w:val="30"/>
          <w:szCs w:val="30"/>
        </w:rPr>
        <w:t xml:space="preserve"> Catalog XML Schema Document</w:t>
      </w:r>
    </w:p>
    <w:p w14:paraId="7E52EA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&lt;?xml version="1.0" encoding="US-ASCII"?&gt;</w:t>
      </w:r>
    </w:p>
    <w:p w14:paraId="4DECC1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&lt;xs:schema</w:t>
      </w:r>
    </w:p>
    <w:p w14:paraId="0ED52475" w14:textId="12D68E8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ct:conformanceTargets="http://reference.niem.gov/niem/specification/naming-and-design-rules/</w:t>
      </w:r>
      <w:del w:id="2396" w:author="Chipman, Charles" w:date="2019-01-29T14:30:00Z">
        <w:r w:rsidRPr="00C36773" w:rsidDel="00CB3E87">
          <w:rPr>
            <w:rFonts w:ascii="Courier New" w:eastAsia="Times New Roman" w:hAnsi="Courier New" w:cs="Courier New"/>
            <w:color w:val="000000"/>
            <w:sz w:val="19"/>
            <w:szCs w:val="19"/>
          </w:rPr>
          <w:delText>3</w:delText>
        </w:r>
      </w:del>
      <w:ins w:id="2397"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.0/#ExtensionSchemaDocument"</w:t>
      </w:r>
    </w:p>
    <w:p w14:paraId="21E45DB2" w14:textId="572D445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targetNamespace="http://reference.niem.gov/niem/resource/</w:t>
      </w:r>
      <w:del w:id="2398" w:author="Chipman, Charles" w:date="2019-01-29T14:29:00Z">
        <w:r w:rsidRPr="00C36773" w:rsidDel="00CB3E87">
          <w:rPr>
            <w:rFonts w:ascii="Courier New" w:eastAsia="Times New Roman" w:hAnsi="Courier New" w:cs="Courier New"/>
            <w:color w:val="000000"/>
            <w:sz w:val="19"/>
            <w:szCs w:val="19"/>
          </w:rPr>
          <w:delText>mpd</w:delText>
        </w:r>
      </w:del>
      <w:ins w:id="2399" w:author="Chipman, Charles" w:date="2019-01-29T14:29: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w:t>
      </w:r>
      <w:del w:id="2400" w:author="Chipman, Charles" w:date="2019-01-29T14:30:00Z">
        <w:r w:rsidRPr="00C36773" w:rsidDel="00CB3E87">
          <w:rPr>
            <w:rFonts w:ascii="Courier New" w:eastAsia="Times New Roman" w:hAnsi="Courier New" w:cs="Courier New"/>
            <w:color w:val="000000"/>
            <w:sz w:val="19"/>
            <w:szCs w:val="19"/>
          </w:rPr>
          <w:delText>3</w:delText>
        </w:r>
      </w:del>
      <w:ins w:id="2401"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50EB2A30" w14:textId="4E89645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version="</w:t>
      </w:r>
      <w:del w:id="2402" w:author="Chipman, Charles" w:date="2019-01-29T14:30:00Z">
        <w:r w:rsidRPr="00C36773" w:rsidDel="00CB3E87">
          <w:rPr>
            <w:rFonts w:ascii="Courier New" w:eastAsia="Times New Roman" w:hAnsi="Courier New" w:cs="Courier New"/>
            <w:color w:val="000000"/>
            <w:sz w:val="19"/>
            <w:szCs w:val="19"/>
          </w:rPr>
          <w:delText>3</w:delText>
        </w:r>
      </w:del>
      <w:ins w:id="2403"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8BE59F0" w14:textId="0E5B7BC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xmlns:appinfo="http://release.niem.gov/niem/appinfo/</w:t>
      </w:r>
      <w:del w:id="2404" w:author="Chipman, Charles" w:date="2019-01-29T14:30:00Z">
        <w:r w:rsidRPr="00C36773" w:rsidDel="00CB3E87">
          <w:rPr>
            <w:rFonts w:ascii="Courier New" w:eastAsia="Times New Roman" w:hAnsi="Courier New" w:cs="Courier New"/>
            <w:color w:val="000000"/>
            <w:sz w:val="19"/>
            <w:szCs w:val="19"/>
          </w:rPr>
          <w:delText>3</w:delText>
        </w:r>
      </w:del>
      <w:ins w:id="2405" w:author="Chipman, Charles" w:date="2019-01-29T14:30: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98D389B" w14:textId="5D17459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xmlns:c="http://reference.niem.gov/niem/resource/mpd/catalog/</w:t>
      </w:r>
      <w:del w:id="2406" w:author="Chipman, Charles" w:date="2019-01-29T14:32:00Z">
        <w:r w:rsidRPr="00C36773" w:rsidDel="00CB3E87">
          <w:rPr>
            <w:rFonts w:ascii="Courier New" w:eastAsia="Times New Roman" w:hAnsi="Courier New" w:cs="Courier New"/>
            <w:color w:val="000000"/>
            <w:sz w:val="19"/>
            <w:szCs w:val="19"/>
          </w:rPr>
          <w:delText>3</w:delText>
        </w:r>
      </w:del>
      <w:ins w:id="2407"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9C18C24" w14:textId="73361B3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xmlns:ct="http://release.niem.gov/niem/conformanceTargets/</w:t>
      </w:r>
      <w:del w:id="2408" w:author="Chipman, Charles" w:date="2019-01-29T14:32:00Z">
        <w:r w:rsidRPr="00C36773" w:rsidDel="00CB3E87">
          <w:rPr>
            <w:rFonts w:ascii="Courier New" w:eastAsia="Times New Roman" w:hAnsi="Courier New" w:cs="Courier New"/>
            <w:color w:val="000000"/>
            <w:sz w:val="19"/>
            <w:szCs w:val="19"/>
          </w:rPr>
          <w:delText>3</w:delText>
        </w:r>
      </w:del>
      <w:ins w:id="2409"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412A2841" w14:textId="30C692F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xmlns:nc="http://release.niem.gov/niem/niem-core/</w:t>
      </w:r>
      <w:del w:id="2410" w:author="Chipman, Charles" w:date="2019-01-29T14:32:00Z">
        <w:r w:rsidRPr="00C36773" w:rsidDel="00CB3E87">
          <w:rPr>
            <w:rFonts w:ascii="Courier New" w:eastAsia="Times New Roman" w:hAnsi="Courier New" w:cs="Courier New"/>
            <w:color w:val="000000"/>
            <w:sz w:val="19"/>
            <w:szCs w:val="19"/>
          </w:rPr>
          <w:delText>3</w:delText>
        </w:r>
      </w:del>
      <w:ins w:id="2411"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09572407" w14:textId="16E88C7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xmlns:structures="http://release.niem.gov/niem/structures/</w:t>
      </w:r>
      <w:del w:id="2412" w:author="Chipman, Charles" w:date="2019-01-29T14:32:00Z">
        <w:r w:rsidRPr="00C36773" w:rsidDel="00CB3E87">
          <w:rPr>
            <w:rFonts w:ascii="Courier New" w:eastAsia="Times New Roman" w:hAnsi="Courier New" w:cs="Courier New"/>
            <w:color w:val="000000"/>
            <w:sz w:val="19"/>
            <w:szCs w:val="19"/>
          </w:rPr>
          <w:delText>3</w:delText>
        </w:r>
      </w:del>
      <w:ins w:id="2413"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6F0DCEEC" w14:textId="3809526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xmlns:term="http://release.niem.gov/niem/localTerminology/</w:t>
      </w:r>
      <w:del w:id="2414" w:author="Chipman, Charles" w:date="2019-01-29T14:32:00Z">
        <w:r w:rsidRPr="00C36773" w:rsidDel="00CB3E87">
          <w:rPr>
            <w:rFonts w:ascii="Courier New" w:eastAsia="Times New Roman" w:hAnsi="Courier New" w:cs="Courier New"/>
            <w:color w:val="000000"/>
            <w:sz w:val="19"/>
            <w:szCs w:val="19"/>
          </w:rPr>
          <w:delText>3</w:delText>
        </w:r>
      </w:del>
      <w:ins w:id="2415"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7FC81E47" w14:textId="3BA05C8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xmlns:niem-xs="http://release.niem.gov/niem/proxy/xsd/</w:t>
      </w:r>
      <w:del w:id="2416" w:author="Chipman, Charles" w:date="2019-01-29T14:32:00Z">
        <w:r w:rsidRPr="00C36773" w:rsidDel="00CB3E87">
          <w:rPr>
            <w:rFonts w:ascii="Courier New" w:eastAsia="Times New Roman" w:hAnsi="Courier New" w:cs="Courier New"/>
            <w:color w:val="000000"/>
            <w:sz w:val="19"/>
            <w:szCs w:val="19"/>
          </w:rPr>
          <w:delText>3</w:delText>
        </w:r>
      </w:del>
      <w:ins w:id="2417"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3B3E95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xmlns:xs="http://www.w3.org/2001/XMLSchema"&gt;</w:t>
      </w:r>
    </w:p>
    <w:p w14:paraId="6AF5B9B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E2E856" w14:textId="0C4929A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namespace="http://release.niem.gov/niem/structures/</w:t>
      </w:r>
      <w:del w:id="2418" w:author="Chipman, Charles" w:date="2019-01-29T14:32:00Z">
        <w:r w:rsidRPr="00C36773" w:rsidDel="00CB3E87">
          <w:rPr>
            <w:rFonts w:ascii="Courier New" w:eastAsia="Times New Roman" w:hAnsi="Courier New" w:cs="Courier New"/>
            <w:color w:val="000000"/>
            <w:sz w:val="19"/>
            <w:szCs w:val="19"/>
          </w:rPr>
          <w:delText>3</w:delText>
        </w:r>
      </w:del>
      <w:ins w:id="2419"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schemaLocation="niem/structures/</w:t>
      </w:r>
      <w:del w:id="2420" w:author="Chipman, Charles" w:date="2019-01-29T14:32:00Z">
        <w:r w:rsidRPr="00C36773" w:rsidDel="00CB3E87">
          <w:rPr>
            <w:rFonts w:ascii="Courier New" w:eastAsia="Times New Roman" w:hAnsi="Courier New" w:cs="Courier New"/>
            <w:color w:val="000000"/>
            <w:sz w:val="19"/>
            <w:szCs w:val="19"/>
          </w:rPr>
          <w:delText>3</w:delText>
        </w:r>
      </w:del>
      <w:ins w:id="2421"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.0/structures.xsd"/&gt;</w:t>
      </w:r>
    </w:p>
    <w:p w14:paraId="6EF82E70" w14:textId="6EA1AF1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namespace="http://release.niem.gov/niem/niem-core/</w:t>
      </w:r>
      <w:del w:id="2422" w:author="Chipman, Charles" w:date="2019-01-29T14:32:00Z">
        <w:r w:rsidRPr="00C36773" w:rsidDel="00CB3E87">
          <w:rPr>
            <w:rFonts w:ascii="Courier New" w:eastAsia="Times New Roman" w:hAnsi="Courier New" w:cs="Courier New"/>
            <w:color w:val="000000"/>
            <w:sz w:val="19"/>
            <w:szCs w:val="19"/>
          </w:rPr>
          <w:delText>3</w:delText>
        </w:r>
      </w:del>
      <w:ins w:id="2423"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schemaLocation="niem/niem-core/</w:t>
      </w:r>
      <w:del w:id="2424" w:author="Chipman, Charles" w:date="2019-01-29T14:32:00Z">
        <w:r w:rsidRPr="00C36773" w:rsidDel="00CB3E87">
          <w:rPr>
            <w:rFonts w:ascii="Courier New" w:eastAsia="Times New Roman" w:hAnsi="Courier New" w:cs="Courier New"/>
            <w:color w:val="000000"/>
            <w:sz w:val="19"/>
            <w:szCs w:val="19"/>
          </w:rPr>
          <w:delText>3</w:delText>
        </w:r>
      </w:del>
      <w:ins w:id="2425"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.0/niem-core.xsd"/&gt;</w:t>
      </w:r>
    </w:p>
    <w:p w14:paraId="421A80FD" w14:textId="3FF4F9F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&lt;xs:import namespace="http://release.niem.gov/niem/proxy/xsd/</w:t>
      </w:r>
      <w:del w:id="2426" w:author="Chipman, Charles" w:date="2019-01-29T14:32:00Z">
        <w:r w:rsidRPr="00C36773" w:rsidDel="00CB3E87">
          <w:rPr>
            <w:rFonts w:ascii="Courier New" w:eastAsia="Times New Roman" w:hAnsi="Courier New" w:cs="Courier New"/>
            <w:color w:val="000000"/>
            <w:sz w:val="19"/>
            <w:szCs w:val="19"/>
          </w:rPr>
          <w:delText>3</w:delText>
        </w:r>
      </w:del>
      <w:ins w:id="2427"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 schemaLocation="niem/proxy/xsd/</w:t>
      </w:r>
      <w:del w:id="2428" w:author="Chipman, Charles" w:date="2019-01-29T14:32:00Z">
        <w:r w:rsidRPr="00C36773" w:rsidDel="00CB3E87">
          <w:rPr>
            <w:rFonts w:ascii="Courier New" w:eastAsia="Times New Roman" w:hAnsi="Courier New" w:cs="Courier New"/>
            <w:color w:val="000000"/>
            <w:sz w:val="19"/>
            <w:szCs w:val="19"/>
          </w:rPr>
          <w:delText>3</w:delText>
        </w:r>
      </w:del>
      <w:ins w:id="2429" w:author="Chipman, Charles" w:date="2019-01-29T14:32: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.0/xs.xsd"/&gt;</w:t>
      </w:r>
    </w:p>
    <w:p w14:paraId="0DD33E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22F6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45F05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C678173" w14:textId="5674DB0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del w:id="2430" w:author="Chipman, Charles" w:date="2019-01-29T14:33:00Z">
        <w:r w:rsidRPr="00C36773" w:rsidDel="00CB3E87">
          <w:rPr>
            <w:rFonts w:ascii="Courier New" w:eastAsia="Times New Roman" w:hAnsi="Courier New" w:cs="Courier New"/>
            <w:color w:val="000000"/>
            <w:sz w:val="19"/>
            <w:szCs w:val="19"/>
          </w:rPr>
          <w:delText>Model Package Description (MPD)</w:delText>
        </w:r>
      </w:del>
      <w:ins w:id="2431" w:author="Chipman, Charles" w:date="2019-01-29T14:33:00Z">
        <w:r w:rsidR="00CB3E87">
          <w:rPr>
            <w:rFonts w:ascii="Courier New" w:eastAsia="Times New Roman" w:hAnsi="Courier New" w:cs="Courier New"/>
            <w:color w:val="000000"/>
            <w:sz w:val="19"/>
            <w:szCs w:val="19"/>
          </w:rPr>
          <w:t>Information Exchange Package Documentation (IEPD)</w:t>
        </w:r>
      </w:ins>
      <w:r w:rsidRPr="00C36773">
        <w:rPr>
          <w:rFonts w:ascii="Courier New" w:eastAsia="Times New Roman" w:hAnsi="Courier New" w:cs="Courier New"/>
          <w:color w:val="000000"/>
          <w:sz w:val="19"/>
          <w:szCs w:val="19"/>
        </w:rPr>
        <w:t xml:space="preserve"> Catalog schema document. </w:t>
      </w:r>
    </w:p>
    <w:p w14:paraId="19DDE6B5" w14:textId="0992589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defines an </w:t>
      </w:r>
      <w:del w:id="2432" w:author="Chipman, Charles" w:date="2019-01-29T14:33:00Z">
        <w:r w:rsidRPr="00C36773" w:rsidDel="00CB3E87">
          <w:rPr>
            <w:rFonts w:ascii="Courier New" w:eastAsia="Times New Roman" w:hAnsi="Courier New" w:cs="Courier New"/>
            <w:color w:val="000000"/>
            <w:sz w:val="19"/>
            <w:szCs w:val="19"/>
          </w:rPr>
          <w:delText>mpd</w:delText>
        </w:r>
      </w:del>
      <w:ins w:id="2433" w:author="Chipman, Charles" w:date="2019-01-29T14:33: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xml:space="preserve">-catalog.xml artifact for </w:t>
      </w:r>
      <w:del w:id="2434" w:author="Chipman, Charles" w:date="2019-01-29T14:33:00Z">
        <w:r w:rsidRPr="00C36773" w:rsidDel="00CB3E87">
          <w:rPr>
            <w:rFonts w:ascii="Courier New" w:eastAsia="Times New Roman" w:hAnsi="Courier New" w:cs="Courier New"/>
            <w:color w:val="000000"/>
            <w:sz w:val="19"/>
            <w:szCs w:val="19"/>
          </w:rPr>
          <w:delText>Model Package Descriptions (MPD)</w:delText>
        </w:r>
      </w:del>
      <w:ins w:id="2435" w:author="Chipman, Charles" w:date="2019-01-29T14:33:00Z">
        <w:r w:rsidR="00CB3E87">
          <w:rPr>
            <w:rFonts w:ascii="Courier New" w:eastAsia="Times New Roman" w:hAnsi="Courier New" w:cs="Courier New"/>
            <w:color w:val="000000"/>
            <w:sz w:val="19"/>
            <w:szCs w:val="19"/>
          </w:rPr>
          <w:t>IEPDs</w:t>
        </w:r>
      </w:ins>
      <w:r w:rsidRPr="00C36773">
        <w:rPr>
          <w:rFonts w:ascii="Courier New" w:eastAsia="Times New Roman" w:hAnsi="Courier New" w:cs="Courier New"/>
          <w:color w:val="000000"/>
          <w:sz w:val="19"/>
          <w:szCs w:val="19"/>
        </w:rPr>
        <w:t>.</w:t>
      </w:r>
    </w:p>
    <w:p w14:paraId="70E85DA1" w14:textId="0343242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The purpose of this schema is to facilitate consistent declaration of </w:t>
      </w:r>
      <w:del w:id="2436" w:author="Chipman, Charles" w:date="2019-01-29T14:33:00Z">
        <w:r w:rsidRPr="00C36773" w:rsidDel="00CB3E87">
          <w:rPr>
            <w:rFonts w:ascii="Courier New" w:eastAsia="Times New Roman" w:hAnsi="Courier New" w:cs="Courier New"/>
            <w:color w:val="000000"/>
            <w:sz w:val="19"/>
            <w:szCs w:val="19"/>
          </w:rPr>
          <w:delText>MPD</w:delText>
        </w:r>
      </w:del>
      <w:ins w:id="2437" w:author="Chipman, Charles" w:date="2019-01-29T14:33:00Z">
        <w:r w:rsidR="00CB3E87">
          <w:rPr>
            <w:rFonts w:ascii="Courier New" w:eastAsia="Times New Roman" w:hAnsi="Courier New" w:cs="Courier New"/>
            <w:color w:val="000000"/>
            <w:sz w:val="19"/>
            <w:szCs w:val="19"/>
          </w:rPr>
          <w:t>IEPD</w:t>
        </w:r>
      </w:ins>
    </w:p>
    <w:p w14:paraId="1D5CEC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content, conformance targets, metadata, and lineage to process, display, </w:t>
      </w:r>
    </w:p>
    <w:p w14:paraId="10E29899" w14:textId="2C962B0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review, register, search, and discover </w:t>
      </w:r>
      <w:del w:id="2438" w:author="Chipman, Charles" w:date="2019-01-29T14:30:00Z">
        <w:r w:rsidRPr="00C36773" w:rsidDel="00CB3E87">
          <w:rPr>
            <w:rFonts w:ascii="Courier New" w:eastAsia="Times New Roman" w:hAnsi="Courier New" w:cs="Courier New"/>
            <w:color w:val="000000"/>
            <w:sz w:val="19"/>
            <w:szCs w:val="19"/>
          </w:rPr>
          <w:delText>MPD</w:delText>
        </w:r>
      </w:del>
      <w:ins w:id="2439" w:author="Chipman, Charles" w:date="2019-01-29T14:30: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s efficiently. For IEPDs, this</w:t>
      </w:r>
    </w:p>
    <w:p w14:paraId="6004EFC2" w14:textId="4729504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40" w:author="Chipman, Charles" w:date="2019-01-29T14:33:00Z">
        <w:r w:rsidRPr="00C36773" w:rsidDel="00CB3E87">
          <w:rPr>
            <w:rFonts w:ascii="Courier New" w:eastAsia="Times New Roman" w:hAnsi="Courier New" w:cs="Courier New"/>
            <w:color w:val="000000"/>
            <w:sz w:val="19"/>
            <w:szCs w:val="19"/>
          </w:rPr>
          <w:delText>mpd</w:delText>
        </w:r>
      </w:del>
      <w:ins w:id="2441" w:author="Chipman, Charles" w:date="2019-01-29T14:33: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xml:space="preserve">-catalog schema provides instructions for validating IEPs to schemas. </w:t>
      </w:r>
    </w:p>
    <w:p w14:paraId="386EDEF0" w14:textId="125BEF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This XML Schema document is supported by a subset of niem-core </w:t>
      </w:r>
      <w:del w:id="2442" w:author="Chipman, Charles" w:date="2019-01-29T14:33:00Z">
        <w:r w:rsidRPr="00C36773" w:rsidDel="00CB3E87">
          <w:rPr>
            <w:rFonts w:ascii="Courier New" w:eastAsia="Times New Roman" w:hAnsi="Courier New" w:cs="Courier New"/>
            <w:color w:val="000000"/>
            <w:sz w:val="19"/>
            <w:szCs w:val="19"/>
          </w:rPr>
          <w:delText>3</w:delText>
        </w:r>
      </w:del>
      <w:ins w:id="2443" w:author="Chipman, Charles" w:date="2019-01-29T14:33:00Z">
        <w:r w:rsidR="00CB3E87">
          <w:rPr>
            <w:rFonts w:ascii="Courier New" w:eastAsia="Times New Roman" w:hAnsi="Courier New" w:cs="Courier New"/>
            <w:color w:val="000000"/>
            <w:sz w:val="19"/>
            <w:szCs w:val="19"/>
          </w:rPr>
          <w:t>4</w:t>
        </w:r>
      </w:ins>
      <w:r w:rsidRPr="00C36773">
        <w:rPr>
          <w:rFonts w:ascii="Courier New" w:eastAsia="Times New Roman" w:hAnsi="Courier New" w:cs="Courier New"/>
          <w:color w:val="000000"/>
          <w:sz w:val="19"/>
          <w:szCs w:val="19"/>
        </w:rPr>
        <w:t>.0.</w:t>
      </w:r>
    </w:p>
    <w:p w14:paraId="106B61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2891E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5D75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&lt;xs:appinfo&gt;</w:t>
      </w:r>
    </w:p>
    <w:p w14:paraId="597B1C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term="EIEM"  literal="Enterprise Information Exchange Model"/&gt;</w:t>
      </w:r>
    </w:p>
    <w:p w14:paraId="6302F0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term="EXI"   literal="Efficient XML Interchange"/&gt;</w:t>
      </w:r>
    </w:p>
    <w:p w14:paraId="02D1C0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term="IANA"  literal="Internet Assigned Numbers Authority"/&gt;</w:t>
      </w:r>
    </w:p>
    <w:p w14:paraId="43D7E8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term="ID"    literal="Identifier"/&gt;</w:t>
      </w:r>
    </w:p>
    <w:p w14:paraId="4CED6B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term="IEP"   literal="Information Exchange Package" </w:t>
      </w:r>
    </w:p>
    <w:p w14:paraId="4B3A45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definition="an instance XML document"/&gt;</w:t>
      </w:r>
    </w:p>
    <w:p w14:paraId="157B13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term="IEPD"  literal="Information Exchange Package </w:t>
      </w:r>
    </w:p>
    <w:p w14:paraId="2D9D64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Documentation"/&gt;</w:t>
      </w:r>
    </w:p>
    <w:p w14:paraId="0A30BF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term="MIME"  literal="Multipurpose Internet Mail Extension"/&gt;</w:t>
      </w:r>
    </w:p>
    <w:p w14:paraId="0B409EF4" w14:textId="194D323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44" w:author="Chipman, Charles" w:date="2019-01-29T14:34:00Z">
        <w:r w:rsidRPr="00C36773" w:rsidDel="00CB3E87">
          <w:rPr>
            <w:rFonts w:ascii="Courier New" w:eastAsia="Times New Roman" w:hAnsi="Courier New" w:cs="Courier New"/>
            <w:color w:val="000000"/>
            <w:sz w:val="19"/>
            <w:szCs w:val="19"/>
          </w:rPr>
          <w:delText>&lt;term:LocalTerm term="MPD"   literal="Model Package Description"/&gt;</w:delText>
        </w:r>
      </w:del>
    </w:p>
    <w:p w14:paraId="491EA9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term="OASIS" literal="Organization for the Advancement</w:t>
      </w:r>
    </w:p>
    <w:p w14:paraId="385FD3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of Structured Information Standards"/&gt;</w:t>
      </w:r>
    </w:p>
    <w:p w14:paraId="4F3BC9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term="SSGT"  literal="Schema Subset Generation Tool"/&gt;</w:t>
      </w:r>
    </w:p>
    <w:p w14:paraId="439E1C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term="URI"   literal="Uniform Resource Identifier"/&gt;</w:t>
      </w:r>
    </w:p>
    <w:p w14:paraId="23CA36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&lt;term:LocalTerm term="Wantlist" definition="An XML file that represents a </w:t>
      </w:r>
    </w:p>
    <w:p w14:paraId="1FABE9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NIEM schema document subset; used by NIEM Schema Subset Generation </w:t>
      </w:r>
    </w:p>
    <w:p w14:paraId="212384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Tool to input/output a schema document subset"/&gt;</w:t>
      </w:r>
    </w:p>
    <w:p w14:paraId="6A9556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&lt;/xs:appinfo&gt; </w:t>
      </w:r>
    </w:p>
    <w:p w14:paraId="7E1DAE8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3BC6A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4D75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925B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name="Catalog" type="c:CatalogType"&gt;</w:t>
      </w:r>
    </w:p>
    <w:p w14:paraId="15D7F2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88D78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MPD catalog that describes MPD artifacts and metadata.</w:t>
      </w:r>
    </w:p>
    <w:p w14:paraId="066333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ABF4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DBCFE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67075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34EA4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name="CatalogType"&gt;</w:t>
      </w:r>
    </w:p>
    <w:p w14:paraId="5B0554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679A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&lt;xs:documentation&gt;A data type for an MPD catalog.&lt;/xs:documentation&gt;</w:t>
      </w:r>
    </w:p>
    <w:p w14:paraId="34AE0B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406C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3A2D2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786666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B6BF9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ref="c:MPD"/&gt;</w:t>
      </w:r>
    </w:p>
    <w:p w14:paraId="484567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29B02BD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68DA00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2421C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D4FAF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FCBDDB" w14:textId="39B64A7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445" w:author="Chipman, Charles" w:date="2019-01-29T14:34:00Z">
        <w:r w:rsidRPr="00C36773" w:rsidDel="00CB3E87">
          <w:rPr>
            <w:rFonts w:ascii="Courier New" w:eastAsia="Times New Roman" w:hAnsi="Courier New" w:cs="Courier New"/>
            <w:color w:val="000000"/>
            <w:sz w:val="19"/>
            <w:szCs w:val="19"/>
          </w:rPr>
          <w:delText>MPD</w:delText>
        </w:r>
      </w:del>
      <w:ins w:id="2446" w:author="Chipman, Charles" w:date="2019-01-29T14:34: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 type="c:</w:t>
      </w:r>
      <w:del w:id="2447" w:author="Chipman, Charles" w:date="2019-01-29T14:34:00Z">
        <w:r w:rsidRPr="00C36773" w:rsidDel="00CB3E87">
          <w:rPr>
            <w:rFonts w:ascii="Courier New" w:eastAsia="Times New Roman" w:hAnsi="Courier New" w:cs="Courier New"/>
            <w:color w:val="000000"/>
            <w:sz w:val="19"/>
            <w:szCs w:val="19"/>
          </w:rPr>
          <w:delText>MPDType</w:delText>
        </w:r>
      </w:del>
      <w:ins w:id="2448" w:author="Chipman, Charles" w:date="2019-01-29T14:34: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Type</w:t>
        </w:r>
      </w:ins>
      <w:r w:rsidRPr="00C36773">
        <w:rPr>
          <w:rFonts w:ascii="Courier New" w:eastAsia="Times New Roman" w:hAnsi="Courier New" w:cs="Courier New"/>
          <w:color w:val="000000"/>
          <w:sz w:val="19"/>
          <w:szCs w:val="19"/>
        </w:rPr>
        <w:t>"&gt;</w:t>
      </w:r>
    </w:p>
    <w:p w14:paraId="3F0C2C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10FA3C9" w14:textId="36A074A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del w:id="2449" w:author="Chipman, Charles" w:date="2019-01-29T14:34:00Z">
        <w:r w:rsidRPr="00C36773" w:rsidDel="00CB3E87">
          <w:rPr>
            <w:rFonts w:ascii="Courier New" w:eastAsia="Times New Roman" w:hAnsi="Courier New" w:cs="Courier New"/>
            <w:color w:val="000000"/>
            <w:sz w:val="19"/>
            <w:szCs w:val="19"/>
          </w:rPr>
          <w:delText>A Model Package Description (MPD)</w:delText>
        </w:r>
      </w:del>
      <w:ins w:id="2450" w:author="Chipman, Charles" w:date="2019-01-29T14:34:00Z">
        <w:r w:rsidR="00CB3E87">
          <w:rPr>
            <w:rFonts w:ascii="Courier New" w:eastAsia="Times New Roman" w:hAnsi="Courier New" w:cs="Courier New"/>
            <w:color w:val="000000"/>
            <w:sz w:val="19"/>
            <w:szCs w:val="19"/>
          </w:rPr>
          <w:t>An Information Exchange Package Documentation (IEPD)</w:t>
        </w:r>
      </w:ins>
      <w:r w:rsidRPr="00C36773">
        <w:rPr>
          <w:rFonts w:ascii="Courier New" w:eastAsia="Times New Roman" w:hAnsi="Courier New" w:cs="Courier New"/>
          <w:color w:val="000000"/>
          <w:sz w:val="19"/>
          <w:szCs w:val="19"/>
        </w:rPr>
        <w:t>.&lt;/xs:documentation&gt;</w:t>
      </w:r>
    </w:p>
    <w:p w14:paraId="600B3D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3D45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B9900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C56F66" w14:textId="072AEAA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w:t>
      </w:r>
      <w:del w:id="2451" w:author="Chipman, Charles" w:date="2019-01-29T14:35:00Z">
        <w:r w:rsidRPr="00C36773" w:rsidDel="00CB3E87">
          <w:rPr>
            <w:rFonts w:ascii="Courier New" w:eastAsia="Times New Roman" w:hAnsi="Courier New" w:cs="Courier New"/>
            <w:color w:val="000000"/>
            <w:sz w:val="19"/>
            <w:szCs w:val="19"/>
          </w:rPr>
          <w:delText>MPDType</w:delText>
        </w:r>
      </w:del>
      <w:ins w:id="2452"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Type</w:t>
        </w:r>
      </w:ins>
      <w:r w:rsidRPr="00C36773">
        <w:rPr>
          <w:rFonts w:ascii="Courier New" w:eastAsia="Times New Roman" w:hAnsi="Courier New" w:cs="Courier New"/>
          <w:color w:val="000000"/>
          <w:sz w:val="19"/>
          <w:szCs w:val="19"/>
        </w:rPr>
        <w:t>"&gt;</w:t>
      </w:r>
    </w:p>
    <w:p w14:paraId="3C4F53B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4BDED6" w14:textId="4C0F572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w:t>
      </w:r>
      <w:del w:id="2453" w:author="Chipman, Charles" w:date="2019-01-29T14:35:00Z">
        <w:r w:rsidRPr="00C36773" w:rsidDel="00CB3E87">
          <w:rPr>
            <w:rFonts w:ascii="Courier New" w:eastAsia="Times New Roman" w:hAnsi="Courier New" w:cs="Courier New"/>
            <w:color w:val="000000"/>
            <w:sz w:val="19"/>
            <w:szCs w:val="19"/>
          </w:rPr>
          <w:delText>MPD</w:delText>
        </w:r>
      </w:del>
      <w:ins w:id="2454"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5BB090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FA5949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E43116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5DFF18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E6255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D6A7F42" w14:textId="5B19C58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w:t>
      </w:r>
      <w:del w:id="2455" w:author="Chipman, Charles" w:date="2019-01-29T14:35:00Z">
        <w:r w:rsidRPr="00C36773" w:rsidDel="00CB3E87">
          <w:rPr>
            <w:rFonts w:ascii="Courier New" w:eastAsia="Times New Roman" w:hAnsi="Courier New" w:cs="Courier New"/>
            <w:color w:val="000000"/>
            <w:sz w:val="19"/>
            <w:szCs w:val="19"/>
          </w:rPr>
          <w:delText>MPDInformation</w:delText>
        </w:r>
      </w:del>
      <w:ins w:id="2456"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Information</w:t>
        </w:r>
      </w:ins>
      <w:r w:rsidRPr="00C36773">
        <w:rPr>
          <w:rFonts w:ascii="Courier New" w:eastAsia="Times New Roman" w:hAnsi="Courier New" w:cs="Courier New"/>
          <w:color w:val="000000"/>
          <w:sz w:val="19"/>
          <w:szCs w:val="19"/>
        </w:rPr>
        <w:t>"   minOccurs="0"/&gt;</w:t>
      </w:r>
    </w:p>
    <w:p w14:paraId="39A0CD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ref="c:IEPConformanceTarget" minOccurs="0" maxOccurs="unbounded"/&gt;</w:t>
      </w:r>
    </w:p>
    <w:p w14:paraId="68FDA4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ref="c:ArtifactOrArtifactSet" minOccurs="0" maxOccurs="unbounded"/&gt;</w:t>
      </w:r>
    </w:p>
    <w:p w14:paraId="65A479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1E7B3C5" w14:textId="1F2210E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57" w:author="Chipman, Charles" w:date="2019-01-29T14:35:00Z">
        <w:r w:rsidRPr="00C36773" w:rsidDel="00CB3E87">
          <w:rPr>
            <w:rFonts w:ascii="Courier New" w:eastAsia="Times New Roman" w:hAnsi="Courier New" w:cs="Courier New"/>
            <w:color w:val="000000"/>
            <w:sz w:val="19"/>
            <w:szCs w:val="19"/>
          </w:rPr>
          <w:delText>mpdURI</w:delText>
        </w:r>
      </w:del>
      <w:ins w:id="2458" w:author="Chipman, Charles" w:date="2019-01-29T14:35: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URI</w:t>
        </w:r>
      </w:ins>
      <w:r w:rsidRPr="00C36773">
        <w:rPr>
          <w:rFonts w:ascii="Courier New" w:eastAsia="Times New Roman" w:hAnsi="Courier New" w:cs="Courier New"/>
          <w:color w:val="000000"/>
          <w:sz w:val="19"/>
          <w:szCs w:val="19"/>
        </w:rPr>
        <w:t>"          use="required"/&gt;</w:t>
      </w:r>
    </w:p>
    <w:p w14:paraId="60E891DD" w14:textId="78EEFEEC"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459" w:author="Chipman, Charles" w:date="2019-01-29T14:35:00Z">
        <w:r w:rsidRPr="00C36773" w:rsidDel="00CB3E87">
          <w:rPr>
            <w:rFonts w:ascii="Courier New" w:eastAsia="Times New Roman" w:hAnsi="Courier New" w:cs="Courier New"/>
            <w:color w:val="000000"/>
            <w:sz w:val="19"/>
            <w:szCs w:val="19"/>
          </w:rPr>
          <w:delText>&lt;xs:attribute ref="c:mpdClassURIList" use="required"/&gt;</w:delText>
        </w:r>
      </w:del>
    </w:p>
    <w:p w14:paraId="5530AA85" w14:textId="55FE49E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60" w:author="Chipman, Charles" w:date="2019-01-29T14:35:00Z">
        <w:r w:rsidRPr="00C36773" w:rsidDel="00CB3E87">
          <w:rPr>
            <w:rFonts w:ascii="Courier New" w:eastAsia="Times New Roman" w:hAnsi="Courier New" w:cs="Courier New"/>
            <w:color w:val="000000"/>
            <w:sz w:val="19"/>
            <w:szCs w:val="19"/>
          </w:rPr>
          <w:delText>mpd</w:delText>
        </w:r>
      </w:del>
      <w:ins w:id="2461"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         use="required"/&gt;</w:t>
      </w:r>
    </w:p>
    <w:p w14:paraId="470A84FC" w14:textId="6FD6F06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w:t>
      </w:r>
      <w:del w:id="2462" w:author="Chipman, Charles" w:date="2019-01-29T14:35:00Z">
        <w:r w:rsidRPr="00C36773" w:rsidDel="00CB3E87">
          <w:rPr>
            <w:rFonts w:ascii="Courier New" w:eastAsia="Times New Roman" w:hAnsi="Courier New" w:cs="Courier New"/>
            <w:color w:val="000000"/>
            <w:sz w:val="19"/>
            <w:szCs w:val="19"/>
          </w:rPr>
          <w:delText>mpd</w:delText>
        </w:r>
      </w:del>
      <w:ins w:id="2463" w:author="Chipman, Charles" w:date="2019-01-29T14:35: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VersionID"    use="required"/&gt;</w:t>
      </w:r>
    </w:p>
    <w:p w14:paraId="799C9B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07F803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0B790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D2B24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B3333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name="ArtifactOrArtifactSet" abstract="true"&gt;</w:t>
      </w:r>
    </w:p>
    <w:p w14:paraId="264B3B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F363E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F1B77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file or file set in an MPD.</w:t>
      </w:r>
    </w:p>
    <w:p w14:paraId="6BC56D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002EF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BB7183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A29C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59EB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4AFDA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File artifact classifiers for a table of contents =========================== --&gt;</w:t>
      </w:r>
    </w:p>
    <w:p w14:paraId="095932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DE69C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name="File" type="c:FileType" substitutionGroup="c:ArtifactOrArtifactSet"&gt;</w:t>
      </w:r>
    </w:p>
    <w:p w14:paraId="53145D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F6339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C9B90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generic electronic file artifact in an MPD; a file stored on a computer system.</w:t>
      </w:r>
    </w:p>
    <w:p w14:paraId="6714AC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F180B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76F1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&lt;/xs:element&gt;</w:t>
      </w:r>
    </w:p>
    <w:p w14:paraId="061D80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E5AB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name="FileType"&gt;</w:t>
      </w:r>
    </w:p>
    <w:p w14:paraId="6A035B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DE5BA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MPD file artifact.&lt;/xs:documentation&gt;</w:t>
      </w:r>
    </w:p>
    <w:p w14:paraId="112A60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1C66C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 </w:t>
      </w:r>
    </w:p>
    <w:p w14:paraId="543085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48D2E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73456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ref="c:RequiredFile"     minOccurs="0" maxOccurs="unbounded"/&gt;</w:t>
      </w:r>
    </w:p>
    <w:p w14:paraId="4DF37C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1101B5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99488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ref="c:pathURI"           use="required"/&gt;</w:t>
      </w:r>
    </w:p>
    <w:p w14:paraId="223A5F8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ref="c:mimeMediaTypeText" use="optional"/&gt;</w:t>
      </w:r>
    </w:p>
    <w:p w14:paraId="346F84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ref="c:externalURI"       use="optional"/&gt;</w:t>
      </w:r>
    </w:p>
    <w:p w14:paraId="3542AB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9C8C34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05F98F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51F3DD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8EA1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name="XMLCatalog" type="c:FileType" substitutionGroup="c:ArtifactOrArtifactSet"&gt;</w:t>
      </w:r>
    </w:p>
    <w:p w14:paraId="61CA55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4974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F0C2D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MPD artifact that is an OASIS XML catalog.</w:t>
      </w:r>
    </w:p>
    <w:p w14:paraId="713334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46B1A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BF61B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B97FE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C67F3" w14:textId="0A97846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464" w:author="Chipman, Charles" w:date="2019-01-29T14:36:00Z">
        <w:r w:rsidRPr="00C36773" w:rsidDel="00CB3E87">
          <w:rPr>
            <w:rFonts w:ascii="Courier New" w:eastAsia="Times New Roman" w:hAnsi="Courier New" w:cs="Courier New"/>
            <w:color w:val="000000"/>
            <w:sz w:val="19"/>
            <w:szCs w:val="19"/>
          </w:rPr>
          <w:delText>MPD</w:delText>
        </w:r>
      </w:del>
      <w:ins w:id="2465" w:author="Chipman, Charles" w:date="2019-01-29T14:36:00Z">
        <w:r w:rsidR="00CB3E87">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ChangeLog" type="c:FileType" substitutionGroup="c:ArtifactOrArtifactSet"&gt;</w:t>
      </w:r>
    </w:p>
    <w:p w14:paraId="29CCAD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2A86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66E81B9" w14:textId="17B17B5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66" w:author="Chipman, Charles" w:date="2019-01-29T14:36:00Z">
        <w:r w:rsidRPr="00C36773" w:rsidDel="00CB3E87">
          <w:rPr>
            <w:rFonts w:ascii="Courier New" w:eastAsia="Times New Roman" w:hAnsi="Courier New" w:cs="Courier New"/>
            <w:color w:val="000000"/>
            <w:sz w:val="19"/>
            <w:szCs w:val="19"/>
          </w:rPr>
          <w:delText xml:space="preserve">MPD </w:delText>
        </w:r>
      </w:del>
      <w:ins w:id="2467" w:author="Chipman, Charles" w:date="2019-01-29T14:36: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contains a record of the </w:t>
      </w:r>
      <w:del w:id="2468" w:author="Chipman, Charles" w:date="2019-01-29T14:36:00Z">
        <w:r w:rsidRPr="00C36773" w:rsidDel="00CB3E87">
          <w:rPr>
            <w:rFonts w:ascii="Courier New" w:eastAsia="Times New Roman" w:hAnsi="Courier New" w:cs="Courier New"/>
            <w:color w:val="000000"/>
            <w:sz w:val="19"/>
            <w:szCs w:val="19"/>
          </w:rPr>
          <w:delText xml:space="preserve">MPD </w:delText>
        </w:r>
      </w:del>
      <w:ins w:id="2469" w:author="Chipman, Charles" w:date="2019-01-29T14:36: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changes.</w:t>
      </w:r>
    </w:p>
    <w:p w14:paraId="087382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272AD8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4777E9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74128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C7ED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name="ReadMe" type="c:FileType" substitutionGroup="c:ArtifactOrArtifactSet"&gt;</w:t>
      </w:r>
    </w:p>
    <w:p w14:paraId="75F633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1322340" w14:textId="06F34D8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70" w:author="Chipman, Charles" w:date="2019-01-29T14:38:00Z">
        <w:r w:rsidRPr="00C36773" w:rsidDel="00CB3E87">
          <w:rPr>
            <w:rFonts w:ascii="Courier New" w:eastAsia="Times New Roman" w:hAnsi="Courier New" w:cs="Courier New"/>
            <w:color w:val="000000"/>
            <w:sz w:val="19"/>
            <w:szCs w:val="19"/>
          </w:rPr>
          <w:delText xml:space="preserve">MPD </w:delText>
        </w:r>
      </w:del>
      <w:ins w:id="2471"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read-me artifact.&lt;/xs:documentation&gt;</w:t>
      </w:r>
    </w:p>
    <w:p w14:paraId="7B7F0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E1FD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FCE37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325A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name="IEPSampleXMLDocument" type="c:FileType" substitutionGroup="c:ArtifactOrArtifactSet"&gt;</w:t>
      </w:r>
    </w:p>
    <w:p w14:paraId="37BDEF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AAD97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64F602" w14:textId="161CB68C"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example </w:t>
      </w:r>
      <w:del w:id="2472" w:author="Chipman, Charles" w:date="2019-01-29T14:38:00Z">
        <w:r w:rsidRPr="00C36773" w:rsidDel="00CB3E87">
          <w:rPr>
            <w:rFonts w:ascii="Courier New" w:eastAsia="Times New Roman" w:hAnsi="Courier New" w:cs="Courier New"/>
            <w:color w:val="000000"/>
            <w:sz w:val="19"/>
            <w:szCs w:val="19"/>
          </w:rPr>
          <w:delText xml:space="preserve">MPD </w:delText>
        </w:r>
      </w:del>
      <w:ins w:id="2473"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instance XML document or IEP artifact.</w:t>
      </w:r>
    </w:p>
    <w:p w14:paraId="693E6D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AF848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1FADF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505D4B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630EB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name="BusinessRulesArtifact" type="c:FileType" substitutionGroup="c:ArtifactOrArtifactSet"&gt;</w:t>
      </w:r>
    </w:p>
    <w:p w14:paraId="3DB669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ECDA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E8E1310" w14:textId="1A0C4AC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74" w:author="Chipman, Charles" w:date="2019-01-29T14:38:00Z">
        <w:r w:rsidRPr="00C36773" w:rsidDel="00CB3E87">
          <w:rPr>
            <w:rFonts w:ascii="Courier New" w:eastAsia="Times New Roman" w:hAnsi="Courier New" w:cs="Courier New"/>
            <w:color w:val="000000"/>
            <w:sz w:val="19"/>
            <w:szCs w:val="19"/>
          </w:rPr>
          <w:delText xml:space="preserve">MPD </w:delText>
        </w:r>
      </w:del>
      <w:ins w:id="2475"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contains business rules </w:t>
      </w:r>
    </w:p>
    <w:p w14:paraId="1B7E1C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and constraints on exchange content.</w:t>
      </w:r>
    </w:p>
    <w:p w14:paraId="500858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B3ADE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7348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DA86F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1BA67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name="XMLSchemaDocument" type="c:FileType" substitutionGroup="c:ArtifactOrArtifactSet"&gt;</w:t>
      </w:r>
    </w:p>
    <w:p w14:paraId="272812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66B3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A10151C" w14:textId="2E28EB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76" w:author="Chipman, Charles" w:date="2019-01-29T14:38:00Z">
        <w:r w:rsidRPr="00C36773" w:rsidDel="00CB3E87">
          <w:rPr>
            <w:rFonts w:ascii="Courier New" w:eastAsia="Times New Roman" w:hAnsi="Courier New" w:cs="Courier New"/>
            <w:color w:val="000000"/>
            <w:sz w:val="19"/>
            <w:szCs w:val="19"/>
          </w:rPr>
          <w:delText xml:space="preserve">MPD </w:delText>
        </w:r>
      </w:del>
      <w:ins w:id="2477"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an XML schema document (i.e., an XSD that</w:t>
      </w:r>
    </w:p>
    <w:p w14:paraId="6606A0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is not necessarily a NIEM subset, extension, or reference schema).</w:t>
      </w:r>
    </w:p>
    <w:p w14:paraId="2748135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1B87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229A2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257448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ECAF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name="ExternalSchemaDocument" type="c:FileType" substitutionGroup="c:XMLSchemaDocument"&gt;</w:t>
      </w:r>
    </w:p>
    <w:p w14:paraId="0B1203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D267D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8A93313" w14:textId="0F46664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78" w:author="Chipman, Charles" w:date="2019-01-29T14:38:00Z">
        <w:r w:rsidRPr="00C36773" w:rsidDel="00CB3E87">
          <w:rPr>
            <w:rFonts w:ascii="Courier New" w:eastAsia="Times New Roman" w:hAnsi="Courier New" w:cs="Courier New"/>
            <w:color w:val="000000"/>
            <w:sz w:val="19"/>
            <w:szCs w:val="19"/>
          </w:rPr>
          <w:delText xml:space="preserve">MPD </w:delText>
        </w:r>
      </w:del>
      <w:ins w:id="2479"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schema document external to NIEM.</w:t>
      </w:r>
    </w:p>
    <w:p w14:paraId="6E1933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7E30A0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0511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98E7B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316B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name="ExtensionSchemaDocument" type="c:FileType" substitutionGroup="c:XMLSchemaDocument"&gt;</w:t>
      </w:r>
    </w:p>
    <w:p w14:paraId="34E5A9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9AFAE2E" w14:textId="3BF871D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80" w:author="Chipman, Charles" w:date="2019-01-29T14:38:00Z">
        <w:r w:rsidRPr="00C36773" w:rsidDel="00CB3E87">
          <w:rPr>
            <w:rFonts w:ascii="Courier New" w:eastAsia="Times New Roman" w:hAnsi="Courier New" w:cs="Courier New"/>
            <w:color w:val="000000"/>
            <w:sz w:val="19"/>
            <w:szCs w:val="19"/>
          </w:rPr>
          <w:delText xml:space="preserve">MPD </w:delText>
        </w:r>
      </w:del>
      <w:ins w:id="2481"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NIEM extension schema document.</w:t>
      </w:r>
    </w:p>
    <w:p w14:paraId="13BA07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2D015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D1CA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2494E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6395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name="SubsetSchemaDocument" type="c:FileType" substitutionGroup="c:XMLSchemaDocument"&gt;</w:t>
      </w:r>
    </w:p>
    <w:p w14:paraId="7466984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EEDF906" w14:textId="30ABC97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82" w:author="Chipman, Charles" w:date="2019-01-29T14:38:00Z">
        <w:r w:rsidRPr="00C36773" w:rsidDel="00CB3E87">
          <w:rPr>
            <w:rFonts w:ascii="Courier New" w:eastAsia="Times New Roman" w:hAnsi="Courier New" w:cs="Courier New"/>
            <w:color w:val="000000"/>
            <w:sz w:val="19"/>
            <w:szCs w:val="19"/>
          </w:rPr>
          <w:delText xml:space="preserve">MPD </w:delText>
        </w:r>
      </w:del>
      <w:ins w:id="2483"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subset schema document.</w:t>
      </w:r>
    </w:p>
    <w:p w14:paraId="2A772B6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8C9E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17EC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4E412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AFEB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name="ReferenceSchemaDocument" type="c:FileType" substitutionGroup="c:XMLSchemaDocument"&gt;</w:t>
      </w:r>
    </w:p>
    <w:p w14:paraId="53EC42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C431F7" w14:textId="4258403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84" w:author="Chipman, Charles" w:date="2019-01-29T14:38:00Z">
        <w:r w:rsidRPr="00C36773" w:rsidDel="00CB3E87">
          <w:rPr>
            <w:rFonts w:ascii="Courier New" w:eastAsia="Times New Roman" w:hAnsi="Courier New" w:cs="Courier New"/>
            <w:color w:val="000000"/>
            <w:sz w:val="19"/>
            <w:szCs w:val="19"/>
          </w:rPr>
          <w:delText xml:space="preserve">MPD </w:delText>
        </w:r>
      </w:del>
      <w:ins w:id="2485"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reference schema document (from a release, domain update, or core update).</w:t>
      </w:r>
    </w:p>
    <w:p w14:paraId="66BD9B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096E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BDEF3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32748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505E3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name="EXIXMLSchema" type="c:XMLSchemaType" substitutionGroup="c:ArtifactOrArtifactSet"&gt;</w:t>
      </w:r>
    </w:p>
    <w:p w14:paraId="7DF6F3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5EE5B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43F1D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XML Schema to be used for EXI serialization of an IEP Class.</w:t>
      </w:r>
    </w:p>
    <w:p w14:paraId="246D4FB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09808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37DB6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&lt;/xs:element&gt;</w:t>
      </w:r>
    </w:p>
    <w:p w14:paraId="78DCBE9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8932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name="Wantlist" type="c:FileType" substitutionGroup="c:ArtifactOrArtifactSet"&gt;</w:t>
      </w:r>
    </w:p>
    <w:p w14:paraId="755D6BD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BFF7D23" w14:textId="334703A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86" w:author="Chipman, Charles" w:date="2019-01-29T14:38:00Z">
        <w:r w:rsidRPr="00C36773" w:rsidDel="00CB3E87">
          <w:rPr>
            <w:rFonts w:ascii="Courier New" w:eastAsia="Times New Roman" w:hAnsi="Courier New" w:cs="Courier New"/>
            <w:color w:val="000000"/>
            <w:sz w:val="19"/>
            <w:szCs w:val="19"/>
          </w:rPr>
          <w:delText xml:space="preserve">MPD </w:delText>
        </w:r>
      </w:del>
      <w:ins w:id="2487"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represents a NIEM schema subset </w:t>
      </w:r>
    </w:p>
    <w:p w14:paraId="337073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and is used as an import or export for the NIEM SSGT.&lt;/xs:documentation&gt;</w:t>
      </w:r>
    </w:p>
    <w:p w14:paraId="7C160E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525F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DC70E2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7649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name="ConformanceAssertion" type="c:FileType" substitutionGroup="c:ArtifactOrArtifactSet"&gt;</w:t>
      </w:r>
    </w:p>
    <w:p w14:paraId="1CF560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81ACCA" w14:textId="60764EF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w:t>
      </w:r>
      <w:del w:id="2488" w:author="Chipman, Charles" w:date="2019-01-29T14:38:00Z">
        <w:r w:rsidRPr="00C36773" w:rsidDel="00CB3E87">
          <w:rPr>
            <w:rFonts w:ascii="Courier New" w:eastAsia="Times New Roman" w:hAnsi="Courier New" w:cs="Courier New"/>
            <w:color w:val="000000"/>
            <w:sz w:val="19"/>
            <w:szCs w:val="19"/>
          </w:rPr>
          <w:delText xml:space="preserve">MPD </w:delText>
        </w:r>
      </w:del>
      <w:ins w:id="2489" w:author="Chipman, Charles" w:date="2019-01-29T14:38:00Z">
        <w:r w:rsidR="00CB3E87">
          <w:rPr>
            <w:rFonts w:ascii="Courier New" w:eastAsia="Times New Roman" w:hAnsi="Courier New" w:cs="Courier New"/>
            <w:color w:val="000000"/>
            <w:sz w:val="19"/>
            <w:szCs w:val="19"/>
          </w:rPr>
          <w:t>IEPD</w:t>
        </w:r>
        <w:r w:rsidR="00CB3E87"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that is a signed declaration </w:t>
      </w:r>
    </w:p>
    <w:p w14:paraId="65CE7DC6" w14:textId="35C01DB1"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that a NIEM IEPD </w:t>
      </w:r>
      <w:del w:id="2490" w:author="Chipman, Charles" w:date="2019-01-29T14:39:00Z">
        <w:r w:rsidRPr="00C36773" w:rsidDel="00CB3E87">
          <w:rPr>
            <w:rFonts w:ascii="Courier New" w:eastAsia="Times New Roman" w:hAnsi="Courier New" w:cs="Courier New"/>
            <w:color w:val="000000"/>
            <w:sz w:val="19"/>
            <w:szCs w:val="19"/>
          </w:rPr>
          <w:delText xml:space="preserve">or EIEM </w:delText>
        </w:r>
      </w:del>
      <w:r w:rsidRPr="00C36773">
        <w:rPr>
          <w:rFonts w:ascii="Courier New" w:eastAsia="Times New Roman" w:hAnsi="Courier New" w:cs="Courier New"/>
          <w:color w:val="000000"/>
          <w:sz w:val="19"/>
          <w:szCs w:val="19"/>
        </w:rPr>
        <w:t>is NIEM-conformant.&lt;/xs:documentation&gt;</w:t>
      </w:r>
    </w:p>
    <w:p w14:paraId="3DBBFE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013F29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84EAC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D2A57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name="ConformanceReport" type="c:FileType" substitutionGroup="c:ArtifactOrArtifactSet"&gt;</w:t>
      </w:r>
    </w:p>
    <w:p w14:paraId="2C63AE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726EE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B855980" w14:textId="40C0B78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An </w:t>
      </w:r>
      <w:del w:id="2491" w:author="Chipman, Charles" w:date="2019-01-29T14:39:00Z">
        <w:r w:rsidRPr="00C36773" w:rsidDel="003F7B6C">
          <w:rPr>
            <w:rFonts w:ascii="Courier New" w:eastAsia="Times New Roman" w:hAnsi="Courier New" w:cs="Courier New"/>
            <w:color w:val="000000"/>
            <w:sz w:val="19"/>
            <w:szCs w:val="19"/>
          </w:rPr>
          <w:delText xml:space="preserve">MPD </w:delText>
        </w:r>
      </w:del>
      <w:ins w:id="2492"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artifact either auto-generated by a NIEM-aware software tool or manually prepared </w:t>
      </w:r>
    </w:p>
    <w:p w14:paraId="45C78C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that checks NIEM conformance and/or quality and renders a detailed report of results.</w:t>
      </w:r>
    </w:p>
    <w:p w14:paraId="135653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This report may also be an auto-generated and manually prepared hybrid artifact. </w:t>
      </w:r>
    </w:p>
    <w:p w14:paraId="71D40C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EFCEE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5ECA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7820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398C2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name="SchematronSchema" type="c:FileType" substitutionGroup="c:ArtifactOrArtifactSet"&gt;</w:t>
      </w:r>
    </w:p>
    <w:p w14:paraId="167888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2040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Schematron schema document.&lt;/xs:documentation&gt;</w:t>
      </w:r>
    </w:p>
    <w:p w14:paraId="555249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CAC3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DB194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A9C77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name="RelaxNGSchema" type="c:FileType" substitutionGroup="c:ArtifactOrArtifactSet"&gt;</w:t>
      </w:r>
    </w:p>
    <w:p w14:paraId="3C561B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77BC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RelaxNG schema.&lt;/xs:documentation&gt;</w:t>
      </w:r>
    </w:p>
    <w:p w14:paraId="62757B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0D4D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956C13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03F3D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name="Documentation" type="c:FileType" substitutionGroup="c:ArtifactOrArtifactSet"&gt;</w:t>
      </w:r>
    </w:p>
    <w:p w14:paraId="151C1F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2F063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2678C8" w14:textId="56D741E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93" w:author="Chipman, Charles" w:date="2019-01-29T14:39:00Z">
        <w:r w:rsidRPr="00C36773" w:rsidDel="003F7B6C">
          <w:rPr>
            <w:rFonts w:ascii="Courier New" w:eastAsia="Times New Roman" w:hAnsi="Courier New" w:cs="Courier New"/>
            <w:color w:val="000000"/>
            <w:sz w:val="19"/>
            <w:szCs w:val="19"/>
          </w:rPr>
          <w:delText xml:space="preserve">MPD </w:delText>
        </w:r>
      </w:del>
      <w:ins w:id="2494"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a form of explanatory documentation.</w:t>
      </w:r>
    </w:p>
    <w:p w14:paraId="5DF454C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164C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158F9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D60AD4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E46B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name="ApplicationInfo" type="c:FileType" substitutionGroup="c:ArtifactOrArtifactSet"&gt;</w:t>
      </w:r>
    </w:p>
    <w:p w14:paraId="760B41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8EA70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4DA4E5C" w14:textId="2D3774C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An </w:t>
      </w:r>
      <w:del w:id="2495" w:author="Chipman, Charles" w:date="2019-01-29T14:39:00Z">
        <w:r w:rsidRPr="00C36773" w:rsidDel="003F7B6C">
          <w:rPr>
            <w:rFonts w:ascii="Courier New" w:eastAsia="Times New Roman" w:hAnsi="Courier New" w:cs="Courier New"/>
            <w:color w:val="000000"/>
            <w:sz w:val="19"/>
            <w:szCs w:val="19"/>
          </w:rPr>
          <w:delText xml:space="preserve">MPD </w:delText>
        </w:r>
      </w:del>
      <w:ins w:id="2496"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that is used by a software tool (e.g., import, export, input, output, etc.).</w:t>
      </w:r>
    </w:p>
    <w:p w14:paraId="05FD07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723D7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1A62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03489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89D05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40AE2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For declaring sets of dependent artifacts =================================== --&gt;</w:t>
      </w:r>
    </w:p>
    <w:p w14:paraId="70AB2D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0D0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name="RequiredFile" type="c:FileType"&gt;</w:t>
      </w:r>
    </w:p>
    <w:p w14:paraId="78821A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2347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2E365A" w14:textId="66DF3BA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497" w:author="Chipman, Charles" w:date="2019-01-29T14:39:00Z">
        <w:r w:rsidRPr="00C36773" w:rsidDel="003F7B6C">
          <w:rPr>
            <w:rFonts w:ascii="Courier New" w:eastAsia="Times New Roman" w:hAnsi="Courier New" w:cs="Courier New"/>
            <w:color w:val="000000"/>
            <w:sz w:val="19"/>
            <w:szCs w:val="19"/>
          </w:rPr>
          <w:delText xml:space="preserve">MPD </w:delText>
        </w:r>
      </w:del>
      <w:ins w:id="2498"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 that another artifact depends on and should not be separated from.</w:t>
      </w:r>
    </w:p>
    <w:p w14:paraId="04E7ED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9D28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838E1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92328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4CB31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3EB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Artifact Set Classifiers ==================================================== --&gt;</w:t>
      </w:r>
    </w:p>
    <w:p w14:paraId="0A252B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0739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name="FileSet" type="c:FileSetType" substitutionGroup="c:ArtifactOrArtifactSet"&gt;</w:t>
      </w:r>
    </w:p>
    <w:p w14:paraId="632CE2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0CAB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D2F364C" w14:textId="38D1DAD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generic </w:t>
      </w:r>
      <w:del w:id="2499" w:author="Chipman, Charles" w:date="2019-01-29T14:39:00Z">
        <w:r w:rsidRPr="00C36773" w:rsidDel="003F7B6C">
          <w:rPr>
            <w:rFonts w:ascii="Courier New" w:eastAsia="Times New Roman" w:hAnsi="Courier New" w:cs="Courier New"/>
            <w:color w:val="000000"/>
            <w:sz w:val="19"/>
            <w:szCs w:val="19"/>
          </w:rPr>
          <w:delText xml:space="preserve">MPD </w:delText>
        </w:r>
      </w:del>
      <w:ins w:id="2500"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used to group artifacts that are not accounted for by other set classifiers.</w:t>
      </w:r>
    </w:p>
    <w:p w14:paraId="3742C13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6FB89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DEFB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760B5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2E497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name="FileSetType"&gt;</w:t>
      </w:r>
    </w:p>
    <w:p w14:paraId="7EC419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08306B" w14:textId="2B3E49F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set of </w:t>
      </w:r>
      <w:del w:id="2501" w:author="Chipman, Charles" w:date="2019-01-29T14:39:00Z">
        <w:r w:rsidRPr="00C36773" w:rsidDel="003F7B6C">
          <w:rPr>
            <w:rFonts w:ascii="Courier New" w:eastAsia="Times New Roman" w:hAnsi="Courier New" w:cs="Courier New"/>
            <w:color w:val="000000"/>
            <w:sz w:val="19"/>
            <w:szCs w:val="19"/>
          </w:rPr>
          <w:delText xml:space="preserve">MPD </w:delText>
        </w:r>
      </w:del>
      <w:ins w:id="2502" w:author="Chipman, Charles" w:date="2019-01-29T14:39: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artifacts.&lt;/xs:documentation&gt;</w:t>
      </w:r>
    </w:p>
    <w:p w14:paraId="09363F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13B82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3059F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9BE160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3C6119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74261F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ref="c:ArtifactOrArtifactSet" minOccurs="0" maxOccurs="unbounded"/&gt;</w:t>
      </w:r>
    </w:p>
    <w:p w14:paraId="758B1E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518D6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ref="c:pathURI"     use="optional"/&gt;</w:t>
      </w:r>
    </w:p>
    <w:p w14:paraId="54F89B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ref="c:externalURI" use="optional"/&gt;</w:t>
      </w:r>
    </w:p>
    <w:p w14:paraId="606330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83B1D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EF09FC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02E26A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58E9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6AB9EC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9AB03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0A631A3" w14:textId="17DA104B"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503" w:author="Chipman, Charles" w:date="2019-01-29T14:40:00Z">
        <w:r w:rsidRPr="00C36773" w:rsidDel="003F7B6C">
          <w:rPr>
            <w:rFonts w:ascii="Courier New" w:eastAsia="Times New Roman" w:hAnsi="Courier New" w:cs="Courier New"/>
            <w:color w:val="000000"/>
            <w:sz w:val="19"/>
            <w:szCs w:val="19"/>
          </w:rPr>
          <w:delText xml:space="preserve">MPD </w:delText>
        </w:r>
      </w:del>
      <w:ins w:id="2504"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that may include subset schema documents, extension and external schema documents, and other supporting artifacts.</w:t>
      </w:r>
    </w:p>
    <w:p w14:paraId="72CB14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EFAD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D498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&lt;/xs:element&gt;</w:t>
      </w:r>
    </w:p>
    <w:p w14:paraId="12F312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0B1C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4F45FB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C05E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F29CD0" w14:textId="3F0BD7C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w:t>
      </w:r>
      <w:del w:id="2505" w:author="Chipman, Charles" w:date="2019-01-29T14:40:00Z">
        <w:r w:rsidRPr="00C36773" w:rsidDel="003F7B6C">
          <w:rPr>
            <w:rFonts w:ascii="Courier New" w:eastAsia="Times New Roman" w:hAnsi="Courier New" w:cs="Courier New"/>
            <w:color w:val="000000"/>
            <w:sz w:val="19"/>
            <w:szCs w:val="19"/>
          </w:rPr>
          <w:delText xml:space="preserve">MPD </w:delText>
        </w:r>
      </w:del>
      <w:ins w:id="2506"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of constraint schema documents and other supporting artifacts.</w:t>
      </w:r>
    </w:p>
    <w:p w14:paraId="0676BA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3CB1F3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279732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84431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3C54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name="SchemaDocumentSetType"&gt;</w:t>
      </w:r>
    </w:p>
    <w:p w14:paraId="447AC3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A9C6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0428236" w14:textId="2181A9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w:t>
      </w:r>
      <w:del w:id="2507" w:author="Chipman, Charles" w:date="2019-01-29T14:40:00Z">
        <w:r w:rsidRPr="00C36773" w:rsidDel="003F7B6C">
          <w:rPr>
            <w:rFonts w:ascii="Courier New" w:eastAsia="Times New Roman" w:hAnsi="Courier New" w:cs="Courier New"/>
            <w:color w:val="000000"/>
            <w:sz w:val="19"/>
            <w:szCs w:val="19"/>
          </w:rPr>
          <w:delText xml:space="preserve">MPD </w:delText>
        </w:r>
      </w:del>
      <w:ins w:id="2508"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artifact set that may include subset schema documents, extension schema documents, and external schema documents or constraint schema documents.</w:t>
      </w:r>
    </w:p>
    <w:p w14:paraId="428A50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F38399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B076E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7330A8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base="c:FileSetType"/&gt;</w:t>
      </w:r>
    </w:p>
    <w:p w14:paraId="6C2815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8DF89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2B0E5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66CF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E278C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Primitives ================================================================== --&gt;</w:t>
      </w:r>
    </w:p>
    <w:p w14:paraId="3E4034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32DF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name="mpdURI" type="xs:anyURI"&gt;</w:t>
      </w:r>
    </w:p>
    <w:p w14:paraId="7ABC5E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779562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4EB15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 MPD.</w:t>
      </w:r>
    </w:p>
    <w:p w14:paraId="799DCDF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5F475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5F80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30D8E3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AE304F" w14:textId="6A63C0A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w:t>
      </w:r>
      <w:del w:id="2509" w:author="Chipman, Charles" w:date="2019-01-29T14:40:00Z">
        <w:r w:rsidRPr="00C36773" w:rsidDel="003F7B6C">
          <w:rPr>
            <w:rFonts w:ascii="Courier New" w:eastAsia="Times New Roman" w:hAnsi="Courier New" w:cs="Courier New"/>
            <w:color w:val="000000"/>
            <w:sz w:val="19"/>
            <w:szCs w:val="19"/>
          </w:rPr>
          <w:delText>mpd</w:delText>
        </w:r>
      </w:del>
      <w:ins w:id="2510" w:author="Chipman, Charles" w:date="2019-01-29T14:40: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Name" type="c:</w:t>
      </w:r>
      <w:del w:id="2511" w:author="Chipman, Charles" w:date="2019-01-29T14:40:00Z">
        <w:r w:rsidRPr="00C36773" w:rsidDel="003F7B6C">
          <w:rPr>
            <w:rFonts w:ascii="Courier New" w:eastAsia="Times New Roman" w:hAnsi="Courier New" w:cs="Courier New"/>
            <w:color w:val="000000"/>
            <w:sz w:val="19"/>
            <w:szCs w:val="19"/>
          </w:rPr>
          <w:delText>MPDNameSimpleType</w:delText>
        </w:r>
      </w:del>
      <w:ins w:id="2512" w:author="Chipman, Charles" w:date="2019-01-29T14:40: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NameSimpleType</w:t>
        </w:r>
      </w:ins>
      <w:r w:rsidRPr="00C36773">
        <w:rPr>
          <w:rFonts w:ascii="Courier New" w:eastAsia="Times New Roman" w:hAnsi="Courier New" w:cs="Courier New"/>
          <w:color w:val="000000"/>
          <w:sz w:val="19"/>
          <w:szCs w:val="19"/>
        </w:rPr>
        <w:t>"&gt;</w:t>
      </w:r>
    </w:p>
    <w:p w14:paraId="347FF5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BF28A6D" w14:textId="753E0D23"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descriptive label or title for an </w:t>
      </w:r>
      <w:del w:id="2513" w:author="Chipman, Charles" w:date="2019-01-29T14:40:00Z">
        <w:r w:rsidRPr="00C36773" w:rsidDel="003F7B6C">
          <w:rPr>
            <w:rFonts w:ascii="Courier New" w:eastAsia="Times New Roman" w:hAnsi="Courier New" w:cs="Courier New"/>
            <w:color w:val="000000"/>
            <w:sz w:val="19"/>
            <w:szCs w:val="19"/>
          </w:rPr>
          <w:delText>MPD</w:delText>
        </w:r>
      </w:del>
      <w:ins w:id="2514" w:author="Chipman, Charles" w:date="2019-01-29T14:40: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12B550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D6E9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FC0F9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2E9FC0" w14:textId="530F118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w:t>
      </w:r>
      <w:del w:id="2515" w:author="Chipman, Charles" w:date="2019-01-29T14:41:00Z">
        <w:r w:rsidRPr="00C36773" w:rsidDel="003F7B6C">
          <w:rPr>
            <w:rFonts w:ascii="Courier New" w:eastAsia="Times New Roman" w:hAnsi="Courier New" w:cs="Courier New"/>
            <w:color w:val="000000"/>
            <w:sz w:val="19"/>
            <w:szCs w:val="19"/>
          </w:rPr>
          <w:delText>MPDNameSimpleType</w:delText>
        </w:r>
      </w:del>
      <w:ins w:id="2516"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NameSimpleType</w:t>
        </w:r>
      </w:ins>
      <w:r w:rsidRPr="00C36773">
        <w:rPr>
          <w:rFonts w:ascii="Courier New" w:eastAsia="Times New Roman" w:hAnsi="Courier New" w:cs="Courier New"/>
          <w:color w:val="000000"/>
          <w:sz w:val="19"/>
          <w:szCs w:val="19"/>
        </w:rPr>
        <w:t>"&gt;</w:t>
      </w:r>
    </w:p>
    <w:p w14:paraId="5CB33C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28AE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AABB9DE" w14:textId="6E66152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w:t>
      </w:r>
      <w:del w:id="2517" w:author="Chipman, Charles" w:date="2019-01-29T14:41:00Z">
        <w:r w:rsidRPr="00C36773" w:rsidDel="003F7B6C">
          <w:rPr>
            <w:rFonts w:ascii="Courier New" w:eastAsia="Times New Roman" w:hAnsi="Courier New" w:cs="Courier New"/>
            <w:color w:val="000000"/>
            <w:sz w:val="19"/>
            <w:szCs w:val="19"/>
          </w:rPr>
          <w:delText xml:space="preserve">MPD </w:delText>
        </w:r>
      </w:del>
      <w:ins w:id="2518"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name, label, or title.</w:t>
      </w:r>
    </w:p>
    <w:p w14:paraId="190649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4804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2F09D3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43CCCA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&lt;xs:pattern value="[A-Za-z]([-_ ]?[A-Za-z0-9]+)*"/&gt;</w:t>
      </w:r>
    </w:p>
    <w:p w14:paraId="228864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658F11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3CAE2B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0C2C9A9" w14:textId="5E53CD5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w:t>
      </w:r>
      <w:del w:id="2519" w:author="Chipman, Charles" w:date="2019-01-29T14:41:00Z">
        <w:r w:rsidRPr="00C36773" w:rsidDel="003F7B6C">
          <w:rPr>
            <w:rFonts w:ascii="Courier New" w:eastAsia="Times New Roman" w:hAnsi="Courier New" w:cs="Courier New"/>
            <w:color w:val="000000"/>
            <w:sz w:val="19"/>
            <w:szCs w:val="19"/>
          </w:rPr>
          <w:delText>mpdVersionID</w:delText>
        </w:r>
      </w:del>
      <w:ins w:id="2520"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VersionID</w:t>
        </w:r>
      </w:ins>
      <w:r w:rsidRPr="00C36773">
        <w:rPr>
          <w:rFonts w:ascii="Courier New" w:eastAsia="Times New Roman" w:hAnsi="Courier New" w:cs="Courier New"/>
          <w:color w:val="000000"/>
          <w:sz w:val="19"/>
          <w:szCs w:val="19"/>
        </w:rPr>
        <w:t>" type="c:MPDVersionIDSimpleType"&gt;</w:t>
      </w:r>
    </w:p>
    <w:p w14:paraId="4BBF0C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B487A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A008C6" w14:textId="7CDA21A8"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An identifier that distinguishes releases of a given </w:t>
      </w:r>
      <w:del w:id="2521" w:author="Chipman, Charles" w:date="2019-01-29T14:41:00Z">
        <w:r w:rsidRPr="00C36773" w:rsidDel="003F7B6C">
          <w:rPr>
            <w:rFonts w:ascii="Courier New" w:eastAsia="Times New Roman" w:hAnsi="Courier New" w:cs="Courier New"/>
            <w:color w:val="000000"/>
            <w:sz w:val="19"/>
            <w:szCs w:val="19"/>
          </w:rPr>
          <w:delText>MPD</w:delText>
        </w:r>
      </w:del>
      <w:ins w:id="2522" w:author="Chipman, Charles" w:date="2019-01-29T14:41: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647D5C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84E0E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58536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0298996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34201E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name="MPDVersionIDSimpleType"&gt;</w:t>
      </w:r>
    </w:p>
    <w:p w14:paraId="06509E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DCDC3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9D7BBB4" w14:textId="1D2F3AA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an identifier that distinguishes releases of a given </w:t>
      </w:r>
      <w:del w:id="2523" w:author="Chipman, Charles" w:date="2019-01-29T14:41:00Z">
        <w:r w:rsidRPr="00C36773" w:rsidDel="003F7B6C">
          <w:rPr>
            <w:rFonts w:ascii="Courier New" w:eastAsia="Times New Roman" w:hAnsi="Courier New" w:cs="Courier New"/>
            <w:color w:val="000000"/>
            <w:sz w:val="19"/>
            <w:szCs w:val="19"/>
          </w:rPr>
          <w:delText>MPD</w:delText>
        </w:r>
      </w:del>
      <w:ins w:id="2524" w:author="Chipman, Charles" w:date="2019-01-29T14:41: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2448C0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613C5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98EC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78B58A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&lt;xs:pattern value="[0-9]+(\.[0-9]+)*((alpha|beta|rc|rev)[0-9]+)?"/&gt;</w:t>
      </w:r>
    </w:p>
    <w:p w14:paraId="678EF31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72119C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28B6EC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9BF5C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3139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 --&gt;</w:t>
      </w:r>
    </w:p>
    <w:p w14:paraId="3987F0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0FCF20" w14:textId="37E91F96"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5"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526" w:author="Chipman, Charles" w:date="2019-01-29T14:41:00Z">
        <w:r w:rsidRPr="00C36773" w:rsidDel="003F7B6C">
          <w:rPr>
            <w:rFonts w:ascii="Courier New" w:eastAsia="Times New Roman" w:hAnsi="Courier New" w:cs="Courier New"/>
            <w:color w:val="000000"/>
            <w:sz w:val="19"/>
            <w:szCs w:val="19"/>
          </w:rPr>
          <w:delText>&lt;xs:attribute name="mpdClassURIList" type="c:MPDClassURIListSimpleType"&gt;</w:delText>
        </w:r>
      </w:del>
    </w:p>
    <w:p w14:paraId="0C89DA44" w14:textId="056D82F4"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7" w:author="Chipman, Charles" w:date="2019-01-29T14:41:00Z"/>
          <w:rFonts w:ascii="Courier New" w:eastAsia="Times New Roman" w:hAnsi="Courier New" w:cs="Courier New"/>
          <w:color w:val="000000"/>
          <w:sz w:val="19"/>
          <w:szCs w:val="19"/>
        </w:rPr>
      </w:pPr>
      <w:del w:id="2528"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1F871BCD" w14:textId="55458CBA"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29" w:author="Chipman, Charles" w:date="2019-01-29T14:41:00Z"/>
          <w:rFonts w:ascii="Courier New" w:eastAsia="Times New Roman" w:hAnsi="Courier New" w:cs="Courier New"/>
          <w:color w:val="000000"/>
          <w:sz w:val="19"/>
          <w:szCs w:val="19"/>
        </w:rPr>
      </w:pPr>
      <w:del w:id="2530"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D424AB0" w14:textId="4585611C"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31" w:author="Chipman, Charles" w:date="2019-01-29T14:41:00Z"/>
          <w:rFonts w:ascii="Courier New" w:eastAsia="Times New Roman" w:hAnsi="Courier New" w:cs="Courier New"/>
          <w:color w:val="000000"/>
          <w:sz w:val="19"/>
          <w:szCs w:val="19"/>
        </w:rPr>
      </w:pPr>
      <w:del w:id="2532" w:author="Chipman, Charles" w:date="2019-01-29T14:41:00Z">
        <w:r w:rsidRPr="00C36773" w:rsidDel="003F7B6C">
          <w:rPr>
            <w:rFonts w:ascii="Courier New" w:eastAsia="Times New Roman" w:hAnsi="Courier New" w:cs="Courier New"/>
            <w:color w:val="000000"/>
            <w:sz w:val="19"/>
            <w:szCs w:val="19"/>
          </w:rPr>
          <w:delText xml:space="preserve">                        A list of one or more URIs that each represents an MPD class to which the MPD claims conformance.</w:delText>
        </w:r>
      </w:del>
    </w:p>
    <w:p w14:paraId="1337F2CB" w14:textId="28EB39BA"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33" w:author="Chipman, Charles" w:date="2019-01-29T14:41:00Z"/>
          <w:rFonts w:ascii="Courier New" w:eastAsia="Times New Roman" w:hAnsi="Courier New" w:cs="Courier New"/>
          <w:color w:val="000000"/>
          <w:sz w:val="19"/>
          <w:szCs w:val="19"/>
        </w:rPr>
      </w:pPr>
      <w:del w:id="2534"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646A19B4" w14:textId="63126424"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35" w:author="Chipman, Charles" w:date="2019-01-29T14:41:00Z"/>
          <w:rFonts w:ascii="Courier New" w:eastAsia="Times New Roman" w:hAnsi="Courier New" w:cs="Courier New"/>
          <w:color w:val="000000"/>
          <w:sz w:val="19"/>
          <w:szCs w:val="19"/>
        </w:rPr>
      </w:pPr>
      <w:del w:id="2536"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556904ED" w14:textId="5398B588" w:rsidR="00C36773" w:rsidRPr="00C36773"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537" w:author="Chipman, Charles" w:date="2019-01-29T14:41:00Z">
        <w:r w:rsidRPr="00C36773" w:rsidDel="003F7B6C">
          <w:rPr>
            <w:rFonts w:ascii="Courier New" w:eastAsia="Times New Roman" w:hAnsi="Courier New" w:cs="Courier New"/>
            <w:color w:val="000000"/>
            <w:sz w:val="19"/>
            <w:szCs w:val="19"/>
          </w:rPr>
          <w:delText xml:space="preserve">    &lt;/xs:attribute&gt;</w:delText>
        </w:r>
      </w:del>
    </w:p>
    <w:p w14:paraId="38EEDF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F03DE53" w14:textId="2479174C"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38"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539" w:author="Chipman, Charles" w:date="2019-01-29T14:41:00Z">
        <w:r w:rsidRPr="00C36773" w:rsidDel="003F7B6C">
          <w:rPr>
            <w:rFonts w:ascii="Courier New" w:eastAsia="Times New Roman" w:hAnsi="Courier New" w:cs="Courier New"/>
            <w:color w:val="000000"/>
            <w:sz w:val="19"/>
            <w:szCs w:val="19"/>
          </w:rPr>
          <w:delText>&lt;xs:simpleType name="MPDClassURIListSimpleType"&gt;</w:delText>
        </w:r>
      </w:del>
    </w:p>
    <w:p w14:paraId="1274DA6A" w14:textId="547F7FDF"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40" w:author="Chipman, Charles" w:date="2019-01-29T14:41:00Z"/>
          <w:rFonts w:ascii="Courier New" w:eastAsia="Times New Roman" w:hAnsi="Courier New" w:cs="Courier New"/>
          <w:color w:val="000000"/>
          <w:sz w:val="19"/>
          <w:szCs w:val="19"/>
        </w:rPr>
      </w:pPr>
      <w:del w:id="2541"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27EBDA31" w14:textId="3A596FDE"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42" w:author="Chipman, Charles" w:date="2019-01-29T14:41:00Z"/>
          <w:rFonts w:ascii="Courier New" w:eastAsia="Times New Roman" w:hAnsi="Courier New" w:cs="Courier New"/>
          <w:color w:val="000000"/>
          <w:sz w:val="19"/>
          <w:szCs w:val="19"/>
        </w:rPr>
      </w:pPr>
      <w:del w:id="2543"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E1E60CC" w14:textId="7CC74B56"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44" w:author="Chipman, Charles" w:date="2019-01-29T14:41:00Z"/>
          <w:rFonts w:ascii="Courier New" w:eastAsia="Times New Roman" w:hAnsi="Courier New" w:cs="Courier New"/>
          <w:color w:val="000000"/>
          <w:sz w:val="19"/>
          <w:szCs w:val="19"/>
        </w:rPr>
      </w:pPr>
      <w:del w:id="2545" w:author="Chipman, Charles" w:date="2019-01-29T14:41:00Z">
        <w:r w:rsidRPr="00C36773" w:rsidDel="003F7B6C">
          <w:rPr>
            <w:rFonts w:ascii="Courier New" w:eastAsia="Times New Roman" w:hAnsi="Courier New" w:cs="Courier New"/>
            <w:color w:val="000000"/>
            <w:sz w:val="19"/>
            <w:szCs w:val="19"/>
          </w:rPr>
          <w:delText xml:space="preserve">                        A data type that ensures at least one class is identified as an MPD conformance target.</w:delText>
        </w:r>
      </w:del>
    </w:p>
    <w:p w14:paraId="0E74212B" w14:textId="04A2188F"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46" w:author="Chipman, Charles" w:date="2019-01-29T14:41:00Z"/>
          <w:rFonts w:ascii="Courier New" w:eastAsia="Times New Roman" w:hAnsi="Courier New" w:cs="Courier New"/>
          <w:color w:val="000000"/>
          <w:sz w:val="19"/>
          <w:szCs w:val="19"/>
        </w:rPr>
      </w:pPr>
      <w:del w:id="2547"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82924CC" w14:textId="5994D23B"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48" w:author="Chipman, Charles" w:date="2019-01-29T14:41:00Z"/>
          <w:rFonts w:ascii="Courier New" w:eastAsia="Times New Roman" w:hAnsi="Courier New" w:cs="Courier New"/>
          <w:color w:val="000000"/>
          <w:sz w:val="19"/>
          <w:szCs w:val="19"/>
        </w:rPr>
      </w:pPr>
      <w:del w:id="2549"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7D756618" w14:textId="3D5208AF"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50" w:author="Chipman, Charles" w:date="2019-01-29T14:41:00Z"/>
          <w:rFonts w:ascii="Courier New" w:eastAsia="Times New Roman" w:hAnsi="Courier New" w:cs="Courier New"/>
          <w:color w:val="000000"/>
          <w:sz w:val="19"/>
          <w:szCs w:val="19"/>
        </w:rPr>
      </w:pPr>
      <w:del w:id="2551" w:author="Chipman, Charles" w:date="2019-01-29T14:41:00Z">
        <w:r w:rsidRPr="00C36773" w:rsidDel="003F7B6C">
          <w:rPr>
            <w:rFonts w:ascii="Courier New" w:eastAsia="Times New Roman" w:hAnsi="Courier New" w:cs="Courier New"/>
            <w:color w:val="000000"/>
            <w:sz w:val="19"/>
            <w:szCs w:val="19"/>
          </w:rPr>
          <w:delText xml:space="preserve">        &lt;xs:restriction base="c:MPDClassListSimpleType"&gt;</w:delText>
        </w:r>
      </w:del>
    </w:p>
    <w:p w14:paraId="1BDAAB92" w14:textId="0F2406F5" w:rsidR="00C36773" w:rsidRPr="00C36773" w:rsidDel="003F7B6C"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52" w:author="Chipman, Charles" w:date="2019-01-29T14:41:00Z"/>
          <w:rFonts w:ascii="Courier New" w:eastAsia="Times New Roman" w:hAnsi="Courier New" w:cs="Courier New"/>
          <w:color w:val="000000"/>
          <w:sz w:val="19"/>
          <w:szCs w:val="19"/>
        </w:rPr>
      </w:pPr>
      <w:del w:id="2553" w:author="Chipman, Charles" w:date="2019-01-29T14:41:00Z">
        <w:r w:rsidRPr="00C36773" w:rsidDel="003F7B6C">
          <w:rPr>
            <w:rFonts w:ascii="Courier New" w:eastAsia="Times New Roman" w:hAnsi="Courier New" w:cs="Courier New"/>
            <w:color w:val="000000"/>
            <w:sz w:val="19"/>
            <w:szCs w:val="19"/>
          </w:rPr>
          <w:delText xml:space="preserve">            &lt;xs:minLength value="1"/&gt;</w:delText>
        </w:r>
      </w:del>
    </w:p>
    <w:p w14:paraId="2EF4B577" w14:textId="4623E843" w:rsidR="00C36773" w:rsidRPr="00C36773" w:rsidDel="003F7B6C" w:rsidRDefault="00C36773" w:rsidP="005F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54" w:author="Chipman, Charles" w:date="2019-01-29T14:41:00Z"/>
          <w:rFonts w:ascii="Courier New" w:eastAsia="Times New Roman" w:hAnsi="Courier New" w:cs="Courier New"/>
          <w:color w:val="000000"/>
          <w:sz w:val="19"/>
          <w:szCs w:val="19"/>
        </w:rPr>
      </w:pPr>
      <w:del w:id="2555" w:author="Chipman, Charles" w:date="2019-01-29T14:41:00Z">
        <w:r w:rsidRPr="00C36773" w:rsidDel="003F7B6C">
          <w:rPr>
            <w:rFonts w:ascii="Courier New" w:eastAsia="Times New Roman" w:hAnsi="Courier New" w:cs="Courier New"/>
            <w:color w:val="000000"/>
            <w:sz w:val="19"/>
            <w:szCs w:val="19"/>
          </w:rPr>
          <w:delText xml:space="preserve">        &lt;/xs:restriction&gt;</w:delText>
        </w:r>
      </w:del>
    </w:p>
    <w:p w14:paraId="7CE25D42" w14:textId="6A9233F8" w:rsidR="00C36773" w:rsidRPr="00C36773" w:rsidRDefault="00C36773" w:rsidP="002F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556" w:author="Chipman, Charles" w:date="2019-01-29T14:41:00Z">
        <w:r w:rsidRPr="00C36773" w:rsidDel="003F7B6C">
          <w:rPr>
            <w:rFonts w:ascii="Courier New" w:eastAsia="Times New Roman" w:hAnsi="Courier New" w:cs="Courier New"/>
            <w:color w:val="000000"/>
            <w:sz w:val="19"/>
            <w:szCs w:val="19"/>
          </w:rPr>
          <w:delText xml:space="preserve">    &lt;/xs:simpleType&gt;</w:delText>
        </w:r>
      </w:del>
    </w:p>
    <w:p w14:paraId="1320B4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C00286" w14:textId="05E0A4F0" w:rsidR="00C36773" w:rsidRPr="00C36773" w:rsidDel="003F7B6C" w:rsidRDefault="00C36773" w:rsidP="003F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57" w:author="Chipman, Charles" w:date="2019-01-29T14:41:00Z"/>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del w:id="2558" w:author="Chipman, Charles" w:date="2019-01-29T14:41:00Z">
        <w:r w:rsidRPr="00C36773" w:rsidDel="003F7B6C">
          <w:rPr>
            <w:rFonts w:ascii="Courier New" w:eastAsia="Times New Roman" w:hAnsi="Courier New" w:cs="Courier New"/>
            <w:color w:val="000000"/>
            <w:sz w:val="19"/>
            <w:szCs w:val="19"/>
          </w:rPr>
          <w:delText>&lt;xs:simpleType name="MPDClassListSimpleType"&gt;</w:delText>
        </w:r>
      </w:del>
    </w:p>
    <w:p w14:paraId="292DB8EE" w14:textId="1624379F" w:rsidR="00C36773" w:rsidRPr="00C36773" w:rsidDel="003F7B6C" w:rsidRDefault="00C36773" w:rsidP="0058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59" w:author="Chipman, Charles" w:date="2019-01-29T14:41:00Z"/>
          <w:rFonts w:ascii="Courier New" w:eastAsia="Times New Roman" w:hAnsi="Courier New" w:cs="Courier New"/>
          <w:color w:val="000000"/>
          <w:sz w:val="19"/>
          <w:szCs w:val="19"/>
        </w:rPr>
      </w:pPr>
      <w:del w:id="2560"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5A1C4BAA" w14:textId="06769D97" w:rsidR="00C36773" w:rsidRPr="00C36773" w:rsidDel="003F7B6C" w:rsidRDefault="00C36773" w:rsidP="0052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61" w:author="Chipman, Charles" w:date="2019-01-29T14:41:00Z"/>
          <w:rFonts w:ascii="Courier New" w:eastAsia="Times New Roman" w:hAnsi="Courier New" w:cs="Courier New"/>
          <w:color w:val="000000"/>
          <w:sz w:val="19"/>
          <w:szCs w:val="19"/>
        </w:rPr>
      </w:pPr>
      <w:del w:id="2562"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0A8FA45C" w14:textId="0F8860A2" w:rsidR="00C36773" w:rsidRPr="00C36773" w:rsidDel="003F7B6C" w:rsidRDefault="00C36773" w:rsidP="0087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63" w:author="Chipman, Charles" w:date="2019-01-29T14:41:00Z"/>
          <w:rFonts w:ascii="Courier New" w:eastAsia="Times New Roman" w:hAnsi="Courier New" w:cs="Courier New"/>
          <w:color w:val="000000"/>
          <w:sz w:val="19"/>
          <w:szCs w:val="19"/>
        </w:rPr>
      </w:pPr>
      <w:del w:id="2564" w:author="Chipman, Charles" w:date="2019-01-29T14:41:00Z">
        <w:r w:rsidRPr="00C36773" w:rsidDel="003F7B6C">
          <w:rPr>
            <w:rFonts w:ascii="Courier New" w:eastAsia="Times New Roman" w:hAnsi="Courier New" w:cs="Courier New"/>
            <w:color w:val="000000"/>
            <w:sz w:val="19"/>
            <w:szCs w:val="19"/>
          </w:rPr>
          <w:delText xml:space="preserve">                        A data type for one or more URIs that are MPD conformance target classes.</w:delText>
        </w:r>
      </w:del>
    </w:p>
    <w:p w14:paraId="43A10A9B" w14:textId="7452C8CC" w:rsidR="00C36773" w:rsidRPr="00C36773" w:rsidDel="003F7B6C" w:rsidRDefault="00C36773" w:rsidP="0034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65" w:author="Chipman, Charles" w:date="2019-01-29T14:41:00Z"/>
          <w:rFonts w:ascii="Courier New" w:eastAsia="Times New Roman" w:hAnsi="Courier New" w:cs="Courier New"/>
          <w:color w:val="000000"/>
          <w:sz w:val="19"/>
          <w:szCs w:val="19"/>
        </w:rPr>
      </w:pPr>
      <w:del w:id="2566" w:author="Chipman, Charles" w:date="2019-01-29T14:41:00Z">
        <w:r w:rsidRPr="00C36773" w:rsidDel="003F7B6C">
          <w:rPr>
            <w:rFonts w:ascii="Courier New" w:eastAsia="Times New Roman" w:hAnsi="Courier New" w:cs="Courier New"/>
            <w:color w:val="000000"/>
            <w:sz w:val="19"/>
            <w:szCs w:val="19"/>
          </w:rPr>
          <w:delText xml:space="preserve">                &lt;/xs:documentation&gt;</w:delText>
        </w:r>
      </w:del>
    </w:p>
    <w:p w14:paraId="1420A418" w14:textId="26EE3F42" w:rsidR="00C36773" w:rsidRPr="00C36773" w:rsidDel="003F7B6C" w:rsidRDefault="00C36773" w:rsidP="003A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67" w:author="Chipman, Charles" w:date="2019-01-29T14:41:00Z"/>
          <w:rFonts w:ascii="Courier New" w:eastAsia="Times New Roman" w:hAnsi="Courier New" w:cs="Courier New"/>
          <w:color w:val="000000"/>
          <w:sz w:val="19"/>
          <w:szCs w:val="19"/>
        </w:rPr>
      </w:pPr>
      <w:del w:id="2568" w:author="Chipman, Charles" w:date="2019-01-29T14:41:00Z">
        <w:r w:rsidRPr="00C36773" w:rsidDel="003F7B6C">
          <w:rPr>
            <w:rFonts w:ascii="Courier New" w:eastAsia="Times New Roman" w:hAnsi="Courier New" w:cs="Courier New"/>
            <w:color w:val="000000"/>
            <w:sz w:val="19"/>
            <w:szCs w:val="19"/>
          </w:rPr>
          <w:delText xml:space="preserve">        &lt;/xs:annotation&gt;</w:delText>
        </w:r>
      </w:del>
    </w:p>
    <w:p w14:paraId="4343E0A5" w14:textId="1CFD9847" w:rsidR="00C36773" w:rsidRPr="00C36773" w:rsidDel="003F7B6C" w:rsidRDefault="00C36773" w:rsidP="0095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569" w:author="Chipman, Charles" w:date="2019-01-29T14:41:00Z"/>
          <w:rFonts w:ascii="Courier New" w:eastAsia="Times New Roman" w:hAnsi="Courier New" w:cs="Courier New"/>
          <w:color w:val="000000"/>
          <w:sz w:val="19"/>
          <w:szCs w:val="19"/>
        </w:rPr>
      </w:pPr>
      <w:del w:id="2570" w:author="Chipman, Charles" w:date="2019-01-29T14:41:00Z">
        <w:r w:rsidRPr="00C36773" w:rsidDel="003F7B6C">
          <w:rPr>
            <w:rFonts w:ascii="Courier New" w:eastAsia="Times New Roman" w:hAnsi="Courier New" w:cs="Courier New"/>
            <w:color w:val="000000"/>
            <w:sz w:val="19"/>
            <w:szCs w:val="19"/>
          </w:rPr>
          <w:delText xml:space="preserve">        &lt;xs:list itemType="xs:anyURI"/&gt;</w:delText>
        </w:r>
      </w:del>
    </w:p>
    <w:p w14:paraId="1E0DEF10" w14:textId="47C79257" w:rsidR="00C36773" w:rsidRPr="00C36773" w:rsidRDefault="00C36773" w:rsidP="005F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del w:id="2571" w:author="Chipman, Charles" w:date="2019-01-29T14:41:00Z">
        <w:r w:rsidRPr="00C36773" w:rsidDel="003F7B6C">
          <w:rPr>
            <w:rFonts w:ascii="Courier New" w:eastAsia="Times New Roman" w:hAnsi="Courier New" w:cs="Courier New"/>
            <w:color w:val="000000"/>
            <w:sz w:val="19"/>
            <w:szCs w:val="19"/>
          </w:rPr>
          <w:delText xml:space="preserve">    &lt;/xs:simpleType&gt;</w:delText>
        </w:r>
      </w:del>
    </w:p>
    <w:p w14:paraId="1798F9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2A78D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F781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 --&gt;</w:t>
      </w:r>
    </w:p>
    <w:p w14:paraId="4238CC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130E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name="pathURI" type="xs:anyURI"&gt;</w:t>
      </w:r>
    </w:p>
    <w:p w14:paraId="2E0F0D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27456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42D47F2" w14:textId="1883CC0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A URI for the pathname of a local artifact relative to the </w:t>
      </w:r>
      <w:del w:id="2572" w:author="Chipman, Charles" w:date="2019-01-29T14:41:00Z">
        <w:r w:rsidRPr="00C36773" w:rsidDel="003F7B6C">
          <w:rPr>
            <w:rFonts w:ascii="Courier New" w:eastAsia="Times New Roman" w:hAnsi="Courier New" w:cs="Courier New"/>
            <w:color w:val="000000"/>
            <w:sz w:val="19"/>
            <w:szCs w:val="19"/>
          </w:rPr>
          <w:delText xml:space="preserve">MPD </w:delText>
        </w:r>
      </w:del>
      <w:ins w:id="2573" w:author="Chipman, Charles" w:date="2019-01-29T14:41: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root directory.</w:t>
      </w:r>
    </w:p>
    <w:p w14:paraId="282DCB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FE038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7E3A4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321B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0CE12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name="externalURI" type="xs:anyURI"&gt;</w:t>
      </w:r>
    </w:p>
    <w:p w14:paraId="0CA822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936A6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0A7E1C0" w14:textId="6CE299D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 artifact in another MPD that is reused by this </w:t>
      </w:r>
      <w:del w:id="2574" w:author="Chipman, Charles" w:date="2019-01-29T14:42:00Z">
        <w:r w:rsidRPr="00C36773" w:rsidDel="003F7B6C">
          <w:rPr>
            <w:rFonts w:ascii="Courier New" w:eastAsia="Times New Roman" w:hAnsi="Courier New" w:cs="Courier New"/>
            <w:color w:val="000000"/>
            <w:sz w:val="19"/>
            <w:szCs w:val="19"/>
          </w:rPr>
          <w:delText>MPD</w:delText>
        </w:r>
      </w:del>
      <w:ins w:id="2575" w:author="Chipman, Charles" w:date="2019-01-29T14:42: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338C5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B4A38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96E57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79201B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FD2829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name="mimeMediaTypeText" type="xs:string"&gt;</w:t>
      </w:r>
    </w:p>
    <w:p w14:paraId="29E853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DB89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47C456" w14:textId="2317521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classification for an </w:t>
      </w:r>
      <w:del w:id="2576" w:author="Chipman, Charles" w:date="2019-01-29T14:42:00Z">
        <w:r w:rsidRPr="00C36773" w:rsidDel="003F7B6C">
          <w:rPr>
            <w:rFonts w:ascii="Courier New" w:eastAsia="Times New Roman" w:hAnsi="Courier New" w:cs="Courier New"/>
            <w:color w:val="000000"/>
            <w:sz w:val="19"/>
            <w:szCs w:val="19"/>
          </w:rPr>
          <w:delText xml:space="preserve">MPD </w:delText>
        </w:r>
      </w:del>
      <w:ins w:id="2577"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file artifact from the IANA MIME media classes: http://www.iana.org/assignments/media-types.</w:t>
      </w:r>
    </w:p>
    <w:p w14:paraId="0943CC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90123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BC73F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75CA85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56E81A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name="RelationshipType"&gt;</w:t>
      </w:r>
    </w:p>
    <w:p w14:paraId="2B713E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27317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45AA5C2" w14:textId="25B894C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reference to another </w:t>
      </w:r>
      <w:del w:id="2578" w:author="Chipman, Charles" w:date="2019-01-29T14:42:00Z">
        <w:r w:rsidRPr="00C36773" w:rsidDel="003F7B6C">
          <w:rPr>
            <w:rFonts w:ascii="Courier New" w:eastAsia="Times New Roman" w:hAnsi="Courier New" w:cs="Courier New"/>
            <w:color w:val="000000"/>
            <w:sz w:val="19"/>
            <w:szCs w:val="19"/>
          </w:rPr>
          <w:delText xml:space="preserve">MPD </w:delText>
        </w:r>
      </w:del>
      <w:ins w:id="2579"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related to this </w:t>
      </w:r>
      <w:del w:id="2580" w:author="Chipman, Charles" w:date="2019-01-29T14:42:00Z">
        <w:r w:rsidRPr="00C36773" w:rsidDel="003F7B6C">
          <w:rPr>
            <w:rFonts w:ascii="Courier New" w:eastAsia="Times New Roman" w:hAnsi="Courier New" w:cs="Courier New"/>
            <w:color w:val="000000"/>
            <w:sz w:val="19"/>
            <w:szCs w:val="19"/>
          </w:rPr>
          <w:delText>MPD</w:delText>
        </w:r>
      </w:del>
      <w:ins w:id="2581" w:author="Chipman, Charles" w:date="2019-01-29T14:42: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2495C5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0D1A6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5F53C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4C2A76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14116A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B4144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11E8C4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29CD3A4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ref="c:relationshipCode" use="required"/&gt;</w:t>
      </w:r>
    </w:p>
    <w:p w14:paraId="41414FB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ref="c:resourceURI"      use="required"/&gt;</w:t>
      </w:r>
    </w:p>
    <w:p w14:paraId="019C19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5C98185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1EA5C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6F72D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9FC2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name="resourceURI" type="xs:anyURI"&gt;</w:t>
      </w:r>
    </w:p>
    <w:p w14:paraId="5308B4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004B3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F62AF17" w14:textId="2DC70CF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globally unique identifier (URI) for another </w:t>
      </w:r>
      <w:del w:id="2582" w:author="Chipman, Charles" w:date="2019-01-29T14:42:00Z">
        <w:r w:rsidRPr="00C36773" w:rsidDel="003F7B6C">
          <w:rPr>
            <w:rFonts w:ascii="Courier New" w:eastAsia="Times New Roman" w:hAnsi="Courier New" w:cs="Courier New"/>
            <w:color w:val="000000"/>
            <w:sz w:val="19"/>
            <w:szCs w:val="19"/>
          </w:rPr>
          <w:delText xml:space="preserve">MPD </w:delText>
        </w:r>
      </w:del>
      <w:ins w:id="2583"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or document to which this </w:t>
      </w:r>
      <w:del w:id="2584" w:author="Chipman, Charles" w:date="2019-01-29T14:42:00Z">
        <w:r w:rsidRPr="00C36773" w:rsidDel="003F7B6C">
          <w:rPr>
            <w:rFonts w:ascii="Courier New" w:eastAsia="Times New Roman" w:hAnsi="Courier New" w:cs="Courier New"/>
            <w:color w:val="000000"/>
            <w:sz w:val="19"/>
            <w:szCs w:val="19"/>
          </w:rPr>
          <w:delText xml:space="preserve">MPD </w:delText>
        </w:r>
      </w:del>
      <w:ins w:id="2585"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relates.</w:t>
      </w:r>
    </w:p>
    <w:p w14:paraId="27E3BB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A98F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20178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D81C7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DD8E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name="relationshipCode" type="c:RelationshipCodeSimpleType"&gt;</w:t>
      </w:r>
    </w:p>
    <w:p w14:paraId="0CAAF27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242B3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79B16CE" w14:textId="4A99A10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classification or reason for the connectedness between this </w:t>
      </w:r>
      <w:del w:id="2586" w:author="Chipman, Charles" w:date="2019-01-29T14:42:00Z">
        <w:r w:rsidRPr="00C36773" w:rsidDel="003F7B6C">
          <w:rPr>
            <w:rFonts w:ascii="Courier New" w:eastAsia="Times New Roman" w:hAnsi="Courier New" w:cs="Courier New"/>
            <w:color w:val="000000"/>
            <w:sz w:val="19"/>
            <w:szCs w:val="19"/>
          </w:rPr>
          <w:delText xml:space="preserve">MPD </w:delText>
        </w:r>
      </w:del>
      <w:ins w:id="2587"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and the resource referenced in resourceURI.</w:t>
      </w:r>
    </w:p>
    <w:p w14:paraId="03C6A2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64CFF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2FA31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347BD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24D18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&lt;xs:simpleType name="RelationshipCodeSimpleType"&gt;</w:t>
      </w:r>
    </w:p>
    <w:p w14:paraId="62AF89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33B0D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86BC52" w14:textId="6F105B0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classification of the relationship between </w:t>
      </w:r>
      <w:del w:id="2588" w:author="Chipman, Charles" w:date="2019-01-29T14:42:00Z">
        <w:r w:rsidRPr="00C36773" w:rsidDel="003F7B6C">
          <w:rPr>
            <w:rFonts w:ascii="Courier New" w:eastAsia="Times New Roman" w:hAnsi="Courier New" w:cs="Courier New"/>
            <w:color w:val="000000"/>
            <w:sz w:val="19"/>
            <w:szCs w:val="19"/>
          </w:rPr>
          <w:delText>MPDs</w:delText>
        </w:r>
      </w:del>
      <w:ins w:id="2589" w:author="Chipman, Charles" w:date="2019-01-29T14:42:00Z">
        <w:r w:rsidR="003F7B6C">
          <w:rPr>
            <w:rFonts w:ascii="Courier New" w:eastAsia="Times New Roman" w:hAnsi="Courier New" w:cs="Courier New"/>
            <w:color w:val="000000"/>
            <w:sz w:val="19"/>
            <w:szCs w:val="19"/>
          </w:rPr>
          <w:t>IEPDs</w:t>
        </w:r>
      </w:ins>
      <w:r w:rsidRPr="00C36773">
        <w:rPr>
          <w:rFonts w:ascii="Courier New" w:eastAsia="Times New Roman" w:hAnsi="Courier New" w:cs="Courier New"/>
          <w:color w:val="000000"/>
          <w:sz w:val="19"/>
          <w:szCs w:val="19"/>
        </w:rPr>
        <w:t>.</w:t>
      </w:r>
    </w:p>
    <w:p w14:paraId="4AF35F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5AA17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5C10D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 base="xs:token"&gt;</w:t>
      </w:r>
    </w:p>
    <w:p w14:paraId="7BFF91D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value="version_of"&gt;</w:t>
      </w:r>
    </w:p>
    <w:p w14:paraId="168C22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924D5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518112A" w14:textId="3E37DFC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90" w:author="Chipman, Charles" w:date="2019-01-29T14:42:00Z">
        <w:r w:rsidRPr="00C36773" w:rsidDel="003F7B6C">
          <w:rPr>
            <w:rFonts w:ascii="Courier New" w:eastAsia="Times New Roman" w:hAnsi="Courier New" w:cs="Courier New"/>
            <w:color w:val="000000"/>
            <w:sz w:val="19"/>
            <w:szCs w:val="19"/>
          </w:rPr>
          <w:delText xml:space="preserve">MPD </w:delText>
        </w:r>
      </w:del>
      <w:ins w:id="2591"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a different version of the </w:t>
      </w:r>
      <w:del w:id="2592" w:author="Chipman, Charles" w:date="2019-01-29T14:42:00Z">
        <w:r w:rsidRPr="00C36773" w:rsidDel="003F7B6C">
          <w:rPr>
            <w:rFonts w:ascii="Courier New" w:eastAsia="Times New Roman" w:hAnsi="Courier New" w:cs="Courier New"/>
            <w:color w:val="000000"/>
            <w:sz w:val="19"/>
            <w:szCs w:val="19"/>
          </w:rPr>
          <w:delText xml:space="preserve">MPD </w:delText>
        </w:r>
      </w:del>
      <w:ins w:id="2593" w:author="Chipman, Charles" w:date="2019-01-29T14:42: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  This code value is only needed in cases where significant name changes might obscure the relationship to the previous version.  For example, NIEM Justice 4.1 is a version of GJXDM 3.0.3.</w:t>
      </w:r>
    </w:p>
    <w:p w14:paraId="77574D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B4322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999D2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6D24F1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value="specializes"&gt;</w:t>
      </w:r>
    </w:p>
    <w:p w14:paraId="3D551B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4FD87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D56E30F" w14:textId="68E32B1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94" w:author="Chipman, Charles" w:date="2019-01-29T14:43:00Z">
        <w:r w:rsidRPr="00C36773" w:rsidDel="003F7B6C">
          <w:rPr>
            <w:rFonts w:ascii="Courier New" w:eastAsia="Times New Roman" w:hAnsi="Courier New" w:cs="Courier New"/>
            <w:color w:val="000000"/>
            <w:sz w:val="19"/>
            <w:szCs w:val="19"/>
          </w:rPr>
          <w:delText xml:space="preserve">MPD </w:delText>
        </w:r>
      </w:del>
      <w:ins w:id="2595"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 specialization of the MPD referenced in resourceURI.  This value is the inverse of generalizes.</w:t>
      </w:r>
    </w:p>
    <w:p w14:paraId="59516A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36AB9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6E2C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2DA6567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value="generalizes"&gt;</w:t>
      </w:r>
    </w:p>
    <w:p w14:paraId="614F30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600A2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1747151" w14:textId="3EE0A44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96" w:author="Chipman, Charles" w:date="2019-01-29T14:43:00Z">
        <w:r w:rsidRPr="00C36773" w:rsidDel="003F7B6C">
          <w:rPr>
            <w:rFonts w:ascii="Courier New" w:eastAsia="Times New Roman" w:hAnsi="Courier New" w:cs="Courier New"/>
            <w:color w:val="000000"/>
            <w:sz w:val="19"/>
            <w:szCs w:val="19"/>
          </w:rPr>
          <w:delText xml:space="preserve">MPD </w:delText>
        </w:r>
      </w:del>
      <w:ins w:id="2597"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 generalization of the MPD referenced in resourceURI.  This value is the inverse of specializes.</w:t>
      </w:r>
    </w:p>
    <w:p w14:paraId="7B2C0E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430BD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D990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0182A9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value="supersedes"&gt;</w:t>
      </w:r>
    </w:p>
    <w:p w14:paraId="0CBEBB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C2816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8E17440" w14:textId="216C1F2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598" w:author="Chipman, Charles" w:date="2019-01-29T14:43:00Z">
        <w:r w:rsidRPr="00C36773" w:rsidDel="003F7B6C">
          <w:rPr>
            <w:rFonts w:ascii="Courier New" w:eastAsia="Times New Roman" w:hAnsi="Courier New" w:cs="Courier New"/>
            <w:color w:val="000000"/>
            <w:sz w:val="19"/>
            <w:szCs w:val="19"/>
          </w:rPr>
          <w:delText xml:space="preserve">MPD </w:delText>
        </w:r>
      </w:del>
      <w:ins w:id="2599"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replaces the </w:t>
      </w:r>
      <w:del w:id="2600" w:author="Chipman, Charles" w:date="2019-01-29T14:43:00Z">
        <w:r w:rsidRPr="00C36773" w:rsidDel="003F7B6C">
          <w:rPr>
            <w:rFonts w:ascii="Courier New" w:eastAsia="Times New Roman" w:hAnsi="Courier New" w:cs="Courier New"/>
            <w:color w:val="000000"/>
            <w:sz w:val="19"/>
            <w:szCs w:val="19"/>
          </w:rPr>
          <w:delText xml:space="preserve">MPD </w:delText>
        </w:r>
      </w:del>
      <w:ins w:id="2601"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7C35A6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14D36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A2FD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18CE49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value="deprecates"&gt;</w:t>
      </w:r>
    </w:p>
    <w:p w14:paraId="3CF2D0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A2B6A8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EA3C4D7" w14:textId="26AE6EB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content in this </w:t>
      </w:r>
      <w:del w:id="2602" w:author="Chipman, Charles" w:date="2019-01-29T14:43:00Z">
        <w:r w:rsidRPr="00C36773" w:rsidDel="003F7B6C">
          <w:rPr>
            <w:rFonts w:ascii="Courier New" w:eastAsia="Times New Roman" w:hAnsi="Courier New" w:cs="Courier New"/>
            <w:color w:val="000000"/>
            <w:sz w:val="19"/>
            <w:szCs w:val="19"/>
          </w:rPr>
          <w:delText xml:space="preserve">MPD </w:delText>
        </w:r>
      </w:del>
      <w:ins w:id="2603"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preferred over content in the </w:t>
      </w:r>
      <w:del w:id="2604" w:author="Chipman, Charles" w:date="2019-01-29T14:43:00Z">
        <w:r w:rsidRPr="00C36773" w:rsidDel="003F7B6C">
          <w:rPr>
            <w:rFonts w:ascii="Courier New" w:eastAsia="Times New Roman" w:hAnsi="Courier New" w:cs="Courier New"/>
            <w:color w:val="000000"/>
            <w:sz w:val="19"/>
            <w:szCs w:val="19"/>
          </w:rPr>
          <w:delText xml:space="preserve">MPD </w:delText>
        </w:r>
      </w:del>
      <w:ins w:id="2605"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referenced in resourceURI; and at some time in the future will supersede the </w:t>
      </w:r>
      <w:del w:id="2606" w:author="Chipman, Charles" w:date="2019-01-29T14:43:00Z">
        <w:r w:rsidRPr="00C36773" w:rsidDel="003F7B6C">
          <w:rPr>
            <w:rFonts w:ascii="Courier New" w:eastAsia="Times New Roman" w:hAnsi="Courier New" w:cs="Courier New"/>
            <w:color w:val="000000"/>
            <w:sz w:val="19"/>
            <w:szCs w:val="19"/>
          </w:rPr>
          <w:delText xml:space="preserve">MPD </w:delText>
        </w:r>
      </w:del>
      <w:ins w:id="2607"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6BC364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1F6D1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D74F3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4307AC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value="adapts"&gt;</w:t>
      </w:r>
    </w:p>
    <w:p w14:paraId="186347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3AAA2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43B536C" w14:textId="48CDF13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608" w:author="Chipman, Charles" w:date="2019-01-29T14:43:00Z">
        <w:r w:rsidRPr="00C36773" w:rsidDel="003F7B6C">
          <w:rPr>
            <w:rFonts w:ascii="Courier New" w:eastAsia="Times New Roman" w:hAnsi="Courier New" w:cs="Courier New"/>
            <w:color w:val="000000"/>
            <w:sz w:val="19"/>
            <w:szCs w:val="19"/>
          </w:rPr>
          <w:delText xml:space="preserve">MPD </w:delText>
        </w:r>
      </w:del>
      <w:ins w:id="2609"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is an adaptation of the </w:t>
      </w:r>
      <w:del w:id="2610" w:author="Chipman, Charles" w:date="2019-01-29T14:43:00Z">
        <w:r w:rsidRPr="00C36773" w:rsidDel="003F7B6C">
          <w:rPr>
            <w:rFonts w:ascii="Courier New" w:eastAsia="Times New Roman" w:hAnsi="Courier New" w:cs="Courier New"/>
            <w:color w:val="000000"/>
            <w:sz w:val="19"/>
            <w:szCs w:val="19"/>
          </w:rPr>
          <w:delText xml:space="preserve">MPD </w:delText>
        </w:r>
      </w:del>
      <w:ins w:id="2611"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referenced in resourceURI.</w:t>
      </w:r>
    </w:p>
    <w:p w14:paraId="62FC20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&lt;/xs:documentation&gt;</w:t>
      </w:r>
    </w:p>
    <w:p w14:paraId="7D7FD5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1E87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2A35CA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value="updates"&gt;</w:t>
      </w:r>
    </w:p>
    <w:p w14:paraId="6CA2BC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A28D6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BC44A83" w14:textId="5E232CD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612" w:author="Chipman, Charles" w:date="2019-01-29T14:43:00Z">
        <w:r w:rsidRPr="00C36773" w:rsidDel="003F7B6C">
          <w:rPr>
            <w:rFonts w:ascii="Courier New" w:eastAsia="Times New Roman" w:hAnsi="Courier New" w:cs="Courier New"/>
            <w:color w:val="000000"/>
            <w:sz w:val="19"/>
            <w:szCs w:val="19"/>
          </w:rPr>
          <w:delText xml:space="preserve">MPD </w:delText>
        </w:r>
      </w:del>
      <w:ins w:id="2613"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an incremental update to the resource referenced in resourceURI.  Used by a core or domain update to identify the domain schema in a NIEM release being incrementally updated (not replaced).</w:t>
      </w:r>
    </w:p>
    <w:p w14:paraId="446B62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B26D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627A8B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1A7F9C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value="conforms_to"&gt;</w:t>
      </w:r>
    </w:p>
    <w:p w14:paraId="2CACE3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FB244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4F652A4" w14:textId="473887D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614" w:author="Chipman, Charles" w:date="2019-01-29T14:43:00Z">
        <w:r w:rsidRPr="00C36773" w:rsidDel="003F7B6C">
          <w:rPr>
            <w:rFonts w:ascii="Courier New" w:eastAsia="Times New Roman" w:hAnsi="Courier New" w:cs="Courier New"/>
            <w:color w:val="000000"/>
            <w:sz w:val="19"/>
            <w:szCs w:val="19"/>
          </w:rPr>
          <w:delText xml:space="preserve">MPD </w:delText>
        </w:r>
      </w:del>
      <w:ins w:id="2615" w:author="Chipman, Charles" w:date="2019-01-29T14:43: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conforms to the specification or standard referenced in resourceURI.</w:t>
      </w:r>
    </w:p>
    <w:p w14:paraId="28CD654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AB3067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10C13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77620E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 value="derives_from"&gt;</w:t>
      </w:r>
    </w:p>
    <w:p w14:paraId="07D9C8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8E081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7C64CE3" w14:textId="4BEF019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relationshipCode value for indicating that this </w:t>
      </w:r>
      <w:del w:id="2616" w:author="Chipman, Charles" w:date="2019-01-29T14:43:00Z">
        <w:r w:rsidRPr="00C36773" w:rsidDel="003F7B6C">
          <w:rPr>
            <w:rFonts w:ascii="Courier New" w:eastAsia="Times New Roman" w:hAnsi="Courier New" w:cs="Courier New"/>
            <w:color w:val="000000"/>
            <w:sz w:val="19"/>
            <w:szCs w:val="19"/>
          </w:rPr>
          <w:delText xml:space="preserve">MPD </w:delText>
        </w:r>
      </w:del>
      <w:ins w:id="2617" w:author="Chipman, Charles" w:date="2019-01-29T14:43:00Z">
        <w:r w:rsidR="003F7B6C">
          <w:rPr>
            <w:rFonts w:ascii="Courier New" w:eastAsia="Times New Roman" w:hAnsi="Courier New" w:cs="Courier New"/>
            <w:color w:val="000000"/>
            <w:sz w:val="19"/>
            <w:szCs w:val="19"/>
          </w:rPr>
          <w:t>IEP</w:t>
        </w:r>
        <w:r w:rsidR="003F7B6C" w:rsidRPr="00C36773">
          <w:rPr>
            <w:rFonts w:ascii="Courier New" w:eastAsia="Times New Roman" w:hAnsi="Courier New" w:cs="Courier New"/>
            <w:color w:val="000000"/>
            <w:sz w:val="19"/>
            <w:szCs w:val="19"/>
          </w:rPr>
          <w:t xml:space="preserve">D </w:t>
        </w:r>
      </w:ins>
      <w:r w:rsidRPr="00C36773">
        <w:rPr>
          <w:rFonts w:ascii="Courier New" w:eastAsia="Times New Roman" w:hAnsi="Courier New" w:cs="Courier New"/>
          <w:color w:val="000000"/>
          <w:sz w:val="19"/>
          <w:szCs w:val="19"/>
        </w:rPr>
        <w:t>has been derived from another</w:t>
      </w:r>
      <w:del w:id="2618" w:author="Chipman, Charles" w:date="2019-01-29T14:44:00Z">
        <w:r w:rsidRPr="00C36773" w:rsidDel="003F7B6C">
          <w:rPr>
            <w:rFonts w:ascii="Courier New" w:eastAsia="Times New Roman" w:hAnsi="Courier New" w:cs="Courier New"/>
            <w:color w:val="000000"/>
            <w:sz w:val="19"/>
            <w:szCs w:val="19"/>
          </w:rPr>
          <w:delText>; used to indicate an IEPD is derived from an EIEM (may have other uses as well)</w:delText>
        </w:r>
      </w:del>
      <w:r w:rsidRPr="00C36773">
        <w:rPr>
          <w:rFonts w:ascii="Courier New" w:eastAsia="Times New Roman" w:hAnsi="Courier New" w:cs="Courier New"/>
          <w:color w:val="000000"/>
          <w:sz w:val="19"/>
          <w:szCs w:val="19"/>
        </w:rPr>
        <w:t>.</w:t>
      </w:r>
    </w:p>
    <w:p w14:paraId="3D809D5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A2217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EBBE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&lt;/xs:enumeration&gt;</w:t>
      </w:r>
    </w:p>
    <w:p w14:paraId="67092E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&lt;/xs:restriction&gt;</w:t>
      </w:r>
    </w:p>
    <w:p w14:paraId="663743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7114C76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33A2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8E067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IEP Conformance Targets ==================================================== --&gt;</w:t>
      </w:r>
    </w:p>
    <w:p w14:paraId="03FE78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46A95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name="IEPConformanceTarget" type="c:IEPConformanceTargetType"&gt;</w:t>
      </w:r>
    </w:p>
    <w:p w14:paraId="17E885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65EA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6E111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737A89F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F0CB2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52DD7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AA8A4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B1DC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name="IEPConformanceTargetType"&gt;</w:t>
      </w:r>
    </w:p>
    <w:p w14:paraId="1C641B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7156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2047F2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618EBD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C07E8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65C63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16C94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D9BD97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EF28F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A70A4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ref="c:ValidityConstraintWithContext" minOccurs="0" maxOccurs="unbounded"/&gt;</w:t>
      </w:r>
    </w:p>
    <w:p w14:paraId="1E7274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&lt;xs:element ref="c:ArtifactOrArtifactSet" minOccurs="0" maxOccurs="unbounded"/&gt;</w:t>
      </w:r>
    </w:p>
    <w:p w14:paraId="27EB48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83FE0F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15A57D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08B968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BDAA3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BF56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name="ValidityConstraintWithContext" abstract="true"&gt;</w:t>
      </w:r>
    </w:p>
    <w:p w14:paraId="506036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61A7F9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19E9E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0D354C0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0B1B8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D0C57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D7897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66996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name="ValidityConstraint" abstract="true" substitutionGroup="c:ValidityConstraintWithContext"&gt;</w:t>
      </w:r>
    </w:p>
    <w:p w14:paraId="5BAF20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87557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89D18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rule or instructions for validating an IEP candidate.</w:t>
      </w:r>
    </w:p>
    <w:p w14:paraId="3DB2B2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B7E76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D9A1D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C6A08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AE133E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6C91406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B6038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57225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rule or instructions for validating an IEP candidate within context defined by an XPath expression.</w:t>
      </w:r>
    </w:p>
    <w:p w14:paraId="1717F6C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D6224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90FD9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006BF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DE32F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name="ValidityContextType"&gt;</w:t>
      </w:r>
    </w:p>
    <w:p w14:paraId="6FAC83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842F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B8C4B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6034C6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3A70C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A965BC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54B57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067904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BA4ED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131A6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ref="c:ValidityConstraint" maxOccurs="unbounded"/&gt;</w:t>
      </w:r>
    </w:p>
    <w:p w14:paraId="58D8E6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41F235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ref="c:xPathText" use="required"/&gt;</w:t>
      </w:r>
    </w:p>
    <w:p w14:paraId="099C2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5D3AF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4EDA87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0C655ED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w:t>
      </w:r>
    </w:p>
    <w:p w14:paraId="27F3FD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56B5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Validity Constraints ======================================================== --&gt;</w:t>
      </w:r>
    </w:p>
    <w:p w14:paraId="577254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31A5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name="ValidToXPath" type="c:XPathType" substitutionGroup="c:ValidityConstraint"&gt;</w:t>
      </w:r>
    </w:p>
    <w:p w14:paraId="03A9D43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&lt;xs:annotation&gt;</w:t>
      </w:r>
    </w:p>
    <w:p w14:paraId="253E22D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BCB26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1B98EC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4A5C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67FEB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48C74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B571E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name="XPathType"&gt;</w:t>
      </w:r>
    </w:p>
    <w:p w14:paraId="183C84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4A1FB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an XPath expression.&lt;/xs:documentation&gt;</w:t>
      </w:r>
    </w:p>
    <w:p w14:paraId="352EBAA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CBA89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B4A48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6BC5825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32592D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237E9F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BB67B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ref="c:xPathText" use="required"/&gt;</w:t>
      </w:r>
    </w:p>
    <w:p w14:paraId="32ADB1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C83265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E6245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7B242D8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F3E2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name="xPathText" type="xs:string"&gt;</w:t>
      </w:r>
    </w:p>
    <w:p w14:paraId="683880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A9883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&lt;xs:documentation&gt;An XPath expression.&lt;/xs:documentation&gt;</w:t>
      </w:r>
    </w:p>
    <w:p w14:paraId="27F995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ECEF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189D1D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7D95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name="XMLSchemaValid" type="c:XMLSchemaType" substitutionGroup="c:ValidityConstraint"&gt;</w:t>
      </w:r>
    </w:p>
    <w:p w14:paraId="12EE07C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0AC62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053B3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262048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F8BB06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CFC02B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B01EE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367F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name="XMLSchemaType"&gt;</w:t>
      </w:r>
    </w:p>
    <w:p w14:paraId="29D03B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743C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6A4986B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C2766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44DE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3929FD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1AECF1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EEE3C3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648912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ref="c:XMLCatalog"          minOccurs="0" maxOccurs="unbounded"/&gt;</w:t>
      </w:r>
    </w:p>
    <w:p w14:paraId="799790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ref="c:XMLSchemaDocument" minOccurs="0" maxOccurs="unbounded"/&gt;</w:t>
      </w:r>
    </w:p>
    <w:p w14:paraId="468B28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3A2ED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7C6BEA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2FDE9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71E588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DA15E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name="SchematronValid" type="c:SchematronValidationType" substitutionGroup="c:ValidityConstraint"&gt;</w:t>
      </w:r>
    </w:p>
    <w:p w14:paraId="02B6E17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F32E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584F842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D8E35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9E75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1003D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145CD1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name="SchematronValidationType"&gt;</w:t>
      </w:r>
    </w:p>
    <w:p w14:paraId="6DD901A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9207D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E89D9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7973CA1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A1C62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E0D87C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481DD1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3B0590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5F944D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5764629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ref="c:SchematronSchema"/&gt;</w:t>
      </w:r>
    </w:p>
    <w:p w14:paraId="412752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CA676D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392AF1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3F8A0B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2DEAED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AC05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name="RelaxNGValid" type="c:RelaxNGValidationType" substitutionGroup="c:ValidityConstraint"&gt;</w:t>
      </w:r>
    </w:p>
    <w:p w14:paraId="6A4A6D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6A211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684EA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241FDE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5ADA9F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25D9D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C78C94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CF7B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name="RelaxNGValidationType"&gt;</w:t>
      </w:r>
    </w:p>
    <w:p w14:paraId="72D1C4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468A2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D1D7F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1FA977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366C5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A71B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DE71F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469D1CE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146B15A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6B2A569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ref="c:RelaxNGSchema"/&gt;</w:t>
      </w:r>
    </w:p>
    <w:p w14:paraId="524814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323432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1788AE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1A7B34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995E12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C0CF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name="HasDocumentElement" type="c:QualifiedNamesType" substitutionGroup="c:ValidityConstraintWithContext"&gt;</w:t>
      </w:r>
    </w:p>
    <w:p w14:paraId="1BB9E0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4F120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&lt;xs:documentation&gt;</w:t>
      </w:r>
    </w:p>
    <w:p w14:paraId="718A6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64E12B2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D4220B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CEDA4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3DC3A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B7D2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name="QualifiedNamesType"&gt;</w:t>
      </w:r>
    </w:p>
    <w:p w14:paraId="711B4A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EF9E4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set of qualified names.&lt;/xs:documentation&gt;</w:t>
      </w:r>
    </w:p>
    <w:p w14:paraId="13C03D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10D9F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129F82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0C4CC8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78C3DE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D3897E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F2905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ref="c:qualifiedNameList" use="required"/&gt;</w:t>
      </w:r>
    </w:p>
    <w:p w14:paraId="73CBF9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732884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4608DA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3727CA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8471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name="qualifiedNameList" type="c:QualifiedNameListSimpleType"&gt;</w:t>
      </w:r>
    </w:p>
    <w:p w14:paraId="4FF0C7F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33573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list of qualified names.&lt;/xs:documentation&gt;</w:t>
      </w:r>
    </w:p>
    <w:p w14:paraId="148F802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03327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2570550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7BEB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 name="QualifiedNameListSimpleType"&gt;</w:t>
      </w:r>
    </w:p>
    <w:p w14:paraId="6A15D3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25B47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data type for a list of qualified names.&lt;/xs:documentation&gt;</w:t>
      </w:r>
    </w:p>
    <w:p w14:paraId="62E4C81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DDDE44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&lt;xs:list itemType="xs:QName"/&gt;</w:t>
      </w:r>
    </w:p>
    <w:p w14:paraId="448AD57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&lt;/xs:simpleType&gt;</w:t>
      </w:r>
    </w:p>
    <w:p w14:paraId="1D2C7BF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E9C99F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8CC178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B0BF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t xml:space="preserve">      &lt;xs:documentation&gt;</w:t>
      </w:r>
    </w:p>
    <w:p w14:paraId="2FC01E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conform to the given conformance target.</w:t>
      </w:r>
    </w:p>
    <w:p w14:paraId="786867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844F84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8F6283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670BC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B5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name="ConformanceTargetType"&gt;</w:t>
      </w:r>
    </w:p>
    <w:p w14:paraId="5F7A84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A353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0DA8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identifying and describing a conformance target.</w:t>
      </w:r>
    </w:p>
    <w:p w14:paraId="351873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60D6F0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C692F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A5587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3E2C2F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015303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07E817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6DDE7C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ref="c:conformanceTargetURI" use="required"/&gt;</w:t>
      </w:r>
    </w:p>
    <w:p w14:paraId="0B65FE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2F227C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&lt;/xs:complexContent&gt;</w:t>
      </w:r>
    </w:p>
    <w:p w14:paraId="7EEE1C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0FBE73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7054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 name="conformanceTargetURI" type="xs:anyURI"&gt;</w:t>
      </w:r>
    </w:p>
    <w:p w14:paraId="285C3E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5E75F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URI for a conformance target.&lt;/xs:documentation&gt;</w:t>
      </w:r>
    </w:p>
    <w:p w14:paraId="48446A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3BF60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&lt;/xs:attribute&gt;</w:t>
      </w:r>
    </w:p>
    <w:p w14:paraId="5FDD3D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8139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name="ConformsToRule" type="c:TextRuleType" substitutionGroup="c:ValidityConstraint"&gt;</w:t>
      </w:r>
    </w:p>
    <w:p w14:paraId="098890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718F7F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EDA7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7F33717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7395CA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47D3D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3BDF2A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13FC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name="TextRuleType"&gt;</w:t>
      </w:r>
    </w:p>
    <w:p w14:paraId="5ED97E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8C6E1D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0D3CD4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rule drafted in a human language.</w:t>
      </w:r>
    </w:p>
    <w:p w14:paraId="3875F4A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03793C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2DA68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6559F2A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 base="structures:ObjectType"&gt;</w:t>
      </w:r>
    </w:p>
    <w:p w14:paraId="46BE4B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D636A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ref="nc:DescriptionText" minOccurs="0"/&gt;</w:t>
      </w:r>
    </w:p>
    <w:p w14:paraId="39EA6A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ref="c:RuleText"/&gt;</w:t>
      </w:r>
    </w:p>
    <w:p w14:paraId="70FBB87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3DFF6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41FBE8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782429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1E4AF7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D024CF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name="RuleText" type="nc:TextType"&gt; </w:t>
      </w:r>
    </w:p>
    <w:p w14:paraId="1C4E6C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799D8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rule written in a human language.&lt;/xs:documentation&gt;</w:t>
      </w:r>
    </w:p>
    <w:p w14:paraId="3418C5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56062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DAFE1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65288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6D01C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 Metadata ==================================================================== --&gt;</w:t>
      </w:r>
    </w:p>
    <w:p w14:paraId="48D7D9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BD21DCB" w14:textId="5767C7A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w:t>
      </w:r>
      <w:del w:id="2619" w:author="Chipman, Charles" w:date="2019-01-29T14:46:00Z">
        <w:r w:rsidRPr="00C36773" w:rsidDel="003F7B6C">
          <w:rPr>
            <w:rFonts w:ascii="Courier New" w:eastAsia="Times New Roman" w:hAnsi="Courier New" w:cs="Courier New"/>
            <w:color w:val="000000"/>
            <w:sz w:val="19"/>
            <w:szCs w:val="19"/>
          </w:rPr>
          <w:delText>MPDInformation</w:delText>
        </w:r>
      </w:del>
      <w:ins w:id="2620"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w:t>
        </w:r>
      </w:ins>
      <w:r w:rsidRPr="00C36773">
        <w:rPr>
          <w:rFonts w:ascii="Courier New" w:eastAsia="Times New Roman" w:hAnsi="Courier New" w:cs="Courier New"/>
          <w:color w:val="000000"/>
          <w:sz w:val="19"/>
          <w:szCs w:val="19"/>
        </w:rPr>
        <w:t>" type="c:</w:t>
      </w:r>
      <w:del w:id="2621" w:author="Chipman, Charles" w:date="2019-01-29T14:46:00Z">
        <w:r w:rsidRPr="00C36773" w:rsidDel="003F7B6C">
          <w:rPr>
            <w:rFonts w:ascii="Courier New" w:eastAsia="Times New Roman" w:hAnsi="Courier New" w:cs="Courier New"/>
            <w:color w:val="000000"/>
            <w:sz w:val="19"/>
            <w:szCs w:val="19"/>
          </w:rPr>
          <w:delText>MPDInformationType</w:delText>
        </w:r>
      </w:del>
      <w:ins w:id="2622"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InformationType</w:t>
        </w:r>
      </w:ins>
      <w:r w:rsidRPr="00C36773">
        <w:rPr>
          <w:rFonts w:ascii="Courier New" w:eastAsia="Times New Roman" w:hAnsi="Courier New" w:cs="Courier New"/>
          <w:color w:val="000000"/>
          <w:sz w:val="19"/>
          <w:szCs w:val="19"/>
        </w:rPr>
        <w:t>"&gt;</w:t>
      </w:r>
    </w:p>
    <w:p w14:paraId="66CDC3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ED7750B" w14:textId="01B9F509"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set of descriptive data about an </w:t>
      </w:r>
      <w:del w:id="2623" w:author="Chipman, Charles" w:date="2019-01-29T14:46:00Z">
        <w:r w:rsidRPr="00C36773" w:rsidDel="003F7B6C">
          <w:rPr>
            <w:rFonts w:ascii="Courier New" w:eastAsia="Times New Roman" w:hAnsi="Courier New" w:cs="Courier New"/>
            <w:color w:val="000000"/>
            <w:sz w:val="19"/>
            <w:szCs w:val="19"/>
          </w:rPr>
          <w:delText>MPD</w:delText>
        </w:r>
      </w:del>
      <w:ins w:id="2624" w:author="Chipman, Charles" w:date="2019-01-29T14:46: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2AB21A9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DB3B70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42805D2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829F6C" w14:textId="78486CD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 name="</w:t>
      </w:r>
      <w:del w:id="2625" w:author="Chipman, Charles" w:date="2019-01-29T14:46:00Z">
        <w:r w:rsidRPr="00C36773" w:rsidDel="003F7B6C">
          <w:rPr>
            <w:rFonts w:ascii="Courier New" w:eastAsia="Times New Roman" w:hAnsi="Courier New" w:cs="Courier New"/>
            <w:color w:val="000000"/>
            <w:sz w:val="19"/>
            <w:szCs w:val="19"/>
          </w:rPr>
          <w:delText>MPDInformationType</w:delText>
        </w:r>
      </w:del>
      <w:ins w:id="2626" w:author="Chipman, Charles" w:date="2019-01-29T14:46: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InformationType</w:t>
        </w:r>
      </w:ins>
      <w:r w:rsidRPr="00C36773">
        <w:rPr>
          <w:rFonts w:ascii="Courier New" w:eastAsia="Times New Roman" w:hAnsi="Courier New" w:cs="Courier New"/>
          <w:color w:val="000000"/>
          <w:sz w:val="19"/>
          <w:szCs w:val="19"/>
        </w:rPr>
        <w:t>"&gt;</w:t>
      </w:r>
    </w:p>
    <w:p w14:paraId="1B2ACE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442A2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B597530" w14:textId="020D374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type for a set of descriptive data about an </w:t>
      </w:r>
      <w:del w:id="2627" w:author="Chipman, Charles" w:date="2019-01-29T14:46:00Z">
        <w:r w:rsidRPr="00C36773" w:rsidDel="003F7B6C">
          <w:rPr>
            <w:rFonts w:ascii="Courier New" w:eastAsia="Times New Roman" w:hAnsi="Courier New" w:cs="Courier New"/>
            <w:color w:val="000000"/>
            <w:sz w:val="19"/>
            <w:szCs w:val="19"/>
          </w:rPr>
          <w:delText>MPD</w:delText>
        </w:r>
      </w:del>
      <w:ins w:id="2628" w:author="Chipman, Charles" w:date="2019-01-29T14:46: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51F166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4FC52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F1768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205C2B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&lt;xs:extension base="structures:ObjectType"&gt;</w:t>
      </w:r>
    </w:p>
    <w:p w14:paraId="0AF2126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03B9C3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ref="c:AuthoritativeSource" minOccurs="0"/&gt;</w:t>
      </w:r>
    </w:p>
    <w:p w14:paraId="08959DA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ref="c:CreationDate" minOccurs="0"/&gt;</w:t>
      </w:r>
    </w:p>
    <w:p w14:paraId="6ECD80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ref="c:LastRevisionDate" minOccurs="0"/&gt;</w:t>
      </w:r>
    </w:p>
    <w:p w14:paraId="5CD446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ref="c:StatusText" minOccurs="0"/&gt;</w:t>
      </w:r>
    </w:p>
    <w:p w14:paraId="56A404C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ref="c:Relationship" minOccurs="0" maxOccurs="unbounded"/&gt;</w:t>
      </w:r>
    </w:p>
    <w:p w14:paraId="6D578FB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ref="c:KeywordText" minOccurs="0" maxOccurs="unbounded"/&gt;</w:t>
      </w:r>
    </w:p>
    <w:p w14:paraId="5332633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ref="c:DomainText" minOccurs="0" maxOccurs="unbounded"/&gt;</w:t>
      </w:r>
    </w:p>
    <w:p w14:paraId="4F15CE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ref="c:PurposeText" minOccurs="0" maxOccurs="unbounded"/&gt;</w:t>
      </w:r>
    </w:p>
    <w:p w14:paraId="1299956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ref="c:ExchangePatternText" minOccurs="0" maxOccurs="unbounded"/&gt;</w:t>
      </w:r>
    </w:p>
    <w:p w14:paraId="29057A4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ref="c:ExchangePartnerName" minOccurs="0" maxOccurs="unbounded"/&gt;</w:t>
      </w:r>
    </w:p>
    <w:p w14:paraId="52315BF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ref="c:ExtendedInformation" minOccurs="0" maxOccurs="unbounded"/&gt;</w:t>
      </w:r>
    </w:p>
    <w:p w14:paraId="4AA239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&lt;/xs:sequence&gt;</w:t>
      </w:r>
    </w:p>
    <w:p w14:paraId="4C7CEA4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&lt;/xs:extension&gt;</w:t>
      </w:r>
    </w:p>
    <w:p w14:paraId="6F34A58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&lt;/xs:complexContent&gt;</w:t>
      </w:r>
    </w:p>
    <w:p w14:paraId="51BFB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&lt;/xs:complexType&gt;</w:t>
      </w:r>
    </w:p>
    <w:p w14:paraId="4352A9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546D05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name="ExtendedInformation" abstract="true"&gt;</w:t>
      </w:r>
    </w:p>
    <w:p w14:paraId="18B460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AED54A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DD4ED38" w14:textId="241F868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data concept for a user-defined descriptive data about an </w:t>
      </w:r>
      <w:del w:id="2629" w:author="Chipman, Charles" w:date="2019-01-29T14:47:00Z">
        <w:r w:rsidRPr="00C36773" w:rsidDel="003F7B6C">
          <w:rPr>
            <w:rFonts w:ascii="Courier New" w:eastAsia="Times New Roman" w:hAnsi="Courier New" w:cs="Courier New"/>
            <w:color w:val="000000"/>
            <w:sz w:val="19"/>
            <w:szCs w:val="19"/>
          </w:rPr>
          <w:delText>MPD</w:delText>
        </w:r>
      </w:del>
      <w:ins w:id="2630"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4C9D6EC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EAFEF0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E70FF5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6000576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25664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name="AuthoritativeSource" type="nc:EntityType"&gt;</w:t>
      </w:r>
    </w:p>
    <w:p w14:paraId="1DD2830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FFA2C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B899C0A" w14:textId="216509C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official sponsoring or authoring organization responsible for an </w:t>
      </w:r>
      <w:del w:id="2631" w:author="Chipman, Charles" w:date="2019-01-29T14:47:00Z">
        <w:r w:rsidRPr="00C36773" w:rsidDel="003F7B6C">
          <w:rPr>
            <w:rFonts w:ascii="Courier New" w:eastAsia="Times New Roman" w:hAnsi="Courier New" w:cs="Courier New"/>
            <w:color w:val="000000"/>
            <w:sz w:val="19"/>
            <w:szCs w:val="19"/>
          </w:rPr>
          <w:delText>MPD</w:delText>
        </w:r>
      </w:del>
      <w:ins w:id="2632"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5934034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B6F68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C042F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78DC9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680F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name="CreationDate" type="niem-xs:date"&gt;</w:t>
      </w:r>
    </w:p>
    <w:p w14:paraId="64324D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8DD1C94" w14:textId="6DC7F50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date this </w:t>
      </w:r>
      <w:del w:id="2633" w:author="Chipman, Charles" w:date="2019-01-29T14:47:00Z">
        <w:r w:rsidRPr="00C36773" w:rsidDel="003F7B6C">
          <w:rPr>
            <w:rFonts w:ascii="Courier New" w:eastAsia="Times New Roman" w:hAnsi="Courier New" w:cs="Courier New"/>
            <w:color w:val="000000"/>
            <w:sz w:val="19"/>
            <w:szCs w:val="19"/>
          </w:rPr>
          <w:delText xml:space="preserve">MPD </w:delText>
        </w:r>
      </w:del>
      <w:ins w:id="2634"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was published.&lt;/xs:documentation&gt;</w:t>
      </w:r>
    </w:p>
    <w:p w14:paraId="559E60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7EB45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57D48ED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78B92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name="LastRevisionDate" type="niem-xs:date"&gt;</w:t>
      </w:r>
    </w:p>
    <w:p w14:paraId="0264E2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735F36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6C3A1F8" w14:textId="4577CABE"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date the latest changes to an </w:t>
      </w:r>
      <w:del w:id="2635" w:author="Chipman, Charles" w:date="2019-01-29T14:47:00Z">
        <w:r w:rsidRPr="00C36773" w:rsidDel="003F7B6C">
          <w:rPr>
            <w:rFonts w:ascii="Courier New" w:eastAsia="Times New Roman" w:hAnsi="Courier New" w:cs="Courier New"/>
            <w:color w:val="000000"/>
            <w:sz w:val="19"/>
            <w:szCs w:val="19"/>
          </w:rPr>
          <w:delText xml:space="preserve">MPD </w:delText>
        </w:r>
      </w:del>
      <w:ins w:id="2636"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were published (i.e., CreationDate of previous version).</w:t>
      </w:r>
    </w:p>
    <w:p w14:paraId="3A295F3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0369C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A2618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28F7D0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5BC26C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name="StatusText"   type="niem-xs:string"&gt;</w:t>
      </w:r>
    </w:p>
    <w:p w14:paraId="3E283A5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8540A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3B138A9E" w14:textId="538F1C9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current state of this </w:t>
      </w:r>
      <w:del w:id="2637" w:author="Chipman, Charles" w:date="2019-01-29T14:47:00Z">
        <w:r w:rsidRPr="00C36773" w:rsidDel="003F7B6C">
          <w:rPr>
            <w:rFonts w:ascii="Courier New" w:eastAsia="Times New Roman" w:hAnsi="Courier New" w:cs="Courier New"/>
            <w:color w:val="000000"/>
            <w:sz w:val="19"/>
            <w:szCs w:val="19"/>
          </w:rPr>
          <w:delText xml:space="preserve">MPD </w:delText>
        </w:r>
      </w:del>
      <w:ins w:id="2638"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in development; may also project future plans for the </w:t>
      </w:r>
      <w:del w:id="2639" w:author="Chipman, Charles" w:date="2019-01-29T14:47:00Z">
        <w:r w:rsidRPr="00C36773" w:rsidDel="003F7B6C">
          <w:rPr>
            <w:rFonts w:ascii="Courier New" w:eastAsia="Times New Roman" w:hAnsi="Courier New" w:cs="Courier New"/>
            <w:color w:val="000000"/>
            <w:sz w:val="19"/>
            <w:szCs w:val="19"/>
          </w:rPr>
          <w:delText>MPD</w:delText>
        </w:r>
      </w:del>
      <w:ins w:id="2640"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77B991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517C37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&lt;/xs:annotation&gt;</w:t>
      </w:r>
    </w:p>
    <w:p w14:paraId="1BB195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06B1D2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D6DA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name="Relationship" type="c:RelationshipType"&gt;</w:t>
      </w:r>
    </w:p>
    <w:p w14:paraId="438E5D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47B36EB4" w14:textId="6A88C226"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&lt;xs:documentation&gt;A reference to another </w:t>
      </w:r>
      <w:del w:id="2641" w:author="Chipman, Charles" w:date="2019-01-29T14:47:00Z">
        <w:r w:rsidRPr="00C36773" w:rsidDel="003F7B6C">
          <w:rPr>
            <w:rFonts w:ascii="Courier New" w:eastAsia="Times New Roman" w:hAnsi="Courier New" w:cs="Courier New"/>
            <w:color w:val="000000"/>
            <w:sz w:val="19"/>
            <w:szCs w:val="19"/>
          </w:rPr>
          <w:delText xml:space="preserve">MPD </w:delText>
        </w:r>
      </w:del>
      <w:ins w:id="2642"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 xml:space="preserve">related to this </w:t>
      </w:r>
      <w:del w:id="2643" w:author="Chipman, Charles" w:date="2019-01-29T14:47:00Z">
        <w:r w:rsidRPr="00C36773" w:rsidDel="003F7B6C">
          <w:rPr>
            <w:rFonts w:ascii="Courier New" w:eastAsia="Times New Roman" w:hAnsi="Courier New" w:cs="Courier New"/>
            <w:color w:val="000000"/>
            <w:sz w:val="19"/>
            <w:szCs w:val="19"/>
          </w:rPr>
          <w:delText>MPD</w:delText>
        </w:r>
      </w:del>
      <w:ins w:id="2644"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.&lt;/xs:documentation&gt;</w:t>
      </w:r>
    </w:p>
    <w:p w14:paraId="49AAC88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7DCCF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2D08622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AB6F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name="KeywordText"  type="niem-xs:string"&gt;</w:t>
      </w:r>
    </w:p>
    <w:p w14:paraId="0CF1C28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1C13A7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5CECDD9E" w14:textId="04EDDDC4"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common alias, term, or phrase that would help to facilitate search and discovery of this </w:t>
      </w:r>
      <w:del w:id="2645" w:author="Chipman, Charles" w:date="2019-01-29T14:47:00Z">
        <w:r w:rsidRPr="00C36773" w:rsidDel="003F7B6C">
          <w:rPr>
            <w:rFonts w:ascii="Courier New" w:eastAsia="Times New Roman" w:hAnsi="Courier New" w:cs="Courier New"/>
            <w:color w:val="000000"/>
            <w:sz w:val="19"/>
            <w:szCs w:val="19"/>
          </w:rPr>
          <w:delText>MPD</w:delText>
        </w:r>
      </w:del>
      <w:ins w:id="2646" w:author="Chipman, Charles" w:date="2019-01-29T14:47:00Z">
        <w:r w:rsidR="003F7B6C">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w:t>
      </w:r>
    </w:p>
    <w:p w14:paraId="05FECFF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B7C065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00C6E3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7ECB3F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EC17E0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name="DomainText"   type="niem-xs:string"&gt;</w:t>
      </w:r>
    </w:p>
    <w:p w14:paraId="700C8B9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C52F5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5B113B6" w14:textId="517D0720"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environment or NIEM Domain in which this </w:t>
      </w:r>
      <w:del w:id="2647" w:author="Chipman, Charles" w:date="2019-01-29T14:47:00Z">
        <w:r w:rsidRPr="00C36773" w:rsidDel="003F7B6C">
          <w:rPr>
            <w:rFonts w:ascii="Courier New" w:eastAsia="Times New Roman" w:hAnsi="Courier New" w:cs="Courier New"/>
            <w:color w:val="000000"/>
            <w:sz w:val="19"/>
            <w:szCs w:val="19"/>
          </w:rPr>
          <w:delText xml:space="preserve">MPD </w:delText>
        </w:r>
      </w:del>
      <w:ins w:id="2648"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is applicable or used.</w:t>
      </w:r>
    </w:p>
    <w:p w14:paraId="754DF0B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A17FD1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5550A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A8B9A0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8A11D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name="PurposeText"  type="niem-xs:string"&gt;</w:t>
      </w:r>
    </w:p>
    <w:p w14:paraId="37E302E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1AF28F8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66796923" w14:textId="439F066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the intended usage and reason for which an </w:t>
      </w:r>
      <w:del w:id="2649" w:author="Chipman, Charles" w:date="2019-01-29T14:47:00Z">
        <w:r w:rsidRPr="00C36773" w:rsidDel="003F7B6C">
          <w:rPr>
            <w:rFonts w:ascii="Courier New" w:eastAsia="Times New Roman" w:hAnsi="Courier New" w:cs="Courier New"/>
            <w:color w:val="000000"/>
            <w:sz w:val="19"/>
            <w:szCs w:val="19"/>
          </w:rPr>
          <w:delText xml:space="preserve">MPD </w:delText>
        </w:r>
      </w:del>
      <w:ins w:id="2650" w:author="Chipman, Charles" w:date="2019-01-29T14:47:00Z">
        <w:r w:rsidR="003F7B6C">
          <w:rPr>
            <w:rFonts w:ascii="Courier New" w:eastAsia="Times New Roman" w:hAnsi="Courier New" w:cs="Courier New"/>
            <w:color w:val="000000"/>
            <w:sz w:val="19"/>
            <w:szCs w:val="19"/>
          </w:rPr>
          <w:t>IEPD</w:t>
        </w:r>
        <w:r w:rsidR="003F7B6C" w:rsidRPr="00C36773">
          <w:rPr>
            <w:rFonts w:ascii="Courier New" w:eastAsia="Times New Roman" w:hAnsi="Courier New" w:cs="Courier New"/>
            <w:color w:val="000000"/>
            <w:sz w:val="19"/>
            <w:szCs w:val="19"/>
          </w:rPr>
          <w:t xml:space="preserve"> </w:t>
        </w:r>
      </w:ins>
      <w:r w:rsidRPr="00C36773">
        <w:rPr>
          <w:rFonts w:ascii="Courier New" w:eastAsia="Times New Roman" w:hAnsi="Courier New" w:cs="Courier New"/>
          <w:color w:val="000000"/>
          <w:sz w:val="19"/>
          <w:szCs w:val="19"/>
        </w:rPr>
        <w:t>exists.</w:t>
      </w:r>
    </w:p>
    <w:p w14:paraId="5AC352E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12507D6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34E79A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3413A92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D75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name="ExchangePatternText" type="niem-xs:string"&gt;</w:t>
      </w:r>
    </w:p>
    <w:p w14:paraId="43ACB5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53C7573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1696F03" w14:textId="488978BD"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description of a transactional or design pattern used for this IEPD</w:t>
      </w:r>
      <w:del w:id="2651" w:author="Chipman, Charles" w:date="2019-01-29T14:47:00Z">
        <w:r w:rsidRPr="00C36773" w:rsidDel="003F7B6C">
          <w:rPr>
            <w:rFonts w:ascii="Courier New" w:eastAsia="Times New Roman" w:hAnsi="Courier New" w:cs="Courier New"/>
            <w:color w:val="000000"/>
            <w:sz w:val="19"/>
            <w:szCs w:val="19"/>
          </w:rPr>
          <w:delText xml:space="preserve"> (generall</w:delText>
        </w:r>
      </w:del>
      <w:del w:id="2652" w:author="Chipman, Charles" w:date="2019-01-29T14:48:00Z">
        <w:r w:rsidRPr="00C36773" w:rsidDel="003F7B6C">
          <w:rPr>
            <w:rFonts w:ascii="Courier New" w:eastAsia="Times New Roman" w:hAnsi="Courier New" w:cs="Courier New"/>
            <w:color w:val="000000"/>
            <w:sz w:val="19"/>
            <w:szCs w:val="19"/>
          </w:rPr>
          <w:delText>y, only applicable to IEPDs)</w:delText>
        </w:r>
      </w:del>
      <w:r w:rsidRPr="00C36773">
        <w:rPr>
          <w:rFonts w:ascii="Courier New" w:eastAsia="Times New Roman" w:hAnsi="Courier New" w:cs="Courier New"/>
          <w:color w:val="000000"/>
          <w:sz w:val="19"/>
          <w:szCs w:val="19"/>
        </w:rPr>
        <w:t>.</w:t>
      </w:r>
    </w:p>
    <w:p w14:paraId="64D4890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4898A6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234042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73386D3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C2331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 name="ExchangePartnerName" type="niem-xs:string"&gt;</w:t>
      </w:r>
    </w:p>
    <w:p w14:paraId="732ED30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6663371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0745755B" w14:textId="7EDCC502"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 name of an entity or organization that uses this </w:t>
      </w:r>
      <w:del w:id="2653" w:author="Chipman, Charles" w:date="2019-01-29T14:48:00Z">
        <w:r w:rsidRPr="00C36773" w:rsidDel="003F7B6C">
          <w:rPr>
            <w:rFonts w:ascii="Courier New" w:eastAsia="Times New Roman" w:hAnsi="Courier New" w:cs="Courier New"/>
            <w:color w:val="000000"/>
            <w:sz w:val="19"/>
            <w:szCs w:val="19"/>
          </w:rPr>
          <w:delText xml:space="preserve">MPD </w:delText>
        </w:r>
      </w:del>
      <w:ins w:id="2654" w:author="Chipman, Charles" w:date="2019-01-29T14:48:00Z">
        <w:r w:rsidR="003F7B6C">
          <w:rPr>
            <w:rFonts w:ascii="Courier New" w:eastAsia="Times New Roman" w:hAnsi="Courier New" w:cs="Courier New"/>
            <w:color w:val="000000"/>
            <w:sz w:val="19"/>
            <w:szCs w:val="19"/>
          </w:rPr>
          <w:t>IEPD</w:t>
        </w:r>
      </w:ins>
      <w:del w:id="2655" w:author="Chipman, Charles" w:date="2019-01-29T14:48:00Z">
        <w:r w:rsidRPr="00C36773" w:rsidDel="003F7B6C">
          <w:rPr>
            <w:rFonts w:ascii="Courier New" w:eastAsia="Times New Roman" w:hAnsi="Courier New" w:cs="Courier New"/>
            <w:color w:val="000000"/>
            <w:sz w:val="19"/>
            <w:szCs w:val="19"/>
          </w:rPr>
          <w:delText>(generally, only applicable to IEPDs)</w:delText>
        </w:r>
      </w:del>
      <w:r w:rsidRPr="00C36773">
        <w:rPr>
          <w:rFonts w:ascii="Courier New" w:eastAsia="Times New Roman" w:hAnsi="Courier New" w:cs="Courier New"/>
          <w:color w:val="000000"/>
          <w:sz w:val="19"/>
          <w:szCs w:val="19"/>
        </w:rPr>
        <w:t>.</w:t>
      </w:r>
    </w:p>
    <w:p w14:paraId="0EB3CB2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&lt;/xs:documentation&gt;</w:t>
      </w:r>
    </w:p>
    <w:p w14:paraId="228629C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&lt;/xs:annotation&gt;</w:t>
      </w:r>
    </w:p>
    <w:p w14:paraId="0FFDAC7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&lt;/xs:element&gt;</w:t>
      </w:r>
    </w:p>
    <w:p w14:paraId="11CEC7D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4D494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&lt;/xs:schema&gt;</w:t>
      </w:r>
    </w:p>
    <w:p w14:paraId="2A57FB4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4F8B2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299AE55" w14:textId="1A447AB2"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56" w:name="MPD-Catalog-Document-CoT"/>
      <w:bookmarkStart w:id="2657" w:name="appendix_B"/>
      <w:bookmarkEnd w:id="2656"/>
      <w:bookmarkEnd w:id="2657"/>
      <w:r w:rsidRPr="00C36773">
        <w:rPr>
          <w:rFonts w:ascii="Times New Roman" w:eastAsia="Times New Roman" w:hAnsi="Times New Roman" w:cs="Times New Roman"/>
          <w:b/>
          <w:bCs/>
          <w:color w:val="000000"/>
          <w:sz w:val="30"/>
          <w:szCs w:val="30"/>
        </w:rPr>
        <w:lastRenderedPageBreak/>
        <w:t xml:space="preserve">Appendix B. Example </w:t>
      </w:r>
      <w:del w:id="2658" w:author="Chipman, Charles" w:date="2019-01-29T14:48:00Z">
        <w:r w:rsidRPr="00C36773" w:rsidDel="00CF15CA">
          <w:rPr>
            <w:rFonts w:ascii="Times New Roman" w:eastAsia="Times New Roman" w:hAnsi="Times New Roman" w:cs="Times New Roman"/>
            <w:b/>
            <w:bCs/>
            <w:color w:val="000000"/>
            <w:sz w:val="30"/>
            <w:szCs w:val="30"/>
          </w:rPr>
          <w:delText xml:space="preserve">MPD </w:delText>
        </w:r>
      </w:del>
      <w:ins w:id="2659" w:author="Chipman, Charles" w:date="2019-01-29T14:48:00Z">
        <w:r w:rsidR="00CF15CA">
          <w:rPr>
            <w:rFonts w:ascii="Times New Roman" w:eastAsia="Times New Roman" w:hAnsi="Times New Roman" w:cs="Times New Roman"/>
            <w:b/>
            <w:bCs/>
            <w:color w:val="000000"/>
            <w:sz w:val="30"/>
            <w:szCs w:val="30"/>
          </w:rPr>
          <w:t>IEPD</w:t>
        </w:r>
        <w:r w:rsidR="00CF15C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Catalog Document for Cursor on Target</w:t>
      </w:r>
    </w:p>
    <w:p w14:paraId="3CC1CCF1" w14:textId="77B47648"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Below is a simple example of an </w:t>
      </w:r>
      <w:del w:id="2660" w:author="Chipman, Charles" w:date="2019-01-29T14:48:00Z">
        <w:r w:rsidRPr="00C36773" w:rsidDel="00CF15CA">
          <w:rPr>
            <w:rFonts w:ascii="Times New Roman" w:eastAsia="Times New Roman" w:hAnsi="Times New Roman" w:cs="Times New Roman"/>
            <w:color w:val="000000"/>
            <w:sz w:val="24"/>
            <w:szCs w:val="24"/>
          </w:rPr>
          <w:delText xml:space="preserve">MPD </w:delText>
        </w:r>
      </w:del>
      <w:ins w:id="2661" w:author="Chipman, Charles" w:date="2019-01-29T14:48:00Z">
        <w:r w:rsidR="00CF15CA">
          <w:rPr>
            <w:rFonts w:ascii="Times New Roman" w:eastAsia="Times New Roman" w:hAnsi="Times New Roman" w:cs="Times New Roman"/>
            <w:color w:val="000000"/>
            <w:sz w:val="24"/>
            <w:szCs w:val="24"/>
          </w:rPr>
          <w:t>IEPD</w:t>
        </w:r>
        <w:r w:rsidR="00CF15CA"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document for a </w:t>
      </w:r>
      <w:r w:rsidRPr="00C36773">
        <w:rPr>
          <w:rFonts w:ascii="Times New Roman" w:eastAsia="Times New Roman" w:hAnsi="Times New Roman" w:cs="Times New Roman"/>
          <w:i/>
          <w:iCs/>
          <w:color w:val="000000"/>
          <w:sz w:val="24"/>
          <w:szCs w:val="24"/>
        </w:rPr>
        <w:t>Cursor on Target</w:t>
      </w:r>
      <w:r w:rsidRPr="00C36773">
        <w:rPr>
          <w:rFonts w:ascii="Times New Roman" w:eastAsia="Times New Roman" w:hAnsi="Times New Roman" w:cs="Times New Roman"/>
          <w:color w:val="000000"/>
          <w:sz w:val="24"/>
          <w:szCs w:val="24"/>
        </w:rPr>
        <w:t xml:space="preserve"> </w:t>
      </w:r>
      <w:bookmarkStart w:id="2662" w:name="d3e7647"/>
      <w:bookmarkEnd w:id="266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t>
      </w:r>
      <w:commentRangeStart w:id="2663"/>
      <w:r w:rsidRPr="00C36773">
        <w:rPr>
          <w:rFonts w:ascii="Times New Roman" w:eastAsia="Times New Roman" w:hAnsi="Times New Roman" w:cs="Times New Roman"/>
          <w:color w:val="000000"/>
          <w:sz w:val="24"/>
          <w:szCs w:val="24"/>
        </w:rPr>
        <w:t xml:space="preserve">The entire </w:t>
      </w:r>
      <w:bookmarkStart w:id="2664" w:name="d3e7650"/>
      <w:bookmarkEnd w:id="26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is contained in the </w:t>
      </w:r>
      <w:hyperlink r:id="rId202" w:anchor="NIEM-MPD-Toolkit" w:history="1">
        <w:r w:rsidRPr="00C36773">
          <w:rPr>
            <w:rFonts w:ascii="Times New Roman" w:eastAsia="Times New Roman" w:hAnsi="Times New Roman" w:cs="Times New Roman"/>
            <w:b/>
            <w:bCs/>
            <w:color w:val="000000"/>
            <w:sz w:val="24"/>
            <w:szCs w:val="24"/>
            <w:shd w:val="clear" w:color="auto" w:fill="FFFFFF"/>
          </w:rPr>
          <w:t>[NIEM MPD Toolkit]</w:t>
        </w:r>
      </w:hyperlink>
      <w:commentRangeEnd w:id="2663"/>
      <w:r w:rsidR="00CF15CA">
        <w:rPr>
          <w:rStyle w:val="CommentReference"/>
        </w:rPr>
        <w:commentReference w:id="2663"/>
      </w:r>
    </w:p>
    <w:p w14:paraId="71E0202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&lt;?xml version="1.0" encoding="US-ASCII"?&gt;</w:t>
      </w:r>
    </w:p>
    <w:p w14:paraId="3E3D5F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&lt;c:Catalog </w:t>
      </w:r>
    </w:p>
    <w:p w14:paraId="5372EB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xmlns:cot="http://example.com/cot-niem/0.9/"</w:t>
      </w:r>
    </w:p>
    <w:p w14:paraId="7ACCFF0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xmlns:c="http://reference.niem.gov/niem/resource/mpd/catalog/3.0/"</w:t>
      </w:r>
    </w:p>
    <w:p w14:paraId="2560641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xmlns:structures="http://release.niem.gov/niem/structures/3.0/"</w:t>
      </w:r>
    </w:p>
    <w:p w14:paraId="7DEBC6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xmlns:nc="http://release.niem.gov/niem/niem-core/3.0/"&gt;</w:t>
      </w:r>
    </w:p>
    <w:p w14:paraId="5934A72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 </w:t>
      </w:r>
    </w:p>
    <w:p w14:paraId="53FCDF6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c:mpdURI="http://example.com/cot-iepd/0.9rc2/" </w:t>
      </w:r>
    </w:p>
    <w:p w14:paraId="2714402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c:mpdClassURIList=</w:t>
      </w:r>
    </w:p>
    <w:p w14:paraId="4EEDCC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"http://reference.niem.gov/niem/specification/model-package-description/3.0/#MPD</w:t>
      </w:r>
    </w:p>
    <w:p w14:paraId="13D288C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http://reference.niem.gov/niem/specification/model-package-description/3.0/#IEPD"</w:t>
      </w:r>
    </w:p>
    <w:p w14:paraId="0ED70CE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c:mpdName="cot-iepd" </w:t>
      </w:r>
    </w:p>
    <w:p w14:paraId="6B1680A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c:mpdVersionID="0.9rc1"&gt;</w:t>
      </w:r>
    </w:p>
    <w:p w14:paraId="5952BA9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&lt;c:MPDInformation&gt;</w:t>
      </w:r>
    </w:p>
    <w:p w14:paraId="55CC51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&lt;c:AuthoritativeSource&gt; </w:t>
      </w:r>
    </w:p>
    <w:p w14:paraId="1A605D6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&lt;nc:EntityOrganization&gt;</w:t>
      </w:r>
    </w:p>
    <w:p w14:paraId="7DEBABC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&lt;nc:OrganizationName&gt;CoT Program Office&lt;/nc:OrganizationName&gt;</w:t>
      </w:r>
    </w:p>
    <w:p w14:paraId="5528F09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&lt;nc:OrganizationPrimaryContactInformation&gt;</w:t>
      </w:r>
    </w:p>
    <w:p w14:paraId="1EA1C2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&lt;nc:ContactWebsiteURI&gt;</w:t>
      </w:r>
    </w:p>
    <w:p w14:paraId="3EAC513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https://partners.mitre.org/sites/CoTUserGroup/</w:t>
      </w:r>
    </w:p>
    <w:p w14:paraId="73B5B7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r>
      <w:r w:rsidRPr="00C36773">
        <w:rPr>
          <w:rFonts w:ascii="Courier New" w:eastAsia="Times New Roman" w:hAnsi="Courier New" w:cs="Courier New"/>
          <w:color w:val="000000"/>
          <w:sz w:val="19"/>
          <w:szCs w:val="19"/>
        </w:rPr>
        <w:tab/>
        <w:t xml:space="preserve">    &lt;/nc:ContactWebsiteURI&gt;</w:t>
      </w:r>
    </w:p>
    <w:p w14:paraId="1D506C8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&lt;/nc:OrganizationPrimaryContactInformation&gt;</w:t>
      </w:r>
    </w:p>
    <w:p w14:paraId="315F4C2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&lt;/nc:EntityOrganization&gt;</w:t>
      </w:r>
    </w:p>
    <w:p w14:paraId="2FF881D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&lt;/c:AuthoritativeSource&gt;</w:t>
      </w:r>
    </w:p>
    <w:p w14:paraId="6B9974C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&lt;c:CreationDate&gt;2014-08-04&lt;/c:CreationDate&gt;</w:t>
      </w:r>
    </w:p>
    <w:p w14:paraId="79231E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&lt;c:StatusText&gt;Release Candidate&lt;/c:StatusText&gt;</w:t>
      </w:r>
    </w:p>
    <w:p w14:paraId="535199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&lt;/c:MPDInformation&gt;</w:t>
      </w:r>
    </w:p>
    <w:p w14:paraId="7C6B4BE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&lt;c:IEPConformanceTarget structures:id="CoT-NIEM-IEP"&gt;</w:t>
      </w:r>
    </w:p>
    <w:p w14:paraId="3B4B54A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&lt;nc:DescriptionText&gt;</w:t>
      </w:r>
    </w:p>
    <w:p w14:paraId="53FC4B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An IEP class equivalent to Cursor-on-Target 2.0 messages</w:t>
      </w:r>
    </w:p>
    <w:p w14:paraId="10EC921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&lt;/nc:DescriptionText&gt;</w:t>
      </w:r>
    </w:p>
    <w:p w14:paraId="5EAC17B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&lt;c:HasDocumentElement c:qualifiedNameList="cot:Event"/&gt;</w:t>
      </w:r>
    </w:p>
    <w:p w14:paraId="0B17F3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&lt;c:XMLSchemaValid&gt;</w:t>
      </w:r>
    </w:p>
    <w:p w14:paraId="30E430D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&lt;c:XMLCatalog c:pathURI="base-xsd/xml-catalog.xml"/&gt;</w:t>
      </w:r>
    </w:p>
    <w:p w14:paraId="3D317C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&lt;/c:XMLSchemaValid&gt;</w:t>
      </w:r>
    </w:p>
    <w:p w14:paraId="2E8E554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&lt;c:SchematronValid&gt;</w:t>
      </w:r>
    </w:p>
    <w:p w14:paraId="256AB8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&lt;c:SchematronSchema c:pathURI="schematron/business-rules.sch"/&gt;</w:t>
      </w:r>
    </w:p>
    <w:p w14:paraId="0A4502B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&lt;/c:SchematronValid&gt;</w:t>
      </w:r>
    </w:p>
    <w:p w14:paraId="1484E25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&lt;c:EXIXMLSchema&gt;</w:t>
      </w:r>
    </w:p>
    <w:p w14:paraId="48EB291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&lt;c:XMLCatalog c:pathURI="exi-xsd/exi-xml-catalog.xml"/&gt;</w:t>
      </w:r>
    </w:p>
    <w:p w14:paraId="00947E9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&lt;c:XMLSchemaDocument c:pathURI="extension/cot-niem.xsd"/&gt;</w:t>
      </w:r>
    </w:p>
    <w:p w14:paraId="5BC9773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&lt;/c:EXIXMLSchema&gt;</w:t>
      </w:r>
    </w:p>
    <w:p w14:paraId="5AF060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&lt;c:IEPSampleXMLDocument c:pathURI="iep-samples/iep1.xml"/&gt;</w:t>
      </w:r>
    </w:p>
    <w:p w14:paraId="52A6EE7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&lt;/c:IEPConformanceTarget&gt;</w:t>
      </w:r>
    </w:p>
    <w:p w14:paraId="69186EE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&lt;c:ReadMe c:pathURI="00-README.txt"/&gt;</w:t>
      </w:r>
    </w:p>
    <w:p w14:paraId="69637B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&lt;c:MPDChangeLog c:pathURI="01-changelog.txt"&gt;&lt;/c:MPDChangeLog&gt;</w:t>
      </w:r>
    </w:p>
    <w:p w14:paraId="2895C4B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&lt;c:ConformanceAssertion c:pathURI="02-conformance.txt"/&gt;</w:t>
      </w:r>
    </w:p>
    <w:p w14:paraId="14A8218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&lt;c:Wantlist c:pathURI="base-xsd/niem/wantlist.xml"/&gt;</w:t>
      </w:r>
    </w:p>
    <w:p w14:paraId="111B26B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lastRenderedPageBreak/>
        <w:t xml:space="preserve">        &lt;c:ExtensionSchemaDocument c:pathURI="base-xsd/extension/cot-niem.xsd"/&gt;</w:t>
      </w:r>
    </w:p>
    <w:p w14:paraId="59A8F8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&lt;c:ExtensionSchemaDocument c:pathURI="base-xsd/extension/cot-niem-codes.xsd"/&gt;</w:t>
      </w:r>
    </w:p>
    <w:p w14:paraId="425E6EE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&lt;c:ReferenceSchemaDocument c:pathURI="base-xsd/extension/milops-future-ref.xsd"/&gt;</w:t>
      </w:r>
    </w:p>
    <w:p w14:paraId="3BD23D6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 xml:space="preserve">    &lt;/c:MPD&gt;</w:t>
      </w:r>
    </w:p>
    <w:p w14:paraId="0B89B6C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36773">
        <w:rPr>
          <w:rFonts w:ascii="Courier New" w:eastAsia="Times New Roman" w:hAnsi="Courier New" w:cs="Courier New"/>
          <w:color w:val="000000"/>
          <w:sz w:val="19"/>
          <w:szCs w:val="19"/>
        </w:rPr>
        <w:t>&lt;/c:Catalog&gt;</w:t>
      </w:r>
    </w:p>
    <w:p w14:paraId="3D36233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0F21241" w14:textId="0667CFF5"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665" w:name="MPD-Artifacts"/>
      <w:bookmarkStart w:id="2666" w:name="appendix_C"/>
      <w:bookmarkEnd w:id="2665"/>
      <w:bookmarkEnd w:id="2666"/>
      <w:r w:rsidRPr="00C36773">
        <w:rPr>
          <w:rFonts w:ascii="Times New Roman" w:eastAsia="Times New Roman" w:hAnsi="Times New Roman" w:cs="Times New Roman"/>
          <w:b/>
          <w:bCs/>
          <w:color w:val="000000"/>
          <w:sz w:val="30"/>
          <w:szCs w:val="30"/>
        </w:rPr>
        <w:t xml:space="preserve">Appendix C. Common </w:t>
      </w:r>
      <w:del w:id="2667" w:author="Chipman, Charles" w:date="2019-01-29T14:49:00Z">
        <w:r w:rsidRPr="00C36773" w:rsidDel="00CF15CA">
          <w:rPr>
            <w:rFonts w:ascii="Times New Roman" w:eastAsia="Times New Roman" w:hAnsi="Times New Roman" w:cs="Times New Roman"/>
            <w:b/>
            <w:bCs/>
            <w:color w:val="000000"/>
            <w:sz w:val="30"/>
            <w:szCs w:val="30"/>
          </w:rPr>
          <w:delText xml:space="preserve">MPD </w:delText>
        </w:r>
      </w:del>
      <w:ins w:id="2668" w:author="Chipman, Charles" w:date="2019-01-29T14:49:00Z">
        <w:r w:rsidR="00CF15CA">
          <w:rPr>
            <w:rFonts w:ascii="Times New Roman" w:eastAsia="Times New Roman" w:hAnsi="Times New Roman" w:cs="Times New Roman"/>
            <w:b/>
            <w:bCs/>
            <w:color w:val="000000"/>
            <w:sz w:val="30"/>
            <w:szCs w:val="30"/>
          </w:rPr>
          <w:t>IEPD</w:t>
        </w:r>
        <w:r w:rsidR="00CF15CA" w:rsidRPr="00C36773">
          <w:rPr>
            <w:rFonts w:ascii="Times New Roman" w:eastAsia="Times New Roman" w:hAnsi="Times New Roman" w:cs="Times New Roman"/>
            <w:b/>
            <w:bCs/>
            <w:color w:val="000000"/>
            <w:sz w:val="30"/>
            <w:szCs w:val="30"/>
          </w:rPr>
          <w:t xml:space="preserve"> </w:t>
        </w:r>
      </w:ins>
      <w:r w:rsidRPr="00C36773">
        <w:rPr>
          <w:rFonts w:ascii="Times New Roman" w:eastAsia="Times New Roman" w:hAnsi="Times New Roman" w:cs="Times New Roman"/>
          <w:b/>
          <w:bCs/>
          <w:color w:val="000000"/>
          <w:sz w:val="30"/>
          <w:szCs w:val="30"/>
        </w:rPr>
        <w:t>Artifacts</w:t>
      </w:r>
    </w:p>
    <w:p w14:paraId="41B32B91"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Notes:</w:t>
      </w:r>
    </w:p>
    <w:p w14:paraId="119B3F5B" w14:textId="724F23A2"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del w:id="2669" w:author="Chipman, Charles" w:date="2019-01-29T14:49:00Z">
        <w:r w:rsidRPr="00C36773" w:rsidDel="00CF15CA">
          <w:rPr>
            <w:rFonts w:ascii="Times New Roman" w:eastAsia="Times New Roman" w:hAnsi="Times New Roman" w:cs="Times New Roman"/>
            <w:color w:val="000000"/>
            <w:sz w:val="24"/>
            <w:szCs w:val="24"/>
          </w:rPr>
          <w:delText xml:space="preserve">(MPD) in artifact name indicates a required artifact for all </w:delText>
        </w:r>
        <w:bookmarkStart w:id="2670" w:name="d3e7676"/>
        <w:bookmarkEnd w:id="2670"/>
        <w:r w:rsidRPr="00C36773" w:rsidDel="00CF15CA">
          <w:rPr>
            <w:rFonts w:ascii="Times New Roman" w:eastAsia="Times New Roman" w:hAnsi="Times New Roman" w:cs="Times New Roman"/>
            <w:color w:val="000000"/>
            <w:sz w:val="24"/>
            <w:szCs w:val="24"/>
          </w:rPr>
          <w:fldChar w:fldCharType="begin"/>
        </w:r>
        <w:r w:rsidRPr="00C36773" w:rsidDel="00CF15CA">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"definition_model_package_description" </w:delInstrText>
        </w:r>
        <w:r w:rsidRPr="00C36773" w:rsidDel="00CF15CA">
          <w:rPr>
            <w:rFonts w:ascii="Times New Roman" w:eastAsia="Times New Roman" w:hAnsi="Times New Roman" w:cs="Times New Roman"/>
            <w:color w:val="000000"/>
            <w:sz w:val="24"/>
            <w:szCs w:val="24"/>
          </w:rPr>
          <w:fldChar w:fldCharType="separate"/>
        </w:r>
        <w:r w:rsidRPr="00C36773" w:rsidDel="00CF15CA">
          <w:rPr>
            <w:rFonts w:ascii="Times New Roman" w:eastAsia="Times New Roman" w:hAnsi="Times New Roman" w:cs="Times New Roman"/>
            <w:color w:val="000000"/>
            <w:sz w:val="24"/>
            <w:szCs w:val="24"/>
            <w:shd w:val="clear" w:color="auto" w:fill="FFFFFF"/>
          </w:rPr>
          <w:delText>MPDs</w:delText>
        </w:r>
        <w:r w:rsidRPr="00C36773" w:rsidDel="00CF15CA">
          <w:rPr>
            <w:rFonts w:ascii="Times New Roman" w:eastAsia="Times New Roman" w:hAnsi="Times New Roman" w:cs="Times New Roman"/>
            <w:color w:val="000000"/>
            <w:sz w:val="24"/>
            <w:szCs w:val="24"/>
          </w:rPr>
          <w:fldChar w:fldCharType="end"/>
        </w:r>
        <w:r w:rsidRPr="00C36773" w:rsidDel="00CF15CA">
          <w:rPr>
            <w:rFonts w:ascii="Times New Roman" w:eastAsia="Times New Roman" w:hAnsi="Times New Roman" w:cs="Times New Roman"/>
            <w:color w:val="000000"/>
            <w:sz w:val="24"/>
            <w:szCs w:val="24"/>
          </w:rPr>
          <w:delText>.</w:delText>
        </w:r>
      </w:del>
    </w:p>
    <w:p w14:paraId="0BDA4C32"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in artifact name indicates a required artifact for an </w:t>
      </w:r>
      <w:bookmarkStart w:id="2671" w:name="d3e7683"/>
      <w:bookmarkEnd w:id="26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50A9CE3D"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 indicates name is hyperlinked to a defined term in the specification.</w:t>
      </w:r>
    </w:p>
    <w:p w14:paraId="1D59DD38" w14:textId="77777777" w:rsidR="00C36773" w:rsidRPr="00C36773" w:rsidRDefault="00C36773" w:rsidP="00C36773">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473"/>
        <w:gridCol w:w="1850"/>
        <w:gridCol w:w="5021"/>
      </w:tblGrid>
      <w:tr w:rsidR="00C36773" w:rsidRPr="00C36773" w14:paraId="6A3DDD15"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B8865C4"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AB4E16D"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838E88A"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Definition</w:t>
            </w:r>
          </w:p>
        </w:tc>
      </w:tr>
      <w:tr w:rsidR="00C36773" w:rsidRPr="00C36773" w14:paraId="170B818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2575E7F" w14:textId="0A18BB20"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del w:id="2672" w:author="Chipman, Charles" w:date="2019-01-29T14:49:00Z">
              <w:r w:rsidRPr="00C36773" w:rsidDel="00764734">
                <w:rPr>
                  <w:rFonts w:ascii="Times New Roman" w:eastAsia="Times New Roman" w:hAnsi="Times New Roman" w:cs="Times New Roman"/>
                  <w:color w:val="000000"/>
                  <w:sz w:val="24"/>
                  <w:szCs w:val="24"/>
                </w:rPr>
                <w:delText>MPD</w:delText>
              </w:r>
            </w:del>
            <w:ins w:id="2673" w:author="Chipman, Charles" w:date="2019-01-29T14:49: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bookmarkStart w:id="2674" w:name="d3e7713"/>
            <w:bookmarkEnd w:id="2674"/>
            <w:del w:id="2675" w:author="Chipman, Charles" w:date="2019-01-29T14:49:00Z">
              <w:r w:rsidRPr="00C36773" w:rsidDel="00764734">
                <w:rPr>
                  <w:rFonts w:ascii="Times New Roman" w:eastAsia="Times New Roman" w:hAnsi="Times New Roman" w:cs="Times New Roman"/>
                  <w:color w:val="000000"/>
                  <w:sz w:val="24"/>
                  <w:szCs w:val="24"/>
                </w:rPr>
                <w:fldChar w:fldCharType="begin"/>
              </w:r>
              <w:r w:rsidRPr="00C36773" w:rsidDel="0076473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764734">
                <w:rPr>
                  <w:rFonts w:ascii="Times New Roman" w:eastAsia="Times New Roman" w:hAnsi="Times New Roman" w:cs="Times New Roman"/>
                  <w:color w:val="000000"/>
                  <w:sz w:val="24"/>
                  <w:szCs w:val="24"/>
                </w:rPr>
                <w:fldChar w:fldCharType="separate"/>
              </w:r>
              <w:r w:rsidRPr="00C36773" w:rsidDel="00764734">
                <w:rPr>
                  <w:rFonts w:ascii="Times New Roman" w:eastAsia="Times New Roman" w:hAnsi="Times New Roman" w:cs="Times New Roman"/>
                  <w:color w:val="000000"/>
                  <w:sz w:val="24"/>
                  <w:szCs w:val="24"/>
                  <w:shd w:val="clear" w:color="auto" w:fill="FFFFFF"/>
                </w:rPr>
                <w:delText>MPD catalog document</w:delText>
              </w:r>
              <w:r w:rsidRPr="00C36773" w:rsidDel="00764734">
                <w:rPr>
                  <w:rFonts w:ascii="Times New Roman" w:eastAsia="Times New Roman" w:hAnsi="Times New Roman" w:cs="Times New Roman"/>
                  <w:color w:val="000000"/>
                  <w:sz w:val="24"/>
                  <w:szCs w:val="24"/>
                </w:rPr>
                <w:fldChar w:fldCharType="end"/>
              </w:r>
            </w:del>
            <w:ins w:id="2676" w:author="Chipman, Charles" w:date="2019-01-29T14:49:00Z">
              <w:r w:rsidR="00764734" w:rsidRPr="00C36773">
                <w:rPr>
                  <w:rFonts w:ascii="Times New Roman" w:eastAsia="Times New Roman" w:hAnsi="Times New Roman" w:cs="Times New Roman"/>
                  <w:color w:val="000000"/>
                  <w:sz w:val="24"/>
                  <w:szCs w:val="24"/>
                </w:rPr>
                <w:fldChar w:fldCharType="begin"/>
              </w:r>
              <w:r w:rsidR="0076473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764734" w:rsidRPr="00C36773">
                <w:rPr>
                  <w:rFonts w:ascii="Times New Roman" w:eastAsia="Times New Roman" w:hAnsi="Times New Roman" w:cs="Times New Roman"/>
                  <w:color w:val="000000"/>
                  <w:sz w:val="24"/>
                  <w:szCs w:val="24"/>
                </w:rPr>
                <w:fldChar w:fldCharType="separate"/>
              </w:r>
              <w:r w:rsidR="00764734">
                <w:rPr>
                  <w:rFonts w:ascii="Times New Roman" w:eastAsia="Times New Roman" w:hAnsi="Times New Roman" w:cs="Times New Roman"/>
                  <w:color w:val="000000"/>
                  <w:sz w:val="24"/>
                  <w:szCs w:val="24"/>
                  <w:shd w:val="clear" w:color="auto" w:fill="FFFFFF"/>
                </w:rPr>
                <w:t>IEPD</w:t>
              </w:r>
              <w:r w:rsidR="00764734" w:rsidRPr="00C36773">
                <w:rPr>
                  <w:rFonts w:ascii="Times New Roman" w:eastAsia="Times New Roman" w:hAnsi="Times New Roman" w:cs="Times New Roman"/>
                  <w:color w:val="000000"/>
                  <w:sz w:val="24"/>
                  <w:szCs w:val="24"/>
                  <w:shd w:val="clear" w:color="auto" w:fill="FFFFFF"/>
                </w:rPr>
                <w:t xml:space="preserve"> catalog document</w:t>
              </w:r>
              <w:r w:rsidR="00764734" w:rsidRPr="00C36773">
                <w:rPr>
                  <w:rFonts w:ascii="Times New Roman" w:eastAsia="Times New Roman" w:hAnsi="Times New Roman" w:cs="Times New Roman"/>
                  <w:color w:val="000000"/>
                  <w:sz w:val="24"/>
                  <w:szCs w:val="24"/>
                </w:rPr>
                <w:fldChar w:fldCharType="end"/>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10F3E" w14:textId="5FC56EBC" w:rsidR="00C36773" w:rsidRPr="00C36773" w:rsidRDefault="00C36773" w:rsidP="00764734">
            <w:pPr>
              <w:spacing w:after="0" w:line="240" w:lineRule="auto"/>
              <w:rPr>
                <w:rFonts w:ascii="Times New Roman" w:eastAsia="Times New Roman" w:hAnsi="Times New Roman" w:cs="Times New Roman"/>
                <w:color w:val="000000"/>
                <w:sz w:val="24"/>
                <w:szCs w:val="24"/>
              </w:rPr>
            </w:pPr>
            <w:del w:id="2677" w:author="Chipman, Charles" w:date="2019-01-29T14:49:00Z">
              <w:r w:rsidRPr="00C36773" w:rsidDel="00764734">
                <w:rPr>
                  <w:rFonts w:ascii="Times New Roman" w:eastAsia="Times New Roman" w:hAnsi="Times New Roman" w:cs="Times New Roman"/>
                  <w:color w:val="000000"/>
                  <w:sz w:val="24"/>
                  <w:szCs w:val="24"/>
                </w:rPr>
                <w:delText>mpd</w:delText>
              </w:r>
            </w:del>
            <w:ins w:id="2678" w:author="Chipman, Charles" w:date="2019-01-29T14:49: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2A6F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0276BEA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F761727" w14:textId="7AC415F5"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del w:id="2679" w:author="Chipman, Charles" w:date="2019-01-29T14:50:00Z">
              <w:r w:rsidRPr="00C36773" w:rsidDel="00764734">
                <w:rPr>
                  <w:rFonts w:ascii="Times New Roman" w:eastAsia="Times New Roman" w:hAnsi="Times New Roman" w:cs="Times New Roman"/>
                  <w:color w:val="000000"/>
                  <w:sz w:val="24"/>
                  <w:szCs w:val="24"/>
                </w:rPr>
                <w:delText>MPD</w:delText>
              </w:r>
            </w:del>
            <w:ins w:id="2680" w:author="Chipman, Charles" w:date="2019-01-29T14:50: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w:t>
            </w:r>
            <w:bookmarkStart w:id="2681" w:name="d3e7723"/>
            <w:bookmarkEnd w:id="268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"definition_change_log"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change log</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3029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749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1949104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07C807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bookmarkStart w:id="2682" w:name="d3e7733"/>
            <w:bookmarkEnd w:id="268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"definition_readme_artifact"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readme artifact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8CB0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23AD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1B8D6F1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301F4B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bookmarkStart w:id="2683" w:name="d3e7743"/>
            <w:bookmarkEnd w:id="268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"definition_conformance_assertion"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conformance assertion</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50B0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51ED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84" w:name="d3e7753"/>
      <w:bookmarkEnd w:id="2684"/>
      <w:tr w:rsidR="00C36773" w:rsidRPr="00C36773" w14:paraId="2866BDF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BEB42F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4920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345B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0504262C"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892C54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7547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035F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formal detailed report on conformance generated by a NIEM-aware tool or manually prepared (or both)</w:t>
            </w:r>
          </w:p>
        </w:tc>
      </w:tr>
      <w:tr w:rsidR="00C36773" w:rsidRPr="00C36773" w14:paraId="14FEBD2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391D3F" w14:textId="21C93CD7" w:rsidR="00C36773" w:rsidRPr="00C36773" w:rsidRDefault="00C36773" w:rsidP="00C36773">
            <w:pPr>
              <w:spacing w:after="0" w:line="240" w:lineRule="auto"/>
              <w:rPr>
                <w:rFonts w:ascii="Times New Roman" w:eastAsia="Times New Roman" w:hAnsi="Times New Roman" w:cs="Times New Roman"/>
                <w:color w:val="000000"/>
                <w:sz w:val="24"/>
                <w:szCs w:val="24"/>
              </w:rPr>
            </w:pPr>
            <w:del w:id="2685"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86"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extension </w:t>
            </w:r>
            <w:bookmarkStart w:id="2687" w:name="d3e7771"/>
            <w:bookmarkEnd w:id="268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"definition_XML_catalog_document"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catalog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3BF03" w14:textId="00428CB2" w:rsidR="00C36773" w:rsidRPr="00C36773" w:rsidRDefault="00C36773" w:rsidP="00764734">
            <w:pPr>
              <w:spacing w:after="0" w:line="240" w:lineRule="auto"/>
              <w:rPr>
                <w:rFonts w:ascii="Times New Roman" w:eastAsia="Times New Roman" w:hAnsi="Times New Roman" w:cs="Times New Roman"/>
                <w:color w:val="000000"/>
                <w:sz w:val="24"/>
                <w:szCs w:val="24"/>
              </w:rPr>
            </w:pPr>
            <w:del w:id="2688" w:author="Chipman, Charles" w:date="2019-01-29T14:50:00Z">
              <w:r w:rsidRPr="00C36773" w:rsidDel="00764734">
                <w:rPr>
                  <w:rFonts w:ascii="Times New Roman" w:eastAsia="Times New Roman" w:hAnsi="Times New Roman" w:cs="Times New Roman"/>
                  <w:color w:val="000000"/>
                  <w:sz w:val="24"/>
                  <w:szCs w:val="24"/>
                </w:rPr>
                <w:delText>mpd</w:delText>
              </w:r>
            </w:del>
            <w:ins w:id="2689" w:author="Chipman, Charles" w:date="2019-01-29T14:50:00Z">
              <w:r w:rsidR="0076473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38C00" w14:textId="01334FF7"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catalog that identifies an </w:t>
            </w:r>
            <w:del w:id="2690"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91"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extension schema document (ref)</w:t>
            </w:r>
          </w:p>
        </w:tc>
      </w:tr>
      <w:tr w:rsidR="00C36773" w:rsidRPr="00C36773" w14:paraId="55B872C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AB0E36" w14:textId="6AEDB92C" w:rsidR="00C36773" w:rsidRPr="00C36773" w:rsidRDefault="00C36773" w:rsidP="00C36773">
            <w:pPr>
              <w:spacing w:after="0" w:line="240" w:lineRule="auto"/>
              <w:rPr>
                <w:rFonts w:ascii="Times New Roman" w:eastAsia="Times New Roman" w:hAnsi="Times New Roman" w:cs="Times New Roman"/>
                <w:color w:val="000000"/>
                <w:sz w:val="24"/>
                <w:szCs w:val="24"/>
              </w:rPr>
            </w:pPr>
            <w:del w:id="2692"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93"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catalog </w:t>
            </w:r>
            <w:bookmarkStart w:id="2694" w:name="d3e7781"/>
            <w:bookmarkEnd w:id="269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D1F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F8183" w14:textId="5840F2B3" w:rsidR="00C36773" w:rsidRPr="00C36773" w:rsidRDefault="00C36773" w:rsidP="00764734">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XML schema document that extends an </w:t>
            </w:r>
            <w:del w:id="2695" w:author="Chipman, Charles" w:date="2019-01-29T14:50:00Z">
              <w:r w:rsidRPr="00C36773" w:rsidDel="00764734">
                <w:rPr>
                  <w:rFonts w:ascii="Times New Roman" w:eastAsia="Times New Roman" w:hAnsi="Times New Roman" w:cs="Times New Roman"/>
                  <w:color w:val="000000"/>
                  <w:sz w:val="24"/>
                  <w:szCs w:val="24"/>
                </w:rPr>
                <w:delText xml:space="preserve">MPD </w:delText>
              </w:r>
            </w:del>
            <w:ins w:id="2696" w:author="Chipman, Charles" w:date="2019-01-29T14:50:00Z">
              <w:r w:rsidR="00764734">
                <w:rPr>
                  <w:rFonts w:ascii="Times New Roman" w:eastAsia="Times New Roman" w:hAnsi="Times New Roman" w:cs="Times New Roman"/>
                  <w:color w:val="000000"/>
                  <w:sz w:val="24"/>
                  <w:szCs w:val="24"/>
                </w:rPr>
                <w:t>IEPD</w:t>
              </w:r>
              <w:r w:rsidR="0076473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catalog schema (ref)</w:t>
            </w:r>
          </w:p>
        </w:tc>
      </w:tr>
      <w:bookmarkStart w:id="2697" w:name="d3e7790"/>
      <w:bookmarkEnd w:id="2697"/>
      <w:tr w:rsidR="00C36773" w:rsidRPr="00C36773" w14:paraId="7950E46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019181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"definition_subset_schema_document"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subset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ECAC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52D2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98" w:name="d3e7799"/>
      <w:bookmarkEnd w:id="2698"/>
      <w:tr w:rsidR="00C36773" w:rsidRPr="00C36773" w14:paraId="4E1DFE3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F5699E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NIEM wantlist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B418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CE51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699" w:name="d3e7809"/>
      <w:bookmarkEnd w:id="2699"/>
      <w:tr w:rsidR="00C36773" w:rsidRPr="00C36773" w14:paraId="48F233C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FAE9A2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"definition_extension_schema_document"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extension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C0AD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93AD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700" w:name="d3e7818"/>
      <w:bookmarkEnd w:id="2700"/>
      <w:tr w:rsidR="00C36773" w:rsidRPr="00C36773" w14:paraId="2DE2B3A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EBA0B1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"definition_external_schema_document"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external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7BC4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FE57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bookmarkStart w:id="2701" w:name="d3e7827"/>
      <w:bookmarkEnd w:id="2701"/>
      <w:tr w:rsidR="00C36773" w:rsidRPr="00C36773" w14:paraId="3F6199A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D1250E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"definition_reference_schema_document"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reference schema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67BD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9E3B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(ref)</w:t>
            </w:r>
          </w:p>
        </w:tc>
      </w:tr>
      <w:tr w:rsidR="00C36773" w:rsidRPr="00C36773" w14:paraId="627B690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E50820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IEP sample </w:t>
            </w:r>
            <w:bookmarkStart w:id="2702" w:name="d3e7837"/>
            <w:bookmarkEnd w:id="270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document</w:t>
            </w:r>
            <w:r w:rsidRPr="00C36773">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8D8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EDDB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an XML document instance that exemplifies an </w:t>
            </w:r>
            <w:bookmarkStart w:id="2703" w:name="d3e7843"/>
            <w:bookmarkEnd w:id="270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"definition_IEP_conformance_target"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 conformance target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defined by a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(ref)</w:t>
            </w:r>
          </w:p>
        </w:tc>
      </w:tr>
      <w:tr w:rsidR="00C36773" w:rsidRPr="00C36773" w14:paraId="3506BD3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780A7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5DBB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B7BB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business rule schema in </w:t>
            </w:r>
            <w:hyperlink r:id="rId203" w:anchor="ISO-Schematron" w:history="1">
              <w:r w:rsidRPr="00C36773">
                <w:rPr>
                  <w:rFonts w:ascii="Times New Roman" w:eastAsia="Times New Roman" w:hAnsi="Times New Roman" w:cs="Times New Roman"/>
                  <w:b/>
                  <w:bCs/>
                  <w:color w:val="000000"/>
                  <w:sz w:val="24"/>
                  <w:szCs w:val="24"/>
                  <w:shd w:val="clear" w:color="auto" w:fill="FFFFFF"/>
                </w:rPr>
                <w:t>[ISO Schematron]</w:t>
              </w:r>
            </w:hyperlink>
            <w:r w:rsidRPr="00C36773">
              <w:rPr>
                <w:rFonts w:ascii="Times New Roman" w:eastAsia="Times New Roman" w:hAnsi="Times New Roman" w:cs="Times New Roman"/>
                <w:color w:val="000000"/>
                <w:sz w:val="24"/>
                <w:szCs w:val="24"/>
              </w:rPr>
              <w:t xml:space="preserve"> format</w:t>
            </w:r>
          </w:p>
        </w:tc>
      </w:tr>
      <w:tr w:rsidR="00C36773" w:rsidRPr="00C36773" w14:paraId="6AB6715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E96437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8286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35D1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business rule schema in </w:t>
            </w:r>
            <w:hyperlink r:id="rId204" w:anchor="ISO-RelaxNG" w:history="1">
              <w:r w:rsidRPr="00C36773">
                <w:rPr>
                  <w:rFonts w:ascii="Times New Roman" w:eastAsia="Times New Roman" w:hAnsi="Times New Roman" w:cs="Times New Roman"/>
                  <w:b/>
                  <w:bCs/>
                  <w:color w:val="000000"/>
                  <w:sz w:val="24"/>
                  <w:szCs w:val="24"/>
                  <w:shd w:val="clear" w:color="auto" w:fill="FFFFFF"/>
                </w:rPr>
                <w:t>[ISO RelaxNG]</w:t>
              </w:r>
            </w:hyperlink>
            <w:r w:rsidRPr="00C36773">
              <w:rPr>
                <w:rFonts w:ascii="Times New Roman" w:eastAsia="Times New Roman" w:hAnsi="Times New Roman" w:cs="Times New Roman"/>
                <w:color w:val="000000"/>
                <w:sz w:val="24"/>
                <w:szCs w:val="24"/>
              </w:rPr>
              <w:t xml:space="preserve"> format</w:t>
            </w:r>
          </w:p>
        </w:tc>
      </w:tr>
      <w:tr w:rsidR="00C36773" w:rsidRPr="00C36773" w14:paraId="3889964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4266BA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7C4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48A4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textual or graphic artifact containing notes, instructions, guidance, etc.</w:t>
            </w:r>
          </w:p>
        </w:tc>
      </w:tr>
      <w:tr w:rsidR="00C36773" w:rsidRPr="00C36773" w14:paraId="5205F2E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156973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304E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AE9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494455E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5DA0F595"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04" w:name="Conformance-Assertion-Example"/>
      <w:bookmarkStart w:id="2705" w:name="appendix_D"/>
      <w:bookmarkEnd w:id="2704"/>
      <w:bookmarkEnd w:id="2705"/>
      <w:r w:rsidRPr="00C36773">
        <w:rPr>
          <w:rFonts w:ascii="Times New Roman" w:eastAsia="Times New Roman" w:hAnsi="Times New Roman" w:cs="Times New Roman"/>
          <w:b/>
          <w:bCs/>
          <w:color w:val="000000"/>
          <w:sz w:val="30"/>
          <w:szCs w:val="30"/>
        </w:rPr>
        <w:t>Appendix D. Conformance Assertion Example</w:t>
      </w:r>
    </w:p>
    <w:p w14:paraId="02FA2D79"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A NIEM conformance assertion is a required artifact for an </w:t>
      </w:r>
      <w:bookmarkStart w:id="2706" w:name="d3e7901"/>
      <w:bookmarkEnd w:id="2706"/>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2707" w:name="d3e7904"/>
      <w:bookmarkEnd w:id="2707"/>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C36773">
        <w:rPr>
          <w:rFonts w:ascii="Times New Roman" w:eastAsia="Times New Roman" w:hAnsi="Times New Roman" w:cs="Times New Roman"/>
          <w:i/>
          <w:iCs/>
          <w:color w:val="000000"/>
          <w:sz w:val="24"/>
          <w:szCs w:val="24"/>
        </w:rPr>
        <w:t>assertion</w:t>
      </w:r>
      <w:r w:rsidRPr="00C36773">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52AF345A" w14:textId="77777777" w:rsidR="00C36773" w:rsidRPr="00C36773" w:rsidRDefault="00C36773" w:rsidP="00C36773">
      <w:pPr>
        <w:spacing w:after="0" w:line="240" w:lineRule="auto"/>
        <w:jc w:val="center"/>
        <w:rPr>
          <w:rFonts w:ascii="Times New Roman" w:eastAsia="Times New Roman" w:hAnsi="Times New Roman" w:cs="Times New Roman"/>
          <w:color w:val="000000"/>
          <w:sz w:val="24"/>
          <w:szCs w:val="24"/>
        </w:rPr>
      </w:pPr>
    </w:p>
    <w:p w14:paraId="26783FC9"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08" w:name="Guidance-IEPD-Directories"/>
      <w:bookmarkStart w:id="2709" w:name="appendix_E"/>
      <w:bookmarkEnd w:id="2708"/>
      <w:bookmarkEnd w:id="2709"/>
      <w:r w:rsidRPr="00C36773">
        <w:rPr>
          <w:rFonts w:ascii="Times New Roman" w:eastAsia="Times New Roman" w:hAnsi="Times New Roman" w:cs="Times New Roman"/>
          <w:b/>
          <w:bCs/>
          <w:color w:val="000000"/>
          <w:sz w:val="30"/>
          <w:szCs w:val="30"/>
        </w:rPr>
        <w:t>Appendix E. Guidance for IEPD Directories (non-normative)</w:t>
      </w:r>
    </w:p>
    <w:p w14:paraId="6E33B96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515C141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2710" w:name="d3e7926"/>
      <w:bookmarkEnd w:id="271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2711" w:name="d3e7929"/>
      <w:bookmarkEnd w:id="271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directories:</w:t>
      </w:r>
    </w:p>
    <w:p w14:paraId="547B530D" w14:textId="67A9BF38"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 root directory for the </w:t>
      </w:r>
      <w:bookmarkStart w:id="2712" w:name="d3e7938"/>
      <w:bookmarkEnd w:id="271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from the name and version identifier of the </w:t>
      </w:r>
      <w:bookmarkStart w:id="2713" w:name="d3e7941"/>
      <w:bookmarkEnd w:id="271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example </w:t>
      </w:r>
      <w:r w:rsidRPr="00C36773">
        <w:rPr>
          <w:rFonts w:ascii="Courier New" w:eastAsia="Times New Roman" w:hAnsi="Courier New" w:cs="Courier New"/>
          <w:color w:val="000000"/>
          <w:sz w:val="19"/>
          <w:szCs w:val="19"/>
        </w:rPr>
        <w:t>my_iepd-3.2rev4</w:t>
      </w:r>
      <w:r w:rsidRPr="00C36773">
        <w:rPr>
          <w:rFonts w:ascii="Times New Roman" w:eastAsia="Times New Roman" w:hAnsi="Times New Roman" w:cs="Times New Roman"/>
          <w:color w:val="000000"/>
          <w:sz w:val="24"/>
          <w:szCs w:val="24"/>
        </w:rPr>
        <w: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"rule_7-3"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7-3, </w:t>
      </w:r>
      <w:del w:id="2714" w:author="Chipman, Charles" w:date="2019-01-29T14:53: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715" w:author="Chipman, Charles" w:date="2019-01-29T14:53: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Archive Uncompresses to a Single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1A2E095E" w14:textId="736CFDF6"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For every </w:t>
      </w:r>
      <w:del w:id="2716" w:author="Chipman, Charles" w:date="2019-01-29T14:53:00Z">
        <w:r w:rsidRPr="00C36773" w:rsidDel="000910D4">
          <w:rPr>
            <w:rFonts w:ascii="Times New Roman" w:eastAsia="Times New Roman" w:hAnsi="Times New Roman" w:cs="Times New Roman"/>
            <w:color w:val="000000"/>
            <w:sz w:val="24"/>
            <w:szCs w:val="24"/>
          </w:rPr>
          <w:delText>MPD</w:delText>
        </w:r>
      </w:del>
      <w:ins w:id="2717" w:author="Chipman, Charles" w:date="2019-01-29T14:53:00Z">
        <w:r w:rsidR="000910D4">
          <w:rPr>
            <w:rFonts w:ascii="Times New Roman" w:eastAsia="Times New Roman" w:hAnsi="Times New Roman" w:cs="Times New Roman"/>
            <w:color w:val="000000"/>
            <w:sz w:val="24"/>
            <w:szCs w:val="24"/>
          </w:rPr>
          <w:t>IEPD</w:t>
        </w:r>
      </w:ins>
      <w:r w:rsidRPr="00C36773">
        <w:rPr>
          <w:rFonts w:ascii="Times New Roman" w:eastAsia="Times New Roman" w:hAnsi="Times New Roman" w:cs="Times New Roman"/>
          <w:color w:val="000000"/>
          <w:sz w:val="24"/>
          <w:szCs w:val="24"/>
        </w:rPr>
        <w:t xml:space="preserve">, an </w:t>
      </w:r>
      <w:del w:id="2718" w:author="Chipman, Charles" w:date="2019-01-29T14:53:00Z">
        <w:r w:rsidRPr="00C36773" w:rsidDel="000910D4">
          <w:rPr>
            <w:rFonts w:ascii="Courier New" w:eastAsia="Times New Roman" w:hAnsi="Courier New" w:cs="Courier New"/>
            <w:color w:val="000000"/>
            <w:sz w:val="19"/>
            <w:szCs w:val="19"/>
          </w:rPr>
          <w:delText>mpd</w:delText>
        </w:r>
      </w:del>
      <w:ins w:id="2719" w:author="Chipman, Charles" w:date="2019-01-29T14:53: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artifact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"rule_5-1"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5-1, </w:t>
      </w:r>
      <w:del w:id="2720"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721"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 xml:space="preserve">Has an </w:t>
      </w:r>
      <w:del w:id="2722" w:author="Chipman, Charles" w:date="2019-01-29T14:54:00Z">
        <w:r w:rsidRPr="00C36773" w:rsidDel="000910D4">
          <w:rPr>
            <w:rFonts w:ascii="Courier New" w:eastAsia="Times New Roman" w:hAnsi="Courier New" w:cs="Courier New"/>
            <w:i/>
            <w:iCs/>
            <w:color w:val="000000"/>
            <w:sz w:val="19"/>
            <w:szCs w:val="19"/>
            <w:shd w:val="clear" w:color="auto" w:fill="FFFFFF"/>
          </w:rPr>
          <w:delText>mpd</w:delText>
        </w:r>
      </w:del>
      <w:ins w:id="2723" w:author="Chipman, Charles" w:date="2019-01-29T14:54:00Z">
        <w:r w:rsidR="000910D4">
          <w:rPr>
            <w:rFonts w:ascii="Courier New" w:eastAsia="Times New Roman" w:hAnsi="Courier New" w:cs="Courier New"/>
            <w:i/>
            <w:iCs/>
            <w:color w:val="000000"/>
            <w:sz w:val="19"/>
            <w:szCs w:val="19"/>
            <w:shd w:val="clear" w:color="auto" w:fill="FFFFFF"/>
          </w:rPr>
          <w:t>iepd</w:t>
        </w:r>
      </w:ins>
      <w:r w:rsidRPr="00C36773">
        <w:rPr>
          <w:rFonts w:ascii="Courier New" w:eastAsia="Times New Roman" w:hAnsi="Courier New" w:cs="Courier New"/>
          <w:i/>
          <w:iCs/>
          <w:color w:val="000000"/>
          <w:sz w:val="19"/>
          <w:szCs w:val="19"/>
          <w:shd w:val="clear" w:color="auto" w:fill="FFFFFF"/>
        </w:rPr>
        <w:t>-catalog.xml</w:t>
      </w:r>
      <w:r w:rsidRPr="00C36773">
        <w:rPr>
          <w:rFonts w:ascii="Times New Roman" w:eastAsia="Times New Roman" w:hAnsi="Times New Roman" w:cs="Times New Roman"/>
          <w:i/>
          <w:iCs/>
          <w:color w:val="000000"/>
          <w:sz w:val="24"/>
          <w:szCs w:val="24"/>
          <w:shd w:val="clear" w:color="auto" w:fill="FFFFFF"/>
        </w:rPr>
        <w:t xml:space="preserve"> in its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is required to be in the </w:t>
      </w:r>
      <w:bookmarkStart w:id="2724" w:name="d3e7958"/>
      <w:bookmarkEnd w:id="2724"/>
      <w:del w:id="2725"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26"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p>
    <w:p w14:paraId="732A2759" w14:textId="679E1BD9"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If extending the </w:t>
      </w:r>
      <w:bookmarkStart w:id="2727" w:name="d3e7964"/>
      <w:bookmarkEnd w:id="2727"/>
      <w:del w:id="2728"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catalog document</w:delText>
        </w:r>
        <w:r w:rsidRPr="00C36773" w:rsidDel="000910D4">
          <w:rPr>
            <w:rFonts w:ascii="Times New Roman" w:eastAsia="Times New Roman" w:hAnsi="Times New Roman" w:cs="Times New Roman"/>
            <w:color w:val="000000"/>
            <w:sz w:val="24"/>
            <w:szCs w:val="24"/>
          </w:rPr>
          <w:fldChar w:fldCharType="end"/>
        </w:r>
      </w:del>
      <w:ins w:id="2729"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catalog document</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then per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 </w:t>
      </w:r>
      <w:del w:id="2730"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731"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Extension XML Catalog Document in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 xml:space="preserve"> </w:t>
      </w:r>
      <w:del w:id="2732" w:author="Chipman, Charles" w:date="2019-01-29T14:54:00Z">
        <w:r w:rsidRPr="00C36773" w:rsidDel="000910D4">
          <w:rPr>
            <w:rFonts w:ascii="Courier New" w:eastAsia="Times New Roman" w:hAnsi="Courier New" w:cs="Courier New"/>
            <w:color w:val="000000"/>
            <w:sz w:val="19"/>
            <w:szCs w:val="19"/>
          </w:rPr>
          <w:delText>mpd</w:delText>
        </w:r>
      </w:del>
      <w:ins w:id="2733"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must reside in the same relative directory as the </w:t>
      </w:r>
      <w:del w:id="2734" w:author="Chipman, Charles" w:date="2019-01-29T14:54:00Z">
        <w:r w:rsidRPr="00C36773" w:rsidDel="000910D4">
          <w:rPr>
            <w:rFonts w:ascii="Courier New" w:eastAsia="Times New Roman" w:hAnsi="Courier New" w:cs="Courier New"/>
            <w:color w:val="000000"/>
            <w:sz w:val="19"/>
            <w:szCs w:val="19"/>
          </w:rPr>
          <w:delText>mpd</w:delText>
        </w:r>
      </w:del>
      <w:ins w:id="2735"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-catalog.xml</w:t>
      </w:r>
      <w:r w:rsidRPr="00C36773">
        <w:rPr>
          <w:rFonts w:ascii="Times New Roman" w:eastAsia="Times New Roman" w:hAnsi="Times New Roman" w:cs="Times New Roman"/>
          <w:color w:val="000000"/>
          <w:sz w:val="24"/>
          <w:szCs w:val="24"/>
        </w:rPr>
        <w:t xml:space="preserve"> it supports (normally, the </w:t>
      </w:r>
      <w:bookmarkStart w:id="2736" w:name="d3e7975"/>
      <w:bookmarkEnd w:id="2736"/>
      <w:del w:id="2737"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38"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w:t>
      </w:r>
      <w:del w:id="2739" w:author="Chipman, Charles" w:date="2019-01-29T14:54:00Z">
        <w:r w:rsidRPr="00C36773" w:rsidDel="000910D4">
          <w:rPr>
            <w:rFonts w:ascii="Courier New" w:eastAsia="Times New Roman" w:hAnsi="Courier New" w:cs="Courier New"/>
            <w:color w:val="000000"/>
            <w:sz w:val="19"/>
            <w:szCs w:val="19"/>
          </w:rPr>
          <w:delText>mpd</w:delText>
        </w:r>
      </w:del>
      <w:ins w:id="2740"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-catalog-extension.xsd</w:t>
      </w:r>
      <w:r w:rsidRPr="00C36773">
        <w:rPr>
          <w:rFonts w:ascii="Times New Roman" w:eastAsia="Times New Roman" w:hAnsi="Times New Roman" w:cs="Times New Roman"/>
          <w:color w:val="000000"/>
          <w:sz w:val="24"/>
          <w:szCs w:val="24"/>
        </w:rPr>
        <w:t xml:space="preserve"> can be located anywhere in the </w:t>
      </w:r>
      <w:del w:id="2741" w:author="Chipman, Charles" w:date="2019-01-29T14:54:00Z">
        <w:r w:rsidRPr="00C36773" w:rsidDel="000910D4">
          <w:rPr>
            <w:rFonts w:ascii="Times New Roman" w:eastAsia="Times New Roman" w:hAnsi="Times New Roman" w:cs="Times New Roman"/>
            <w:color w:val="000000"/>
            <w:sz w:val="24"/>
            <w:szCs w:val="24"/>
          </w:rPr>
          <w:delText xml:space="preserve">MPD </w:delText>
        </w:r>
      </w:del>
      <w:ins w:id="2742" w:author="Chipman, Charles" w:date="2019-01-29T14:54:00Z">
        <w:r w:rsidR="000910D4">
          <w:rPr>
            <w:rFonts w:ascii="Times New Roman" w:eastAsia="Times New Roman" w:hAnsi="Times New Roman" w:cs="Times New Roman"/>
            <w:color w:val="000000"/>
            <w:sz w:val="24"/>
            <w:szCs w:val="24"/>
          </w:rPr>
          <w:t>IEPD</w:t>
        </w:r>
        <w:r w:rsidR="000910D4" w:rsidRPr="00C36773">
          <w:rPr>
            <w:rFonts w:ascii="Times New Roman" w:eastAsia="Times New Roman" w:hAnsi="Times New Roman" w:cs="Times New Roman"/>
            <w:color w:val="000000"/>
            <w:sz w:val="24"/>
            <w:szCs w:val="24"/>
          </w:rPr>
          <w:t xml:space="preserve"> </w:t>
        </w:r>
      </w:ins>
      <w:r w:rsidRPr="00C36773">
        <w:rPr>
          <w:rFonts w:ascii="Times New Roman" w:eastAsia="Times New Roman" w:hAnsi="Times New Roman" w:cs="Times New Roman"/>
          <w:color w:val="000000"/>
          <w:sz w:val="24"/>
          <w:szCs w:val="24"/>
        </w:rPr>
        <w:t xml:space="preserve">because </w:t>
      </w:r>
      <w:del w:id="2743" w:author="Chipman, Charles" w:date="2019-01-29T14:54:00Z">
        <w:r w:rsidRPr="00C36773" w:rsidDel="000910D4">
          <w:rPr>
            <w:rFonts w:ascii="Courier New" w:eastAsia="Times New Roman" w:hAnsi="Courier New" w:cs="Courier New"/>
            <w:color w:val="000000"/>
            <w:sz w:val="19"/>
            <w:szCs w:val="19"/>
          </w:rPr>
          <w:delText>mpd</w:delText>
        </w:r>
      </w:del>
      <w:ins w:id="2744"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2745" w:name="d3e7985"/>
      <w:bookmarkEnd w:id="2745"/>
      <w:del w:id="2746" w:author="Chipman, Charles" w:date="2019-01-29T14:54: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47" w:author="Chipman, Charles" w:date="2019-01-29T14:54: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for visibility:</w:t>
      </w:r>
    </w:p>
    <w:p w14:paraId="3334771F" w14:textId="748272A0"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del w:id="2748" w:author="Chipman, Charles" w:date="2019-01-29T14:54:00Z">
        <w:r w:rsidRPr="00C36773" w:rsidDel="000910D4">
          <w:rPr>
            <w:rFonts w:ascii="Courier New" w:eastAsia="Times New Roman" w:hAnsi="Courier New" w:cs="Courier New"/>
            <w:color w:val="000000"/>
            <w:sz w:val="19"/>
            <w:szCs w:val="19"/>
          </w:rPr>
          <w:delText>mpd</w:delText>
        </w:r>
      </w:del>
      <w:ins w:id="2749" w:author="Chipman, Charles" w:date="2019-01-29T14:54: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-catalog-extension-xml-catalog.xml</w:t>
      </w:r>
      <w:r w:rsidRPr="00C36773">
        <w:rPr>
          <w:rFonts w:ascii="Times New Roman" w:eastAsia="Times New Roman" w:hAnsi="Times New Roman" w:cs="Times New Roman"/>
          <w:color w:val="000000"/>
          <w:sz w:val="24"/>
          <w:szCs w:val="24"/>
        </w:rPr>
        <w:t xml:space="preserve"> (</w:t>
      </w:r>
      <w:r w:rsidR="00CC710C">
        <w:rPr>
          <w:rFonts w:ascii="Times New Roman" w:eastAsia="Times New Roman" w:hAnsi="Times New Roman" w:cs="Times New Roman"/>
          <w:color w:val="000000"/>
          <w:sz w:val="24"/>
          <w:szCs w:val="24"/>
          <w:shd w:val="clear" w:color="auto" w:fill="FFFFFF"/>
        </w:rPr>
        <w:fldChar w:fldCharType="begin"/>
      </w:r>
      <w:r w:rsidR="00CC710C">
        <w:rPr>
          <w:rFonts w:ascii="Times New Roman" w:eastAsia="Times New Roman" w:hAnsi="Times New Roman" w:cs="Times New Roman"/>
          <w:color w:val="000000"/>
          <w:sz w:val="24"/>
          <w:szCs w:val="24"/>
          <w:shd w:val="clear" w:color="auto" w:fill="FFFFFF"/>
        </w:rPr>
        <w:instrText xml:space="preserve"> HYPERLINK "file:///C:\\Users\\cchipman6\\Documents\\NIEM\\Specifications\\MPD\\model-package-description-3.0.1.htm" \l "rule_5-3" </w:instrText>
      </w:r>
      <w:r w:rsidR="00CC710C">
        <w:rPr>
          <w:rFonts w:ascii="Times New Roman" w:eastAsia="Times New Roman" w:hAnsi="Times New Roman" w:cs="Times New Roman"/>
          <w:color w:val="000000"/>
          <w:sz w:val="24"/>
          <w:szCs w:val="24"/>
          <w:shd w:val="clear" w:color="auto" w:fill="FFFFFF"/>
        </w:rPr>
        <w:fldChar w:fldCharType="separate"/>
      </w:r>
      <w:r w:rsidRPr="00C36773">
        <w:rPr>
          <w:rFonts w:ascii="Times New Roman" w:eastAsia="Times New Roman" w:hAnsi="Times New Roman" w:cs="Times New Roman"/>
          <w:color w:val="000000"/>
          <w:sz w:val="24"/>
          <w:szCs w:val="24"/>
          <w:shd w:val="clear" w:color="auto" w:fill="FFFFFF"/>
        </w:rPr>
        <w:t xml:space="preserve">Rule 5-3, </w:t>
      </w:r>
      <w:del w:id="2750" w:author="Chipman, Charles" w:date="2019-01-29T14:54:00Z">
        <w:r w:rsidRPr="00C36773" w:rsidDel="000910D4">
          <w:rPr>
            <w:rFonts w:ascii="Times New Roman" w:eastAsia="Times New Roman" w:hAnsi="Times New Roman" w:cs="Times New Roman"/>
            <w:i/>
            <w:iCs/>
            <w:color w:val="000000"/>
            <w:sz w:val="24"/>
            <w:szCs w:val="24"/>
            <w:shd w:val="clear" w:color="auto" w:fill="FFFFFF"/>
          </w:rPr>
          <w:delText xml:space="preserve">MPD </w:delText>
        </w:r>
      </w:del>
      <w:ins w:id="2751" w:author="Chipman, Charles" w:date="2019-01-29T14:54:00Z">
        <w:r w:rsidR="000910D4">
          <w:rPr>
            <w:rFonts w:ascii="Times New Roman" w:eastAsia="Times New Roman" w:hAnsi="Times New Roman" w:cs="Times New Roman"/>
            <w:i/>
            <w:iCs/>
            <w:color w:val="000000"/>
            <w:sz w:val="24"/>
            <w:szCs w:val="24"/>
            <w:shd w:val="clear" w:color="auto" w:fill="FFFFFF"/>
          </w:rPr>
          <w:t>IEPD</w:t>
        </w:r>
        <w:r w:rsidR="000910D4" w:rsidRPr="00C36773">
          <w:rPr>
            <w:rFonts w:ascii="Times New Roman" w:eastAsia="Times New Roman" w:hAnsi="Times New Roman" w:cs="Times New Roman"/>
            <w:i/>
            <w:iCs/>
            <w:color w:val="000000"/>
            <w:sz w:val="24"/>
            <w:szCs w:val="24"/>
            <w:shd w:val="clear" w:color="auto" w:fill="FFFFFF"/>
          </w:rPr>
          <w:t xml:space="preserve"> </w:t>
        </w:r>
      </w:ins>
      <w:r w:rsidRPr="00C36773">
        <w:rPr>
          <w:rFonts w:ascii="Times New Roman" w:eastAsia="Times New Roman" w:hAnsi="Times New Roman" w:cs="Times New Roman"/>
          <w:i/>
          <w:iCs/>
          <w:color w:val="000000"/>
          <w:sz w:val="24"/>
          <w:szCs w:val="24"/>
          <w:shd w:val="clear" w:color="auto" w:fill="FFFFFF"/>
        </w:rPr>
        <w:t>Catalog Extension XML Catalog Document in Root Directory</w:t>
      </w:r>
      <w:r w:rsidRPr="00C36773">
        <w:rPr>
          <w:rFonts w:ascii="Times New Roman" w:eastAsia="Times New Roman" w:hAnsi="Times New Roman" w:cs="Times New Roman"/>
          <w:color w:val="000000"/>
          <w:sz w:val="24"/>
          <w:szCs w:val="24"/>
          <w:shd w:val="clear" w:color="auto" w:fill="FFFFFF"/>
        </w:rPr>
        <w:t>, above</w:t>
      </w:r>
      <w:r w:rsidR="00CC710C">
        <w:rPr>
          <w:rFonts w:ascii="Times New Roman" w:eastAsia="Times New Roman" w:hAnsi="Times New Roman" w:cs="Times New Roman"/>
          <w:color w:val="000000"/>
          <w:sz w:val="24"/>
          <w:szCs w:val="24"/>
          <w:shd w:val="clear" w:color="auto" w:fill="FFFFFF"/>
        </w:rPr>
        <w:fldChar w:fldCharType="end"/>
      </w:r>
      <w:r w:rsidRPr="00C36773">
        <w:rPr>
          <w:rFonts w:ascii="Times New Roman" w:eastAsia="Times New Roman" w:hAnsi="Times New Roman" w:cs="Times New Roman"/>
          <w:color w:val="000000"/>
          <w:sz w:val="24"/>
          <w:szCs w:val="24"/>
        </w:rPr>
        <w:t>)</w:t>
      </w:r>
    </w:p>
    <w:p w14:paraId="7ECAA86A" w14:textId="00CD4448"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del w:id="2752" w:author="Chipman, Charles" w:date="2019-01-29T14:55:00Z">
        <w:r w:rsidRPr="00C36773" w:rsidDel="000910D4">
          <w:rPr>
            <w:rFonts w:ascii="Courier New" w:eastAsia="Times New Roman" w:hAnsi="Courier New" w:cs="Courier New"/>
            <w:color w:val="000000"/>
            <w:sz w:val="19"/>
            <w:szCs w:val="19"/>
          </w:rPr>
          <w:delText>mpd</w:delText>
        </w:r>
      </w:del>
      <w:ins w:id="2753" w:author="Chipman, Charles" w:date="2019-01-29T14:55:00Z">
        <w:r w:rsidR="000910D4">
          <w:rPr>
            <w:rFonts w:ascii="Courier New" w:eastAsia="Times New Roman" w:hAnsi="Courier New" w:cs="Courier New"/>
            <w:color w:val="000000"/>
            <w:sz w:val="19"/>
            <w:szCs w:val="19"/>
          </w:rPr>
          <w:t>iepd</w:t>
        </w:r>
      </w:ins>
      <w:r w:rsidRPr="00C36773">
        <w:rPr>
          <w:rFonts w:ascii="Courier New" w:eastAsia="Times New Roman" w:hAnsi="Courier New" w:cs="Courier New"/>
          <w:color w:val="000000"/>
          <w:sz w:val="19"/>
          <w:szCs w:val="19"/>
        </w:rPr>
        <w:t>-catalog-extension.xsd</w:t>
      </w:r>
    </w:p>
    <w:p w14:paraId="3FABE7A3" w14:textId="6CA679DA"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2754" w:name="d3e8008"/>
      <w:bookmarkEnd w:id="2754"/>
      <w:del w:id="2755"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"definition_MPD_catalog_document"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catalog document</w:delText>
        </w:r>
        <w:r w:rsidRPr="00C36773" w:rsidDel="000910D4">
          <w:rPr>
            <w:rFonts w:ascii="Times New Roman" w:eastAsia="Times New Roman" w:hAnsi="Times New Roman" w:cs="Times New Roman"/>
            <w:color w:val="000000"/>
            <w:sz w:val="24"/>
            <w:szCs w:val="24"/>
          </w:rPr>
          <w:fldChar w:fldCharType="end"/>
        </w:r>
      </w:del>
      <w:ins w:id="2756"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"definition_MPD_catalog_document"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catalog document</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40E23F3E"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readme artifact</w:t>
      </w:r>
    </w:p>
    <w:p w14:paraId="42A0FDFF"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change log artifact</w:t>
      </w:r>
    </w:p>
    <w:p w14:paraId="353CFCA0"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conformance-assertion artifact</w:t>
      </w:r>
    </w:p>
    <w:p w14:paraId="7FB4498F"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conformance-report artifact (if present)</w:t>
      </w:r>
    </w:p>
    <w:p w14:paraId="4276DF12" w14:textId="2179BD28" w:rsidR="00C36773" w:rsidRPr="00C36773" w:rsidRDefault="00C36773" w:rsidP="00C36773">
      <w:p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Recommend these artifacts be located in the </w:t>
      </w:r>
      <w:bookmarkStart w:id="2757" w:name="d3e8033"/>
      <w:bookmarkEnd w:id="2757"/>
      <w:del w:id="2758"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59"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65589392" w14:textId="78CF4346"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the following directories within the </w:t>
      </w:r>
      <w:bookmarkStart w:id="2760" w:name="d3e8040"/>
      <w:bookmarkEnd w:id="2760"/>
      <w:del w:id="2761"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62"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w:t>
      </w:r>
    </w:p>
    <w:p w14:paraId="122246AC"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may include:</w:t>
      </w:r>
    </w:p>
    <w:p w14:paraId="47FDE6E9"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niem</w:t>
      </w:r>
      <w:r w:rsidRPr="00C36773">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C36773">
        <w:rPr>
          <w:rFonts w:ascii="Courier New" w:eastAsia="Times New Roman" w:hAnsi="Courier New" w:cs="Courier New"/>
          <w:color w:val="000000"/>
          <w:sz w:val="19"/>
          <w:szCs w:val="19"/>
        </w:rPr>
        <w:t>wantlist.xml</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xml-catalog.xml</w:t>
      </w:r>
      <w:r w:rsidRPr="00C36773">
        <w:rPr>
          <w:rFonts w:ascii="Times New Roman" w:eastAsia="Times New Roman" w:hAnsi="Times New Roman" w:cs="Times New Roman"/>
          <w:color w:val="000000"/>
          <w:sz w:val="24"/>
          <w:szCs w:val="24"/>
        </w:rPr>
        <w:t xml:space="preserve"> artifacts).</w:t>
      </w:r>
    </w:p>
    <w:p w14:paraId="72905BD9"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 for NIEM extension schema documents.</w:t>
      </w:r>
    </w:p>
    <w:p w14:paraId="2720808E"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external</w:t>
      </w:r>
      <w:r w:rsidRPr="00C36773">
        <w:rPr>
          <w:rFonts w:ascii="Times New Roman" w:eastAsia="Times New Roman" w:hAnsi="Times New Roman" w:cs="Times New Roman"/>
          <w:color w:val="000000"/>
          <w:sz w:val="24"/>
          <w:szCs w:val="24"/>
        </w:rPr>
        <w:t xml:space="preserve"> — for non-NIEM standards used by the </w:t>
      </w:r>
      <w:bookmarkStart w:id="2763" w:name="d3e8088"/>
      <w:bookmarkEnd w:id="276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24F090A5" w14:textId="77777777" w:rsidR="00C36773" w:rsidRPr="00C36773" w:rsidRDefault="00C36773" w:rsidP="00C36773">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niem-custom</w:t>
      </w:r>
      <w:r w:rsidRPr="00C36773">
        <w:rPr>
          <w:rFonts w:ascii="Times New Roman" w:eastAsia="Times New Roman" w:hAnsi="Times New Roman" w:cs="Times New Roman"/>
          <w:color w:val="000000"/>
          <w:sz w:val="24"/>
          <w:szCs w:val="24"/>
        </w:rPr>
        <w:t xml:space="preserve"> — for NIEM schema documents that may be customized (extended or restricted) such as </w:t>
      </w:r>
      <w:r w:rsidRPr="00C36773">
        <w:rPr>
          <w:rFonts w:ascii="Courier New" w:eastAsia="Times New Roman" w:hAnsi="Courier New" w:cs="Courier New"/>
          <w:color w:val="000000"/>
          <w:sz w:val="19"/>
          <w:szCs w:val="19"/>
        </w:rPr>
        <w:t>structures.xsd</w:t>
      </w:r>
      <w:r w:rsidRPr="00C36773">
        <w:rPr>
          <w:rFonts w:ascii="Times New Roman" w:eastAsia="Times New Roman" w:hAnsi="Times New Roman" w:cs="Times New Roman"/>
          <w:color w:val="000000"/>
          <w:sz w:val="24"/>
          <w:szCs w:val="24"/>
        </w:rPr>
        <w:t>.</w:t>
      </w:r>
    </w:p>
    <w:p w14:paraId="3BE9C13D" w14:textId="77777777" w:rsidR="00C36773" w:rsidRPr="00C36773" w:rsidRDefault="00C36773" w:rsidP="00C36773">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C36773">
        <w:rPr>
          <w:rFonts w:ascii="Courier New" w:eastAsia="Times New Roman" w:hAnsi="Courier New" w:cs="Courier New"/>
          <w:color w:val="000000"/>
          <w:sz w:val="19"/>
          <w:szCs w:val="19"/>
        </w:rPr>
        <w:t>constraint-xsd</w:t>
      </w:r>
      <w:r w:rsidRPr="00C36773">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C36773">
        <w:rPr>
          <w:rFonts w:ascii="Courier New" w:eastAsia="Times New Roman" w:hAnsi="Courier New" w:cs="Courier New"/>
          <w:color w:val="000000"/>
          <w:sz w:val="19"/>
          <w:szCs w:val="19"/>
        </w:rPr>
        <w:t>base-xsd</w:t>
      </w:r>
      <w:r w:rsidRPr="00C36773">
        <w:rPr>
          <w:rFonts w:ascii="Times New Roman" w:eastAsia="Times New Roman" w:hAnsi="Times New Roman" w:cs="Times New Roman"/>
          <w:color w:val="000000"/>
          <w:sz w:val="24"/>
          <w:szCs w:val="24"/>
        </w:rPr>
        <w:t xml:space="preserve"> because it is customary to start with the base schema set and constrain it as necessary.</w:t>
      </w:r>
    </w:p>
    <w:p w14:paraId="11A71CF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using Schematron, create a </w:t>
      </w:r>
      <w:r w:rsidRPr="00C36773">
        <w:rPr>
          <w:rFonts w:ascii="Courier New" w:eastAsia="Times New Roman" w:hAnsi="Courier New" w:cs="Courier New"/>
          <w:color w:val="000000"/>
          <w:sz w:val="19"/>
          <w:szCs w:val="19"/>
        </w:rPr>
        <w:t>schematron</w:t>
      </w:r>
      <w:r w:rsidRPr="00C36773">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30E5D4F"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If using specialized </w:t>
      </w:r>
      <w:bookmarkStart w:id="2764" w:name="d3e8127"/>
      <w:bookmarkEnd w:id="2764"/>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"definition_XML_schema_document"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XML schema documents</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for optimized EXI serialization, create an </w:t>
      </w:r>
      <w:r w:rsidRPr="00C36773">
        <w:rPr>
          <w:rFonts w:ascii="Courier New" w:eastAsia="Times New Roman" w:hAnsi="Courier New" w:cs="Courier New"/>
          <w:color w:val="000000"/>
          <w:sz w:val="19"/>
          <w:szCs w:val="19"/>
        </w:rPr>
        <w:t>exi-xsd</w:t>
      </w:r>
      <w:r w:rsidRPr="00C36773">
        <w:rPr>
          <w:rFonts w:ascii="Times New Roman" w:eastAsia="Times New Roman" w:hAnsi="Times New Roman" w:cs="Times New Roman"/>
          <w:color w:val="000000"/>
          <w:sz w:val="24"/>
          <w:szCs w:val="24"/>
        </w:rPr>
        <w:t xml:space="preserve"> subdirectory for them.</w:t>
      </w:r>
    </w:p>
    <w:p w14:paraId="691E8107"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Create an </w:t>
      </w:r>
      <w:r w:rsidRPr="00C36773">
        <w:rPr>
          <w:rFonts w:ascii="Courier New" w:eastAsia="Times New Roman" w:hAnsi="Courier New" w:cs="Courier New"/>
          <w:color w:val="000000"/>
          <w:sz w:val="19"/>
          <w:szCs w:val="19"/>
        </w:rPr>
        <w:t>iep-sample</w:t>
      </w:r>
      <w:r w:rsidRPr="00C36773">
        <w:rPr>
          <w:rFonts w:ascii="Times New Roman" w:eastAsia="Times New Roman" w:hAnsi="Times New Roman" w:cs="Times New Roman"/>
          <w:color w:val="000000"/>
          <w:sz w:val="24"/>
          <w:szCs w:val="24"/>
        </w:rPr>
        <w:t xml:space="preserve"> subdirectory for sample IEPs (</w:t>
      </w:r>
      <w:hyperlink r:id="rId205" w:anchor="rule_5-44" w:history="1">
        <w:r w:rsidRPr="00C36773">
          <w:rPr>
            <w:rFonts w:ascii="Times New Roman" w:eastAsia="Times New Roman" w:hAnsi="Times New Roman" w:cs="Times New Roman"/>
            <w:color w:val="000000"/>
            <w:sz w:val="24"/>
            <w:szCs w:val="24"/>
            <w:shd w:val="clear" w:color="auto" w:fill="FFFFFF"/>
          </w:rPr>
          <w:t xml:space="preserve">Rule 5-44, </w:t>
        </w:r>
        <w:r w:rsidRPr="00C36773">
          <w:rPr>
            <w:rFonts w:ascii="Times New Roman" w:eastAsia="Times New Roman" w:hAnsi="Times New Roman" w:cs="Times New Roman"/>
            <w:i/>
            <w:iCs/>
            <w:color w:val="000000"/>
            <w:sz w:val="24"/>
            <w:szCs w:val="24"/>
            <w:shd w:val="clear" w:color="auto" w:fill="FFFFFF"/>
          </w:rPr>
          <w:t xml:space="preserve">IEPD Has an IEP Sample for Each </w:t>
        </w:r>
        <w:r w:rsidRPr="00C36773">
          <w:rPr>
            <w:rFonts w:ascii="Courier New" w:eastAsia="Times New Roman" w:hAnsi="Courier New" w:cs="Courier New"/>
            <w:i/>
            <w:iCs/>
            <w:color w:val="000000"/>
            <w:sz w:val="19"/>
            <w:szCs w:val="19"/>
            <w:shd w:val="clear" w:color="auto" w:fill="FFFFFF"/>
          </w:rPr>
          <w:t>c:IEPConformanceTarget</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5248E7DF" w14:textId="652AB17C"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more documentation artifacts (e.g., text, graphics, media) are necessary, create a </w:t>
      </w:r>
      <w:r w:rsidRPr="00C36773">
        <w:rPr>
          <w:rFonts w:ascii="Courier New" w:eastAsia="Times New Roman" w:hAnsi="Courier New" w:cs="Courier New"/>
          <w:color w:val="000000"/>
          <w:sz w:val="19"/>
          <w:szCs w:val="19"/>
        </w:rPr>
        <w:t>documentation</w:t>
      </w:r>
      <w:r w:rsidRPr="00C36773">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2765" w:name="d3e8149"/>
      <w:bookmarkEnd w:id="2765"/>
      <w:del w:id="2766" w:author="Chipman, Charles" w:date="2019-01-29T14:55:00Z">
        <w:r w:rsidRPr="00C36773" w:rsidDel="000910D4">
          <w:rPr>
            <w:rFonts w:ascii="Times New Roman" w:eastAsia="Times New Roman" w:hAnsi="Times New Roman" w:cs="Times New Roman"/>
            <w:color w:val="000000"/>
            <w:sz w:val="24"/>
            <w:szCs w:val="24"/>
          </w:rPr>
          <w:fldChar w:fldCharType="begin"/>
        </w:r>
        <w:r w:rsidRPr="00C36773" w:rsidDel="000910D4">
          <w:rPr>
            <w:rFonts w:ascii="Times New Roman" w:eastAsia="Times New Roman" w:hAnsi="Times New Roman" w:cs="Times New Roman"/>
            <w:color w:val="000000"/>
            <w:sz w:val="24"/>
            <w:szCs w:val="24"/>
          </w:rPr>
          <w:delInstrText xml:space="preserve"> HYPERLINK "file:///C:\\Users\\cchipman6\\Documents\\NIEM\\Specifications\\MPD\\model-package-description-3.0.1.htm" \l "definition_MPD_root_directory" </w:delInstrText>
        </w:r>
        <w:r w:rsidRPr="00C36773" w:rsidDel="000910D4">
          <w:rPr>
            <w:rFonts w:ascii="Times New Roman" w:eastAsia="Times New Roman" w:hAnsi="Times New Roman" w:cs="Times New Roman"/>
            <w:color w:val="000000"/>
            <w:sz w:val="24"/>
            <w:szCs w:val="24"/>
          </w:rPr>
          <w:fldChar w:fldCharType="separate"/>
        </w:r>
        <w:r w:rsidRPr="00C36773" w:rsidDel="000910D4">
          <w:rPr>
            <w:rFonts w:ascii="Times New Roman" w:eastAsia="Times New Roman" w:hAnsi="Times New Roman" w:cs="Times New Roman"/>
            <w:color w:val="000000"/>
            <w:sz w:val="24"/>
            <w:szCs w:val="24"/>
            <w:shd w:val="clear" w:color="auto" w:fill="FFFFFF"/>
          </w:rPr>
          <w:delText>MPD root directory</w:delText>
        </w:r>
        <w:r w:rsidRPr="00C36773" w:rsidDel="000910D4">
          <w:rPr>
            <w:rFonts w:ascii="Times New Roman" w:eastAsia="Times New Roman" w:hAnsi="Times New Roman" w:cs="Times New Roman"/>
            <w:color w:val="000000"/>
            <w:sz w:val="24"/>
            <w:szCs w:val="24"/>
          </w:rPr>
          <w:fldChar w:fldCharType="end"/>
        </w:r>
      </w:del>
      <w:ins w:id="2767" w:author="Chipman, Charles" w:date="2019-01-29T14:55:00Z">
        <w:r w:rsidR="000910D4" w:rsidRPr="00C36773">
          <w:rPr>
            <w:rFonts w:ascii="Times New Roman" w:eastAsia="Times New Roman" w:hAnsi="Times New Roman" w:cs="Times New Roman"/>
            <w:color w:val="000000"/>
            <w:sz w:val="24"/>
            <w:szCs w:val="24"/>
          </w:rPr>
          <w:fldChar w:fldCharType="begin"/>
        </w:r>
        <w:r w:rsidR="000910D4"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"definition_MPD_root_directory" </w:instrText>
        </w:r>
        <w:r w:rsidR="000910D4" w:rsidRPr="00C36773">
          <w:rPr>
            <w:rFonts w:ascii="Times New Roman" w:eastAsia="Times New Roman" w:hAnsi="Times New Roman" w:cs="Times New Roman"/>
            <w:color w:val="000000"/>
            <w:sz w:val="24"/>
            <w:szCs w:val="24"/>
          </w:rPr>
          <w:fldChar w:fldCharType="separate"/>
        </w:r>
        <w:r w:rsidR="000910D4">
          <w:rPr>
            <w:rFonts w:ascii="Times New Roman" w:eastAsia="Times New Roman" w:hAnsi="Times New Roman" w:cs="Times New Roman"/>
            <w:color w:val="000000"/>
            <w:sz w:val="24"/>
            <w:szCs w:val="24"/>
            <w:shd w:val="clear" w:color="auto" w:fill="FFFFFF"/>
          </w:rPr>
          <w:t>IEPD</w:t>
        </w:r>
        <w:r w:rsidR="000910D4" w:rsidRPr="00C36773">
          <w:rPr>
            <w:rFonts w:ascii="Times New Roman" w:eastAsia="Times New Roman" w:hAnsi="Times New Roman" w:cs="Times New Roman"/>
            <w:color w:val="000000"/>
            <w:sz w:val="24"/>
            <w:szCs w:val="24"/>
            <w:shd w:val="clear" w:color="auto" w:fill="FFFFFF"/>
          </w:rPr>
          <w:t xml:space="preserve"> root directory</w:t>
        </w:r>
        <w:r w:rsidR="000910D4" w:rsidRPr="00C36773">
          <w:rPr>
            <w:rFonts w:ascii="Times New Roman" w:eastAsia="Times New Roman" w:hAnsi="Times New Roman" w:cs="Times New Roman"/>
            <w:color w:val="000000"/>
            <w:sz w:val="24"/>
            <w:szCs w:val="24"/>
          </w:rPr>
          <w:fldChar w:fldCharType="end"/>
        </w:r>
      </w:ins>
      <w:r w:rsidRPr="00C36773">
        <w:rPr>
          <w:rFonts w:ascii="Times New Roman" w:eastAsia="Times New Roman" w:hAnsi="Times New Roman" w:cs="Times New Roman"/>
          <w:color w:val="000000"/>
          <w:sz w:val="24"/>
          <w:szCs w:val="24"/>
        </w:rPr>
        <w:t xml:space="preserve"> should refer to or index documentation in this subdirectory.</w:t>
      </w:r>
    </w:p>
    <w:p w14:paraId="51F4394A"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If necessary, create an </w:t>
      </w:r>
      <w:r w:rsidRPr="00C36773">
        <w:rPr>
          <w:rFonts w:ascii="Courier New" w:eastAsia="Times New Roman" w:hAnsi="Courier New" w:cs="Courier New"/>
          <w:color w:val="000000"/>
          <w:sz w:val="19"/>
          <w:szCs w:val="19"/>
        </w:rPr>
        <w:t>application-info</w:t>
      </w:r>
      <w:r w:rsidRPr="00C36773">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2146BF9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Maintain a </w:t>
      </w:r>
      <w:bookmarkStart w:id="2768" w:name="d3e8163"/>
      <w:bookmarkEnd w:id="2768"/>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"definition_NIEM_wantlist"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NIEM wantlist</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within the same subdirectory as the subset it generates (</w:t>
      </w:r>
      <w:hyperlink r:id="rId206" w:anchor="rule_6-1" w:history="1">
        <w:r w:rsidRPr="00C36773">
          <w:rPr>
            <w:rFonts w:ascii="Times New Roman" w:eastAsia="Times New Roman" w:hAnsi="Times New Roman" w:cs="Times New Roman"/>
            <w:color w:val="000000"/>
            <w:sz w:val="24"/>
            <w:szCs w:val="24"/>
            <w:shd w:val="clear" w:color="auto" w:fill="FFFFFF"/>
          </w:rPr>
          <w:t xml:space="preserve">Rule 6-1, </w:t>
        </w:r>
        <w:r w:rsidRPr="00C36773">
          <w:rPr>
            <w:rFonts w:ascii="Times New Roman" w:eastAsia="Times New Roman" w:hAnsi="Times New Roman" w:cs="Times New Roman"/>
            <w:i/>
            <w:iCs/>
            <w:color w:val="000000"/>
            <w:sz w:val="24"/>
            <w:szCs w:val="24"/>
            <w:shd w:val="clear" w:color="auto" w:fill="FFFFFF"/>
          </w:rPr>
          <w:t>Wantlist Location</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w:t>
      </w:r>
    </w:p>
    <w:p w14:paraId="32302F43"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Maintain an </w:t>
      </w:r>
      <w:r w:rsidRPr="00C36773">
        <w:rPr>
          <w:rFonts w:ascii="Courier New" w:eastAsia="Times New Roman" w:hAnsi="Courier New" w:cs="Courier New"/>
          <w:color w:val="000000"/>
          <w:sz w:val="19"/>
          <w:szCs w:val="19"/>
        </w:rPr>
        <w:t>xml-catalog.xml</w:t>
      </w:r>
      <w:r w:rsidRPr="00C36773">
        <w:rPr>
          <w:rFonts w:ascii="Times New Roman" w:eastAsia="Times New Roman" w:hAnsi="Times New Roman" w:cs="Times New Roman"/>
          <w:color w:val="000000"/>
          <w:sz w:val="24"/>
          <w:szCs w:val="24"/>
        </w:rPr>
        <w:t xml:space="preserve"> closest to the XML schema document set it relates to. Use </w:t>
      </w:r>
      <w:r w:rsidRPr="00C36773">
        <w:rPr>
          <w:rFonts w:ascii="Courier New" w:eastAsia="Times New Roman" w:hAnsi="Courier New" w:cs="Courier New"/>
          <w:color w:val="000000"/>
          <w:sz w:val="19"/>
          <w:szCs w:val="19"/>
        </w:rPr>
        <w:t>er:nextCatalog</w:t>
      </w:r>
      <w:r w:rsidRPr="00C36773">
        <w:rPr>
          <w:rFonts w:ascii="Times New Roman" w:eastAsia="Times New Roman" w:hAnsi="Times New Roman" w:cs="Times New Roman"/>
          <w:color w:val="000000"/>
          <w:sz w:val="24"/>
          <w:szCs w:val="24"/>
        </w:rPr>
        <w:t xml:space="preserve"> elements as needed to help maintain this proximity).</w:t>
      </w:r>
    </w:p>
    <w:p w14:paraId="7D91F467" w14:textId="77777777" w:rsidR="00C36773" w:rsidRPr="00C36773" w:rsidRDefault="00C36773" w:rsidP="00C36773">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Finally, if it becomes necessary to maintain multiple </w:t>
      </w:r>
      <w:r w:rsidRPr="00C36773">
        <w:rPr>
          <w:rFonts w:ascii="Courier New" w:eastAsia="Times New Roman" w:hAnsi="Courier New" w:cs="Courier New"/>
          <w:color w:val="000000"/>
          <w:sz w:val="19"/>
          <w:szCs w:val="19"/>
        </w:rPr>
        <w:t>constraint-xsd</w:t>
      </w:r>
      <w:r w:rsidRPr="00C36773">
        <w:rPr>
          <w:rFonts w:ascii="Times New Roman" w:eastAsia="Times New Roman" w:hAnsi="Times New Roman" w:cs="Times New Roman"/>
          <w:color w:val="000000"/>
          <w:sz w:val="24"/>
          <w:szCs w:val="24"/>
        </w:rPr>
        <w:t xml:space="preserve"> or </w:t>
      </w: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C36773">
        <w:rPr>
          <w:rFonts w:ascii="Courier New" w:eastAsia="Times New Roman" w:hAnsi="Courier New" w:cs="Courier New"/>
          <w:color w:val="000000"/>
          <w:sz w:val="19"/>
          <w:szCs w:val="19"/>
        </w:rPr>
        <w:t>extension1</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extension2</w:t>
      </w:r>
      <w:r w:rsidRPr="00C36773">
        <w:rPr>
          <w:rFonts w:ascii="Times New Roman" w:eastAsia="Times New Roman" w:hAnsi="Times New Roman" w:cs="Times New Roman"/>
          <w:color w:val="000000"/>
          <w:sz w:val="24"/>
          <w:szCs w:val="24"/>
        </w:rPr>
        <w:t xml:space="preserve">, etc.; or </w:t>
      </w:r>
      <w:r w:rsidRPr="00C36773">
        <w:rPr>
          <w:rFonts w:ascii="Courier New" w:eastAsia="Times New Roman" w:hAnsi="Courier New" w:cs="Courier New"/>
          <w:color w:val="000000"/>
          <w:sz w:val="19"/>
          <w:szCs w:val="19"/>
        </w:rPr>
        <w:t>extension-abc</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extension-zyx</w:t>
      </w:r>
      <w:r w:rsidRPr="00C36773">
        <w:rPr>
          <w:rFonts w:ascii="Times New Roman" w:eastAsia="Times New Roman" w:hAnsi="Times New Roman" w:cs="Times New Roman"/>
          <w:color w:val="000000"/>
          <w:sz w:val="24"/>
          <w:szCs w:val="24"/>
        </w:rPr>
        <w:t>, etc.)</w:t>
      </w:r>
    </w:p>
    <w:p w14:paraId="635A162A"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Obviously, there are many other ways to organize for more complex business requirements in which a single </w:t>
      </w:r>
      <w:bookmarkStart w:id="2769" w:name="d3e8206"/>
      <w:bookmarkEnd w:id="2769"/>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2770" w:name="d3e8209"/>
      <w:bookmarkEnd w:id="2770"/>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author must always configure all IEP conformance targets using the MPD catalog </w:t>
      </w:r>
      <w:r w:rsidRPr="00C36773">
        <w:rPr>
          <w:rFonts w:ascii="Courier New" w:eastAsia="Times New Roman" w:hAnsi="Courier New" w:cs="Courier New"/>
          <w:color w:val="000000"/>
          <w:sz w:val="19"/>
          <w:szCs w:val="19"/>
        </w:rPr>
        <w:t>c:IEPConformanceTarget</w:t>
      </w:r>
      <w:r w:rsidRPr="00C36773">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1211481D"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The guidance above results in the </w:t>
      </w:r>
      <w:bookmarkStart w:id="2771" w:name="d3e8219"/>
      <w:bookmarkEnd w:id="2771"/>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C36773">
        <w:rPr>
          <w:rFonts w:ascii="Courier New" w:eastAsia="Times New Roman" w:hAnsi="Courier New" w:cs="Courier New"/>
          <w:color w:val="000000"/>
          <w:sz w:val="19"/>
          <w:szCs w:val="19"/>
        </w:rPr>
        <w:t>extension</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external</w:t>
      </w:r>
      <w:r w:rsidRPr="00C36773">
        <w:rPr>
          <w:rFonts w:ascii="Times New Roman" w:eastAsia="Times New Roman" w:hAnsi="Times New Roman" w:cs="Times New Roman"/>
          <w:color w:val="000000"/>
          <w:sz w:val="24"/>
          <w:szCs w:val="24"/>
        </w:rPr>
        <w:t xml:space="preserve">, </w:t>
      </w:r>
      <w:r w:rsidRPr="00C36773">
        <w:rPr>
          <w:rFonts w:ascii="Courier New" w:eastAsia="Times New Roman" w:hAnsi="Courier New" w:cs="Courier New"/>
          <w:color w:val="000000"/>
          <w:sz w:val="19"/>
          <w:szCs w:val="19"/>
        </w:rPr>
        <w:t>schematron</w:t>
      </w:r>
      <w:r w:rsidRPr="00C36773">
        <w:rPr>
          <w:rFonts w:ascii="Times New Roman" w:eastAsia="Times New Roman" w:hAnsi="Times New Roman" w:cs="Times New Roman"/>
          <w:color w:val="000000"/>
          <w:sz w:val="24"/>
          <w:szCs w:val="24"/>
        </w:rPr>
        <w:t xml:space="preserve">, and </w:t>
      </w:r>
      <w:r w:rsidRPr="00C36773">
        <w:rPr>
          <w:rFonts w:ascii="Courier New" w:eastAsia="Times New Roman" w:hAnsi="Courier New" w:cs="Courier New"/>
          <w:color w:val="000000"/>
          <w:sz w:val="19"/>
          <w:szCs w:val="19"/>
        </w:rPr>
        <w:t>iep-sample</w:t>
      </w:r>
      <w:r w:rsidRPr="00C36773">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3C0847D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4B9E67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t>/my_iepd-3.2rev4</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(root directory of IEPD)</w:t>
      </w:r>
    </w:p>
    <w:p w14:paraId="0ACC37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7709D64" w14:textId="5E729655"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72" w:author="Chipman, Charles" w:date="2019-01-29T14:56:00Z">
        <w:r w:rsidRPr="00C36773" w:rsidDel="000910D4">
          <w:rPr>
            <w:rFonts w:ascii="Courier New" w:eastAsia="Times New Roman" w:hAnsi="Courier New" w:cs="Courier New"/>
            <w:b/>
            <w:bCs/>
            <w:color w:val="000000"/>
            <w:sz w:val="19"/>
            <w:szCs w:val="19"/>
          </w:rPr>
          <w:delText>mpd</w:delText>
        </w:r>
      </w:del>
      <w:ins w:id="2773"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-catalog.xml</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(normative artifact name)</w:t>
      </w:r>
    </w:p>
    <w:p w14:paraId="1652EAEF" w14:textId="3C66D12F"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74" w:author="Chipman, Charles" w:date="2019-01-29T14:56:00Z">
        <w:r w:rsidRPr="00C36773" w:rsidDel="000910D4">
          <w:rPr>
            <w:rFonts w:ascii="Courier New" w:eastAsia="Times New Roman" w:hAnsi="Courier New" w:cs="Courier New"/>
            <w:b/>
            <w:bCs/>
            <w:color w:val="000000"/>
            <w:sz w:val="19"/>
            <w:szCs w:val="19"/>
          </w:rPr>
          <w:delText>mpd</w:delText>
        </w:r>
      </w:del>
      <w:ins w:id="2775"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-catalog-extension.xsd</w:t>
      </w:r>
    </w:p>
    <w:p w14:paraId="060B91FE" w14:textId="1D546A3A"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del w:id="2776" w:author="Chipman, Charles" w:date="2019-01-29T14:56:00Z">
        <w:r w:rsidRPr="00C36773" w:rsidDel="000910D4">
          <w:rPr>
            <w:rFonts w:ascii="Courier New" w:eastAsia="Times New Roman" w:hAnsi="Courier New" w:cs="Courier New"/>
            <w:b/>
            <w:bCs/>
            <w:color w:val="000000"/>
            <w:sz w:val="19"/>
            <w:szCs w:val="19"/>
          </w:rPr>
          <w:delText>mpd</w:delText>
        </w:r>
      </w:del>
      <w:ins w:id="2777" w:author="Chipman, Charles" w:date="2019-01-29T14:56:00Z">
        <w:r w:rsidR="000910D4">
          <w:rPr>
            <w:rFonts w:ascii="Courier New" w:eastAsia="Times New Roman" w:hAnsi="Courier New" w:cs="Courier New"/>
            <w:b/>
            <w:bCs/>
            <w:color w:val="000000"/>
            <w:sz w:val="19"/>
            <w:szCs w:val="19"/>
          </w:rPr>
          <w:t>iepd</w:t>
        </w:r>
      </w:ins>
      <w:r w:rsidRPr="00C36773">
        <w:rPr>
          <w:rFonts w:ascii="Courier New" w:eastAsia="Times New Roman" w:hAnsi="Courier New" w:cs="Courier New"/>
          <w:b/>
          <w:bCs/>
          <w:color w:val="000000"/>
          <w:sz w:val="19"/>
          <w:szCs w:val="19"/>
        </w:rPr>
        <w:t>-catalog-extension-xml-catalog.xml</w:t>
      </w:r>
      <w:r w:rsidRPr="00C36773">
        <w:rPr>
          <w:rFonts w:ascii="Courier New" w:eastAsia="Times New Roman" w:hAnsi="Courier New" w:cs="Courier New"/>
          <w:b/>
          <w:bCs/>
          <w:color w:val="000000"/>
          <w:sz w:val="19"/>
          <w:szCs w:val="19"/>
        </w:rPr>
        <w:tab/>
        <w:t>(normative artifact name)</w:t>
      </w:r>
    </w:p>
    <w:p w14:paraId="04EC757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changelog.*</w:t>
      </w:r>
    </w:p>
    <w:p w14:paraId="7E635F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conformance-assertion.*</w:t>
      </w:r>
    </w:p>
    <w:p w14:paraId="454AE2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readme.*</w:t>
      </w:r>
    </w:p>
    <w:p w14:paraId="64E92C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04E9BB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lastRenderedPageBreak/>
        <w:tab/>
      </w:r>
      <w:r w:rsidRPr="00C36773">
        <w:rPr>
          <w:rFonts w:ascii="Courier New" w:eastAsia="Times New Roman" w:hAnsi="Courier New" w:cs="Courier New"/>
          <w:b/>
          <w:bCs/>
          <w:color w:val="000000"/>
          <w:sz w:val="19"/>
          <w:szCs w:val="19"/>
        </w:rPr>
        <w:tab/>
        <w:t>/base-xsd</w:t>
      </w:r>
    </w:p>
    <w:p w14:paraId="42B7CDD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06154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(subset)</w:t>
      </w:r>
    </w:p>
    <w:p w14:paraId="50FC3B5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/adapters</w:t>
      </w:r>
    </w:p>
    <w:p w14:paraId="777C3A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/appinfo</w:t>
      </w:r>
    </w:p>
    <w:p w14:paraId="73DAB4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/codes</w:t>
      </w:r>
    </w:p>
    <w:p w14:paraId="2846B1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/conformanceTargets</w:t>
      </w:r>
    </w:p>
    <w:p w14:paraId="3B03020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/domains</w:t>
      </w:r>
    </w:p>
    <w:p w14:paraId="7D71E39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/external</w:t>
      </w:r>
    </w:p>
    <w:p w14:paraId="15350D4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/localTerminology</w:t>
      </w:r>
    </w:p>
    <w:p w14:paraId="2F4ADBD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/niem-core</w:t>
      </w:r>
    </w:p>
    <w:p w14:paraId="65DFD34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/proxy</w:t>
      </w:r>
    </w:p>
    <w:p w14:paraId="56B8B89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/structures</w:t>
      </w:r>
    </w:p>
    <w:p w14:paraId="078E27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wantlist.xml</w:t>
      </w:r>
    </w:p>
    <w:p w14:paraId="737B73B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213BE6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A7B430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/niem-custom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(extension/restriction of structures)</w:t>
      </w:r>
    </w:p>
    <w:p w14:paraId="55C6B7A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structures.xsd</w:t>
      </w:r>
    </w:p>
    <w:p w14:paraId="437FB11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4BAC1F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w:t>
      </w:r>
    </w:p>
    <w:p w14:paraId="5BB0C493"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query.xsd</w:t>
      </w:r>
    </w:p>
    <w:p w14:paraId="2772280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response.xsd</w:t>
      </w:r>
    </w:p>
    <w:p w14:paraId="61773CB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extension1.xsd</w:t>
      </w:r>
    </w:p>
    <w:p w14:paraId="3661D3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extension2.xsd</w:t>
      </w:r>
    </w:p>
    <w:p w14:paraId="61ECB8B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5176C1E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53FAC0E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5C7E21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/external</w:t>
      </w:r>
    </w:p>
    <w:p w14:paraId="703899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/stix</w:t>
      </w:r>
    </w:p>
    <w:p w14:paraId="4659BF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/ic-ism</w:t>
      </w:r>
    </w:p>
    <w:p w14:paraId="7C1AFF6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32C5DF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C1DEDE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533B996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/constraint-xsd</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 schema document sets)</w:t>
      </w:r>
    </w:p>
    <w:p w14:paraId="30797F3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4011C5DB"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/niem</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(constraints on subset)</w:t>
      </w:r>
    </w:p>
    <w:p w14:paraId="04E045D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/adapters</w:t>
      </w:r>
    </w:p>
    <w:p w14:paraId="2AE4166F"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/appinfo</w:t>
      </w:r>
    </w:p>
    <w:p w14:paraId="0B3D6530"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/codes</w:t>
      </w:r>
    </w:p>
    <w:p w14:paraId="4D5F932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/conformanceTargets</w:t>
      </w:r>
    </w:p>
    <w:p w14:paraId="669CA87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22F7B5A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wantlist.xml</w:t>
      </w:r>
    </w:p>
    <w:p w14:paraId="140061A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6DAFB81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935EB1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w:t>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(constraints on extensions)</w:t>
      </w:r>
    </w:p>
    <w:p w14:paraId="7489067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query.xsd</w:t>
      </w:r>
    </w:p>
    <w:p w14:paraId="47C9915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extension1.xsd</w:t>
      </w:r>
    </w:p>
    <w:p w14:paraId="1AD8AFF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xml-catalog.xml</w:t>
      </w:r>
    </w:p>
    <w:p w14:paraId="05E33A8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949DFF4"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/exi-xsd</w:t>
      </w:r>
    </w:p>
    <w:p w14:paraId="22217E5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gml.xsd</w:t>
      </w:r>
    </w:p>
    <w:p w14:paraId="79F89C4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xs.xsd</w:t>
      </w:r>
    </w:p>
    <w:p w14:paraId="518F62D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04CFF4C7"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EE36E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/schematron</w:t>
      </w:r>
    </w:p>
    <w:p w14:paraId="25BC459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business-rules1.sch</w:t>
      </w:r>
    </w:p>
    <w:p w14:paraId="42C72C6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business-rules2.sch</w:t>
      </w:r>
    </w:p>
    <w:p w14:paraId="6DFFC7EE"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08A5E51C"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p>
    <w:p w14:paraId="5F530929"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lastRenderedPageBreak/>
        <w:tab/>
      </w:r>
      <w:r w:rsidRPr="00C36773">
        <w:rPr>
          <w:rFonts w:ascii="Courier New" w:eastAsia="Times New Roman" w:hAnsi="Courier New" w:cs="Courier New"/>
          <w:b/>
          <w:bCs/>
          <w:color w:val="000000"/>
          <w:sz w:val="19"/>
          <w:szCs w:val="19"/>
        </w:rPr>
        <w:tab/>
        <w:t>/iep-sample</w:t>
      </w:r>
    </w:p>
    <w:p w14:paraId="0F934742"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query.xml</w:t>
      </w:r>
    </w:p>
    <w:p w14:paraId="20216EE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request.xml</w:t>
      </w:r>
    </w:p>
    <w:p w14:paraId="3DA7F858"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w:t>
      </w:r>
    </w:p>
    <w:p w14:paraId="6FEF27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44D6C986"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/application-info</w:t>
      </w:r>
    </w:p>
    <w:p w14:paraId="7EFE02CD"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 (tool inputs, outputs, etc.)</w:t>
      </w:r>
    </w:p>
    <w:p w14:paraId="71BE6C9A"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1595325"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/documentation</w:t>
      </w:r>
    </w:p>
    <w:p w14:paraId="4AD78E61" w14:textId="77777777" w:rsidR="00C36773" w:rsidRPr="00C36773" w:rsidRDefault="00C36773" w:rsidP="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r>
      <w:r w:rsidRPr="00C36773">
        <w:rPr>
          <w:rFonts w:ascii="Courier New" w:eastAsia="Times New Roman" w:hAnsi="Courier New" w:cs="Courier New"/>
          <w:b/>
          <w:bCs/>
          <w:color w:val="000000"/>
          <w:sz w:val="19"/>
          <w:szCs w:val="19"/>
        </w:rPr>
        <w:tab/>
        <w:t>... (human readable documentation)</w:t>
      </w:r>
    </w:p>
    <w:p w14:paraId="4A7DF435"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5D0E6E5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78" w:name="Acronyms-and-Abbreviations"/>
      <w:bookmarkStart w:id="2779" w:name="appendix_F"/>
      <w:bookmarkEnd w:id="2778"/>
      <w:bookmarkEnd w:id="2779"/>
      <w:r w:rsidRPr="00C36773">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C36773" w:rsidRPr="00C36773" w14:paraId="7E0D050A" w14:textId="77777777" w:rsidTr="00C3677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DABFEB0"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A565BD0" w14:textId="77777777" w:rsidR="00C36773" w:rsidRPr="00C36773" w:rsidRDefault="00C36773" w:rsidP="00C36773">
            <w:pPr>
              <w:spacing w:after="0" w:line="240" w:lineRule="auto"/>
              <w:jc w:val="center"/>
              <w:rPr>
                <w:rFonts w:ascii="Times New Roman" w:eastAsia="Times New Roman" w:hAnsi="Times New Roman" w:cs="Times New Roman"/>
                <w:b/>
                <w:bCs/>
                <w:color w:val="000000"/>
                <w:sz w:val="24"/>
                <w:szCs w:val="24"/>
              </w:rPr>
            </w:pPr>
            <w:r w:rsidRPr="00C36773">
              <w:rPr>
                <w:rFonts w:ascii="Times New Roman" w:eastAsia="Times New Roman" w:hAnsi="Times New Roman" w:cs="Times New Roman"/>
                <w:b/>
                <w:bCs/>
                <w:color w:val="000000"/>
                <w:sz w:val="24"/>
                <w:szCs w:val="24"/>
              </w:rPr>
              <w:t>Literal or Definition</w:t>
            </w:r>
          </w:p>
        </w:tc>
      </w:tr>
      <w:tr w:rsidR="00C36773" w:rsidRPr="00C36773" w14:paraId="052ABFE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4873F9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FD13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American Standard Code for Information Interchange</w:t>
            </w:r>
          </w:p>
        </w:tc>
      </w:tr>
      <w:tr w:rsidR="00C36773" w:rsidRPr="00C36773" w14:paraId="4033AE0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4115B0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E38B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Comma Separated Value (file format)</w:t>
            </w:r>
          </w:p>
        </w:tc>
      </w:tr>
      <w:tr w:rsidR="00C36773" w:rsidRPr="00C36773" w14:paraId="2F58626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9A76C8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B3CC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Controlled Unclassified Information</w:t>
            </w:r>
          </w:p>
        </w:tc>
      </w:tr>
      <w:tr w:rsidR="00C36773" w:rsidRPr="00C36773" w14:paraId="7DEACE5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CC50D9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869A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Effective Boolean Value</w:t>
            </w:r>
          </w:p>
        </w:tc>
      </w:tr>
      <w:tr w:rsidR="00C36773" w:rsidRPr="00C36773" w14:paraId="4920464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3F9C34E" w14:textId="4A7BE439" w:rsidR="00C36773" w:rsidRPr="00C36773" w:rsidRDefault="00C36773" w:rsidP="00C36773">
            <w:pPr>
              <w:spacing w:after="0" w:line="240" w:lineRule="auto"/>
              <w:rPr>
                <w:rFonts w:ascii="Times New Roman" w:eastAsia="Times New Roman" w:hAnsi="Times New Roman" w:cs="Times New Roman"/>
                <w:color w:val="000000"/>
                <w:sz w:val="24"/>
                <w:szCs w:val="24"/>
              </w:rPr>
            </w:pPr>
            <w:del w:id="2780" w:author="Chipman, Charles" w:date="2019-01-29T14:56:00Z">
              <w:r w:rsidRPr="00C36773" w:rsidDel="000910D4">
                <w:rPr>
                  <w:rFonts w:ascii="Times New Roman" w:eastAsia="Times New Roman" w:hAnsi="Times New Roman" w:cs="Times New Roman"/>
                  <w:color w:val="000000"/>
                  <w:sz w:val="24"/>
                  <w:szCs w:val="24"/>
                </w:rPr>
                <w:delText xml:space="preserve">EIEM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66513" w14:textId="0DEF3E8B" w:rsidR="00C36773" w:rsidRPr="00C36773" w:rsidRDefault="00C36773" w:rsidP="00C36773">
            <w:pPr>
              <w:spacing w:after="0" w:line="240" w:lineRule="auto"/>
              <w:rPr>
                <w:rFonts w:ascii="Times New Roman" w:eastAsia="Times New Roman" w:hAnsi="Times New Roman" w:cs="Times New Roman"/>
                <w:color w:val="000000"/>
                <w:sz w:val="24"/>
                <w:szCs w:val="24"/>
              </w:rPr>
            </w:pPr>
            <w:del w:id="2781" w:author="Chipman, Charles" w:date="2019-01-29T14:56:00Z">
              <w:r w:rsidRPr="00C36773" w:rsidDel="000910D4">
                <w:rPr>
                  <w:rFonts w:ascii="Times New Roman" w:eastAsia="Times New Roman" w:hAnsi="Times New Roman" w:cs="Times New Roman"/>
                  <w:color w:val="000000"/>
                  <w:sz w:val="24"/>
                  <w:szCs w:val="24"/>
                </w:rPr>
                <w:delText>Enterprise Information Exchange Model</w:delText>
              </w:r>
            </w:del>
          </w:p>
        </w:tc>
      </w:tr>
      <w:tr w:rsidR="00C36773" w:rsidRPr="00C36773" w14:paraId="1F2E7EA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63594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F940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Graphic Interchange Format</w:t>
            </w:r>
          </w:p>
        </w:tc>
      </w:tr>
      <w:tr w:rsidR="00C36773" w:rsidRPr="00C36773" w14:paraId="699B654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5BC8EC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F292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Geospatial Markup Language</w:t>
            </w:r>
          </w:p>
        </w:tc>
      </w:tr>
      <w:tr w:rsidR="00C36773" w:rsidRPr="00C36773" w14:paraId="327C3CD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989755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8547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Hyper Text Markup Language</w:t>
            </w:r>
          </w:p>
        </w:tc>
      </w:tr>
      <w:tr w:rsidR="00C36773" w:rsidRPr="00C36773" w14:paraId="2B143A8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337744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39B2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information exchange package</w:t>
            </w:r>
          </w:p>
        </w:tc>
      </w:tr>
      <w:tr w:rsidR="00C36773" w:rsidRPr="00C36773" w14:paraId="1FF16C5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217181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37D7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information exchange package documentation</w:t>
            </w:r>
          </w:p>
        </w:tc>
      </w:tr>
      <w:tr w:rsidR="00C36773" w:rsidRPr="00C36773" w14:paraId="7DE3380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BD70AB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3140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Internationalized Resource Identifier</w:t>
            </w:r>
          </w:p>
        </w:tc>
      </w:tr>
      <w:tr w:rsidR="00C36773" w:rsidRPr="00C36773" w14:paraId="69776FC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0EAA5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C7B6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Joint Photographic (Experts) Group</w:t>
            </w:r>
          </w:p>
        </w:tc>
      </w:tr>
      <w:tr w:rsidR="00C36773" w:rsidRPr="00C36773" w14:paraId="1A51584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6079F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9F24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Logical Entity Exchange Specifications</w:t>
            </w:r>
          </w:p>
        </w:tc>
      </w:tr>
      <w:tr w:rsidR="00C36773" w:rsidRPr="00C36773" w14:paraId="0EBA1D0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B56421" w14:textId="2E3F1A30" w:rsidR="00C36773" w:rsidRPr="00C36773" w:rsidRDefault="00C36773" w:rsidP="00C36773">
            <w:pPr>
              <w:spacing w:after="0" w:line="240" w:lineRule="auto"/>
              <w:rPr>
                <w:rFonts w:ascii="Times New Roman" w:eastAsia="Times New Roman" w:hAnsi="Times New Roman" w:cs="Times New Roman"/>
                <w:color w:val="000000"/>
                <w:sz w:val="24"/>
                <w:szCs w:val="24"/>
              </w:rPr>
            </w:pPr>
            <w:del w:id="2782" w:author="Chipman, Charles" w:date="2019-01-29T14:56:00Z">
              <w:r w:rsidRPr="00C36773" w:rsidDel="000910D4">
                <w:rPr>
                  <w:rFonts w:ascii="Times New Roman" w:eastAsia="Times New Roman" w:hAnsi="Times New Roman" w:cs="Times New Roman"/>
                  <w:color w:val="000000"/>
                  <w:sz w:val="24"/>
                  <w:szCs w:val="24"/>
                </w:rPr>
                <w:delText xml:space="preserve">MPD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F1DE0" w14:textId="45DC660C" w:rsidR="00C36773" w:rsidRPr="00C36773" w:rsidRDefault="00C36773" w:rsidP="00C36773">
            <w:pPr>
              <w:spacing w:after="0" w:line="240" w:lineRule="auto"/>
              <w:rPr>
                <w:rFonts w:ascii="Times New Roman" w:eastAsia="Times New Roman" w:hAnsi="Times New Roman" w:cs="Times New Roman"/>
                <w:color w:val="000000"/>
                <w:sz w:val="24"/>
                <w:szCs w:val="24"/>
              </w:rPr>
            </w:pPr>
            <w:del w:id="2783" w:author="Chipman, Charles" w:date="2019-01-29T14:56:00Z">
              <w:r w:rsidRPr="00C36773" w:rsidDel="000910D4">
                <w:rPr>
                  <w:rFonts w:ascii="Times New Roman" w:eastAsia="Times New Roman" w:hAnsi="Times New Roman" w:cs="Times New Roman"/>
                  <w:color w:val="000000"/>
                  <w:sz w:val="24"/>
                  <w:szCs w:val="24"/>
                </w:rPr>
                <w:delText>Model Package Description</w:delText>
              </w:r>
            </w:del>
          </w:p>
        </w:tc>
      </w:tr>
      <w:tr w:rsidR="00C36773" w:rsidRPr="00C36773" w14:paraId="4965B72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4F94D2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2557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Non-colonized Name (in XML Schema: unprefixed and no colon character)</w:t>
            </w:r>
          </w:p>
        </w:tc>
      </w:tr>
      <w:tr w:rsidR="00C36773" w:rsidRPr="00C36773" w14:paraId="6E28A5C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E3150B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1DFE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Naming and Design Rules</w:t>
            </w:r>
          </w:p>
        </w:tc>
      </w:tr>
      <w:tr w:rsidR="00C36773" w:rsidRPr="00C36773" w14:paraId="05796A81"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86D520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FFAE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National Information Exchange Model</w:t>
            </w:r>
          </w:p>
        </w:tc>
      </w:tr>
      <w:tr w:rsidR="00C36773" w:rsidRPr="00C36773" w14:paraId="3756250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DF790A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4726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NIEM Technical Architecture Committee</w:t>
            </w:r>
          </w:p>
        </w:tc>
      </w:tr>
      <w:tr w:rsidR="00C36773" w:rsidRPr="00C36773" w14:paraId="44CEDFC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ED6385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BEBB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Open Geospatial Consortium</w:t>
            </w:r>
          </w:p>
        </w:tc>
      </w:tr>
      <w:tr w:rsidR="00C36773" w:rsidRPr="00C36773" w14:paraId="34BF4E4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F6B27A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D66D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Portable Document Format</w:t>
            </w:r>
          </w:p>
        </w:tc>
      </w:tr>
      <w:tr w:rsidR="00C36773" w:rsidRPr="00C36773" w14:paraId="518D88A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2A29C8AA"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3EC5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Program Management Office</w:t>
            </w:r>
          </w:p>
        </w:tc>
      </w:tr>
      <w:tr w:rsidR="00C36773" w:rsidRPr="00C36773" w14:paraId="2D43A656"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BFAB4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BC43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Portable Network Graphic</w:t>
            </w:r>
          </w:p>
        </w:tc>
      </w:tr>
      <w:tr w:rsidR="00C36773" w:rsidRPr="00C36773" w14:paraId="2030A589"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750ECD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9AA8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Qualified Name (in XML Schema: a name qualified by a namespace)</w:t>
            </w:r>
          </w:p>
        </w:tc>
      </w:tr>
      <w:tr w:rsidR="00C36773" w:rsidRPr="00C36773" w14:paraId="136B0D3F"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54B491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FECC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Request for Comment</w:t>
            </w:r>
          </w:p>
        </w:tc>
      </w:tr>
      <w:tr w:rsidR="00C36773" w:rsidRPr="00C36773" w14:paraId="6C0ECE4E"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CE7EEE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4AC32"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Schema Subset Generation Tool</w:t>
            </w:r>
          </w:p>
        </w:tc>
      </w:tr>
      <w:tr w:rsidR="00C36773" w:rsidRPr="00C36773" w14:paraId="564917F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0F0D85D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54F1F"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Trusted Data Format</w:t>
            </w:r>
          </w:p>
        </w:tc>
      </w:tr>
      <w:tr w:rsidR="00C36773" w:rsidRPr="00C36773" w14:paraId="39242F58"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D28AE4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lastRenderedPageBreak/>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1B97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Unified Modeling Language</w:t>
            </w:r>
          </w:p>
        </w:tc>
      </w:tr>
      <w:tr w:rsidR="00C36773" w:rsidRPr="00C36773" w14:paraId="05E616E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C39102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D38B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Unique Particle Attribution</w:t>
            </w:r>
          </w:p>
        </w:tc>
      </w:tr>
      <w:tr w:rsidR="00C36773" w:rsidRPr="00C36773" w14:paraId="67937973"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708916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DEF5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Uniform Resource Identifier</w:t>
            </w:r>
          </w:p>
        </w:tc>
      </w:tr>
      <w:tr w:rsidR="00C36773" w:rsidRPr="00C36773" w14:paraId="7DE7D6C5"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1FA72E5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A4361"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Uniform Resource Locator </w:t>
            </w:r>
          </w:p>
        </w:tc>
      </w:tr>
      <w:tr w:rsidR="00C36773" w:rsidRPr="00C36773" w14:paraId="6F4B2F4D"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4227518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0968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Uniform Resource Name</w:t>
            </w:r>
          </w:p>
        </w:tc>
      </w:tr>
      <w:tr w:rsidR="00C36773" w:rsidRPr="00C36773" w14:paraId="7311003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26285CC"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3C173"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World Wide Web Consortium</w:t>
            </w:r>
          </w:p>
        </w:tc>
      </w:tr>
      <w:tr w:rsidR="00C36773" w:rsidRPr="00C36773" w14:paraId="79ACB02B"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6E41201B"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99096"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Metadata Interchange</w:t>
            </w:r>
          </w:p>
        </w:tc>
      </w:tr>
      <w:tr w:rsidR="00C36773" w:rsidRPr="00C36773" w14:paraId="0E17596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0EF4E1D"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4AF5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Extensible Markup Language</w:t>
            </w:r>
          </w:p>
        </w:tc>
      </w:tr>
      <w:tr w:rsidR="00C36773" w:rsidRPr="00C36773" w14:paraId="69780D27"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0CC7744"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838CE"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(namespace prefix)</w:t>
            </w:r>
          </w:p>
        </w:tc>
      </w:tr>
      <w:tr w:rsidR="00C36773" w:rsidRPr="00C36773" w14:paraId="7220FD72"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3D9D7499"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EECD8"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Definition</w:t>
            </w:r>
          </w:p>
        </w:tc>
      </w:tr>
      <w:tr w:rsidR="00C36773" w:rsidRPr="00C36773" w14:paraId="732AF1F4"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76A7FC97"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22890"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XML Schema Instance (namespace prefix)</w:t>
            </w:r>
          </w:p>
        </w:tc>
      </w:tr>
      <w:tr w:rsidR="00C36773" w:rsidRPr="00C36773" w14:paraId="23CBB6C0" w14:textId="77777777" w:rsidTr="00C36773">
        <w:tc>
          <w:tcPr>
            <w:tcW w:w="0" w:type="auto"/>
            <w:tcBorders>
              <w:top w:val="single" w:sz="6" w:space="0" w:color="000000"/>
              <w:left w:val="single" w:sz="6" w:space="0" w:color="000000"/>
              <w:bottom w:val="single" w:sz="6" w:space="0" w:color="000000"/>
              <w:right w:val="single" w:sz="6" w:space="0" w:color="000000"/>
            </w:tcBorders>
            <w:vAlign w:val="center"/>
            <w:hideMark/>
          </w:tcPr>
          <w:p w14:paraId="51910F1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72C5" w14:textId="77777777" w:rsidR="00C36773" w:rsidRPr="00C36773" w:rsidRDefault="00C36773" w:rsidP="00C36773">
            <w:pPr>
              <w:spacing w:after="0"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Extensible Stylesheet Language Transformation</w:t>
            </w:r>
          </w:p>
        </w:tc>
      </w:tr>
    </w:tbl>
    <w:p w14:paraId="592EACA7"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  </w:t>
      </w:r>
    </w:p>
    <w:p w14:paraId="6EA278C1"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784" w:name="References"/>
      <w:bookmarkStart w:id="2785" w:name="appendix_G"/>
      <w:bookmarkEnd w:id="2784"/>
      <w:bookmarkEnd w:id="2785"/>
      <w:r w:rsidRPr="00C36773">
        <w:rPr>
          <w:rFonts w:ascii="Times New Roman" w:eastAsia="Times New Roman" w:hAnsi="Times New Roman" w:cs="Times New Roman"/>
          <w:b/>
          <w:bCs/>
          <w:color w:val="000000"/>
          <w:sz w:val="30"/>
          <w:szCs w:val="30"/>
        </w:rPr>
        <w:t>Appendix G. References</w:t>
      </w:r>
    </w:p>
    <w:p w14:paraId="69FF6824"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6" w:name="FEA-DRM"/>
      <w:bookmarkEnd w:id="2786"/>
      <w:r w:rsidRPr="00C36773">
        <w:rPr>
          <w:rFonts w:ascii="Times New Roman" w:eastAsia="Times New Roman" w:hAnsi="Times New Roman" w:cs="Times New Roman"/>
          <w:b/>
          <w:bCs/>
          <w:color w:val="000000"/>
          <w:sz w:val="24"/>
          <w:szCs w:val="24"/>
        </w:rPr>
        <w:t>[FEA Data Reference Model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The Federal Enterprise Architecture Data Reference Model</w:t>
      </w:r>
      <w:r w:rsidRPr="00C36773">
        <w:rPr>
          <w:rFonts w:ascii="Times New Roman" w:eastAsia="Times New Roman" w:hAnsi="Times New Roman" w:cs="Times New Roman"/>
          <w:color w:val="000000"/>
          <w:sz w:val="24"/>
          <w:szCs w:val="24"/>
        </w:rPr>
        <w:t xml:space="preserve">, Version 1.0, September 2004. Available from </w:t>
      </w:r>
      <w:hyperlink r:id="rId207" w:tgtFrame="_blank" w:history="1">
        <w:r w:rsidRPr="00C36773">
          <w:rPr>
            <w:rFonts w:ascii="Courier New" w:eastAsia="Times New Roman" w:hAnsi="Courier New" w:cs="Courier New"/>
            <w:color w:val="000000"/>
            <w:sz w:val="19"/>
            <w:szCs w:val="19"/>
            <w:shd w:val="clear" w:color="auto" w:fill="FFFFFF"/>
          </w:rPr>
          <w:t>http://xml.gov/documents/completed/DRMv1.pdf</w:t>
        </w:r>
      </w:hyperlink>
      <w:r w:rsidRPr="00C36773">
        <w:rPr>
          <w:rFonts w:ascii="Times New Roman" w:eastAsia="Times New Roman" w:hAnsi="Times New Roman" w:cs="Times New Roman"/>
          <w:color w:val="000000"/>
          <w:sz w:val="24"/>
          <w:szCs w:val="24"/>
        </w:rPr>
        <w:t xml:space="preserve">. A more recent DRM Version 2.0, 17 November 2005 is available from </w:t>
      </w:r>
      <w:hyperlink r:id="rId208" w:tgtFrame="_blank" w:history="1">
        <w:r w:rsidRPr="00C36773">
          <w:rPr>
            <w:rFonts w:ascii="Courier New" w:eastAsia="Times New Roman" w:hAnsi="Courier New" w:cs="Courier New"/>
            <w:color w:val="000000"/>
            <w:sz w:val="19"/>
            <w:szCs w:val="19"/>
            <w:shd w:val="clear" w:color="auto" w:fill="FFFFFF"/>
          </w:rPr>
          <w:t>http://www.whitehouse.gov/omb/assets/egov_docs/DRM_2_0_Final.pdf</w:t>
        </w:r>
      </w:hyperlink>
    </w:p>
    <w:p w14:paraId="064B19C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7" w:name="GJXDM-IEPD"/>
      <w:bookmarkEnd w:id="2787"/>
      <w:r w:rsidRPr="00C36773">
        <w:rPr>
          <w:rFonts w:ascii="Times New Roman" w:eastAsia="Times New Roman" w:hAnsi="Times New Roman" w:cs="Times New Roman"/>
          <w:b/>
          <w:bCs/>
          <w:color w:val="000000"/>
          <w:sz w:val="24"/>
          <w:szCs w:val="24"/>
        </w:rPr>
        <w:t>[GJXDM IEPD Guidelines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GJXDM Information Exchange Package Documentation Guidelines</w:t>
      </w:r>
      <w:r w:rsidRPr="00C36773">
        <w:rPr>
          <w:rFonts w:ascii="Times New Roman" w:eastAsia="Times New Roman" w:hAnsi="Times New Roman" w:cs="Times New Roman"/>
          <w:color w:val="000000"/>
          <w:sz w:val="24"/>
          <w:szCs w:val="24"/>
        </w:rPr>
        <w:t xml:space="preserve">, Version 1.1, Global XML Structure Task Force (GXSTF), 2 March 2005. Available from </w:t>
      </w:r>
      <w:hyperlink r:id="rId209" w:tgtFrame="_blank" w:history="1">
        <w:r w:rsidRPr="00C36773">
          <w:rPr>
            <w:rFonts w:ascii="Courier New" w:eastAsia="Times New Roman" w:hAnsi="Courier New" w:cs="Courier New"/>
            <w:color w:val="000000"/>
            <w:sz w:val="19"/>
            <w:szCs w:val="19"/>
            <w:shd w:val="clear" w:color="auto" w:fill="FFFFFF"/>
          </w:rPr>
          <w:t>http://it.ojp.gov/documents/global_jxdm_IEPD_guidelines_v1_1.pdf</w:t>
        </w:r>
      </w:hyperlink>
    </w:p>
    <w:p w14:paraId="0A29967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8" w:name="ISO-11179-4"/>
      <w:bookmarkEnd w:id="2788"/>
      <w:r w:rsidRPr="00C36773">
        <w:rPr>
          <w:rFonts w:ascii="Times New Roman" w:eastAsia="Times New Roman" w:hAnsi="Times New Roman" w:cs="Times New Roman"/>
          <w:b/>
          <w:bCs/>
          <w:color w:val="000000"/>
          <w:sz w:val="24"/>
          <w:szCs w:val="24"/>
        </w:rPr>
        <w:t>[ISO 11179-4]</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C36773">
        <w:rPr>
          <w:rFonts w:ascii="Times New Roman" w:eastAsia="Times New Roman" w:hAnsi="Times New Roman" w:cs="Times New Roman"/>
          <w:color w:val="000000"/>
          <w:sz w:val="24"/>
          <w:szCs w:val="24"/>
        </w:rPr>
        <w:t xml:space="preserve"> 15 July 2004. Available from </w:t>
      </w:r>
      <w:hyperlink r:id="rId210" w:tgtFrame="_blank" w:history="1">
        <w:r w:rsidRPr="00C36773">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C36773">
        <w:rPr>
          <w:rFonts w:ascii="Times New Roman" w:eastAsia="Times New Roman" w:hAnsi="Times New Roman" w:cs="Times New Roman"/>
          <w:color w:val="000000"/>
          <w:sz w:val="24"/>
          <w:szCs w:val="24"/>
        </w:rPr>
        <w:t>.</w:t>
      </w:r>
    </w:p>
    <w:p w14:paraId="787DB6D4"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89" w:name="ISO-11179-5"/>
      <w:bookmarkEnd w:id="2789"/>
      <w:r w:rsidRPr="00C36773">
        <w:rPr>
          <w:rFonts w:ascii="Times New Roman" w:eastAsia="Times New Roman" w:hAnsi="Times New Roman" w:cs="Times New Roman"/>
          <w:b/>
          <w:bCs/>
          <w:color w:val="000000"/>
          <w:sz w:val="24"/>
          <w:szCs w:val="24"/>
        </w:rPr>
        <w:t>[ISO 11179-5]</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C36773">
        <w:rPr>
          <w:rFonts w:ascii="Times New Roman" w:eastAsia="Times New Roman" w:hAnsi="Times New Roman" w:cs="Times New Roman"/>
          <w:color w:val="000000"/>
          <w:sz w:val="24"/>
          <w:szCs w:val="24"/>
        </w:rPr>
        <w:t xml:space="preserve">. Available from </w:t>
      </w:r>
      <w:hyperlink r:id="rId211" w:tgtFrame="_blank" w:history="1">
        <w:r w:rsidRPr="00C36773">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C36773">
        <w:rPr>
          <w:rFonts w:ascii="Times New Roman" w:eastAsia="Times New Roman" w:hAnsi="Times New Roman" w:cs="Times New Roman"/>
          <w:color w:val="000000"/>
          <w:sz w:val="24"/>
          <w:szCs w:val="24"/>
        </w:rPr>
        <w:t>.</w:t>
      </w:r>
    </w:p>
    <w:p w14:paraId="09DBE94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0" w:name="ISO-RelaxNG"/>
      <w:bookmarkEnd w:id="2790"/>
      <w:r w:rsidRPr="00C36773">
        <w:rPr>
          <w:rFonts w:ascii="Times New Roman" w:eastAsia="Times New Roman" w:hAnsi="Times New Roman" w:cs="Times New Roman"/>
          <w:b/>
          <w:bCs/>
          <w:color w:val="000000"/>
          <w:sz w:val="24"/>
          <w:szCs w:val="24"/>
        </w:rPr>
        <w:t>[ISO RelaxNG]</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Document Schema Definition Language (DSDL) — Part 2: Regular-grammar-based validation — RELAX NG</w:t>
      </w:r>
      <w:r w:rsidRPr="00C36773">
        <w:rPr>
          <w:rFonts w:ascii="Times New Roman" w:eastAsia="Times New Roman" w:hAnsi="Times New Roman" w:cs="Times New Roman"/>
          <w:color w:val="000000"/>
          <w:sz w:val="24"/>
          <w:szCs w:val="24"/>
        </w:rPr>
        <w:t xml:space="preserve">, ISO/IEC 19757-2:2008, Second Edition, 15 December 2008. Available from </w:t>
      </w:r>
      <w:hyperlink r:id="rId212" w:tgtFrame="_blank" w:history="1">
        <w:r w:rsidRPr="00C36773">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C36773">
        <w:rPr>
          <w:rFonts w:ascii="Times New Roman" w:eastAsia="Times New Roman" w:hAnsi="Times New Roman" w:cs="Times New Roman"/>
          <w:color w:val="000000"/>
          <w:sz w:val="24"/>
          <w:szCs w:val="24"/>
        </w:rPr>
        <w:t xml:space="preserve">. See also </w:t>
      </w:r>
      <w:hyperlink r:id="rId213" w:tgtFrame="_blank" w:history="1">
        <w:r w:rsidRPr="00C36773">
          <w:rPr>
            <w:rFonts w:ascii="Courier New" w:eastAsia="Times New Roman" w:hAnsi="Courier New" w:cs="Courier New"/>
            <w:color w:val="000000"/>
            <w:sz w:val="19"/>
            <w:szCs w:val="19"/>
            <w:shd w:val="clear" w:color="auto" w:fill="FFFFFF"/>
          </w:rPr>
          <w:t>http://relaxng.org</w:t>
        </w:r>
      </w:hyperlink>
      <w:r w:rsidRPr="00C36773">
        <w:rPr>
          <w:rFonts w:ascii="Times New Roman" w:eastAsia="Times New Roman" w:hAnsi="Times New Roman" w:cs="Times New Roman"/>
          <w:color w:val="000000"/>
          <w:sz w:val="24"/>
          <w:szCs w:val="24"/>
        </w:rPr>
        <w:t>.</w:t>
      </w:r>
    </w:p>
    <w:p w14:paraId="5491828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1" w:name="ISO-Schematron"/>
      <w:bookmarkEnd w:id="2791"/>
      <w:r w:rsidRPr="00C36773">
        <w:rPr>
          <w:rFonts w:ascii="Times New Roman" w:eastAsia="Times New Roman" w:hAnsi="Times New Roman" w:cs="Times New Roman"/>
          <w:b/>
          <w:bCs/>
          <w:color w:val="000000"/>
          <w:sz w:val="24"/>
          <w:szCs w:val="24"/>
        </w:rPr>
        <w:t>[ISO Schematron]</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Schema Definition Languages (DSDL) — Part 3: Rule-based validation — Schematron</w:t>
      </w:r>
      <w:r w:rsidRPr="00C36773">
        <w:rPr>
          <w:rFonts w:ascii="Times New Roman" w:eastAsia="Times New Roman" w:hAnsi="Times New Roman" w:cs="Times New Roman"/>
          <w:color w:val="000000"/>
          <w:sz w:val="24"/>
          <w:szCs w:val="24"/>
        </w:rPr>
        <w:t xml:space="preserve">, ISO/IEC 19757-3:2006(E), First Edition, 1 June 2006. Available from </w:t>
      </w:r>
      <w:hyperlink r:id="rId214" w:tgtFrame="_blank" w:history="1">
        <w:r w:rsidRPr="00C36773">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C36773">
        <w:rPr>
          <w:rFonts w:ascii="Times New Roman" w:eastAsia="Times New Roman" w:hAnsi="Times New Roman" w:cs="Times New Roman"/>
          <w:color w:val="000000"/>
          <w:sz w:val="24"/>
          <w:szCs w:val="24"/>
        </w:rPr>
        <w:t>.</w:t>
      </w:r>
    </w:p>
    <w:p w14:paraId="6D49CCF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2" w:name="LEXS"/>
      <w:bookmarkEnd w:id="2792"/>
      <w:r w:rsidRPr="00C36773">
        <w:rPr>
          <w:rFonts w:ascii="Times New Roman" w:eastAsia="Times New Roman" w:hAnsi="Times New Roman" w:cs="Times New Roman"/>
          <w:b/>
          <w:bCs/>
          <w:color w:val="000000"/>
          <w:sz w:val="24"/>
          <w:szCs w:val="24"/>
        </w:rPr>
        <w:t>[Logical Entity Exchange Specification]</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Logical Entity Exchange Specification</w:t>
      </w:r>
      <w:r w:rsidRPr="00C36773">
        <w:rPr>
          <w:rFonts w:ascii="Times New Roman" w:eastAsia="Times New Roman" w:hAnsi="Times New Roman" w:cs="Times New Roman"/>
          <w:color w:val="000000"/>
          <w:sz w:val="24"/>
          <w:szCs w:val="24"/>
        </w:rPr>
        <w:t xml:space="preserve">, Version 4.0, 27 July 2011. Available from </w:t>
      </w:r>
      <w:hyperlink r:id="rId215" w:tgtFrame="_blank" w:history="1">
        <w:r w:rsidRPr="00C36773">
          <w:rPr>
            <w:rFonts w:ascii="Courier New" w:eastAsia="Times New Roman" w:hAnsi="Courier New" w:cs="Courier New"/>
            <w:color w:val="000000"/>
            <w:sz w:val="19"/>
            <w:szCs w:val="19"/>
            <w:shd w:val="clear" w:color="auto" w:fill="FFFFFF"/>
          </w:rPr>
          <w:t>http://130.207.211.107/content/downloads</w:t>
        </w:r>
      </w:hyperlink>
      <w:r w:rsidRPr="00C36773">
        <w:rPr>
          <w:rFonts w:ascii="Times New Roman" w:eastAsia="Times New Roman" w:hAnsi="Times New Roman" w:cs="Times New Roman"/>
          <w:color w:val="000000"/>
          <w:sz w:val="24"/>
          <w:szCs w:val="24"/>
        </w:rPr>
        <w:t>.</w:t>
      </w:r>
    </w:p>
    <w:p w14:paraId="4349CC1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3" w:name="NIEM-BIEC"/>
      <w:bookmarkEnd w:id="2793"/>
      <w:r w:rsidRPr="00C36773">
        <w:rPr>
          <w:rFonts w:ascii="Times New Roman" w:eastAsia="Times New Roman" w:hAnsi="Times New Roman" w:cs="Times New Roman"/>
          <w:b/>
          <w:bCs/>
          <w:color w:val="000000"/>
          <w:sz w:val="24"/>
          <w:szCs w:val="24"/>
        </w:rPr>
        <w:t>[NIEM Business Information Exchange Components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Business Information Exchange Components</w:t>
      </w:r>
      <w:r w:rsidRPr="00C36773">
        <w:rPr>
          <w:rFonts w:ascii="Times New Roman" w:eastAsia="Times New Roman" w:hAnsi="Times New Roman" w:cs="Times New Roman"/>
          <w:color w:val="000000"/>
          <w:sz w:val="24"/>
          <w:szCs w:val="24"/>
        </w:rPr>
        <w:t xml:space="preserve">, Version 1.0, NIEM Technical Architecture Committee (NTAC), 8 March 2011. Available from </w:t>
      </w:r>
      <w:hyperlink r:id="rId216" w:tgtFrame="_blank" w:history="1">
        <w:r w:rsidRPr="00C36773">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C36773">
        <w:rPr>
          <w:rFonts w:ascii="Times New Roman" w:eastAsia="Times New Roman" w:hAnsi="Times New Roman" w:cs="Times New Roman"/>
          <w:color w:val="000000"/>
          <w:sz w:val="24"/>
          <w:szCs w:val="24"/>
        </w:rPr>
        <w:t>.</w:t>
      </w:r>
    </w:p>
    <w:p w14:paraId="01287C62"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4" w:name="NIEM-Conformance"/>
      <w:bookmarkEnd w:id="2794"/>
      <w:r w:rsidRPr="00C36773">
        <w:rPr>
          <w:rFonts w:ascii="Times New Roman" w:eastAsia="Times New Roman" w:hAnsi="Times New Roman" w:cs="Times New Roman"/>
          <w:b/>
          <w:bCs/>
          <w:color w:val="000000"/>
          <w:sz w:val="24"/>
          <w:szCs w:val="24"/>
        </w:rPr>
        <w:t>[NIEM Conformance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Conformance</w:t>
      </w:r>
      <w:r w:rsidRPr="00C36773">
        <w:rPr>
          <w:rFonts w:ascii="Times New Roman" w:eastAsia="Times New Roman" w:hAnsi="Times New Roman" w:cs="Times New Roman"/>
          <w:color w:val="000000"/>
          <w:sz w:val="24"/>
          <w:szCs w:val="24"/>
        </w:rPr>
        <w:t xml:space="preserve">, Version 3.0, NIEM Technical Architecture Committee (NTAC), 14 August 2014. Available from </w:t>
      </w:r>
      <w:hyperlink r:id="rId217" w:tgtFrame="_blank" w:history="1">
        <w:r w:rsidRPr="00C36773">
          <w:rPr>
            <w:rFonts w:ascii="Courier New" w:eastAsia="Times New Roman" w:hAnsi="Courier New" w:cs="Courier New"/>
            <w:color w:val="000000"/>
            <w:sz w:val="19"/>
            <w:szCs w:val="19"/>
            <w:shd w:val="clear" w:color="auto" w:fill="FFFFFF"/>
          </w:rPr>
          <w:t>http://reference.niem.gov/niem/specification/conformance/3.0/</w:t>
        </w:r>
      </w:hyperlink>
      <w:r w:rsidRPr="00C36773">
        <w:rPr>
          <w:rFonts w:ascii="Times New Roman" w:eastAsia="Times New Roman" w:hAnsi="Times New Roman" w:cs="Times New Roman"/>
          <w:color w:val="000000"/>
          <w:sz w:val="24"/>
          <w:szCs w:val="24"/>
        </w:rPr>
        <w:t>.</w:t>
      </w:r>
    </w:p>
    <w:p w14:paraId="09387B2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5" w:name="NIEM-CTAS"/>
      <w:bookmarkEnd w:id="2795"/>
      <w:r w:rsidRPr="00C36773">
        <w:rPr>
          <w:rFonts w:ascii="Times New Roman" w:eastAsia="Times New Roman" w:hAnsi="Times New Roman" w:cs="Times New Roman"/>
          <w:b/>
          <w:bCs/>
          <w:color w:val="000000"/>
          <w:sz w:val="24"/>
          <w:szCs w:val="24"/>
        </w:rPr>
        <w:t>[NIEM Conformance Targets Attribute Specification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Conformance Targets Attribute Specification</w:t>
      </w:r>
      <w:r w:rsidRPr="00C36773">
        <w:rPr>
          <w:rFonts w:ascii="Times New Roman" w:eastAsia="Times New Roman" w:hAnsi="Times New Roman" w:cs="Times New Roman"/>
          <w:color w:val="000000"/>
          <w:sz w:val="24"/>
          <w:szCs w:val="24"/>
        </w:rPr>
        <w:t xml:space="preserve">, Version 3.0, NIEM Technical Architecture Committee (NTAC), 31 July 2014. Available from </w:t>
      </w:r>
      <w:hyperlink r:id="rId218" w:tgtFrame="_blank" w:history="1">
        <w:r w:rsidRPr="00C36773">
          <w:rPr>
            <w:rFonts w:ascii="Courier New" w:eastAsia="Times New Roman" w:hAnsi="Courier New" w:cs="Courier New"/>
            <w:color w:val="000000"/>
            <w:sz w:val="19"/>
            <w:szCs w:val="19"/>
            <w:shd w:val="clear" w:color="auto" w:fill="FFFFFF"/>
          </w:rPr>
          <w:t>http://reference.niem.gov/niem/specification/conformance-targets-attribute/3.0/</w:t>
        </w:r>
      </w:hyperlink>
      <w:r w:rsidRPr="00C36773">
        <w:rPr>
          <w:rFonts w:ascii="Times New Roman" w:eastAsia="Times New Roman" w:hAnsi="Times New Roman" w:cs="Times New Roman"/>
          <w:color w:val="000000"/>
          <w:sz w:val="24"/>
          <w:szCs w:val="24"/>
        </w:rPr>
        <w:t>.</w:t>
      </w:r>
    </w:p>
    <w:p w14:paraId="56D8EF1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6" w:name="NIEM-DomainUpdate"/>
      <w:bookmarkEnd w:id="2796"/>
      <w:r w:rsidRPr="00C36773">
        <w:rPr>
          <w:rFonts w:ascii="Times New Roman" w:eastAsia="Times New Roman" w:hAnsi="Times New Roman" w:cs="Times New Roman"/>
          <w:b/>
          <w:bCs/>
          <w:color w:val="000000"/>
          <w:sz w:val="24"/>
          <w:szCs w:val="24"/>
        </w:rPr>
        <w:t>[NIEM Domain Update Specification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Domain Update Specification</w:t>
      </w:r>
      <w:r w:rsidRPr="00C36773">
        <w:rPr>
          <w:rFonts w:ascii="Times New Roman" w:eastAsia="Times New Roman" w:hAnsi="Times New Roman" w:cs="Times New Roman"/>
          <w:color w:val="000000"/>
          <w:sz w:val="24"/>
          <w:szCs w:val="24"/>
        </w:rPr>
        <w:t xml:space="preserve">, Version 1.0, NIEM Technical Architecture Committee (NTAC), 5 November 2010. Available from </w:t>
      </w:r>
      <w:hyperlink r:id="rId219" w:tgtFrame="_blank" w:history="1">
        <w:r w:rsidRPr="00C36773">
          <w:rPr>
            <w:rFonts w:ascii="Courier New" w:eastAsia="Times New Roman" w:hAnsi="Courier New" w:cs="Courier New"/>
            <w:color w:val="000000"/>
            <w:sz w:val="19"/>
            <w:szCs w:val="19"/>
            <w:shd w:val="clear" w:color="auto" w:fill="FFFFFF"/>
          </w:rPr>
          <w:t>http://reference.niem.gov/niem/specification/domain-update/1.0/</w:t>
        </w:r>
      </w:hyperlink>
      <w:r w:rsidRPr="00C36773">
        <w:rPr>
          <w:rFonts w:ascii="Times New Roman" w:eastAsia="Times New Roman" w:hAnsi="Times New Roman" w:cs="Times New Roman"/>
          <w:color w:val="000000"/>
          <w:sz w:val="24"/>
          <w:szCs w:val="24"/>
        </w:rPr>
        <w:t>.</w:t>
      </w:r>
    </w:p>
    <w:p w14:paraId="5B5A2B79"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7" w:name="NIEM-HLTA"/>
      <w:bookmarkEnd w:id="2797"/>
      <w:r w:rsidRPr="00C36773">
        <w:rPr>
          <w:rFonts w:ascii="Times New Roman" w:eastAsia="Times New Roman" w:hAnsi="Times New Roman" w:cs="Times New Roman"/>
          <w:b/>
          <w:bCs/>
          <w:color w:val="000000"/>
          <w:sz w:val="24"/>
          <w:szCs w:val="24"/>
        </w:rPr>
        <w:t>[NIEM High-Level Tool Architecture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High-Level Tool Architecture</w:t>
      </w:r>
      <w:r w:rsidRPr="00C36773">
        <w:rPr>
          <w:rFonts w:ascii="Times New Roman" w:eastAsia="Times New Roman" w:hAnsi="Times New Roman" w:cs="Times New Roman"/>
          <w:color w:val="000000"/>
          <w:sz w:val="24"/>
          <w:szCs w:val="24"/>
        </w:rPr>
        <w:t xml:space="preserve">, Version 1.1, NIEM Technical Architecture Committee, 1 December 2008. Available from </w:t>
      </w:r>
      <w:hyperlink r:id="rId220" w:tgtFrame="_blank" w:history="1">
        <w:r w:rsidRPr="00C36773">
          <w:rPr>
            <w:rFonts w:ascii="Courier New" w:eastAsia="Times New Roman" w:hAnsi="Courier New" w:cs="Courier New"/>
            <w:color w:val="000000"/>
            <w:sz w:val="19"/>
            <w:szCs w:val="19"/>
            <w:shd w:val="clear" w:color="auto" w:fill="FFFFFF"/>
          </w:rPr>
          <w:t>http://reference.niem.gov/niem/specification/high-level-tool-architecture/1.1/</w:t>
        </w:r>
      </w:hyperlink>
      <w:r w:rsidRPr="00C36773">
        <w:rPr>
          <w:rFonts w:ascii="Times New Roman" w:eastAsia="Times New Roman" w:hAnsi="Times New Roman" w:cs="Times New Roman"/>
          <w:color w:val="000000"/>
          <w:sz w:val="24"/>
          <w:szCs w:val="24"/>
        </w:rPr>
        <w:t>.</w:t>
      </w:r>
    </w:p>
    <w:p w14:paraId="2D42B3C0"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8" w:name="NIEM-HLVA"/>
      <w:bookmarkEnd w:id="2798"/>
      <w:r w:rsidRPr="00C36773">
        <w:rPr>
          <w:rFonts w:ascii="Times New Roman" w:eastAsia="Times New Roman" w:hAnsi="Times New Roman" w:cs="Times New Roman"/>
          <w:b/>
          <w:bCs/>
          <w:color w:val="000000"/>
          <w:sz w:val="24"/>
          <w:szCs w:val="24"/>
        </w:rPr>
        <w:t>[NIEM High-Level Version Architecture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High Level Version Architecture (HLVA)</w:t>
      </w:r>
      <w:r w:rsidRPr="00C36773">
        <w:rPr>
          <w:rFonts w:ascii="Times New Roman" w:eastAsia="Times New Roman" w:hAnsi="Times New Roman" w:cs="Times New Roman"/>
          <w:color w:val="000000"/>
          <w:sz w:val="24"/>
          <w:szCs w:val="24"/>
        </w:rPr>
        <w:t xml:space="preserve">, Version 3.0, NIEM Technical Architecture Committee, 27 April 2015. Available from </w:t>
      </w:r>
      <w:hyperlink r:id="rId221" w:tgtFrame="_blank" w:history="1">
        <w:r w:rsidRPr="00C36773">
          <w:rPr>
            <w:rFonts w:ascii="Courier New" w:eastAsia="Times New Roman" w:hAnsi="Courier New" w:cs="Courier New"/>
            <w:color w:val="000000"/>
            <w:sz w:val="19"/>
            <w:szCs w:val="19"/>
            <w:shd w:val="clear" w:color="auto" w:fill="FFFFFF"/>
          </w:rPr>
          <w:t>http://reference.niem.gov/niem/specification/high-level-version-architecture/3.0/</w:t>
        </w:r>
      </w:hyperlink>
      <w:r w:rsidRPr="00C36773">
        <w:rPr>
          <w:rFonts w:ascii="Times New Roman" w:eastAsia="Times New Roman" w:hAnsi="Times New Roman" w:cs="Times New Roman"/>
          <w:color w:val="000000"/>
          <w:sz w:val="24"/>
          <w:szCs w:val="24"/>
        </w:rPr>
        <w:t>.</w:t>
      </w:r>
    </w:p>
    <w:p w14:paraId="72F68AB7"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799" w:name="NIEM-IEPD"/>
      <w:bookmarkEnd w:id="2799"/>
      <w:r w:rsidRPr="00C36773">
        <w:rPr>
          <w:rFonts w:ascii="Times New Roman" w:eastAsia="Times New Roman" w:hAnsi="Times New Roman" w:cs="Times New Roman"/>
          <w:b/>
          <w:bCs/>
          <w:color w:val="000000"/>
          <w:sz w:val="24"/>
          <w:szCs w:val="24"/>
        </w:rPr>
        <w:t>[Requirements for a NIEM IEPD 2.1]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 xml:space="preserve">Requirements for a National Information Exchange Model (NIEM) Information Exchange Package Documentation </w:t>
      </w:r>
      <w:r w:rsidRPr="00C36773">
        <w:rPr>
          <w:rFonts w:ascii="Times New Roman" w:eastAsia="Times New Roman" w:hAnsi="Times New Roman" w:cs="Times New Roman"/>
          <w:i/>
          <w:iCs/>
          <w:color w:val="000000"/>
          <w:sz w:val="24"/>
          <w:szCs w:val="24"/>
        </w:rPr>
        <w:lastRenderedPageBreak/>
        <w:t>(IEPD) Specification</w:t>
      </w:r>
      <w:r w:rsidRPr="00C36773">
        <w:rPr>
          <w:rFonts w:ascii="Times New Roman" w:eastAsia="Times New Roman" w:hAnsi="Times New Roman" w:cs="Times New Roman"/>
          <w:color w:val="000000"/>
          <w:sz w:val="24"/>
          <w:szCs w:val="24"/>
        </w:rPr>
        <w:t xml:space="preserve">, Version 2.1, June 2006. Available from </w:t>
      </w:r>
      <w:hyperlink r:id="rId222" w:tgtFrame="_blank" w:history="1">
        <w:r w:rsidRPr="00C36773">
          <w:rPr>
            <w:rFonts w:ascii="Courier New" w:eastAsia="Times New Roman" w:hAnsi="Courier New" w:cs="Courier New"/>
            <w:color w:val="000000"/>
            <w:sz w:val="19"/>
            <w:szCs w:val="19"/>
            <w:shd w:val="clear" w:color="auto" w:fill="FFFFFF"/>
          </w:rPr>
          <w:t>http://reference.niem.gov/niem/guidance/iepd-requirements/2.1/</w:t>
        </w:r>
      </w:hyperlink>
      <w:r w:rsidRPr="00C36773">
        <w:rPr>
          <w:rFonts w:ascii="Times New Roman" w:eastAsia="Times New Roman" w:hAnsi="Times New Roman" w:cs="Times New Roman"/>
          <w:color w:val="000000"/>
          <w:sz w:val="24"/>
          <w:szCs w:val="24"/>
        </w:rPr>
        <w:t>.</w:t>
      </w:r>
    </w:p>
    <w:p w14:paraId="773470A2" w14:textId="7C3D012F" w:rsidR="00C36773" w:rsidRPr="00C36773" w:rsidDel="008F1AC1" w:rsidRDefault="00C36773" w:rsidP="00C36773">
      <w:pPr>
        <w:spacing w:before="100" w:beforeAutospacing="1" w:after="100" w:afterAutospacing="1" w:line="240" w:lineRule="auto"/>
        <w:ind w:left="1680" w:hanging="480"/>
        <w:rPr>
          <w:del w:id="2800" w:author="Chipman, Charles" w:date="2019-01-29T10:29:00Z"/>
          <w:rFonts w:ascii="Times New Roman" w:eastAsia="Times New Roman" w:hAnsi="Times New Roman" w:cs="Times New Roman"/>
          <w:color w:val="000000"/>
          <w:sz w:val="24"/>
          <w:szCs w:val="24"/>
        </w:rPr>
      </w:pPr>
      <w:bookmarkStart w:id="2801" w:name="NIEM-Implementation"/>
      <w:bookmarkEnd w:id="2801"/>
      <w:del w:id="2802" w:author="Chipman, Charles" w:date="2019-01-29T10:29:00Z">
        <w:r w:rsidRPr="00C36773" w:rsidDel="008F1AC1">
          <w:rPr>
            <w:rFonts w:ascii="Times New Roman" w:eastAsia="Times New Roman" w:hAnsi="Times New Roman" w:cs="Times New Roman"/>
            <w:b/>
            <w:bCs/>
            <w:color w:val="000000"/>
            <w:sz w:val="24"/>
            <w:szCs w:val="24"/>
          </w:rPr>
          <w:delText>[NIEM Implementation Guide]</w:delText>
        </w:r>
        <w:r w:rsidRPr="00C36773" w:rsidDel="008F1AC1">
          <w:rPr>
            <w:rFonts w:ascii="Times New Roman" w:eastAsia="Times New Roman" w:hAnsi="Times New Roman" w:cs="Times New Roman"/>
            <w:color w:val="000000"/>
            <w:sz w:val="24"/>
            <w:szCs w:val="24"/>
          </w:rPr>
          <w:delText xml:space="preserve">: NIEM Implementation Guide, NIEM Program Management Office.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"https://www.niem.gov/aboutniem/grant-funding/Pages/implementation-guide.aspx"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https://www.niem.gov/aboutniem/grant-funding/Pages/implementation-guide.aspx</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1D1F542" w14:textId="26722174" w:rsidR="00C36773" w:rsidRPr="00C36773" w:rsidDel="008F1AC1" w:rsidRDefault="00C36773" w:rsidP="00C36773">
      <w:pPr>
        <w:spacing w:before="100" w:beforeAutospacing="1" w:after="100" w:afterAutospacing="1" w:line="240" w:lineRule="auto"/>
        <w:ind w:left="1680" w:hanging="480"/>
        <w:rPr>
          <w:del w:id="2803" w:author="Chipman, Charles" w:date="2019-01-29T10:29:00Z"/>
          <w:rFonts w:ascii="Times New Roman" w:eastAsia="Times New Roman" w:hAnsi="Times New Roman" w:cs="Times New Roman"/>
          <w:color w:val="000000"/>
          <w:sz w:val="24"/>
          <w:szCs w:val="24"/>
        </w:rPr>
      </w:pPr>
      <w:bookmarkStart w:id="2804" w:name="NIEM-Intro"/>
      <w:bookmarkEnd w:id="2804"/>
      <w:del w:id="2805" w:author="Chipman, Charles" w:date="2019-01-29T10:29:00Z">
        <w:r w:rsidRPr="00C36773" w:rsidDel="008F1AC1">
          <w:rPr>
            <w:rFonts w:ascii="Times New Roman" w:eastAsia="Times New Roman" w:hAnsi="Times New Roman" w:cs="Times New Roman"/>
            <w:b/>
            <w:bCs/>
            <w:color w:val="000000"/>
            <w:sz w:val="24"/>
            <w:szCs w:val="24"/>
          </w:rPr>
          <w:delText>[NIEM Introduction]</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Introduction to the National Information Exchange Model (NIEM)</w:delText>
        </w:r>
        <w:r w:rsidRPr="00C36773" w:rsidDel="008F1AC1">
          <w:rPr>
            <w:rFonts w:ascii="Times New Roman" w:eastAsia="Times New Roman" w:hAnsi="Times New Roman" w:cs="Times New Roman"/>
            <w:color w:val="000000"/>
            <w:sz w:val="24"/>
            <w:szCs w:val="24"/>
          </w:rPr>
          <w:delText xml:space="preserve">, Version 0.3, NIEM Program Management Office, 12 February 2007.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"http://reference.niem.gov/niem/guidance/introduction/"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http://reference.niem.gov/niem/guidance/introduction/</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5EBAA8EF" w14:textId="15B60549" w:rsidR="00C36773" w:rsidRPr="00C36773" w:rsidDel="008F1AC1" w:rsidRDefault="00C36773" w:rsidP="00C36773">
      <w:pPr>
        <w:spacing w:before="100" w:beforeAutospacing="1" w:after="100" w:afterAutospacing="1" w:line="240" w:lineRule="auto"/>
        <w:ind w:left="1680" w:hanging="480"/>
        <w:rPr>
          <w:del w:id="2806" w:author="Chipman, Charles" w:date="2019-01-29T10:29:00Z"/>
          <w:rFonts w:ascii="Times New Roman" w:eastAsia="Times New Roman" w:hAnsi="Times New Roman" w:cs="Times New Roman"/>
          <w:color w:val="000000"/>
          <w:sz w:val="24"/>
          <w:szCs w:val="24"/>
        </w:rPr>
      </w:pPr>
      <w:bookmarkStart w:id="2807" w:name="NIEM-MPD-1.0"/>
      <w:bookmarkEnd w:id="2807"/>
      <w:del w:id="2808" w:author="Chipman, Charles" w:date="2019-01-29T10:29:00Z">
        <w:r w:rsidRPr="00C36773" w:rsidDel="008F1AC1">
          <w:rPr>
            <w:rFonts w:ascii="Times New Roman" w:eastAsia="Times New Roman" w:hAnsi="Times New Roman" w:cs="Times New Roman"/>
            <w:b/>
            <w:bCs/>
            <w:color w:val="000000"/>
            <w:sz w:val="24"/>
            <w:szCs w:val="24"/>
          </w:rPr>
          <w:delText>[NIEM MPD Specification 1.0]</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NIEM Model Package Description (MPD) Specification</w:delText>
        </w:r>
        <w:r w:rsidRPr="00C36773" w:rsidDel="008F1AC1">
          <w:rPr>
            <w:rFonts w:ascii="Times New Roman" w:eastAsia="Times New Roman" w:hAnsi="Times New Roman" w:cs="Times New Roman"/>
            <w:color w:val="000000"/>
            <w:sz w:val="24"/>
            <w:szCs w:val="24"/>
          </w:rPr>
          <w:delText xml:space="preserve">, Version 1.0, NIEM Technical Architecture Committee (NTAC), 8 August 2011.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"http://reference.niem.gov/niem/specification/model-package-description/1.0/"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http://reference.niem.gov/niem/specification/model-package-description/1.0/</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9EFCF5D" w14:textId="0A6FC69B"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09" w:name="NIEM-MPD-1.1"/>
      <w:bookmarkEnd w:id="2809"/>
      <w:del w:id="2810" w:author="Chipman, Charles" w:date="2019-01-29T10:29:00Z">
        <w:r w:rsidRPr="00C36773" w:rsidDel="008F1AC1">
          <w:rPr>
            <w:rFonts w:ascii="Times New Roman" w:eastAsia="Times New Roman" w:hAnsi="Times New Roman" w:cs="Times New Roman"/>
            <w:b/>
            <w:bCs/>
            <w:color w:val="000000"/>
            <w:sz w:val="24"/>
            <w:szCs w:val="24"/>
          </w:rPr>
          <w:delText>[NIEM MPD Specification 1.1]</w:delText>
        </w:r>
        <w:r w:rsidRPr="00C36773" w:rsidDel="008F1AC1">
          <w:rPr>
            <w:rFonts w:ascii="Times New Roman" w:eastAsia="Times New Roman" w:hAnsi="Times New Roman" w:cs="Times New Roman"/>
            <w:color w:val="000000"/>
            <w:sz w:val="24"/>
            <w:szCs w:val="24"/>
          </w:rPr>
          <w:delText xml:space="preserve">: </w:delText>
        </w:r>
        <w:r w:rsidRPr="00C36773" w:rsidDel="008F1AC1">
          <w:rPr>
            <w:rFonts w:ascii="Times New Roman" w:eastAsia="Times New Roman" w:hAnsi="Times New Roman" w:cs="Times New Roman"/>
            <w:i/>
            <w:iCs/>
            <w:color w:val="000000"/>
            <w:sz w:val="24"/>
            <w:szCs w:val="24"/>
          </w:rPr>
          <w:delText>NIEM Model Package Description (MPD) Specification</w:delText>
        </w:r>
        <w:r w:rsidRPr="00C36773" w:rsidDel="008F1AC1">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00CC710C" w:rsidDel="008F1AC1">
          <w:rPr>
            <w:rFonts w:ascii="Courier New" w:eastAsia="Times New Roman" w:hAnsi="Courier New" w:cs="Courier New"/>
            <w:color w:val="000000"/>
            <w:sz w:val="19"/>
            <w:szCs w:val="19"/>
            <w:shd w:val="clear" w:color="auto" w:fill="FFFFFF"/>
          </w:rPr>
          <w:fldChar w:fldCharType="begin"/>
        </w:r>
        <w:r w:rsidR="00CC710C" w:rsidDel="008F1AC1">
          <w:rPr>
            <w:rFonts w:ascii="Courier New" w:eastAsia="Times New Roman" w:hAnsi="Courier New" w:cs="Courier New"/>
            <w:color w:val="000000"/>
            <w:sz w:val="19"/>
            <w:szCs w:val="19"/>
            <w:shd w:val="clear" w:color="auto" w:fill="FFFFFF"/>
          </w:rPr>
          <w:delInstrText xml:space="preserve"> HYPERLINK "http://reference.niem.gov/niem/specification/model-package-description/1.1/" \t "_blank" </w:delInstrText>
        </w:r>
        <w:r w:rsidR="00CC710C" w:rsidDel="008F1AC1">
          <w:rPr>
            <w:rFonts w:ascii="Courier New" w:eastAsia="Times New Roman" w:hAnsi="Courier New" w:cs="Courier New"/>
            <w:color w:val="000000"/>
            <w:sz w:val="19"/>
            <w:szCs w:val="19"/>
            <w:shd w:val="clear" w:color="auto" w:fill="FFFFFF"/>
          </w:rPr>
          <w:fldChar w:fldCharType="separate"/>
        </w:r>
        <w:r w:rsidRPr="00C36773" w:rsidDel="008F1AC1">
          <w:rPr>
            <w:rFonts w:ascii="Courier New" w:eastAsia="Times New Roman" w:hAnsi="Courier New" w:cs="Courier New"/>
            <w:color w:val="000000"/>
            <w:sz w:val="19"/>
            <w:szCs w:val="19"/>
            <w:shd w:val="clear" w:color="auto" w:fill="FFFFFF"/>
          </w:rPr>
          <w:delText>http://reference.niem.gov/niem/specification/model-package-description/1.1/</w:delText>
        </w:r>
        <w:r w:rsidR="00CC710C" w:rsidDel="008F1AC1">
          <w:rPr>
            <w:rFonts w:ascii="Courier New" w:eastAsia="Times New Roman" w:hAnsi="Courier New" w:cs="Courier New"/>
            <w:color w:val="000000"/>
            <w:sz w:val="19"/>
            <w:szCs w:val="19"/>
            <w:shd w:val="clear" w:color="auto" w:fill="FFFFFF"/>
          </w:rPr>
          <w:fldChar w:fldCharType="end"/>
        </w:r>
        <w:r w:rsidRPr="00C36773" w:rsidDel="008F1AC1">
          <w:rPr>
            <w:rFonts w:ascii="Times New Roman" w:eastAsia="Times New Roman" w:hAnsi="Times New Roman" w:cs="Times New Roman"/>
            <w:color w:val="000000"/>
            <w:sz w:val="24"/>
            <w:szCs w:val="24"/>
          </w:rPr>
          <w:delText>.</w:delText>
        </w:r>
      </w:del>
    </w:p>
    <w:p w14:paraId="3FF2E3E6" w14:textId="26DA7A06"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11" w:name="NIEM-MPD"/>
      <w:bookmarkEnd w:id="2811"/>
      <w:r w:rsidRPr="00C36773">
        <w:rPr>
          <w:rFonts w:ascii="Times New Roman" w:eastAsia="Times New Roman" w:hAnsi="Times New Roman" w:cs="Times New Roman"/>
          <w:b/>
          <w:bCs/>
          <w:color w:val="000000"/>
          <w:sz w:val="24"/>
          <w:szCs w:val="24"/>
        </w:rPr>
        <w:t>[NIEM MPD Specification 3.0</w:t>
      </w:r>
      <w:ins w:id="2812" w:author="Chipman, Charles" w:date="2019-01-29T10:29:00Z">
        <w:r w:rsidR="00A27C64">
          <w:rPr>
            <w:rFonts w:ascii="Times New Roman" w:eastAsia="Times New Roman" w:hAnsi="Times New Roman" w:cs="Times New Roman"/>
            <w:b/>
            <w:bCs/>
            <w:color w:val="000000"/>
            <w:sz w:val="24"/>
            <w:szCs w:val="24"/>
          </w:rPr>
          <w:t>.1</w:t>
        </w:r>
      </w:ins>
      <w:r w:rsidRPr="00C36773">
        <w:rPr>
          <w:rFonts w:ascii="Times New Roman" w:eastAsia="Times New Roman" w:hAnsi="Times New Roman" w:cs="Times New Roman"/>
          <w:b/>
          <w:bCs/>
          <w:color w:val="000000"/>
          <w:sz w:val="24"/>
          <w:szCs w:val="24"/>
        </w:rPr>
        <w:t>]</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Model Package Description (MPD) Specification</w:t>
      </w:r>
      <w:r w:rsidRPr="00C36773">
        <w:rPr>
          <w:rFonts w:ascii="Times New Roman" w:eastAsia="Times New Roman" w:hAnsi="Times New Roman" w:cs="Times New Roman"/>
          <w:color w:val="000000"/>
          <w:sz w:val="24"/>
          <w:szCs w:val="24"/>
        </w:rPr>
        <w:t>, Version 3.0</w:t>
      </w:r>
      <w:ins w:id="2813" w:author="Chipman, Charles" w:date="2019-01-29T10:30:00Z">
        <w:r w:rsidR="00A27C64">
          <w:rPr>
            <w:rFonts w:ascii="Times New Roman" w:eastAsia="Times New Roman" w:hAnsi="Times New Roman" w:cs="Times New Roman"/>
            <w:color w:val="000000"/>
            <w:sz w:val="24"/>
            <w:szCs w:val="24"/>
          </w:rPr>
          <w:t>.1</w:t>
        </w:r>
      </w:ins>
      <w:r w:rsidRPr="00C36773">
        <w:rPr>
          <w:rFonts w:ascii="Times New Roman" w:eastAsia="Times New Roman" w:hAnsi="Times New Roman" w:cs="Times New Roman"/>
          <w:color w:val="000000"/>
          <w:sz w:val="24"/>
          <w:szCs w:val="24"/>
        </w:rPr>
        <w:t xml:space="preserve">, NIEM Technical Architecture Committee (NTAC), 15 August 2014. Available from </w:t>
      </w:r>
      <w:ins w:id="2814" w:author="Chipman, Charles" w:date="2019-01-29T10:30:00Z">
        <w:r w:rsidR="00A27C64">
          <w:rPr>
            <w:rFonts w:ascii="Courier New" w:eastAsia="Times New Roman" w:hAnsi="Courier New" w:cs="Courier New"/>
            <w:color w:val="000000"/>
            <w:sz w:val="19"/>
            <w:szCs w:val="19"/>
            <w:shd w:val="clear" w:color="auto" w:fill="FFFFFF"/>
          </w:rPr>
          <w:fldChar w:fldCharType="begin"/>
        </w:r>
        <w:r w:rsidR="00A27C64">
          <w:rPr>
            <w:rFonts w:ascii="Courier New" w:eastAsia="Times New Roman" w:hAnsi="Courier New" w:cs="Courier New"/>
            <w:color w:val="000000"/>
            <w:sz w:val="19"/>
            <w:szCs w:val="19"/>
            <w:shd w:val="clear" w:color="auto" w:fill="FFFFFF"/>
          </w:rPr>
          <w:instrText xml:space="preserve"> HYPERLINK "</w:instrText>
        </w:r>
      </w:ins>
      <w:r w:rsidR="00A27C64" w:rsidRPr="00C36773">
        <w:rPr>
          <w:rFonts w:ascii="Courier New" w:eastAsia="Times New Roman" w:hAnsi="Courier New" w:cs="Courier New"/>
          <w:color w:val="000000"/>
          <w:sz w:val="19"/>
          <w:szCs w:val="19"/>
          <w:shd w:val="clear" w:color="auto" w:fill="FFFFFF"/>
        </w:rPr>
        <w:instrText>http://reference.niem.gov/niem/specification/model-package-description/3.0</w:instrText>
      </w:r>
      <w:ins w:id="2815" w:author="Chipman, Charles" w:date="2019-01-29T10:30:00Z">
        <w:r w:rsidR="00A27C64">
          <w:rPr>
            <w:rFonts w:ascii="Courier New" w:eastAsia="Times New Roman" w:hAnsi="Courier New" w:cs="Courier New"/>
            <w:color w:val="000000"/>
            <w:sz w:val="19"/>
            <w:szCs w:val="19"/>
            <w:shd w:val="clear" w:color="auto" w:fill="FFFFFF"/>
          </w:rPr>
          <w:instrText>.1</w:instrText>
        </w:r>
      </w:ins>
      <w:r w:rsidR="00A27C64" w:rsidRPr="00C36773">
        <w:rPr>
          <w:rFonts w:ascii="Courier New" w:eastAsia="Times New Roman" w:hAnsi="Courier New" w:cs="Courier New"/>
          <w:color w:val="000000"/>
          <w:sz w:val="19"/>
          <w:szCs w:val="19"/>
          <w:shd w:val="clear" w:color="auto" w:fill="FFFFFF"/>
        </w:rPr>
        <w:instrText>/</w:instrText>
      </w:r>
      <w:ins w:id="2816" w:author="Chipman, Charles" w:date="2019-01-29T10:30:00Z">
        <w:r w:rsidR="00A27C64">
          <w:rPr>
            <w:rFonts w:ascii="Courier New" w:eastAsia="Times New Roman" w:hAnsi="Courier New" w:cs="Courier New"/>
            <w:color w:val="000000"/>
            <w:sz w:val="19"/>
            <w:szCs w:val="19"/>
            <w:shd w:val="clear" w:color="auto" w:fill="FFFFFF"/>
          </w:rPr>
          <w:instrText xml:space="preserve">" </w:instrText>
        </w:r>
        <w:r w:rsidR="00A27C64">
          <w:rPr>
            <w:rFonts w:ascii="Courier New" w:eastAsia="Times New Roman" w:hAnsi="Courier New" w:cs="Courier New"/>
            <w:color w:val="000000"/>
            <w:sz w:val="19"/>
            <w:szCs w:val="19"/>
            <w:shd w:val="clear" w:color="auto" w:fill="FFFFFF"/>
          </w:rPr>
          <w:fldChar w:fldCharType="separate"/>
        </w:r>
      </w:ins>
      <w:r w:rsidR="00A27C64" w:rsidRPr="00E50655">
        <w:rPr>
          <w:rStyle w:val="Hyperlink"/>
          <w:rFonts w:ascii="Courier New" w:eastAsia="Times New Roman" w:hAnsi="Courier New" w:cs="Courier New"/>
          <w:sz w:val="19"/>
          <w:szCs w:val="19"/>
        </w:rPr>
        <w:t>http://reference.niem.gov/niem/specification/model-package-description/3.0</w:t>
      </w:r>
      <w:ins w:id="2817" w:author="Chipman, Charles" w:date="2019-01-29T10:30:00Z">
        <w:r w:rsidR="00A27C64" w:rsidRPr="00E50655">
          <w:rPr>
            <w:rStyle w:val="Hyperlink"/>
            <w:rFonts w:ascii="Courier New" w:eastAsia="Times New Roman" w:hAnsi="Courier New" w:cs="Courier New"/>
            <w:sz w:val="19"/>
            <w:szCs w:val="19"/>
          </w:rPr>
          <w:t>.1</w:t>
        </w:r>
      </w:ins>
      <w:r w:rsidR="00A27C64" w:rsidRPr="00E50655">
        <w:rPr>
          <w:rStyle w:val="Hyperlink"/>
          <w:rFonts w:ascii="Courier New" w:eastAsia="Times New Roman" w:hAnsi="Courier New" w:cs="Courier New"/>
          <w:sz w:val="19"/>
          <w:szCs w:val="19"/>
        </w:rPr>
        <w:t>/</w:t>
      </w:r>
      <w:ins w:id="2818" w:author="Chipman, Charles" w:date="2019-01-29T10:30:00Z">
        <w:r w:rsidR="00A27C64">
          <w:rPr>
            <w:rFonts w:ascii="Courier New" w:eastAsia="Times New Roman" w:hAnsi="Courier New" w:cs="Courier New"/>
            <w:color w:val="000000"/>
            <w:sz w:val="19"/>
            <w:szCs w:val="19"/>
            <w:shd w:val="clear" w:color="auto" w:fill="FFFFFF"/>
          </w:rPr>
          <w:fldChar w:fldCharType="end"/>
        </w:r>
      </w:ins>
      <w:r w:rsidRPr="00C36773">
        <w:rPr>
          <w:rFonts w:ascii="Times New Roman" w:eastAsia="Times New Roman" w:hAnsi="Times New Roman" w:cs="Times New Roman"/>
          <w:color w:val="000000"/>
          <w:sz w:val="24"/>
          <w:szCs w:val="24"/>
        </w:rPr>
        <w:t>.</w:t>
      </w:r>
    </w:p>
    <w:p w14:paraId="641DC279"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19" w:name="NIEM-MPD-Toolkit"/>
      <w:bookmarkEnd w:id="2819"/>
      <w:r w:rsidRPr="00C36773">
        <w:rPr>
          <w:rFonts w:ascii="Times New Roman" w:eastAsia="Times New Roman" w:hAnsi="Times New Roman" w:cs="Times New Roman"/>
          <w:b/>
          <w:bCs/>
          <w:color w:val="000000"/>
          <w:sz w:val="24"/>
          <w:szCs w:val="24"/>
        </w:rPr>
        <w:t>[NIEM MPD Toolkit]</w:t>
      </w:r>
      <w:r w:rsidRPr="00C36773">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hyperlink r:id="rId223" w:tgtFrame="_blank" w:history="1">
        <w:r w:rsidRPr="00C36773">
          <w:rPr>
            <w:rFonts w:ascii="Courier New" w:eastAsia="Times New Roman" w:hAnsi="Courier New" w:cs="Courier New"/>
            <w:color w:val="000000"/>
            <w:sz w:val="19"/>
            <w:szCs w:val="19"/>
            <w:shd w:val="clear" w:color="auto" w:fill="FFFFFF"/>
          </w:rPr>
          <w:t>http://reference.niem.gov/niem/specification/model-package-description/3.0/mpd-toolkit-3.0.zip</w:t>
        </w:r>
      </w:hyperlink>
      <w:r w:rsidRPr="00C36773">
        <w:rPr>
          <w:rFonts w:ascii="Times New Roman" w:eastAsia="Times New Roman" w:hAnsi="Times New Roman" w:cs="Times New Roman"/>
          <w:color w:val="000000"/>
          <w:sz w:val="24"/>
          <w:szCs w:val="24"/>
        </w:rPr>
        <w:t>.</w:t>
      </w:r>
    </w:p>
    <w:p w14:paraId="64BA8694"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This toolkit contains: example IEPDs, XML schemas to validate an </w:t>
      </w:r>
      <w:r w:rsidRPr="00C36773">
        <w:rPr>
          <w:rFonts w:ascii="Courier New" w:eastAsia="Times New Roman" w:hAnsi="Courier New" w:cs="Courier New"/>
          <w:color w:val="000000"/>
          <w:sz w:val="19"/>
          <w:szCs w:val="19"/>
        </w:rPr>
        <w:t>mpd-catalog.xml</w:t>
      </w:r>
      <w:r w:rsidRPr="00C36773">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62C9C7C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0" w:name="NIEM-NDR"/>
      <w:bookmarkEnd w:id="2820"/>
      <w:r w:rsidRPr="00C36773">
        <w:rPr>
          <w:rFonts w:ascii="Times New Roman" w:eastAsia="Times New Roman" w:hAnsi="Times New Roman" w:cs="Times New Roman"/>
          <w:b/>
          <w:bCs/>
          <w:color w:val="000000"/>
          <w:sz w:val="24"/>
          <w:szCs w:val="24"/>
        </w:rPr>
        <w:t>[NIEM Naming and Design Rules 3.0]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NIEM Naming and Design Rules (NDR)</w:t>
      </w:r>
      <w:r w:rsidRPr="00C36773">
        <w:rPr>
          <w:rFonts w:ascii="Times New Roman" w:eastAsia="Times New Roman" w:hAnsi="Times New Roman" w:cs="Times New Roman"/>
          <w:color w:val="000000"/>
          <w:sz w:val="24"/>
          <w:szCs w:val="24"/>
        </w:rPr>
        <w:t xml:space="preserve">, Version 3.0, NIEM Technical Architecture Committee (NTAC), [31 July 2014. Available from </w:t>
      </w:r>
      <w:hyperlink r:id="rId224" w:tgtFrame="_blank" w:history="1">
        <w:r w:rsidRPr="00C36773">
          <w:rPr>
            <w:rFonts w:ascii="Courier New" w:eastAsia="Times New Roman" w:hAnsi="Courier New" w:cs="Courier New"/>
            <w:color w:val="000000"/>
            <w:sz w:val="19"/>
            <w:szCs w:val="19"/>
            <w:shd w:val="clear" w:color="auto" w:fill="FFFFFF"/>
          </w:rPr>
          <w:t>http://reference.niem.gov/niem/specification/naming-and-design-rules/3.0/</w:t>
        </w:r>
      </w:hyperlink>
      <w:r w:rsidRPr="00C36773">
        <w:rPr>
          <w:rFonts w:ascii="Times New Roman" w:eastAsia="Times New Roman" w:hAnsi="Times New Roman" w:cs="Times New Roman"/>
          <w:color w:val="000000"/>
          <w:sz w:val="24"/>
          <w:szCs w:val="24"/>
        </w:rPr>
        <w:t>.</w:t>
      </w:r>
    </w:p>
    <w:p w14:paraId="72034D8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1" w:name="NIEM-SSGT"/>
      <w:bookmarkEnd w:id="2821"/>
      <w:r w:rsidRPr="00C36773">
        <w:rPr>
          <w:rFonts w:ascii="Times New Roman" w:eastAsia="Times New Roman" w:hAnsi="Times New Roman" w:cs="Times New Roman"/>
          <w:b/>
          <w:bCs/>
          <w:color w:val="000000"/>
          <w:sz w:val="24"/>
          <w:szCs w:val="24"/>
        </w:rPr>
        <w:t>[NIEM SSGT]</w:t>
      </w:r>
      <w:r w:rsidRPr="00C36773">
        <w:rPr>
          <w:rFonts w:ascii="Times New Roman" w:eastAsia="Times New Roman" w:hAnsi="Times New Roman" w:cs="Times New Roman"/>
          <w:color w:val="000000"/>
          <w:sz w:val="24"/>
          <w:szCs w:val="24"/>
        </w:rPr>
        <w:t xml:space="preserve">: NIEM Schema Subset Generation Tool (SSGT). Available from </w:t>
      </w:r>
      <w:hyperlink r:id="rId225" w:tgtFrame="_blank" w:history="1">
        <w:r w:rsidRPr="00C36773">
          <w:rPr>
            <w:rFonts w:ascii="Courier New" w:eastAsia="Times New Roman" w:hAnsi="Courier New" w:cs="Courier New"/>
            <w:color w:val="000000"/>
            <w:sz w:val="19"/>
            <w:szCs w:val="19"/>
            <w:shd w:val="clear" w:color="auto" w:fill="FFFFFF"/>
          </w:rPr>
          <w:t>http://tools.niem.gov/niemtools/ssgt/index.iepd</w:t>
        </w:r>
      </w:hyperlink>
      <w:r w:rsidRPr="00C36773">
        <w:rPr>
          <w:rFonts w:ascii="Times New Roman" w:eastAsia="Times New Roman" w:hAnsi="Times New Roman" w:cs="Times New Roman"/>
          <w:color w:val="000000"/>
          <w:sz w:val="24"/>
          <w:szCs w:val="24"/>
        </w:rPr>
        <w:t>.</w:t>
      </w:r>
    </w:p>
    <w:p w14:paraId="03C31602"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2" w:name="OASIS-XML-Catalogs"/>
      <w:bookmarkEnd w:id="2822"/>
      <w:r w:rsidRPr="00C36773">
        <w:rPr>
          <w:rFonts w:ascii="Times New Roman" w:eastAsia="Times New Roman" w:hAnsi="Times New Roman" w:cs="Times New Roman"/>
          <w:b/>
          <w:bCs/>
          <w:color w:val="000000"/>
          <w:sz w:val="24"/>
          <w:szCs w:val="24"/>
        </w:rPr>
        <w:lastRenderedPageBreak/>
        <w:t>[XML Catalogs 1.1]</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Catalogs</w:t>
      </w:r>
      <w:r w:rsidRPr="00C36773">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26" w:tgtFrame="_blank" w:history="1">
        <w:r w:rsidRPr="00C36773">
          <w:rPr>
            <w:rFonts w:ascii="Courier New" w:eastAsia="Times New Roman" w:hAnsi="Courier New" w:cs="Courier New"/>
            <w:color w:val="000000"/>
            <w:sz w:val="19"/>
            <w:szCs w:val="19"/>
            <w:shd w:val="clear" w:color="auto" w:fill="FFFFFF"/>
          </w:rPr>
          <w:t>https://www.oasis-open.org/committees/download.php/14809/std-entity-xml-catalogs-1.1.html</w:t>
        </w:r>
      </w:hyperlink>
      <w:r w:rsidRPr="00C36773">
        <w:rPr>
          <w:rFonts w:ascii="Times New Roman" w:eastAsia="Times New Roman" w:hAnsi="Times New Roman" w:cs="Times New Roman"/>
          <w:color w:val="000000"/>
          <w:sz w:val="24"/>
          <w:szCs w:val="24"/>
        </w:rPr>
        <w:t>.</w:t>
      </w:r>
    </w:p>
    <w:p w14:paraId="6E3000E6"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3" w:name="PKZIP"/>
      <w:bookmarkEnd w:id="2823"/>
      <w:r w:rsidRPr="00C36773">
        <w:rPr>
          <w:rFonts w:ascii="Times New Roman" w:eastAsia="Times New Roman" w:hAnsi="Times New Roman" w:cs="Times New Roman"/>
          <w:b/>
          <w:bCs/>
          <w:color w:val="000000"/>
          <w:sz w:val="24"/>
          <w:szCs w:val="24"/>
        </w:rPr>
        <w:t>[PKZIP]</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APPNOTE.TXT - .ZIP File Format Specification</w:t>
      </w:r>
      <w:r w:rsidRPr="00C36773">
        <w:rPr>
          <w:rFonts w:ascii="Times New Roman" w:eastAsia="Times New Roman" w:hAnsi="Times New Roman" w:cs="Times New Roman"/>
          <w:color w:val="000000"/>
          <w:sz w:val="24"/>
          <w:szCs w:val="24"/>
        </w:rPr>
        <w:t xml:space="preserve">, Version: 6.3.2, Revised: 28 September 2007, Copyright (c) 1989 - 2007 PKWare Inc. Available from </w:t>
      </w:r>
      <w:hyperlink r:id="rId227" w:tgtFrame="_blank" w:history="1">
        <w:r w:rsidRPr="00C36773">
          <w:rPr>
            <w:rFonts w:ascii="Courier New" w:eastAsia="Times New Roman" w:hAnsi="Courier New" w:cs="Courier New"/>
            <w:color w:val="000000"/>
            <w:sz w:val="19"/>
            <w:szCs w:val="19"/>
            <w:shd w:val="clear" w:color="auto" w:fill="FFFFFF"/>
          </w:rPr>
          <w:t>http://www.pkware.com/documents/casestudies/APPNOTE.TXT</w:t>
        </w:r>
      </w:hyperlink>
      <w:r w:rsidRPr="00C36773">
        <w:rPr>
          <w:rFonts w:ascii="Times New Roman" w:eastAsia="Times New Roman" w:hAnsi="Times New Roman" w:cs="Times New Roman"/>
          <w:color w:val="000000"/>
          <w:sz w:val="24"/>
          <w:szCs w:val="24"/>
        </w:rPr>
        <w:t>.</w:t>
      </w:r>
    </w:p>
    <w:p w14:paraId="429F5DE8"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4" w:name="Principles-of-Data-Integration"/>
      <w:bookmarkEnd w:id="2824"/>
      <w:r w:rsidRPr="00C36773">
        <w:rPr>
          <w:rFonts w:ascii="Times New Roman" w:eastAsia="Times New Roman" w:hAnsi="Times New Roman" w:cs="Times New Roman"/>
          <w:b/>
          <w:bCs/>
          <w:color w:val="000000"/>
          <w:sz w:val="24"/>
          <w:szCs w:val="24"/>
        </w:rPr>
        <w:t>[Principles of Data Integration]</w:t>
      </w:r>
      <w:r w:rsidRPr="00C36773">
        <w:rPr>
          <w:rFonts w:ascii="Times New Roman" w:eastAsia="Times New Roman" w:hAnsi="Times New Roman" w:cs="Times New Roman"/>
          <w:color w:val="000000"/>
          <w:sz w:val="24"/>
          <w:szCs w:val="24"/>
        </w:rPr>
        <w:t xml:space="preserve">: Doan, A., Halevy, A., and Ives, X. (2012), </w:t>
      </w:r>
      <w:r w:rsidRPr="00C36773">
        <w:rPr>
          <w:rFonts w:ascii="Times New Roman" w:eastAsia="Times New Roman" w:hAnsi="Times New Roman" w:cs="Times New Roman"/>
          <w:i/>
          <w:iCs/>
          <w:color w:val="000000"/>
          <w:sz w:val="24"/>
          <w:szCs w:val="24"/>
        </w:rPr>
        <w:t>Principles of Data Integration</w:t>
      </w:r>
      <w:r w:rsidRPr="00C36773">
        <w:rPr>
          <w:rFonts w:ascii="Times New Roman" w:eastAsia="Times New Roman" w:hAnsi="Times New Roman" w:cs="Times New Roman"/>
          <w:color w:val="000000"/>
          <w:sz w:val="24"/>
          <w:szCs w:val="24"/>
        </w:rPr>
        <w:t>, New York, NY: Morgan Kaufmann.</w:t>
      </w:r>
    </w:p>
    <w:p w14:paraId="76E26BEA"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5" w:name="RFC2119-KeyWords"/>
      <w:bookmarkEnd w:id="2825"/>
      <w:r w:rsidRPr="00C36773">
        <w:rPr>
          <w:rFonts w:ascii="Times New Roman" w:eastAsia="Times New Roman" w:hAnsi="Times New Roman" w:cs="Times New Roman"/>
          <w:b/>
          <w:bCs/>
          <w:color w:val="000000"/>
          <w:sz w:val="24"/>
          <w:szCs w:val="24"/>
        </w:rPr>
        <w:t>[RFC 2119 Key Words]</w:t>
      </w:r>
      <w:r w:rsidRPr="00C36773">
        <w:rPr>
          <w:rFonts w:ascii="Times New Roman" w:eastAsia="Times New Roman" w:hAnsi="Times New Roman" w:cs="Times New Roman"/>
          <w:color w:val="000000"/>
          <w:sz w:val="24"/>
          <w:szCs w:val="24"/>
        </w:rPr>
        <w:t xml:space="preserve">: Bradner, S., </w:t>
      </w:r>
      <w:r w:rsidRPr="00C36773">
        <w:rPr>
          <w:rFonts w:ascii="Times New Roman" w:eastAsia="Times New Roman" w:hAnsi="Times New Roman" w:cs="Times New Roman"/>
          <w:i/>
          <w:iCs/>
          <w:color w:val="000000"/>
          <w:sz w:val="24"/>
          <w:szCs w:val="24"/>
        </w:rPr>
        <w:t>Key words for use in RFCs to Indicate Requirement Levels</w:t>
      </w:r>
      <w:r w:rsidRPr="00C36773">
        <w:rPr>
          <w:rFonts w:ascii="Times New Roman" w:eastAsia="Times New Roman" w:hAnsi="Times New Roman" w:cs="Times New Roman"/>
          <w:color w:val="000000"/>
          <w:sz w:val="24"/>
          <w:szCs w:val="24"/>
        </w:rPr>
        <w:t xml:space="preserve">, IETF RFC 2119, March 1997. Available from </w:t>
      </w:r>
      <w:hyperlink r:id="rId228" w:tgtFrame="_blank" w:history="1">
        <w:r w:rsidRPr="00C36773">
          <w:rPr>
            <w:rFonts w:ascii="Courier New" w:eastAsia="Times New Roman" w:hAnsi="Courier New" w:cs="Courier New"/>
            <w:color w:val="000000"/>
            <w:sz w:val="19"/>
            <w:szCs w:val="19"/>
            <w:shd w:val="clear" w:color="auto" w:fill="FFFFFF"/>
          </w:rPr>
          <w:t>http://www.ietf.org/rfc/rfc2119.txt</w:t>
        </w:r>
      </w:hyperlink>
      <w:r w:rsidRPr="00C36773">
        <w:rPr>
          <w:rFonts w:ascii="Times New Roman" w:eastAsia="Times New Roman" w:hAnsi="Times New Roman" w:cs="Times New Roman"/>
          <w:color w:val="000000"/>
          <w:sz w:val="24"/>
          <w:szCs w:val="24"/>
        </w:rPr>
        <w:t>.</w:t>
      </w:r>
    </w:p>
    <w:p w14:paraId="6752D9A8"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6" w:name="RFC2141-URN-Syntax"/>
      <w:bookmarkEnd w:id="2826"/>
      <w:r w:rsidRPr="00C36773">
        <w:rPr>
          <w:rFonts w:ascii="Times New Roman" w:eastAsia="Times New Roman" w:hAnsi="Times New Roman" w:cs="Times New Roman"/>
          <w:b/>
          <w:bCs/>
          <w:color w:val="000000"/>
          <w:sz w:val="24"/>
          <w:szCs w:val="24"/>
        </w:rPr>
        <w:t>[RFC 2141 URN Syntax]</w:t>
      </w:r>
      <w:r w:rsidRPr="00C36773">
        <w:rPr>
          <w:rFonts w:ascii="Times New Roman" w:eastAsia="Times New Roman" w:hAnsi="Times New Roman" w:cs="Times New Roman"/>
          <w:color w:val="000000"/>
          <w:sz w:val="24"/>
          <w:szCs w:val="24"/>
        </w:rPr>
        <w:t xml:space="preserve">: Moats, R., </w:t>
      </w:r>
      <w:r w:rsidRPr="00C36773">
        <w:rPr>
          <w:rFonts w:ascii="Times New Roman" w:eastAsia="Times New Roman" w:hAnsi="Times New Roman" w:cs="Times New Roman"/>
          <w:i/>
          <w:iCs/>
          <w:color w:val="000000"/>
          <w:sz w:val="24"/>
          <w:szCs w:val="24"/>
        </w:rPr>
        <w:t>URN Syntax</w:t>
      </w:r>
      <w:r w:rsidRPr="00C36773">
        <w:rPr>
          <w:rFonts w:ascii="Times New Roman" w:eastAsia="Times New Roman" w:hAnsi="Times New Roman" w:cs="Times New Roman"/>
          <w:color w:val="000000"/>
          <w:sz w:val="24"/>
          <w:szCs w:val="24"/>
        </w:rPr>
        <w:t xml:space="preserve">, IETF Request For Comment 2141, May 1997. Available from </w:t>
      </w:r>
      <w:hyperlink r:id="rId229" w:tgtFrame="_blank" w:history="1">
        <w:r w:rsidRPr="00C36773">
          <w:rPr>
            <w:rFonts w:ascii="Courier New" w:eastAsia="Times New Roman" w:hAnsi="Courier New" w:cs="Courier New"/>
            <w:color w:val="000000"/>
            <w:sz w:val="19"/>
            <w:szCs w:val="19"/>
            <w:shd w:val="clear" w:color="auto" w:fill="FFFFFF"/>
          </w:rPr>
          <w:t>http://tools.ietf.org/html/rfc2141</w:t>
        </w:r>
      </w:hyperlink>
      <w:r w:rsidRPr="00C36773">
        <w:rPr>
          <w:rFonts w:ascii="Times New Roman" w:eastAsia="Times New Roman" w:hAnsi="Times New Roman" w:cs="Times New Roman"/>
          <w:color w:val="000000"/>
          <w:sz w:val="24"/>
          <w:szCs w:val="24"/>
        </w:rPr>
        <w:t>.</w:t>
      </w:r>
    </w:p>
    <w:p w14:paraId="7074E05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7" w:name="RFC3986-URI"/>
      <w:bookmarkEnd w:id="2827"/>
      <w:r w:rsidRPr="00C36773">
        <w:rPr>
          <w:rFonts w:ascii="Times New Roman" w:eastAsia="Times New Roman" w:hAnsi="Times New Roman" w:cs="Times New Roman"/>
          <w:b/>
          <w:bCs/>
          <w:color w:val="000000"/>
          <w:sz w:val="24"/>
          <w:szCs w:val="24"/>
        </w:rPr>
        <w:t>[RFC 3986 URI]</w:t>
      </w:r>
      <w:r w:rsidRPr="00C36773">
        <w:rPr>
          <w:rFonts w:ascii="Times New Roman" w:eastAsia="Times New Roman" w:hAnsi="Times New Roman" w:cs="Times New Roman"/>
          <w:color w:val="000000"/>
          <w:sz w:val="24"/>
          <w:szCs w:val="24"/>
        </w:rPr>
        <w:t xml:space="preserve">: Berners-Lee, T., et al., </w:t>
      </w:r>
      <w:r w:rsidRPr="00C36773">
        <w:rPr>
          <w:rFonts w:ascii="Times New Roman" w:eastAsia="Times New Roman" w:hAnsi="Times New Roman" w:cs="Times New Roman"/>
          <w:i/>
          <w:iCs/>
          <w:color w:val="000000"/>
          <w:sz w:val="24"/>
          <w:szCs w:val="24"/>
        </w:rPr>
        <w:t>Uniform Resource Identifier (URI): Generic Syntax</w:t>
      </w:r>
      <w:r w:rsidRPr="00C36773">
        <w:rPr>
          <w:rFonts w:ascii="Times New Roman" w:eastAsia="Times New Roman" w:hAnsi="Times New Roman" w:cs="Times New Roman"/>
          <w:color w:val="000000"/>
          <w:sz w:val="24"/>
          <w:szCs w:val="24"/>
        </w:rPr>
        <w:t xml:space="preserve">, Request for Comment 3986, Network Working Group, January 2005. Available from </w:t>
      </w:r>
      <w:hyperlink r:id="rId230" w:tgtFrame="_blank" w:history="1">
        <w:r w:rsidRPr="00C36773">
          <w:rPr>
            <w:rFonts w:ascii="Courier New" w:eastAsia="Times New Roman" w:hAnsi="Courier New" w:cs="Courier New"/>
            <w:color w:val="000000"/>
            <w:sz w:val="19"/>
            <w:szCs w:val="19"/>
            <w:shd w:val="clear" w:color="auto" w:fill="FFFFFF"/>
          </w:rPr>
          <w:t>http://tools.ietf.org/html/rfc3986</w:t>
        </w:r>
      </w:hyperlink>
      <w:r w:rsidRPr="00C36773">
        <w:rPr>
          <w:rFonts w:ascii="Times New Roman" w:eastAsia="Times New Roman" w:hAnsi="Times New Roman" w:cs="Times New Roman"/>
          <w:color w:val="000000"/>
          <w:sz w:val="24"/>
          <w:szCs w:val="24"/>
        </w:rPr>
        <w:t>.</w:t>
      </w:r>
    </w:p>
    <w:p w14:paraId="4ED043E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8" w:name="RFC3987-IRI"/>
      <w:bookmarkEnd w:id="2828"/>
      <w:r w:rsidRPr="00C36773">
        <w:rPr>
          <w:rFonts w:ascii="Times New Roman" w:eastAsia="Times New Roman" w:hAnsi="Times New Roman" w:cs="Times New Roman"/>
          <w:b/>
          <w:bCs/>
          <w:color w:val="000000"/>
          <w:sz w:val="24"/>
          <w:szCs w:val="24"/>
        </w:rPr>
        <w:t>[RFC 3987 IRI]</w:t>
      </w:r>
      <w:r w:rsidRPr="00C36773">
        <w:rPr>
          <w:rFonts w:ascii="Times New Roman" w:eastAsia="Times New Roman" w:hAnsi="Times New Roman" w:cs="Times New Roman"/>
          <w:color w:val="000000"/>
          <w:sz w:val="24"/>
          <w:szCs w:val="24"/>
        </w:rPr>
        <w:t xml:space="preserve">: Duerst, M., and Suignard, M., </w:t>
      </w:r>
      <w:r w:rsidRPr="00C36773">
        <w:rPr>
          <w:rFonts w:ascii="Times New Roman" w:eastAsia="Times New Roman" w:hAnsi="Times New Roman" w:cs="Times New Roman"/>
          <w:i/>
          <w:iCs/>
          <w:color w:val="000000"/>
          <w:sz w:val="24"/>
          <w:szCs w:val="24"/>
        </w:rPr>
        <w:t>Internationalized Resource Identifiers (IRIs)</w:t>
      </w:r>
      <w:r w:rsidRPr="00C36773">
        <w:rPr>
          <w:rFonts w:ascii="Times New Roman" w:eastAsia="Times New Roman" w:hAnsi="Times New Roman" w:cs="Times New Roman"/>
          <w:color w:val="000000"/>
          <w:sz w:val="24"/>
          <w:szCs w:val="24"/>
        </w:rPr>
        <w:t xml:space="preserve">, Request For Comment 3987, January 2005. Avalailable from </w:t>
      </w:r>
      <w:hyperlink r:id="rId231" w:tgtFrame="_blank" w:history="1">
        <w:r w:rsidRPr="00C36773">
          <w:rPr>
            <w:rFonts w:ascii="Courier New" w:eastAsia="Times New Roman" w:hAnsi="Courier New" w:cs="Courier New"/>
            <w:color w:val="000000"/>
            <w:sz w:val="19"/>
            <w:szCs w:val="19"/>
            <w:shd w:val="clear" w:color="auto" w:fill="FFFFFF"/>
          </w:rPr>
          <w:t>http://tools.ietf.org/html/rfc3987</w:t>
        </w:r>
      </w:hyperlink>
      <w:r w:rsidRPr="00C36773">
        <w:rPr>
          <w:rFonts w:ascii="Times New Roman" w:eastAsia="Times New Roman" w:hAnsi="Times New Roman" w:cs="Times New Roman"/>
          <w:color w:val="000000"/>
          <w:sz w:val="24"/>
          <w:szCs w:val="24"/>
        </w:rPr>
        <w:t>.</w:t>
      </w:r>
    </w:p>
    <w:p w14:paraId="26CAA38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29" w:name="W3-EXI"/>
      <w:bookmarkEnd w:id="2829"/>
      <w:r w:rsidRPr="00C36773">
        <w:rPr>
          <w:rFonts w:ascii="Times New Roman" w:eastAsia="Times New Roman" w:hAnsi="Times New Roman" w:cs="Times New Roman"/>
          <w:b/>
          <w:bCs/>
          <w:color w:val="000000"/>
          <w:sz w:val="24"/>
          <w:szCs w:val="24"/>
        </w:rPr>
        <w:t>[EXI Format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Efficient XML Interchange (EXI) Format</w:t>
      </w:r>
      <w:r w:rsidRPr="00C36773">
        <w:rPr>
          <w:rFonts w:ascii="Times New Roman" w:eastAsia="Times New Roman" w:hAnsi="Times New Roman" w:cs="Times New Roman"/>
          <w:color w:val="000000"/>
          <w:sz w:val="24"/>
          <w:szCs w:val="24"/>
        </w:rPr>
        <w:t xml:space="preserve">, Version 1.0, W3C Recommendation, 10 March 2011. Available from </w:t>
      </w:r>
      <w:hyperlink r:id="rId232" w:tgtFrame="_blank" w:history="1">
        <w:r w:rsidRPr="00C36773">
          <w:rPr>
            <w:rFonts w:ascii="Courier New" w:eastAsia="Times New Roman" w:hAnsi="Courier New" w:cs="Courier New"/>
            <w:color w:val="000000"/>
            <w:sz w:val="19"/>
            <w:szCs w:val="19"/>
            <w:shd w:val="clear" w:color="auto" w:fill="FFFFFF"/>
          </w:rPr>
          <w:t>http://www.w3.org/TR/2011/REC-exi-20110310/</w:t>
        </w:r>
      </w:hyperlink>
      <w:r w:rsidRPr="00C36773">
        <w:rPr>
          <w:rFonts w:ascii="Times New Roman" w:eastAsia="Times New Roman" w:hAnsi="Times New Roman" w:cs="Times New Roman"/>
          <w:color w:val="000000"/>
          <w:sz w:val="24"/>
          <w:szCs w:val="24"/>
        </w:rPr>
        <w:t>.</w:t>
      </w:r>
    </w:p>
    <w:p w14:paraId="46F14ADD"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0" w:name="W3-XML"/>
      <w:bookmarkEnd w:id="2830"/>
      <w:r w:rsidRPr="00C36773">
        <w:rPr>
          <w:rFonts w:ascii="Times New Roman" w:eastAsia="Times New Roman" w:hAnsi="Times New Roman" w:cs="Times New Roman"/>
          <w:b/>
          <w:bCs/>
          <w:color w:val="000000"/>
          <w:sz w:val="24"/>
          <w:szCs w:val="24"/>
        </w:rPr>
        <w:t>[W3C XML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Extensible Markup Language (XML)</w:t>
      </w:r>
      <w:r w:rsidRPr="00C36773">
        <w:rPr>
          <w:rFonts w:ascii="Times New Roman" w:eastAsia="Times New Roman" w:hAnsi="Times New Roman" w:cs="Times New Roman"/>
          <w:color w:val="000000"/>
          <w:sz w:val="24"/>
          <w:szCs w:val="24"/>
        </w:rPr>
        <w:t xml:space="preserve">, Version 1.0, Fifth Edition, W3C Recommendation 26 November 2008. Available from </w:t>
      </w:r>
      <w:hyperlink r:id="rId233" w:tgtFrame="_blank" w:history="1">
        <w:r w:rsidRPr="00C36773">
          <w:rPr>
            <w:rFonts w:ascii="Courier New" w:eastAsia="Times New Roman" w:hAnsi="Courier New" w:cs="Courier New"/>
            <w:color w:val="000000"/>
            <w:sz w:val="19"/>
            <w:szCs w:val="19"/>
            <w:shd w:val="clear" w:color="auto" w:fill="FFFFFF"/>
          </w:rPr>
          <w:t>http://www.w3.org/TR/2008/REC-xml-20081126/</w:t>
        </w:r>
      </w:hyperlink>
      <w:r w:rsidRPr="00C36773">
        <w:rPr>
          <w:rFonts w:ascii="Times New Roman" w:eastAsia="Times New Roman" w:hAnsi="Times New Roman" w:cs="Times New Roman"/>
          <w:color w:val="000000"/>
          <w:sz w:val="24"/>
          <w:szCs w:val="24"/>
        </w:rPr>
        <w:t>.</w:t>
      </w:r>
    </w:p>
    <w:p w14:paraId="31D1D6AE"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1" w:name="W3-XML-InfoSet"/>
      <w:bookmarkEnd w:id="2831"/>
      <w:r w:rsidRPr="00C36773">
        <w:rPr>
          <w:rFonts w:ascii="Times New Roman" w:eastAsia="Times New Roman" w:hAnsi="Times New Roman" w:cs="Times New Roman"/>
          <w:b/>
          <w:bCs/>
          <w:color w:val="000000"/>
          <w:sz w:val="24"/>
          <w:szCs w:val="24"/>
        </w:rPr>
        <w:t>[W3-XML-InfoSet]</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Information Set</w:t>
      </w:r>
      <w:r w:rsidRPr="00C36773">
        <w:rPr>
          <w:rFonts w:ascii="Times New Roman" w:eastAsia="Times New Roman" w:hAnsi="Times New Roman" w:cs="Times New Roman"/>
          <w:color w:val="000000"/>
          <w:sz w:val="24"/>
          <w:szCs w:val="24"/>
        </w:rPr>
        <w:t xml:space="preserve">, Second Edition, W3C Recommendation 4 February 2004. Available from </w:t>
      </w:r>
      <w:hyperlink r:id="rId234" w:tgtFrame="_blank" w:history="1">
        <w:r w:rsidRPr="00C36773">
          <w:rPr>
            <w:rFonts w:ascii="Courier New" w:eastAsia="Times New Roman" w:hAnsi="Courier New" w:cs="Courier New"/>
            <w:color w:val="000000"/>
            <w:sz w:val="19"/>
            <w:szCs w:val="19"/>
            <w:shd w:val="clear" w:color="auto" w:fill="FFFFFF"/>
          </w:rPr>
          <w:t>http://www.w3.org/TR/2004/REC-xml-infoset-20040204/</w:t>
        </w:r>
      </w:hyperlink>
      <w:r w:rsidRPr="00C36773">
        <w:rPr>
          <w:rFonts w:ascii="Times New Roman" w:eastAsia="Times New Roman" w:hAnsi="Times New Roman" w:cs="Times New Roman"/>
          <w:color w:val="000000"/>
          <w:sz w:val="24"/>
          <w:szCs w:val="24"/>
        </w:rPr>
        <w:t>.</w:t>
      </w:r>
    </w:p>
    <w:p w14:paraId="5A25953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2" w:name="W3-XML-Namespaces"/>
      <w:bookmarkEnd w:id="2832"/>
      <w:r w:rsidRPr="00C36773">
        <w:rPr>
          <w:rFonts w:ascii="Times New Roman" w:eastAsia="Times New Roman" w:hAnsi="Times New Roman" w:cs="Times New Roman"/>
          <w:b/>
          <w:bCs/>
          <w:color w:val="000000"/>
          <w:sz w:val="24"/>
          <w:szCs w:val="24"/>
        </w:rPr>
        <w:t>[W3-XML-Namespaces]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Namespaces in XML</w:t>
      </w:r>
      <w:r w:rsidRPr="00C36773">
        <w:rPr>
          <w:rFonts w:ascii="Times New Roman" w:eastAsia="Times New Roman" w:hAnsi="Times New Roman" w:cs="Times New Roman"/>
          <w:color w:val="000000"/>
          <w:sz w:val="24"/>
          <w:szCs w:val="24"/>
        </w:rPr>
        <w:t xml:space="preserve">, Second Edition, World Wide Web Consortium 16 August 2006. Available from </w:t>
      </w:r>
      <w:hyperlink r:id="rId235" w:tgtFrame="_blank" w:history="1">
        <w:r w:rsidRPr="00C36773">
          <w:rPr>
            <w:rFonts w:ascii="Courier New" w:eastAsia="Times New Roman" w:hAnsi="Courier New" w:cs="Courier New"/>
            <w:color w:val="000000"/>
            <w:sz w:val="19"/>
            <w:szCs w:val="19"/>
            <w:shd w:val="clear" w:color="auto" w:fill="FFFFFF"/>
          </w:rPr>
          <w:t>http://www.w3.org/TR/2006/REC-xml-names-20060816/</w:t>
        </w:r>
      </w:hyperlink>
      <w:r w:rsidRPr="00C36773">
        <w:rPr>
          <w:rFonts w:ascii="Times New Roman" w:eastAsia="Times New Roman" w:hAnsi="Times New Roman" w:cs="Times New Roman"/>
          <w:color w:val="000000"/>
          <w:sz w:val="24"/>
          <w:szCs w:val="24"/>
        </w:rPr>
        <w:t>.</w:t>
      </w:r>
    </w:p>
    <w:p w14:paraId="6EDB6907"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3" w:name="W3-XML-Schema-Datatypes"/>
      <w:bookmarkEnd w:id="2833"/>
      <w:r w:rsidRPr="00C36773">
        <w:rPr>
          <w:rFonts w:ascii="Times New Roman" w:eastAsia="Times New Roman" w:hAnsi="Times New Roman" w:cs="Times New Roman"/>
          <w:b/>
          <w:bCs/>
          <w:color w:val="000000"/>
          <w:sz w:val="24"/>
          <w:szCs w:val="24"/>
        </w:rPr>
        <w:lastRenderedPageBreak/>
        <w:t>[W3C XML Schema Part 2 Datatypes]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Schema Part 2: Datatypes</w:t>
      </w:r>
      <w:r w:rsidRPr="00C36773">
        <w:rPr>
          <w:rFonts w:ascii="Times New Roman" w:eastAsia="Times New Roman" w:hAnsi="Times New Roman" w:cs="Times New Roman"/>
          <w:color w:val="000000"/>
          <w:sz w:val="24"/>
          <w:szCs w:val="24"/>
        </w:rPr>
        <w:t xml:space="preserve">, Second Edition, W3C Recommendation 28 October 2004. Available from </w:t>
      </w:r>
      <w:hyperlink r:id="rId236" w:tgtFrame="_blank" w:history="1">
        <w:r w:rsidRPr="00C36773">
          <w:rPr>
            <w:rFonts w:ascii="Courier New" w:eastAsia="Times New Roman" w:hAnsi="Courier New" w:cs="Courier New"/>
            <w:color w:val="000000"/>
            <w:sz w:val="19"/>
            <w:szCs w:val="19"/>
            <w:shd w:val="clear" w:color="auto" w:fill="FFFFFF"/>
          </w:rPr>
          <w:t>http://www.w3.org/TR/2004/REC-xmlschema-2-20041028/</w:t>
        </w:r>
      </w:hyperlink>
      <w:r w:rsidRPr="00C36773">
        <w:rPr>
          <w:rFonts w:ascii="Times New Roman" w:eastAsia="Times New Roman" w:hAnsi="Times New Roman" w:cs="Times New Roman"/>
          <w:color w:val="000000"/>
          <w:sz w:val="24"/>
          <w:szCs w:val="24"/>
        </w:rPr>
        <w:t>.</w:t>
      </w:r>
    </w:p>
    <w:p w14:paraId="725914E5"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4" w:name="W3-XML-Schema-Structures"/>
      <w:bookmarkEnd w:id="2834"/>
      <w:r w:rsidRPr="00C36773">
        <w:rPr>
          <w:rFonts w:ascii="Times New Roman" w:eastAsia="Times New Roman" w:hAnsi="Times New Roman" w:cs="Times New Roman"/>
          <w:b/>
          <w:bCs/>
          <w:color w:val="000000"/>
          <w:sz w:val="24"/>
          <w:szCs w:val="24"/>
        </w:rPr>
        <w:t>[W3C XML Schema Part 1 Structures]</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Schema Part 1: Structures</w:t>
      </w:r>
      <w:r w:rsidRPr="00C36773">
        <w:rPr>
          <w:rFonts w:ascii="Times New Roman" w:eastAsia="Times New Roman" w:hAnsi="Times New Roman" w:cs="Times New Roman"/>
          <w:color w:val="000000"/>
          <w:sz w:val="24"/>
          <w:szCs w:val="24"/>
        </w:rPr>
        <w:t xml:space="preserve">, Second Edition, W3C Recommendation 28 October 2004. Available from </w:t>
      </w:r>
      <w:hyperlink r:id="rId237" w:tgtFrame="_blank" w:history="1">
        <w:r w:rsidRPr="00C36773">
          <w:rPr>
            <w:rFonts w:ascii="Courier New" w:eastAsia="Times New Roman" w:hAnsi="Courier New" w:cs="Courier New"/>
            <w:color w:val="000000"/>
            <w:sz w:val="19"/>
            <w:szCs w:val="19"/>
            <w:shd w:val="clear" w:color="auto" w:fill="FFFFFF"/>
          </w:rPr>
          <w:t>http://www.w3.org/TR/2004/REC-xmlschema-1-20041028/</w:t>
        </w:r>
      </w:hyperlink>
      <w:r w:rsidRPr="00C36773">
        <w:rPr>
          <w:rFonts w:ascii="Times New Roman" w:eastAsia="Times New Roman" w:hAnsi="Times New Roman" w:cs="Times New Roman"/>
          <w:color w:val="000000"/>
          <w:sz w:val="24"/>
          <w:szCs w:val="24"/>
        </w:rPr>
        <w:t>.</w:t>
      </w:r>
    </w:p>
    <w:p w14:paraId="5E838FF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5" w:name="W3-XPath"/>
      <w:bookmarkEnd w:id="2835"/>
      <w:r w:rsidRPr="00C36773">
        <w:rPr>
          <w:rFonts w:ascii="Times New Roman" w:eastAsia="Times New Roman" w:hAnsi="Times New Roman" w:cs="Times New Roman"/>
          <w:b/>
          <w:bCs/>
          <w:color w:val="000000"/>
          <w:sz w:val="24"/>
          <w:szCs w:val="24"/>
        </w:rPr>
        <w:t>[W3C XPath 2.0]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XML Path Language (XPath) 2.0</w:t>
      </w:r>
      <w:r w:rsidRPr="00C36773">
        <w:rPr>
          <w:rFonts w:ascii="Times New Roman" w:eastAsia="Times New Roman" w:hAnsi="Times New Roman" w:cs="Times New Roman"/>
          <w:color w:val="000000"/>
          <w:sz w:val="24"/>
          <w:szCs w:val="24"/>
        </w:rPr>
        <w:t xml:space="preserve">, Second Edition, W3C Recommendation 14 December 2010. Available from </w:t>
      </w:r>
      <w:hyperlink r:id="rId238" w:tgtFrame="_blank" w:history="1">
        <w:r w:rsidRPr="00C36773">
          <w:rPr>
            <w:rFonts w:ascii="Courier New" w:eastAsia="Times New Roman" w:hAnsi="Courier New" w:cs="Courier New"/>
            <w:color w:val="000000"/>
            <w:sz w:val="19"/>
            <w:szCs w:val="19"/>
            <w:shd w:val="clear" w:color="auto" w:fill="FFFFFF"/>
          </w:rPr>
          <w:t>http://www.w3.org/TR/2010/REC-xpath20-20101214/</w:t>
        </w:r>
      </w:hyperlink>
      <w:r w:rsidRPr="00C36773">
        <w:rPr>
          <w:rFonts w:ascii="Times New Roman" w:eastAsia="Times New Roman" w:hAnsi="Times New Roman" w:cs="Times New Roman"/>
          <w:color w:val="000000"/>
          <w:sz w:val="24"/>
          <w:szCs w:val="24"/>
        </w:rPr>
        <w:t>.</w:t>
      </w:r>
    </w:p>
    <w:p w14:paraId="78381EBF"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6" w:name="W3-XSLT"/>
      <w:bookmarkEnd w:id="2836"/>
      <w:r w:rsidRPr="00C36773">
        <w:rPr>
          <w:rFonts w:ascii="Times New Roman" w:eastAsia="Times New Roman" w:hAnsi="Times New Roman" w:cs="Times New Roman"/>
          <w:b/>
          <w:bCs/>
          <w:color w:val="000000"/>
          <w:sz w:val="24"/>
          <w:szCs w:val="24"/>
        </w:rPr>
        <w:t>[XSLT 1.0]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XSL Transformations (XSLT)</w:t>
      </w:r>
      <w:r w:rsidRPr="00C36773">
        <w:rPr>
          <w:rFonts w:ascii="Times New Roman" w:eastAsia="Times New Roman" w:hAnsi="Times New Roman" w:cs="Times New Roman"/>
          <w:color w:val="000000"/>
          <w:sz w:val="24"/>
          <w:szCs w:val="24"/>
        </w:rPr>
        <w:t xml:space="preserve">, Version 1.0, W3C Recommendation 16 November 1999. Available from </w:t>
      </w:r>
      <w:hyperlink r:id="rId239" w:tgtFrame="_blank" w:history="1">
        <w:r w:rsidRPr="00C36773">
          <w:rPr>
            <w:rFonts w:ascii="Courier New" w:eastAsia="Times New Roman" w:hAnsi="Courier New" w:cs="Courier New"/>
            <w:color w:val="000000"/>
            <w:sz w:val="19"/>
            <w:szCs w:val="19"/>
            <w:shd w:val="clear" w:color="auto" w:fill="FFFFFF"/>
          </w:rPr>
          <w:t>http://www.w3.org/TR/1999/REC-xslt-19991116</w:t>
        </w:r>
      </w:hyperlink>
      <w:r w:rsidRPr="00C36773">
        <w:rPr>
          <w:rFonts w:ascii="Times New Roman" w:eastAsia="Times New Roman" w:hAnsi="Times New Roman" w:cs="Times New Roman"/>
          <w:color w:val="000000"/>
          <w:sz w:val="24"/>
          <w:szCs w:val="24"/>
        </w:rPr>
        <w:t>.</w:t>
      </w:r>
    </w:p>
    <w:p w14:paraId="1C0081EC" w14:textId="77777777" w:rsidR="00C36773" w:rsidRPr="00C36773" w:rsidRDefault="00C36773" w:rsidP="00C36773">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2837" w:name="W3-XSLT2"/>
      <w:bookmarkEnd w:id="2837"/>
      <w:r w:rsidRPr="00C36773">
        <w:rPr>
          <w:rFonts w:ascii="Times New Roman" w:eastAsia="Times New Roman" w:hAnsi="Times New Roman" w:cs="Times New Roman"/>
          <w:b/>
          <w:bCs/>
          <w:color w:val="000000"/>
          <w:sz w:val="24"/>
          <w:szCs w:val="24"/>
        </w:rPr>
        <w:t>[XSLT 2.0]</w:t>
      </w:r>
      <w:r w:rsidRPr="00C36773">
        <w:rPr>
          <w:rFonts w:ascii="Times New Roman" w:eastAsia="Times New Roman" w:hAnsi="Times New Roman" w:cs="Times New Roman"/>
          <w:color w:val="000000"/>
          <w:sz w:val="24"/>
          <w:szCs w:val="24"/>
        </w:rPr>
        <w:t xml:space="preserve">: </w:t>
      </w:r>
      <w:r w:rsidRPr="00C36773">
        <w:rPr>
          <w:rFonts w:ascii="Times New Roman" w:eastAsia="Times New Roman" w:hAnsi="Times New Roman" w:cs="Times New Roman"/>
          <w:i/>
          <w:iCs/>
          <w:color w:val="000000"/>
          <w:sz w:val="24"/>
          <w:szCs w:val="24"/>
        </w:rPr>
        <w:t>XSL Transformations (XSLT)</w:t>
      </w:r>
      <w:r w:rsidRPr="00C36773">
        <w:rPr>
          <w:rFonts w:ascii="Times New Roman" w:eastAsia="Times New Roman" w:hAnsi="Times New Roman" w:cs="Times New Roman"/>
          <w:color w:val="000000"/>
          <w:sz w:val="24"/>
          <w:szCs w:val="24"/>
        </w:rPr>
        <w:t xml:space="preserve">, Version 2.0, W3C Recommendation 23 January 2007. Available from </w:t>
      </w:r>
      <w:hyperlink r:id="rId240" w:tgtFrame="_blank" w:history="1">
        <w:r w:rsidRPr="00C36773">
          <w:rPr>
            <w:rFonts w:ascii="Courier New" w:eastAsia="Times New Roman" w:hAnsi="Courier New" w:cs="Courier New"/>
            <w:color w:val="000000"/>
            <w:sz w:val="19"/>
            <w:szCs w:val="19"/>
            <w:shd w:val="clear" w:color="auto" w:fill="FFFFFF"/>
          </w:rPr>
          <w:t>http://www.w3.org/TR/2007/REC-xslt20-20070123/</w:t>
        </w:r>
      </w:hyperlink>
      <w:r w:rsidRPr="00C36773">
        <w:rPr>
          <w:rFonts w:ascii="Times New Roman" w:eastAsia="Times New Roman" w:hAnsi="Times New Roman" w:cs="Times New Roman"/>
          <w:color w:val="000000"/>
          <w:sz w:val="24"/>
          <w:szCs w:val="24"/>
        </w:rPr>
        <w:t>.</w:t>
      </w:r>
    </w:p>
    <w:p w14:paraId="5A84EA03"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838" w:name="appendix_H"/>
      <w:bookmarkEnd w:id="2838"/>
      <w:r w:rsidRPr="00C36773">
        <w:rPr>
          <w:rFonts w:ascii="Times New Roman" w:eastAsia="Times New Roman" w:hAnsi="Times New Roman" w:cs="Times New Roman"/>
          <w:b/>
          <w:bCs/>
          <w:color w:val="000000"/>
          <w:sz w:val="30"/>
          <w:szCs w:val="30"/>
        </w:rPr>
        <w:t>Appendix H. Index of Definitions</w:t>
      </w:r>
    </w:p>
    <w:p w14:paraId="38126688"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1" w:anchor="definition_artifact" w:history="1">
        <w:r w:rsidR="00C36773" w:rsidRPr="00C36773">
          <w:rPr>
            <w:rFonts w:ascii="Times New Roman" w:eastAsia="Times New Roman" w:hAnsi="Times New Roman" w:cs="Times New Roman"/>
            <w:color w:val="000000"/>
            <w:sz w:val="24"/>
            <w:szCs w:val="24"/>
            <w:shd w:val="clear" w:color="auto" w:fill="FFFFFF"/>
          </w:rPr>
          <w:t>artifact</w:t>
        </w:r>
      </w:hyperlink>
      <w:r w:rsidR="00C36773" w:rsidRPr="00C36773">
        <w:rPr>
          <w:rFonts w:ascii="Times New Roman" w:eastAsia="Times New Roman" w:hAnsi="Times New Roman" w:cs="Times New Roman"/>
          <w:color w:val="000000"/>
          <w:sz w:val="24"/>
          <w:szCs w:val="24"/>
        </w:rPr>
        <w:t xml:space="preserve">: </w:t>
      </w:r>
      <w:hyperlink r:id="rId242" w:anchor="section_2.3" w:history="1">
        <w:r w:rsidR="00C36773" w:rsidRPr="00C36773">
          <w:rPr>
            <w:rFonts w:ascii="Times New Roman" w:eastAsia="Times New Roman" w:hAnsi="Times New Roman" w:cs="Times New Roman"/>
            <w:color w:val="000000"/>
            <w:sz w:val="24"/>
            <w:szCs w:val="24"/>
            <w:shd w:val="clear" w:color="auto" w:fill="FFFFFF"/>
          </w:rPr>
          <w:t xml:space="preserve">Section 2.3, </w:t>
        </w:r>
        <w:r w:rsidR="00C36773" w:rsidRPr="00C36773">
          <w:rPr>
            <w:rFonts w:ascii="Times New Roman" w:eastAsia="Times New Roman" w:hAnsi="Times New Roman" w:cs="Times New Roman"/>
            <w:i/>
            <w:iCs/>
            <w:color w:val="000000"/>
            <w:sz w:val="24"/>
            <w:szCs w:val="24"/>
            <w:shd w:val="clear" w:color="auto" w:fill="FFFFFF"/>
          </w:rPr>
          <w:t>Artifacts</w:t>
        </w:r>
      </w:hyperlink>
    </w:p>
    <w:p w14:paraId="34F44965"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3" w:anchor="definition_artifact_set" w:history="1">
        <w:r w:rsidR="00C36773" w:rsidRPr="00C36773">
          <w:rPr>
            <w:rFonts w:ascii="Times New Roman" w:eastAsia="Times New Roman" w:hAnsi="Times New Roman" w:cs="Times New Roman"/>
            <w:color w:val="000000"/>
            <w:sz w:val="24"/>
            <w:szCs w:val="24"/>
            <w:shd w:val="clear" w:color="auto" w:fill="FFFFFF"/>
          </w:rPr>
          <w:t>artifact set</w:t>
        </w:r>
      </w:hyperlink>
      <w:r w:rsidR="00C36773" w:rsidRPr="00C36773">
        <w:rPr>
          <w:rFonts w:ascii="Times New Roman" w:eastAsia="Times New Roman" w:hAnsi="Times New Roman" w:cs="Times New Roman"/>
          <w:color w:val="000000"/>
          <w:sz w:val="24"/>
          <w:szCs w:val="24"/>
        </w:rPr>
        <w:t xml:space="preserve">: </w:t>
      </w:r>
      <w:hyperlink r:id="rId244" w:anchor="section_2.3" w:history="1">
        <w:r w:rsidR="00C36773" w:rsidRPr="00C36773">
          <w:rPr>
            <w:rFonts w:ascii="Times New Roman" w:eastAsia="Times New Roman" w:hAnsi="Times New Roman" w:cs="Times New Roman"/>
            <w:color w:val="000000"/>
            <w:sz w:val="24"/>
            <w:szCs w:val="24"/>
            <w:shd w:val="clear" w:color="auto" w:fill="FFFFFF"/>
          </w:rPr>
          <w:t xml:space="preserve">Section 2.3, </w:t>
        </w:r>
        <w:r w:rsidR="00C36773" w:rsidRPr="00C36773">
          <w:rPr>
            <w:rFonts w:ascii="Times New Roman" w:eastAsia="Times New Roman" w:hAnsi="Times New Roman" w:cs="Times New Roman"/>
            <w:i/>
            <w:iCs/>
            <w:color w:val="000000"/>
            <w:sz w:val="24"/>
            <w:szCs w:val="24"/>
            <w:shd w:val="clear" w:color="auto" w:fill="FFFFFF"/>
          </w:rPr>
          <w:t>Artifacts</w:t>
        </w:r>
      </w:hyperlink>
    </w:p>
    <w:p w14:paraId="1AB0874D"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5" w:anchor="definition_business_rule_schema" w:history="1">
        <w:r w:rsidR="00C36773" w:rsidRPr="00C36773">
          <w:rPr>
            <w:rFonts w:ascii="Times New Roman" w:eastAsia="Times New Roman" w:hAnsi="Times New Roman" w:cs="Times New Roman"/>
            <w:color w:val="000000"/>
            <w:sz w:val="24"/>
            <w:szCs w:val="24"/>
            <w:shd w:val="clear" w:color="auto" w:fill="FFFFFF"/>
          </w:rPr>
          <w:t>business rule schema</w:t>
        </w:r>
      </w:hyperlink>
      <w:r w:rsidR="00C36773" w:rsidRPr="00C36773">
        <w:rPr>
          <w:rFonts w:ascii="Times New Roman" w:eastAsia="Times New Roman" w:hAnsi="Times New Roman" w:cs="Times New Roman"/>
          <w:color w:val="000000"/>
          <w:sz w:val="24"/>
          <w:szCs w:val="24"/>
        </w:rPr>
        <w:t xml:space="preserve">: </w:t>
      </w:r>
      <w:hyperlink r:id="rId246"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01436620"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7" w:anchor="definition_business_rules" w:history="1">
        <w:r w:rsidR="00C36773" w:rsidRPr="00C36773">
          <w:rPr>
            <w:rFonts w:ascii="Times New Roman" w:eastAsia="Times New Roman" w:hAnsi="Times New Roman" w:cs="Times New Roman"/>
            <w:color w:val="000000"/>
            <w:sz w:val="24"/>
            <w:szCs w:val="24"/>
            <w:shd w:val="clear" w:color="auto" w:fill="FFFFFF"/>
          </w:rPr>
          <w:t>business rules</w:t>
        </w:r>
      </w:hyperlink>
      <w:r w:rsidR="00C36773" w:rsidRPr="00C36773">
        <w:rPr>
          <w:rFonts w:ascii="Times New Roman" w:eastAsia="Times New Roman" w:hAnsi="Times New Roman" w:cs="Times New Roman"/>
          <w:color w:val="000000"/>
          <w:sz w:val="24"/>
          <w:szCs w:val="24"/>
        </w:rPr>
        <w:t xml:space="preserve">: </w:t>
      </w:r>
      <w:hyperlink r:id="rId248"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11B1823D"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49" w:anchor="definition_change_log" w:history="1">
        <w:r w:rsidR="00C36773" w:rsidRPr="00C36773">
          <w:rPr>
            <w:rFonts w:ascii="Times New Roman" w:eastAsia="Times New Roman" w:hAnsi="Times New Roman" w:cs="Times New Roman"/>
            <w:color w:val="000000"/>
            <w:sz w:val="24"/>
            <w:szCs w:val="24"/>
            <w:shd w:val="clear" w:color="auto" w:fill="FFFFFF"/>
          </w:rPr>
          <w:t>change log</w:t>
        </w:r>
      </w:hyperlink>
      <w:r w:rsidR="00C36773" w:rsidRPr="00C36773">
        <w:rPr>
          <w:rFonts w:ascii="Times New Roman" w:eastAsia="Times New Roman" w:hAnsi="Times New Roman" w:cs="Times New Roman"/>
          <w:color w:val="000000"/>
          <w:sz w:val="24"/>
          <w:szCs w:val="24"/>
        </w:rPr>
        <w:t xml:space="preserve">: </w:t>
      </w:r>
      <w:hyperlink r:id="rId250" w:anchor="section_5.3" w:history="1">
        <w:r w:rsidR="00C36773" w:rsidRPr="00C36773">
          <w:rPr>
            <w:rFonts w:ascii="Times New Roman" w:eastAsia="Times New Roman" w:hAnsi="Times New Roman" w:cs="Times New Roman"/>
            <w:color w:val="000000"/>
            <w:sz w:val="24"/>
            <w:szCs w:val="24"/>
            <w:shd w:val="clear" w:color="auto" w:fill="FFFFFF"/>
          </w:rPr>
          <w:t xml:space="preserve">Section 5.3, </w:t>
        </w:r>
        <w:r w:rsidR="00C36773" w:rsidRPr="00C36773">
          <w:rPr>
            <w:rFonts w:ascii="Times New Roman" w:eastAsia="Times New Roman" w:hAnsi="Times New Roman" w:cs="Times New Roman"/>
            <w:i/>
            <w:iCs/>
            <w:color w:val="000000"/>
            <w:sz w:val="24"/>
            <w:szCs w:val="24"/>
            <w:shd w:val="clear" w:color="auto" w:fill="FFFFFF"/>
          </w:rPr>
          <w:t>Change Log</w:t>
        </w:r>
      </w:hyperlink>
    </w:p>
    <w:p w14:paraId="61DE22DE"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1" w:anchor="definition_conformance_assertion" w:history="1">
        <w:r w:rsidR="00C36773" w:rsidRPr="00C36773">
          <w:rPr>
            <w:rFonts w:ascii="Times New Roman" w:eastAsia="Times New Roman" w:hAnsi="Times New Roman" w:cs="Times New Roman"/>
            <w:color w:val="000000"/>
            <w:sz w:val="24"/>
            <w:szCs w:val="24"/>
            <w:shd w:val="clear" w:color="auto" w:fill="FFFFFF"/>
          </w:rPr>
          <w:t>conformance assertion</w:t>
        </w:r>
      </w:hyperlink>
      <w:r w:rsidR="00C36773" w:rsidRPr="00C36773">
        <w:rPr>
          <w:rFonts w:ascii="Times New Roman" w:eastAsia="Times New Roman" w:hAnsi="Times New Roman" w:cs="Times New Roman"/>
          <w:color w:val="000000"/>
          <w:sz w:val="24"/>
          <w:szCs w:val="24"/>
        </w:rPr>
        <w:t xml:space="preserve">: </w:t>
      </w:r>
      <w:hyperlink r:id="rId252" w:anchor="section_5.7" w:history="1">
        <w:r w:rsidR="00C36773" w:rsidRPr="00C36773">
          <w:rPr>
            <w:rFonts w:ascii="Times New Roman" w:eastAsia="Times New Roman" w:hAnsi="Times New Roman" w:cs="Times New Roman"/>
            <w:color w:val="000000"/>
            <w:sz w:val="24"/>
            <w:szCs w:val="24"/>
            <w:shd w:val="clear" w:color="auto" w:fill="FFFFFF"/>
          </w:rPr>
          <w:t xml:space="preserve">Section 5.7, </w:t>
        </w:r>
        <w:r w:rsidR="00C36773" w:rsidRPr="00C36773">
          <w:rPr>
            <w:rFonts w:ascii="Times New Roman" w:eastAsia="Times New Roman" w:hAnsi="Times New Roman" w:cs="Times New Roman"/>
            <w:i/>
            <w:iCs/>
            <w:color w:val="000000"/>
            <w:sz w:val="24"/>
            <w:szCs w:val="24"/>
            <w:shd w:val="clear" w:color="auto" w:fill="FFFFFF"/>
          </w:rPr>
          <w:t>Conformance Assertion</w:t>
        </w:r>
      </w:hyperlink>
    </w:p>
    <w:p w14:paraId="21EC99A5"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3" w:anchor="definition_conformance_target" w:history="1">
        <w:r w:rsidR="00C36773" w:rsidRPr="00C36773">
          <w:rPr>
            <w:rFonts w:ascii="Times New Roman" w:eastAsia="Times New Roman" w:hAnsi="Times New Roman" w:cs="Times New Roman"/>
            <w:color w:val="000000"/>
            <w:sz w:val="24"/>
            <w:szCs w:val="24"/>
            <w:shd w:val="clear" w:color="auto" w:fill="FFFFFF"/>
          </w:rPr>
          <w:t>conformance target</w:t>
        </w:r>
      </w:hyperlink>
      <w:r w:rsidR="00C36773" w:rsidRPr="00C36773">
        <w:rPr>
          <w:rFonts w:ascii="Times New Roman" w:eastAsia="Times New Roman" w:hAnsi="Times New Roman" w:cs="Times New Roman"/>
          <w:color w:val="000000"/>
          <w:sz w:val="24"/>
          <w:szCs w:val="24"/>
        </w:rPr>
        <w:t xml:space="preserve">: </w:t>
      </w:r>
      <w:hyperlink r:id="rId254"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CCF1BD2"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5" w:anchor="definition_conformance_target_identifier" w:history="1">
        <w:r w:rsidR="00C36773" w:rsidRPr="00C36773">
          <w:rPr>
            <w:rFonts w:ascii="Times New Roman" w:eastAsia="Times New Roman" w:hAnsi="Times New Roman" w:cs="Times New Roman"/>
            <w:color w:val="000000"/>
            <w:sz w:val="24"/>
            <w:szCs w:val="24"/>
            <w:shd w:val="clear" w:color="auto" w:fill="FFFFFF"/>
          </w:rPr>
          <w:t>conformance target identifier</w:t>
        </w:r>
      </w:hyperlink>
      <w:r w:rsidR="00C36773" w:rsidRPr="00C36773">
        <w:rPr>
          <w:rFonts w:ascii="Times New Roman" w:eastAsia="Times New Roman" w:hAnsi="Times New Roman" w:cs="Times New Roman"/>
          <w:color w:val="000000"/>
          <w:sz w:val="24"/>
          <w:szCs w:val="24"/>
        </w:rPr>
        <w:t xml:space="preserve">: </w:t>
      </w:r>
      <w:hyperlink r:id="rId256"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06B08B5"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7" w:anchor="definition_constraint_rule" w:history="1">
        <w:r w:rsidR="00C36773" w:rsidRPr="00C36773">
          <w:rPr>
            <w:rFonts w:ascii="Times New Roman" w:eastAsia="Times New Roman" w:hAnsi="Times New Roman" w:cs="Times New Roman"/>
            <w:color w:val="000000"/>
            <w:sz w:val="24"/>
            <w:szCs w:val="24"/>
            <w:shd w:val="clear" w:color="auto" w:fill="FFFFFF"/>
          </w:rPr>
          <w:t>constraint rule</w:t>
        </w:r>
      </w:hyperlink>
      <w:r w:rsidR="00C36773" w:rsidRPr="00C36773">
        <w:rPr>
          <w:rFonts w:ascii="Times New Roman" w:eastAsia="Times New Roman" w:hAnsi="Times New Roman" w:cs="Times New Roman"/>
          <w:color w:val="000000"/>
          <w:sz w:val="24"/>
          <w:szCs w:val="24"/>
        </w:rPr>
        <w:t xml:space="preserve">: </w:t>
      </w:r>
      <w:hyperlink r:id="rId258" w:anchor="section_2.9" w:history="1">
        <w:r w:rsidR="00C36773" w:rsidRPr="00C36773">
          <w:rPr>
            <w:rFonts w:ascii="Times New Roman" w:eastAsia="Times New Roman" w:hAnsi="Times New Roman" w:cs="Times New Roman"/>
            <w:color w:val="000000"/>
            <w:sz w:val="24"/>
            <w:szCs w:val="24"/>
            <w:shd w:val="clear" w:color="auto" w:fill="FFFFFF"/>
          </w:rPr>
          <w:t xml:space="preserve">Section 2.9, </w:t>
        </w:r>
        <w:r w:rsidR="00C36773" w:rsidRPr="00C36773">
          <w:rPr>
            <w:rFonts w:ascii="Times New Roman" w:eastAsia="Times New Roman" w:hAnsi="Times New Roman" w:cs="Times New Roman"/>
            <w:i/>
            <w:iCs/>
            <w:color w:val="000000"/>
            <w:sz w:val="24"/>
            <w:szCs w:val="24"/>
            <w:shd w:val="clear" w:color="auto" w:fill="FFFFFF"/>
          </w:rPr>
          <w:t>Rules</w:t>
        </w:r>
      </w:hyperlink>
    </w:p>
    <w:p w14:paraId="2539AAD3"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59" w:anchor="definition_constraint_schema_document_set" w:history="1">
        <w:r w:rsidR="00C36773" w:rsidRPr="00C36773">
          <w:rPr>
            <w:rFonts w:ascii="Times New Roman" w:eastAsia="Times New Roman" w:hAnsi="Times New Roman" w:cs="Times New Roman"/>
            <w:color w:val="000000"/>
            <w:sz w:val="24"/>
            <w:szCs w:val="24"/>
            <w:shd w:val="clear" w:color="auto" w:fill="FFFFFF"/>
          </w:rPr>
          <w:t>constraint schema document set</w:t>
        </w:r>
      </w:hyperlink>
      <w:r w:rsidR="00C36773" w:rsidRPr="00C36773">
        <w:rPr>
          <w:rFonts w:ascii="Times New Roman" w:eastAsia="Times New Roman" w:hAnsi="Times New Roman" w:cs="Times New Roman"/>
          <w:color w:val="000000"/>
          <w:sz w:val="24"/>
          <w:szCs w:val="24"/>
        </w:rPr>
        <w:t xml:space="preserve">: </w:t>
      </w:r>
      <w:hyperlink r:id="rId260" w:anchor="section_4.5" w:history="1">
        <w:r w:rsidR="00C36773" w:rsidRPr="00C36773">
          <w:rPr>
            <w:rFonts w:ascii="Times New Roman" w:eastAsia="Times New Roman" w:hAnsi="Times New Roman" w:cs="Times New Roman"/>
            <w:color w:val="000000"/>
            <w:sz w:val="24"/>
            <w:szCs w:val="24"/>
            <w:shd w:val="clear" w:color="auto" w:fill="FFFFFF"/>
          </w:rPr>
          <w:t xml:space="preserve">Section 4.5, </w:t>
        </w:r>
        <w:r w:rsidR="00C36773" w:rsidRPr="00C36773">
          <w:rPr>
            <w:rFonts w:ascii="Times New Roman" w:eastAsia="Times New Roman" w:hAnsi="Times New Roman" w:cs="Times New Roman"/>
            <w:i/>
            <w:iCs/>
            <w:color w:val="000000"/>
            <w:sz w:val="24"/>
            <w:szCs w:val="24"/>
            <w:shd w:val="clear" w:color="auto" w:fill="FFFFFF"/>
          </w:rPr>
          <w:t>Constraint Schema Document Sets</w:t>
        </w:r>
      </w:hyperlink>
    </w:p>
    <w:p w14:paraId="305B146E"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1" w:anchor="definition_data_component" w:history="1">
        <w:r w:rsidR="00C36773" w:rsidRPr="00C36773">
          <w:rPr>
            <w:rFonts w:ascii="Times New Roman" w:eastAsia="Times New Roman" w:hAnsi="Times New Roman" w:cs="Times New Roman"/>
            <w:color w:val="000000"/>
            <w:sz w:val="24"/>
            <w:szCs w:val="24"/>
            <w:shd w:val="clear" w:color="auto" w:fill="FFFFFF"/>
          </w:rPr>
          <w:t>data component</w:t>
        </w:r>
      </w:hyperlink>
      <w:r w:rsidR="00C36773" w:rsidRPr="00C36773">
        <w:rPr>
          <w:rFonts w:ascii="Times New Roman" w:eastAsia="Times New Roman" w:hAnsi="Times New Roman" w:cs="Times New Roman"/>
          <w:color w:val="000000"/>
          <w:sz w:val="24"/>
          <w:szCs w:val="24"/>
        </w:rPr>
        <w:t xml:space="preserve">: </w:t>
      </w:r>
      <w:hyperlink r:id="rId262" w:anchor="section_2.6" w:history="1">
        <w:r w:rsidR="00C36773" w:rsidRPr="00C36773">
          <w:rPr>
            <w:rFonts w:ascii="Times New Roman" w:eastAsia="Times New Roman" w:hAnsi="Times New Roman" w:cs="Times New Roman"/>
            <w:color w:val="000000"/>
            <w:sz w:val="24"/>
            <w:szCs w:val="24"/>
            <w:shd w:val="clear" w:color="auto" w:fill="FFFFFF"/>
          </w:rPr>
          <w:t xml:space="preserve">Section 2.6, </w:t>
        </w:r>
        <w:r w:rsidR="00C36773" w:rsidRPr="00C36773">
          <w:rPr>
            <w:rFonts w:ascii="Times New Roman" w:eastAsia="Times New Roman" w:hAnsi="Times New Roman" w:cs="Times New Roman"/>
            <w:i/>
            <w:iCs/>
            <w:color w:val="000000"/>
            <w:sz w:val="24"/>
            <w:szCs w:val="24"/>
            <w:shd w:val="clear" w:color="auto" w:fill="FFFFFF"/>
          </w:rPr>
          <w:t>Harmonization</w:t>
        </w:r>
      </w:hyperlink>
    </w:p>
    <w:p w14:paraId="312B92A5"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3" w:anchor="definition_extension_schema_document" w:history="1">
        <w:r w:rsidR="00C36773" w:rsidRPr="00C36773">
          <w:rPr>
            <w:rFonts w:ascii="Times New Roman" w:eastAsia="Times New Roman" w:hAnsi="Times New Roman" w:cs="Times New Roman"/>
            <w:color w:val="000000"/>
            <w:sz w:val="24"/>
            <w:szCs w:val="24"/>
            <w:shd w:val="clear" w:color="auto" w:fill="FFFFFF"/>
          </w:rPr>
          <w:t>extension schema document</w:t>
        </w:r>
      </w:hyperlink>
      <w:r w:rsidR="00C36773" w:rsidRPr="00C36773">
        <w:rPr>
          <w:rFonts w:ascii="Times New Roman" w:eastAsia="Times New Roman" w:hAnsi="Times New Roman" w:cs="Times New Roman"/>
          <w:color w:val="000000"/>
          <w:sz w:val="24"/>
          <w:szCs w:val="24"/>
        </w:rPr>
        <w:t xml:space="preserve">: </w:t>
      </w:r>
      <w:hyperlink r:id="rId264" w:anchor="section_4.3" w:history="1">
        <w:r w:rsidR="00C36773" w:rsidRPr="00C36773">
          <w:rPr>
            <w:rFonts w:ascii="Times New Roman" w:eastAsia="Times New Roman" w:hAnsi="Times New Roman" w:cs="Times New Roman"/>
            <w:color w:val="000000"/>
            <w:sz w:val="24"/>
            <w:szCs w:val="24"/>
            <w:shd w:val="clear" w:color="auto" w:fill="FFFFFF"/>
          </w:rPr>
          <w:t xml:space="preserve">Section 4.3, </w:t>
        </w:r>
        <w:r w:rsidR="00C36773" w:rsidRPr="00C36773">
          <w:rPr>
            <w:rFonts w:ascii="Times New Roman" w:eastAsia="Times New Roman" w:hAnsi="Times New Roman" w:cs="Times New Roman"/>
            <w:i/>
            <w:iCs/>
            <w:color w:val="000000"/>
            <w:sz w:val="24"/>
            <w:szCs w:val="24"/>
            <w:shd w:val="clear" w:color="auto" w:fill="FFFFFF"/>
          </w:rPr>
          <w:t>Extension Schema Documents</w:t>
        </w:r>
      </w:hyperlink>
    </w:p>
    <w:p w14:paraId="6FA59B7E"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5" w:anchor="definition_external_adapter_type" w:history="1">
        <w:r w:rsidR="00C36773" w:rsidRPr="00C36773">
          <w:rPr>
            <w:rFonts w:ascii="Times New Roman" w:eastAsia="Times New Roman" w:hAnsi="Times New Roman" w:cs="Times New Roman"/>
            <w:color w:val="000000"/>
            <w:sz w:val="24"/>
            <w:szCs w:val="24"/>
            <w:shd w:val="clear" w:color="auto" w:fill="FFFFFF"/>
          </w:rPr>
          <w:t>external adapter type</w:t>
        </w:r>
      </w:hyperlink>
      <w:r w:rsidR="00C36773" w:rsidRPr="00C36773">
        <w:rPr>
          <w:rFonts w:ascii="Times New Roman" w:eastAsia="Times New Roman" w:hAnsi="Times New Roman" w:cs="Times New Roman"/>
          <w:color w:val="000000"/>
          <w:sz w:val="24"/>
          <w:szCs w:val="24"/>
        </w:rPr>
        <w:t xml:space="preserve">: </w:t>
      </w:r>
      <w:hyperlink r:id="rId266" w:anchor="section_4.4" w:history="1">
        <w:r w:rsidR="00C36773" w:rsidRPr="00C36773">
          <w:rPr>
            <w:rFonts w:ascii="Times New Roman" w:eastAsia="Times New Roman" w:hAnsi="Times New Roman" w:cs="Times New Roman"/>
            <w:color w:val="000000"/>
            <w:sz w:val="24"/>
            <w:szCs w:val="24"/>
            <w:shd w:val="clear" w:color="auto" w:fill="FFFFFF"/>
          </w:rPr>
          <w:t xml:space="preserve">Section 4.4, </w:t>
        </w:r>
        <w:r w:rsidR="00C36773" w:rsidRPr="00C36773">
          <w:rPr>
            <w:rFonts w:ascii="Times New Roman" w:eastAsia="Times New Roman" w:hAnsi="Times New Roman" w:cs="Times New Roman"/>
            <w:i/>
            <w:iCs/>
            <w:color w:val="000000"/>
            <w:sz w:val="24"/>
            <w:szCs w:val="24"/>
            <w:shd w:val="clear" w:color="auto" w:fill="FFFFFF"/>
          </w:rPr>
          <w:t>External Schema Documents</w:t>
        </w:r>
      </w:hyperlink>
    </w:p>
    <w:p w14:paraId="3F4B2746"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7" w:anchor="definition_external_schema_document" w:history="1">
        <w:r w:rsidR="00C36773" w:rsidRPr="00C36773">
          <w:rPr>
            <w:rFonts w:ascii="Times New Roman" w:eastAsia="Times New Roman" w:hAnsi="Times New Roman" w:cs="Times New Roman"/>
            <w:color w:val="000000"/>
            <w:sz w:val="24"/>
            <w:szCs w:val="24"/>
            <w:shd w:val="clear" w:color="auto" w:fill="FFFFFF"/>
          </w:rPr>
          <w:t>external schema document</w:t>
        </w:r>
      </w:hyperlink>
      <w:r w:rsidR="00C36773" w:rsidRPr="00C36773">
        <w:rPr>
          <w:rFonts w:ascii="Times New Roman" w:eastAsia="Times New Roman" w:hAnsi="Times New Roman" w:cs="Times New Roman"/>
          <w:color w:val="000000"/>
          <w:sz w:val="24"/>
          <w:szCs w:val="24"/>
        </w:rPr>
        <w:t xml:space="preserve">: </w:t>
      </w:r>
      <w:hyperlink r:id="rId268" w:anchor="section_4.4" w:history="1">
        <w:r w:rsidR="00C36773" w:rsidRPr="00C36773">
          <w:rPr>
            <w:rFonts w:ascii="Times New Roman" w:eastAsia="Times New Roman" w:hAnsi="Times New Roman" w:cs="Times New Roman"/>
            <w:color w:val="000000"/>
            <w:sz w:val="24"/>
            <w:szCs w:val="24"/>
            <w:shd w:val="clear" w:color="auto" w:fill="FFFFFF"/>
          </w:rPr>
          <w:t xml:space="preserve">Section 4.4, </w:t>
        </w:r>
        <w:r w:rsidR="00C36773" w:rsidRPr="00C36773">
          <w:rPr>
            <w:rFonts w:ascii="Times New Roman" w:eastAsia="Times New Roman" w:hAnsi="Times New Roman" w:cs="Times New Roman"/>
            <w:i/>
            <w:iCs/>
            <w:color w:val="000000"/>
            <w:sz w:val="24"/>
            <w:szCs w:val="24"/>
            <w:shd w:val="clear" w:color="auto" w:fill="FFFFFF"/>
          </w:rPr>
          <w:t>External Schema Documents</w:t>
        </w:r>
      </w:hyperlink>
    </w:p>
    <w:p w14:paraId="412E7947"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69" w:anchor="definition_full_NIEM_information_exchange_package" w:history="1">
        <w:r w:rsidR="00C36773" w:rsidRPr="00C36773">
          <w:rPr>
            <w:rFonts w:ascii="Times New Roman" w:eastAsia="Times New Roman" w:hAnsi="Times New Roman" w:cs="Times New Roman"/>
            <w:color w:val="000000"/>
            <w:sz w:val="24"/>
            <w:szCs w:val="24"/>
            <w:shd w:val="clear" w:color="auto" w:fill="FFFFFF"/>
          </w:rPr>
          <w:t>full NIEM information exchange package</w:t>
        </w:r>
      </w:hyperlink>
      <w:r w:rsidR="00C36773" w:rsidRPr="00C36773">
        <w:rPr>
          <w:rFonts w:ascii="Times New Roman" w:eastAsia="Times New Roman" w:hAnsi="Times New Roman" w:cs="Times New Roman"/>
          <w:color w:val="000000"/>
          <w:sz w:val="24"/>
          <w:szCs w:val="24"/>
        </w:rPr>
        <w:t xml:space="preserve">: </w:t>
      </w:r>
      <w:hyperlink r:id="rId270" w:anchor="section_3.2.3" w:history="1">
        <w:r w:rsidR="00C36773" w:rsidRPr="00C36773">
          <w:rPr>
            <w:rFonts w:ascii="Times New Roman" w:eastAsia="Times New Roman" w:hAnsi="Times New Roman" w:cs="Times New Roman"/>
            <w:color w:val="000000"/>
            <w:sz w:val="24"/>
            <w:szCs w:val="24"/>
            <w:shd w:val="clear" w:color="auto" w:fill="FFFFFF"/>
          </w:rPr>
          <w:t xml:space="preserve">Section 3.2.3, </w:t>
        </w:r>
        <w:r w:rsidR="00C36773" w:rsidRPr="00C36773">
          <w:rPr>
            <w:rFonts w:ascii="Times New Roman" w:eastAsia="Times New Roman" w:hAnsi="Times New Roman" w:cs="Times New Roman"/>
            <w:i/>
            <w:iCs/>
            <w:color w:val="000000"/>
            <w:sz w:val="24"/>
            <w:szCs w:val="24"/>
            <w:shd w:val="clear" w:color="auto" w:fill="FFFFFF"/>
          </w:rPr>
          <w:t>IEP Conformance Targets</w:t>
        </w:r>
      </w:hyperlink>
    </w:p>
    <w:p w14:paraId="2EEF7242"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1" w:anchor="definition_harmonization" w:history="1">
        <w:r w:rsidR="00C36773" w:rsidRPr="00C36773">
          <w:rPr>
            <w:rFonts w:ascii="Times New Roman" w:eastAsia="Times New Roman" w:hAnsi="Times New Roman" w:cs="Times New Roman"/>
            <w:color w:val="000000"/>
            <w:sz w:val="24"/>
            <w:szCs w:val="24"/>
            <w:shd w:val="clear" w:color="auto" w:fill="FFFFFF"/>
          </w:rPr>
          <w:t>harmonization</w:t>
        </w:r>
      </w:hyperlink>
      <w:r w:rsidR="00C36773" w:rsidRPr="00C36773">
        <w:rPr>
          <w:rFonts w:ascii="Times New Roman" w:eastAsia="Times New Roman" w:hAnsi="Times New Roman" w:cs="Times New Roman"/>
          <w:color w:val="000000"/>
          <w:sz w:val="24"/>
          <w:szCs w:val="24"/>
        </w:rPr>
        <w:t xml:space="preserve">: </w:t>
      </w:r>
      <w:hyperlink r:id="rId272" w:anchor="section_2.6" w:history="1">
        <w:r w:rsidR="00C36773" w:rsidRPr="00C36773">
          <w:rPr>
            <w:rFonts w:ascii="Times New Roman" w:eastAsia="Times New Roman" w:hAnsi="Times New Roman" w:cs="Times New Roman"/>
            <w:color w:val="000000"/>
            <w:sz w:val="24"/>
            <w:szCs w:val="24"/>
            <w:shd w:val="clear" w:color="auto" w:fill="FFFFFF"/>
          </w:rPr>
          <w:t xml:space="preserve">Section 2.6, </w:t>
        </w:r>
        <w:r w:rsidR="00C36773" w:rsidRPr="00C36773">
          <w:rPr>
            <w:rFonts w:ascii="Times New Roman" w:eastAsia="Times New Roman" w:hAnsi="Times New Roman" w:cs="Times New Roman"/>
            <w:i/>
            <w:iCs/>
            <w:color w:val="000000"/>
            <w:sz w:val="24"/>
            <w:szCs w:val="24"/>
            <w:shd w:val="clear" w:color="auto" w:fill="FFFFFF"/>
          </w:rPr>
          <w:t>Harmonization</w:t>
        </w:r>
      </w:hyperlink>
    </w:p>
    <w:p w14:paraId="32FF232C"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3" w:anchor="definition_IEP_conformance_target" w:history="1">
        <w:r w:rsidR="00C36773" w:rsidRPr="00C36773">
          <w:rPr>
            <w:rFonts w:ascii="Times New Roman" w:eastAsia="Times New Roman" w:hAnsi="Times New Roman" w:cs="Times New Roman"/>
            <w:color w:val="000000"/>
            <w:sz w:val="24"/>
            <w:szCs w:val="24"/>
            <w:shd w:val="clear" w:color="auto" w:fill="FFFFFF"/>
          </w:rPr>
          <w:t>IEP conformance target</w:t>
        </w:r>
      </w:hyperlink>
      <w:r w:rsidR="00C36773" w:rsidRPr="00C36773">
        <w:rPr>
          <w:rFonts w:ascii="Times New Roman" w:eastAsia="Times New Roman" w:hAnsi="Times New Roman" w:cs="Times New Roman"/>
          <w:color w:val="000000"/>
          <w:sz w:val="24"/>
          <w:szCs w:val="24"/>
        </w:rPr>
        <w:t xml:space="preserve">: </w:t>
      </w:r>
      <w:hyperlink r:id="rId274"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00F5169F"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5" w:anchor="definition_information_exchange_package" w:history="1">
        <w:r w:rsidR="00C36773" w:rsidRPr="00C36773">
          <w:rPr>
            <w:rFonts w:ascii="Times New Roman" w:eastAsia="Times New Roman" w:hAnsi="Times New Roman" w:cs="Times New Roman"/>
            <w:color w:val="000000"/>
            <w:sz w:val="24"/>
            <w:szCs w:val="24"/>
            <w:shd w:val="clear" w:color="auto" w:fill="FFFFFF"/>
          </w:rPr>
          <w:t>information exchange package</w:t>
        </w:r>
      </w:hyperlink>
      <w:r w:rsidR="00C36773" w:rsidRPr="00C36773">
        <w:rPr>
          <w:rFonts w:ascii="Times New Roman" w:eastAsia="Times New Roman" w:hAnsi="Times New Roman" w:cs="Times New Roman"/>
          <w:color w:val="000000"/>
          <w:sz w:val="24"/>
          <w:szCs w:val="24"/>
        </w:rPr>
        <w:t xml:space="preserve">: </w:t>
      </w:r>
      <w:hyperlink r:id="rId276" w:anchor="section_3.2.3" w:history="1">
        <w:r w:rsidR="00C36773" w:rsidRPr="00C36773">
          <w:rPr>
            <w:rFonts w:ascii="Times New Roman" w:eastAsia="Times New Roman" w:hAnsi="Times New Roman" w:cs="Times New Roman"/>
            <w:color w:val="000000"/>
            <w:sz w:val="24"/>
            <w:szCs w:val="24"/>
            <w:shd w:val="clear" w:color="auto" w:fill="FFFFFF"/>
          </w:rPr>
          <w:t xml:space="preserve">Section 3.2.3, </w:t>
        </w:r>
        <w:r w:rsidR="00C36773" w:rsidRPr="00C36773">
          <w:rPr>
            <w:rFonts w:ascii="Times New Roman" w:eastAsia="Times New Roman" w:hAnsi="Times New Roman" w:cs="Times New Roman"/>
            <w:i/>
            <w:iCs/>
            <w:color w:val="000000"/>
            <w:sz w:val="24"/>
            <w:szCs w:val="24"/>
            <w:shd w:val="clear" w:color="auto" w:fill="FFFFFF"/>
          </w:rPr>
          <w:t>IEP Conformance Targets</w:t>
        </w:r>
      </w:hyperlink>
    </w:p>
    <w:p w14:paraId="557177C0"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7" w:anchor="definition_information_exchange_package_documentation" w:history="1">
        <w:r w:rsidR="00C36773" w:rsidRPr="00C36773">
          <w:rPr>
            <w:rFonts w:ascii="Times New Roman" w:eastAsia="Times New Roman" w:hAnsi="Times New Roman" w:cs="Times New Roman"/>
            <w:color w:val="000000"/>
            <w:sz w:val="24"/>
            <w:szCs w:val="24"/>
            <w:shd w:val="clear" w:color="auto" w:fill="FFFFFF"/>
          </w:rPr>
          <w:t>information exchange package documentation</w:t>
        </w:r>
      </w:hyperlink>
      <w:r w:rsidR="00C36773" w:rsidRPr="00C36773">
        <w:rPr>
          <w:rFonts w:ascii="Times New Roman" w:eastAsia="Times New Roman" w:hAnsi="Times New Roman" w:cs="Times New Roman"/>
          <w:color w:val="000000"/>
          <w:sz w:val="24"/>
          <w:szCs w:val="24"/>
        </w:rPr>
        <w:t xml:space="preserve">: </w:t>
      </w:r>
      <w:hyperlink r:id="rId278"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7D0BDE1C"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9" w:anchor="definition_instance_XML_document" w:history="1">
        <w:r w:rsidR="00C36773" w:rsidRPr="00C36773">
          <w:rPr>
            <w:rFonts w:ascii="Times New Roman" w:eastAsia="Times New Roman" w:hAnsi="Times New Roman" w:cs="Times New Roman"/>
            <w:color w:val="000000"/>
            <w:sz w:val="24"/>
            <w:szCs w:val="24"/>
            <w:shd w:val="clear" w:color="auto" w:fill="FFFFFF"/>
          </w:rPr>
          <w:t>instance XML document</w:t>
        </w:r>
      </w:hyperlink>
      <w:r w:rsidR="00C36773" w:rsidRPr="00C36773">
        <w:rPr>
          <w:rFonts w:ascii="Times New Roman" w:eastAsia="Times New Roman" w:hAnsi="Times New Roman" w:cs="Times New Roman"/>
          <w:color w:val="000000"/>
          <w:sz w:val="24"/>
          <w:szCs w:val="24"/>
        </w:rPr>
        <w:t xml:space="preserve">: </w:t>
      </w:r>
      <w:hyperlink r:id="rId280"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4B54C9EA"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1" w:anchor="definition_interpretation_rule" w:history="1">
        <w:r w:rsidR="00C36773" w:rsidRPr="00C36773">
          <w:rPr>
            <w:rFonts w:ascii="Times New Roman" w:eastAsia="Times New Roman" w:hAnsi="Times New Roman" w:cs="Times New Roman"/>
            <w:color w:val="000000"/>
            <w:sz w:val="24"/>
            <w:szCs w:val="24"/>
            <w:shd w:val="clear" w:color="auto" w:fill="FFFFFF"/>
          </w:rPr>
          <w:t>interpretation rule</w:t>
        </w:r>
      </w:hyperlink>
      <w:r w:rsidR="00C36773" w:rsidRPr="00C36773">
        <w:rPr>
          <w:rFonts w:ascii="Times New Roman" w:eastAsia="Times New Roman" w:hAnsi="Times New Roman" w:cs="Times New Roman"/>
          <w:color w:val="000000"/>
          <w:sz w:val="24"/>
          <w:szCs w:val="24"/>
        </w:rPr>
        <w:t xml:space="preserve">: </w:t>
      </w:r>
      <w:hyperlink r:id="rId282" w:anchor="section_2.9" w:history="1">
        <w:r w:rsidR="00C36773" w:rsidRPr="00C36773">
          <w:rPr>
            <w:rFonts w:ascii="Times New Roman" w:eastAsia="Times New Roman" w:hAnsi="Times New Roman" w:cs="Times New Roman"/>
            <w:color w:val="000000"/>
            <w:sz w:val="24"/>
            <w:szCs w:val="24"/>
            <w:shd w:val="clear" w:color="auto" w:fill="FFFFFF"/>
          </w:rPr>
          <w:t xml:space="preserve">Section 2.9, </w:t>
        </w:r>
        <w:r w:rsidR="00C36773" w:rsidRPr="00C36773">
          <w:rPr>
            <w:rFonts w:ascii="Times New Roman" w:eastAsia="Times New Roman" w:hAnsi="Times New Roman" w:cs="Times New Roman"/>
            <w:i/>
            <w:iCs/>
            <w:color w:val="000000"/>
            <w:sz w:val="24"/>
            <w:szCs w:val="24"/>
            <w:shd w:val="clear" w:color="auto" w:fill="FFFFFF"/>
          </w:rPr>
          <w:t>Rules</w:t>
        </w:r>
      </w:hyperlink>
    </w:p>
    <w:p w14:paraId="0ED2E5A9"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3" w:anchor="definition_model_package_description" w:history="1">
        <w:r w:rsidR="00C36773" w:rsidRPr="00C36773">
          <w:rPr>
            <w:rFonts w:ascii="Times New Roman" w:eastAsia="Times New Roman" w:hAnsi="Times New Roman" w:cs="Times New Roman"/>
            <w:color w:val="000000"/>
            <w:sz w:val="24"/>
            <w:szCs w:val="24"/>
            <w:shd w:val="clear" w:color="auto" w:fill="FFFFFF"/>
          </w:rPr>
          <w:t>model package description</w:t>
        </w:r>
      </w:hyperlink>
      <w:r w:rsidR="00C36773" w:rsidRPr="00C36773">
        <w:rPr>
          <w:rFonts w:ascii="Times New Roman" w:eastAsia="Times New Roman" w:hAnsi="Times New Roman" w:cs="Times New Roman"/>
          <w:color w:val="000000"/>
          <w:sz w:val="24"/>
          <w:szCs w:val="24"/>
        </w:rPr>
        <w:t xml:space="preserve">: </w:t>
      </w:r>
      <w:hyperlink r:id="rId284" w:anchor="section_3.2.1" w:history="1">
        <w:r w:rsidR="00C36773" w:rsidRPr="00C36773">
          <w:rPr>
            <w:rFonts w:ascii="Times New Roman" w:eastAsia="Times New Roman" w:hAnsi="Times New Roman" w:cs="Times New Roman"/>
            <w:color w:val="000000"/>
            <w:sz w:val="24"/>
            <w:szCs w:val="24"/>
            <w:shd w:val="clear" w:color="auto" w:fill="FFFFFF"/>
          </w:rPr>
          <w:t xml:space="preserve">Section 3.2.1, </w:t>
        </w:r>
        <w:r w:rsidR="00C36773" w:rsidRPr="00C36773">
          <w:rPr>
            <w:rFonts w:ascii="Times New Roman" w:eastAsia="Times New Roman" w:hAnsi="Times New Roman" w:cs="Times New Roman"/>
            <w:i/>
            <w:iCs/>
            <w:color w:val="000000"/>
            <w:sz w:val="24"/>
            <w:szCs w:val="24"/>
            <w:shd w:val="clear" w:color="auto" w:fill="FFFFFF"/>
          </w:rPr>
          <w:t>The Model Package Description Conformance Target</w:t>
        </w:r>
      </w:hyperlink>
    </w:p>
    <w:p w14:paraId="4BC13B17"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5" w:anchor="definition_MPD_catalog_document" w:history="1">
        <w:r w:rsidR="00C36773" w:rsidRPr="00C36773">
          <w:rPr>
            <w:rFonts w:ascii="Times New Roman" w:eastAsia="Times New Roman" w:hAnsi="Times New Roman" w:cs="Times New Roman"/>
            <w:color w:val="000000"/>
            <w:sz w:val="24"/>
            <w:szCs w:val="24"/>
            <w:shd w:val="clear" w:color="auto" w:fill="FFFFFF"/>
          </w:rPr>
          <w:t>MPD catalog document</w:t>
        </w:r>
      </w:hyperlink>
      <w:r w:rsidR="00C36773" w:rsidRPr="00C36773">
        <w:rPr>
          <w:rFonts w:ascii="Times New Roman" w:eastAsia="Times New Roman" w:hAnsi="Times New Roman" w:cs="Times New Roman"/>
          <w:color w:val="000000"/>
          <w:sz w:val="24"/>
          <w:szCs w:val="24"/>
        </w:rPr>
        <w:t xml:space="preserve">: </w:t>
      </w:r>
      <w:hyperlink r:id="rId286"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4F04D21F"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7" w:anchor="definition_MPD_class" w:history="1">
        <w:r w:rsidR="00C36773" w:rsidRPr="00C36773">
          <w:rPr>
            <w:rFonts w:ascii="Times New Roman" w:eastAsia="Times New Roman" w:hAnsi="Times New Roman" w:cs="Times New Roman"/>
            <w:color w:val="000000"/>
            <w:sz w:val="24"/>
            <w:szCs w:val="24"/>
            <w:shd w:val="clear" w:color="auto" w:fill="FFFFFF"/>
          </w:rPr>
          <w:t>MPD class</w:t>
        </w:r>
      </w:hyperlink>
      <w:r w:rsidR="00C36773" w:rsidRPr="00C36773">
        <w:rPr>
          <w:rFonts w:ascii="Times New Roman" w:eastAsia="Times New Roman" w:hAnsi="Times New Roman" w:cs="Times New Roman"/>
          <w:color w:val="000000"/>
          <w:sz w:val="24"/>
          <w:szCs w:val="24"/>
        </w:rPr>
        <w:t xml:space="preserve">: </w:t>
      </w:r>
      <w:hyperlink r:id="rId288" w:anchor="section_3.1" w:history="1">
        <w:r w:rsidR="00C36773" w:rsidRPr="00C36773">
          <w:rPr>
            <w:rFonts w:ascii="Times New Roman" w:eastAsia="Times New Roman" w:hAnsi="Times New Roman" w:cs="Times New Roman"/>
            <w:color w:val="000000"/>
            <w:sz w:val="24"/>
            <w:szCs w:val="24"/>
            <w:shd w:val="clear" w:color="auto" w:fill="FFFFFF"/>
          </w:rPr>
          <w:t xml:space="preserve">Section 3.1, </w:t>
        </w:r>
        <w:r w:rsidR="00C36773" w:rsidRPr="00C36773">
          <w:rPr>
            <w:rFonts w:ascii="Times New Roman" w:eastAsia="Times New Roman" w:hAnsi="Times New Roman" w:cs="Times New Roman"/>
            <w:i/>
            <w:iCs/>
            <w:color w:val="000000"/>
            <w:sz w:val="24"/>
            <w:szCs w:val="24"/>
            <w:shd w:val="clear" w:color="auto" w:fill="FFFFFF"/>
          </w:rPr>
          <w:t>Conformance Target Terminology</w:t>
        </w:r>
      </w:hyperlink>
    </w:p>
    <w:p w14:paraId="06FDD744"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9" w:anchor="definition_MPD_root_directory" w:history="1">
        <w:r w:rsidR="00C36773" w:rsidRPr="00C36773">
          <w:rPr>
            <w:rFonts w:ascii="Times New Roman" w:eastAsia="Times New Roman" w:hAnsi="Times New Roman" w:cs="Times New Roman"/>
            <w:color w:val="000000"/>
            <w:sz w:val="24"/>
            <w:szCs w:val="24"/>
            <w:shd w:val="clear" w:color="auto" w:fill="FFFFFF"/>
          </w:rPr>
          <w:t>MPD root directory</w:t>
        </w:r>
      </w:hyperlink>
      <w:r w:rsidR="00C36773" w:rsidRPr="00C36773">
        <w:rPr>
          <w:rFonts w:ascii="Times New Roman" w:eastAsia="Times New Roman" w:hAnsi="Times New Roman" w:cs="Times New Roman"/>
          <w:color w:val="000000"/>
          <w:sz w:val="24"/>
          <w:szCs w:val="24"/>
        </w:rPr>
        <w:t xml:space="preserve">: </w:t>
      </w:r>
      <w:hyperlink r:id="rId290"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533803AC"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1" w:anchor="definition_NIEM_wantlist" w:history="1">
        <w:r w:rsidR="00C36773" w:rsidRPr="00C36773">
          <w:rPr>
            <w:rFonts w:ascii="Times New Roman" w:eastAsia="Times New Roman" w:hAnsi="Times New Roman" w:cs="Times New Roman"/>
            <w:color w:val="000000"/>
            <w:sz w:val="24"/>
            <w:szCs w:val="24"/>
            <w:shd w:val="clear" w:color="auto" w:fill="FFFFFF"/>
          </w:rPr>
          <w:t>NIEM wantlist</w:t>
        </w:r>
      </w:hyperlink>
      <w:r w:rsidR="00C36773" w:rsidRPr="00C36773">
        <w:rPr>
          <w:rFonts w:ascii="Times New Roman" w:eastAsia="Times New Roman" w:hAnsi="Times New Roman" w:cs="Times New Roman"/>
          <w:color w:val="000000"/>
          <w:sz w:val="24"/>
          <w:szCs w:val="24"/>
        </w:rPr>
        <w:t xml:space="preserve">: </w:t>
      </w:r>
      <w:hyperlink r:id="rId292" w:anchor="section_6.1" w:history="1">
        <w:r w:rsidR="00C36773" w:rsidRPr="00C36773">
          <w:rPr>
            <w:rFonts w:ascii="Times New Roman" w:eastAsia="Times New Roman" w:hAnsi="Times New Roman" w:cs="Times New Roman"/>
            <w:color w:val="000000"/>
            <w:sz w:val="24"/>
            <w:szCs w:val="24"/>
            <w:shd w:val="clear" w:color="auto" w:fill="FFFFFF"/>
          </w:rPr>
          <w:t xml:space="preserve">Section 6.1, </w:t>
        </w:r>
        <w:r w:rsidR="00C36773" w:rsidRPr="00C36773">
          <w:rPr>
            <w:rFonts w:ascii="Times New Roman" w:eastAsia="Times New Roman" w:hAnsi="Times New Roman" w:cs="Times New Roman"/>
            <w:i/>
            <w:iCs/>
            <w:color w:val="000000"/>
            <w:sz w:val="24"/>
            <w:szCs w:val="24"/>
            <w:shd w:val="clear" w:color="auto" w:fill="FFFFFF"/>
          </w:rPr>
          <w:t>NIEM Wantlist</w:t>
        </w:r>
      </w:hyperlink>
    </w:p>
    <w:p w14:paraId="26F1D1A0"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3" w:anchor="definition_path_name" w:history="1">
        <w:r w:rsidR="00C36773" w:rsidRPr="00C36773">
          <w:rPr>
            <w:rFonts w:ascii="Times New Roman" w:eastAsia="Times New Roman" w:hAnsi="Times New Roman" w:cs="Times New Roman"/>
            <w:color w:val="000000"/>
            <w:sz w:val="24"/>
            <w:szCs w:val="24"/>
            <w:shd w:val="clear" w:color="auto" w:fill="FFFFFF"/>
          </w:rPr>
          <w:t>path name</w:t>
        </w:r>
      </w:hyperlink>
      <w:r w:rsidR="00C36773" w:rsidRPr="00C36773">
        <w:rPr>
          <w:rFonts w:ascii="Times New Roman" w:eastAsia="Times New Roman" w:hAnsi="Times New Roman" w:cs="Times New Roman"/>
          <w:color w:val="000000"/>
          <w:sz w:val="24"/>
          <w:szCs w:val="24"/>
        </w:rPr>
        <w:t xml:space="preserve">: </w:t>
      </w:r>
      <w:hyperlink r:id="rId294" w:anchor="section_5.2.4" w:history="1">
        <w:r w:rsidR="00C36773" w:rsidRPr="00C36773">
          <w:rPr>
            <w:rFonts w:ascii="Times New Roman" w:eastAsia="Times New Roman" w:hAnsi="Times New Roman" w:cs="Times New Roman"/>
            <w:color w:val="000000"/>
            <w:sz w:val="24"/>
            <w:szCs w:val="24"/>
            <w:shd w:val="clear" w:color="auto" w:fill="FFFFFF"/>
          </w:rPr>
          <w:t xml:space="preserve">Section 5.2.4, </w:t>
        </w:r>
        <w:r w:rsidR="00C36773" w:rsidRPr="00C36773">
          <w:rPr>
            <w:rFonts w:ascii="Times New Roman" w:eastAsia="Times New Roman" w:hAnsi="Times New Roman" w:cs="Times New Roman"/>
            <w:i/>
            <w:iCs/>
            <w:color w:val="000000"/>
            <w:sz w:val="24"/>
            <w:szCs w:val="24"/>
            <w:shd w:val="clear" w:color="auto" w:fill="FFFFFF"/>
          </w:rPr>
          <w:t>URI Schemes</w:t>
        </w:r>
      </w:hyperlink>
    </w:p>
    <w:p w14:paraId="2603AF6F"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5" w:anchor="definition_readme_artifact" w:history="1">
        <w:r w:rsidR="00C36773" w:rsidRPr="00C36773">
          <w:rPr>
            <w:rFonts w:ascii="Times New Roman" w:eastAsia="Times New Roman" w:hAnsi="Times New Roman" w:cs="Times New Roman"/>
            <w:color w:val="000000"/>
            <w:sz w:val="24"/>
            <w:szCs w:val="24"/>
            <w:shd w:val="clear" w:color="auto" w:fill="FFFFFF"/>
          </w:rPr>
          <w:t>readme artifact</w:t>
        </w:r>
      </w:hyperlink>
      <w:r w:rsidR="00C36773" w:rsidRPr="00C36773">
        <w:rPr>
          <w:rFonts w:ascii="Times New Roman" w:eastAsia="Times New Roman" w:hAnsi="Times New Roman" w:cs="Times New Roman"/>
          <w:color w:val="000000"/>
          <w:sz w:val="24"/>
          <w:szCs w:val="24"/>
        </w:rPr>
        <w:t xml:space="preserve">: </w:t>
      </w:r>
      <w:hyperlink r:id="rId296"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766DF3A9"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7" w:anchor="definition_reference_element" w:history="1">
        <w:r w:rsidR="00C36773" w:rsidRPr="00C36773">
          <w:rPr>
            <w:rFonts w:ascii="Times New Roman" w:eastAsia="Times New Roman" w:hAnsi="Times New Roman" w:cs="Times New Roman"/>
            <w:color w:val="000000"/>
            <w:sz w:val="24"/>
            <w:szCs w:val="24"/>
            <w:shd w:val="clear" w:color="auto" w:fill="FFFFFF"/>
          </w:rPr>
          <w:t>reference element</w:t>
        </w:r>
      </w:hyperlink>
      <w:r w:rsidR="00C36773" w:rsidRPr="00C36773">
        <w:rPr>
          <w:rFonts w:ascii="Times New Roman" w:eastAsia="Times New Roman" w:hAnsi="Times New Roman" w:cs="Times New Roman"/>
          <w:color w:val="000000"/>
          <w:sz w:val="24"/>
          <w:szCs w:val="24"/>
        </w:rPr>
        <w:t xml:space="preserve">: </w:t>
      </w:r>
      <w:hyperlink r:id="rId298" w:anchor="section_5.2.4.6" w:history="1">
        <w:r w:rsidR="00C36773" w:rsidRPr="00C36773">
          <w:rPr>
            <w:rFonts w:ascii="Times New Roman" w:eastAsia="Times New Roman" w:hAnsi="Times New Roman" w:cs="Times New Roman"/>
            <w:color w:val="000000"/>
            <w:sz w:val="24"/>
            <w:szCs w:val="24"/>
            <w:shd w:val="clear" w:color="auto" w:fill="FFFFFF"/>
          </w:rPr>
          <w:t xml:space="preserve">Section 5.2.4.6, </w:t>
        </w:r>
        <w:r w:rsidR="00C36773" w:rsidRPr="00C36773">
          <w:rPr>
            <w:rFonts w:ascii="Times New Roman" w:eastAsia="Times New Roman" w:hAnsi="Times New Roman" w:cs="Times New Roman"/>
            <w:i/>
            <w:iCs/>
            <w:color w:val="000000"/>
            <w:sz w:val="24"/>
            <w:szCs w:val="24"/>
            <w:shd w:val="clear" w:color="auto" w:fill="FFFFFF"/>
          </w:rPr>
          <w:t>URI Resolution Involving Reference Elements</w:t>
        </w:r>
      </w:hyperlink>
    </w:p>
    <w:p w14:paraId="73299F64"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9" w:anchor="definition_reference_schema_document" w:history="1">
        <w:r w:rsidR="00C36773" w:rsidRPr="00C36773">
          <w:rPr>
            <w:rFonts w:ascii="Times New Roman" w:eastAsia="Times New Roman" w:hAnsi="Times New Roman" w:cs="Times New Roman"/>
            <w:color w:val="000000"/>
            <w:sz w:val="24"/>
            <w:szCs w:val="24"/>
            <w:shd w:val="clear" w:color="auto" w:fill="FFFFFF"/>
          </w:rPr>
          <w:t>reference schema document</w:t>
        </w:r>
      </w:hyperlink>
      <w:r w:rsidR="00C36773" w:rsidRPr="00C36773">
        <w:rPr>
          <w:rFonts w:ascii="Times New Roman" w:eastAsia="Times New Roman" w:hAnsi="Times New Roman" w:cs="Times New Roman"/>
          <w:color w:val="000000"/>
          <w:sz w:val="24"/>
          <w:szCs w:val="24"/>
        </w:rPr>
        <w:t xml:space="preserve">: </w:t>
      </w:r>
      <w:hyperlink r:id="rId300" w:anchor="section_2.8" w:history="1">
        <w:r w:rsidR="00C36773" w:rsidRPr="00C36773">
          <w:rPr>
            <w:rFonts w:ascii="Times New Roman" w:eastAsia="Times New Roman" w:hAnsi="Times New Roman" w:cs="Times New Roman"/>
            <w:color w:val="000000"/>
            <w:sz w:val="24"/>
            <w:szCs w:val="24"/>
            <w:shd w:val="clear" w:color="auto" w:fill="FFFFFF"/>
          </w:rPr>
          <w:t xml:space="preserve">Section 2.8, </w:t>
        </w:r>
        <w:r w:rsidR="00C36773" w:rsidRPr="00C36773">
          <w:rPr>
            <w:rFonts w:ascii="Times New Roman" w:eastAsia="Times New Roman" w:hAnsi="Times New Roman" w:cs="Times New Roman"/>
            <w:i/>
            <w:iCs/>
            <w:color w:val="000000"/>
            <w:sz w:val="24"/>
            <w:szCs w:val="24"/>
            <w:shd w:val="clear" w:color="auto" w:fill="FFFFFF"/>
          </w:rPr>
          <w:t>Reference Schema Documents</w:t>
        </w:r>
      </w:hyperlink>
    </w:p>
    <w:p w14:paraId="1ED4A90E"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1" w:anchor="definition_reference_schema_document_set" w:history="1">
        <w:r w:rsidR="00C36773" w:rsidRPr="00C36773">
          <w:rPr>
            <w:rFonts w:ascii="Times New Roman" w:eastAsia="Times New Roman" w:hAnsi="Times New Roman" w:cs="Times New Roman"/>
            <w:color w:val="000000"/>
            <w:sz w:val="24"/>
            <w:szCs w:val="24"/>
            <w:shd w:val="clear" w:color="auto" w:fill="FFFFFF"/>
          </w:rPr>
          <w:t>reference schema document set</w:t>
        </w:r>
      </w:hyperlink>
      <w:r w:rsidR="00C36773" w:rsidRPr="00C36773">
        <w:rPr>
          <w:rFonts w:ascii="Times New Roman" w:eastAsia="Times New Roman" w:hAnsi="Times New Roman" w:cs="Times New Roman"/>
          <w:color w:val="000000"/>
          <w:sz w:val="24"/>
          <w:szCs w:val="24"/>
        </w:rPr>
        <w:t xml:space="preserve">: </w:t>
      </w:r>
      <w:hyperlink r:id="rId302" w:anchor="section_2.8" w:history="1">
        <w:r w:rsidR="00C36773" w:rsidRPr="00C36773">
          <w:rPr>
            <w:rFonts w:ascii="Times New Roman" w:eastAsia="Times New Roman" w:hAnsi="Times New Roman" w:cs="Times New Roman"/>
            <w:color w:val="000000"/>
            <w:sz w:val="24"/>
            <w:szCs w:val="24"/>
            <w:shd w:val="clear" w:color="auto" w:fill="FFFFFF"/>
          </w:rPr>
          <w:t xml:space="preserve">Section 2.8, </w:t>
        </w:r>
        <w:r w:rsidR="00C36773" w:rsidRPr="00C36773">
          <w:rPr>
            <w:rFonts w:ascii="Times New Roman" w:eastAsia="Times New Roman" w:hAnsi="Times New Roman" w:cs="Times New Roman"/>
            <w:i/>
            <w:iCs/>
            <w:color w:val="000000"/>
            <w:sz w:val="24"/>
            <w:szCs w:val="24"/>
            <w:shd w:val="clear" w:color="auto" w:fill="FFFFFF"/>
          </w:rPr>
          <w:t>Reference Schema Documents</w:t>
        </w:r>
      </w:hyperlink>
    </w:p>
    <w:p w14:paraId="5F663CF3"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3" w:anchor="definition_resolve_URI" w:history="1">
        <w:r w:rsidR="00C36773" w:rsidRPr="00C36773">
          <w:rPr>
            <w:rFonts w:ascii="Times New Roman" w:eastAsia="Times New Roman" w:hAnsi="Times New Roman" w:cs="Times New Roman"/>
            <w:color w:val="000000"/>
            <w:sz w:val="24"/>
            <w:szCs w:val="24"/>
            <w:shd w:val="clear" w:color="auto" w:fill="FFFFFF"/>
          </w:rPr>
          <w:t>resolve URI</w:t>
        </w:r>
      </w:hyperlink>
      <w:r w:rsidR="00C36773" w:rsidRPr="00C36773">
        <w:rPr>
          <w:rFonts w:ascii="Times New Roman" w:eastAsia="Times New Roman" w:hAnsi="Times New Roman" w:cs="Times New Roman"/>
          <w:color w:val="000000"/>
          <w:sz w:val="24"/>
          <w:szCs w:val="24"/>
        </w:rPr>
        <w:t xml:space="preserve">: </w:t>
      </w:r>
      <w:hyperlink r:id="rId304" w:anchor="section_5.2.4" w:history="1">
        <w:r w:rsidR="00C36773" w:rsidRPr="00C36773">
          <w:rPr>
            <w:rFonts w:ascii="Times New Roman" w:eastAsia="Times New Roman" w:hAnsi="Times New Roman" w:cs="Times New Roman"/>
            <w:color w:val="000000"/>
            <w:sz w:val="24"/>
            <w:szCs w:val="24"/>
            <w:shd w:val="clear" w:color="auto" w:fill="FFFFFF"/>
          </w:rPr>
          <w:t xml:space="preserve">Section 5.2.4, </w:t>
        </w:r>
        <w:r w:rsidR="00C36773" w:rsidRPr="00C36773">
          <w:rPr>
            <w:rFonts w:ascii="Times New Roman" w:eastAsia="Times New Roman" w:hAnsi="Times New Roman" w:cs="Times New Roman"/>
            <w:i/>
            <w:iCs/>
            <w:color w:val="000000"/>
            <w:sz w:val="24"/>
            <w:szCs w:val="24"/>
            <w:shd w:val="clear" w:color="auto" w:fill="FFFFFF"/>
          </w:rPr>
          <w:t>URI Schemes</w:t>
        </w:r>
      </w:hyperlink>
    </w:p>
    <w:p w14:paraId="703D1F53"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5" w:anchor="definition_schema_component" w:history="1">
        <w:r w:rsidR="00C36773" w:rsidRPr="00C36773">
          <w:rPr>
            <w:rFonts w:ascii="Times New Roman" w:eastAsia="Times New Roman" w:hAnsi="Times New Roman" w:cs="Times New Roman"/>
            <w:color w:val="000000"/>
            <w:sz w:val="24"/>
            <w:szCs w:val="24"/>
            <w:shd w:val="clear" w:color="auto" w:fill="FFFFFF"/>
          </w:rPr>
          <w:t>schema component</w:t>
        </w:r>
      </w:hyperlink>
      <w:r w:rsidR="00C36773" w:rsidRPr="00C36773">
        <w:rPr>
          <w:rFonts w:ascii="Times New Roman" w:eastAsia="Times New Roman" w:hAnsi="Times New Roman" w:cs="Times New Roman"/>
          <w:color w:val="000000"/>
          <w:sz w:val="24"/>
          <w:szCs w:val="24"/>
        </w:rPr>
        <w:t xml:space="preserve">: </w:t>
      </w:r>
      <w:hyperlink r:id="rId306"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73E7A650"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7" w:anchor="definition_schema_document_subset" w:history="1">
        <w:r w:rsidR="00C36773" w:rsidRPr="00C36773">
          <w:rPr>
            <w:rFonts w:ascii="Times New Roman" w:eastAsia="Times New Roman" w:hAnsi="Times New Roman" w:cs="Times New Roman"/>
            <w:color w:val="000000"/>
            <w:sz w:val="24"/>
            <w:szCs w:val="24"/>
            <w:shd w:val="clear" w:color="auto" w:fill="FFFFFF"/>
          </w:rPr>
          <w:t>schema document subset</w:t>
        </w:r>
      </w:hyperlink>
      <w:r w:rsidR="00C36773" w:rsidRPr="00C36773">
        <w:rPr>
          <w:rFonts w:ascii="Times New Roman" w:eastAsia="Times New Roman" w:hAnsi="Times New Roman" w:cs="Times New Roman"/>
          <w:color w:val="000000"/>
          <w:sz w:val="24"/>
          <w:szCs w:val="24"/>
        </w:rPr>
        <w:t xml:space="preserve">: </w:t>
      </w:r>
      <w:hyperlink r:id="rId308"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18E45250"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9" w:anchor="definition_Schematron_schema" w:history="1">
        <w:r w:rsidR="00C36773" w:rsidRPr="00C36773">
          <w:rPr>
            <w:rFonts w:ascii="Times New Roman" w:eastAsia="Times New Roman" w:hAnsi="Times New Roman" w:cs="Times New Roman"/>
            <w:color w:val="000000"/>
            <w:sz w:val="24"/>
            <w:szCs w:val="24"/>
            <w:shd w:val="clear" w:color="auto" w:fill="FFFFFF"/>
          </w:rPr>
          <w:t>Schematron schema</w:t>
        </w:r>
      </w:hyperlink>
      <w:r w:rsidR="00C36773" w:rsidRPr="00C36773">
        <w:rPr>
          <w:rFonts w:ascii="Times New Roman" w:eastAsia="Times New Roman" w:hAnsi="Times New Roman" w:cs="Times New Roman"/>
          <w:color w:val="000000"/>
          <w:sz w:val="24"/>
          <w:szCs w:val="24"/>
        </w:rPr>
        <w:t xml:space="preserve">: </w:t>
      </w:r>
      <w:hyperlink r:id="rId310" w:anchor="section_6.2" w:history="1">
        <w:r w:rsidR="00C36773" w:rsidRPr="00C36773">
          <w:rPr>
            <w:rFonts w:ascii="Times New Roman" w:eastAsia="Times New Roman" w:hAnsi="Times New Roman" w:cs="Times New Roman"/>
            <w:color w:val="000000"/>
            <w:sz w:val="24"/>
            <w:szCs w:val="24"/>
            <w:shd w:val="clear" w:color="auto" w:fill="FFFFFF"/>
          </w:rPr>
          <w:t xml:space="preserve">Section 6.2, </w:t>
        </w:r>
        <w:r w:rsidR="00C36773" w:rsidRPr="00C36773">
          <w:rPr>
            <w:rFonts w:ascii="Times New Roman" w:eastAsia="Times New Roman" w:hAnsi="Times New Roman" w:cs="Times New Roman"/>
            <w:i/>
            <w:iCs/>
            <w:color w:val="000000"/>
            <w:sz w:val="24"/>
            <w:szCs w:val="24"/>
            <w:shd w:val="clear" w:color="auto" w:fill="FFFFFF"/>
          </w:rPr>
          <w:t>Business Rules</w:t>
        </w:r>
      </w:hyperlink>
    </w:p>
    <w:p w14:paraId="0A36754C"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1" w:anchor="definition_subset_schema_document" w:history="1">
        <w:r w:rsidR="00C36773" w:rsidRPr="00C36773">
          <w:rPr>
            <w:rFonts w:ascii="Times New Roman" w:eastAsia="Times New Roman" w:hAnsi="Times New Roman" w:cs="Times New Roman"/>
            <w:color w:val="000000"/>
            <w:sz w:val="24"/>
            <w:szCs w:val="24"/>
            <w:shd w:val="clear" w:color="auto" w:fill="FFFFFF"/>
          </w:rPr>
          <w:t>subset schema document</w:t>
        </w:r>
      </w:hyperlink>
      <w:r w:rsidR="00C36773" w:rsidRPr="00C36773">
        <w:rPr>
          <w:rFonts w:ascii="Times New Roman" w:eastAsia="Times New Roman" w:hAnsi="Times New Roman" w:cs="Times New Roman"/>
          <w:color w:val="000000"/>
          <w:sz w:val="24"/>
          <w:szCs w:val="24"/>
        </w:rPr>
        <w:t xml:space="preserve">: </w:t>
      </w:r>
      <w:hyperlink r:id="rId312"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663E9ADB"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3" w:anchor="definition_validity_constraint_context" w:history="1">
        <w:r w:rsidR="00C36773" w:rsidRPr="00C36773">
          <w:rPr>
            <w:rFonts w:ascii="Times New Roman" w:eastAsia="Times New Roman" w:hAnsi="Times New Roman" w:cs="Times New Roman"/>
            <w:color w:val="000000"/>
            <w:sz w:val="24"/>
            <w:szCs w:val="24"/>
            <w:shd w:val="clear" w:color="auto" w:fill="FFFFFF"/>
          </w:rPr>
          <w:t>validity constraint context</w:t>
        </w:r>
      </w:hyperlink>
      <w:r w:rsidR="00C36773" w:rsidRPr="00C36773">
        <w:rPr>
          <w:rFonts w:ascii="Times New Roman" w:eastAsia="Times New Roman" w:hAnsi="Times New Roman" w:cs="Times New Roman"/>
          <w:color w:val="000000"/>
          <w:sz w:val="24"/>
          <w:szCs w:val="24"/>
        </w:rPr>
        <w:t xml:space="preserve">: </w:t>
      </w:r>
      <w:hyperlink r:id="rId314" w:anchor="section_5.6.1" w:history="1">
        <w:r w:rsidR="00C36773" w:rsidRPr="00C36773">
          <w:rPr>
            <w:rFonts w:ascii="Times New Roman" w:eastAsia="Times New Roman" w:hAnsi="Times New Roman" w:cs="Times New Roman"/>
            <w:color w:val="000000"/>
            <w:sz w:val="24"/>
            <w:szCs w:val="24"/>
            <w:shd w:val="clear" w:color="auto" w:fill="FFFFFF"/>
          </w:rPr>
          <w:t xml:space="preserve">Section 5.6.1, </w:t>
        </w:r>
        <w:r w:rsidR="00C36773" w:rsidRPr="00C36773">
          <w:rPr>
            <w:rFonts w:ascii="Times New Roman" w:eastAsia="Times New Roman" w:hAnsi="Times New Roman" w:cs="Times New Roman"/>
            <w:i/>
            <w:iCs/>
            <w:color w:val="000000"/>
            <w:sz w:val="24"/>
            <w:szCs w:val="24"/>
            <w:shd w:val="clear" w:color="auto" w:fill="FFFFFF"/>
          </w:rPr>
          <w:t>Validity Context and Constraints</w:t>
        </w:r>
      </w:hyperlink>
    </w:p>
    <w:p w14:paraId="0AC7B0E2"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5" w:anchor="definition_XML_catalog_document" w:history="1">
        <w:r w:rsidR="00C36773" w:rsidRPr="00C36773">
          <w:rPr>
            <w:rFonts w:ascii="Times New Roman" w:eastAsia="Times New Roman" w:hAnsi="Times New Roman" w:cs="Times New Roman"/>
            <w:color w:val="000000"/>
            <w:sz w:val="24"/>
            <w:szCs w:val="24"/>
            <w:shd w:val="clear" w:color="auto" w:fill="FFFFFF"/>
          </w:rPr>
          <w:t>XML catalog document</w:t>
        </w:r>
      </w:hyperlink>
      <w:r w:rsidR="00C36773" w:rsidRPr="00C36773">
        <w:rPr>
          <w:rFonts w:ascii="Times New Roman" w:eastAsia="Times New Roman" w:hAnsi="Times New Roman" w:cs="Times New Roman"/>
          <w:color w:val="000000"/>
          <w:sz w:val="24"/>
          <w:szCs w:val="24"/>
        </w:rPr>
        <w:t xml:space="preserve">: </w:t>
      </w:r>
      <w:hyperlink r:id="rId316" w:anchor="section_5.5" w:history="1">
        <w:r w:rsidR="00C36773" w:rsidRPr="00C36773">
          <w:rPr>
            <w:rFonts w:ascii="Times New Roman" w:eastAsia="Times New Roman" w:hAnsi="Times New Roman" w:cs="Times New Roman"/>
            <w:color w:val="000000"/>
            <w:sz w:val="24"/>
            <w:szCs w:val="24"/>
            <w:shd w:val="clear" w:color="auto" w:fill="FFFFFF"/>
          </w:rPr>
          <w:t xml:space="preserve">Section 5.5, </w:t>
        </w:r>
        <w:r w:rsidR="00C36773" w:rsidRPr="00C36773">
          <w:rPr>
            <w:rFonts w:ascii="Times New Roman" w:eastAsia="Times New Roman" w:hAnsi="Times New Roman" w:cs="Times New Roman"/>
            <w:i/>
            <w:iCs/>
            <w:color w:val="000000"/>
            <w:sz w:val="24"/>
            <w:szCs w:val="24"/>
            <w:shd w:val="clear" w:color="auto" w:fill="FFFFFF"/>
          </w:rPr>
          <w:t>XML Catalogs</w:t>
        </w:r>
      </w:hyperlink>
    </w:p>
    <w:p w14:paraId="29D9821A"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7" w:anchor="definition_XML_document" w:history="1">
        <w:r w:rsidR="00C36773" w:rsidRPr="00C36773">
          <w:rPr>
            <w:rFonts w:ascii="Times New Roman" w:eastAsia="Times New Roman" w:hAnsi="Times New Roman" w:cs="Times New Roman"/>
            <w:color w:val="000000"/>
            <w:sz w:val="24"/>
            <w:szCs w:val="24"/>
            <w:shd w:val="clear" w:color="auto" w:fill="FFFFFF"/>
          </w:rPr>
          <w:t>XML document</w:t>
        </w:r>
      </w:hyperlink>
      <w:r w:rsidR="00C36773" w:rsidRPr="00C36773">
        <w:rPr>
          <w:rFonts w:ascii="Times New Roman" w:eastAsia="Times New Roman" w:hAnsi="Times New Roman" w:cs="Times New Roman"/>
          <w:color w:val="000000"/>
          <w:sz w:val="24"/>
          <w:szCs w:val="24"/>
        </w:rPr>
        <w:t xml:space="preserve">: </w:t>
      </w:r>
      <w:hyperlink r:id="rId318"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1860FB89"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9" w:anchor="definition_XML_Schema" w:history="1">
        <w:r w:rsidR="00C36773" w:rsidRPr="00C36773">
          <w:rPr>
            <w:rFonts w:ascii="Times New Roman" w:eastAsia="Times New Roman" w:hAnsi="Times New Roman" w:cs="Times New Roman"/>
            <w:color w:val="000000"/>
            <w:sz w:val="24"/>
            <w:szCs w:val="24"/>
            <w:shd w:val="clear" w:color="auto" w:fill="FFFFFF"/>
          </w:rPr>
          <w:t>XML Schema</w:t>
        </w:r>
      </w:hyperlink>
      <w:r w:rsidR="00C36773" w:rsidRPr="00C36773">
        <w:rPr>
          <w:rFonts w:ascii="Times New Roman" w:eastAsia="Times New Roman" w:hAnsi="Times New Roman" w:cs="Times New Roman"/>
          <w:color w:val="000000"/>
          <w:sz w:val="24"/>
          <w:szCs w:val="24"/>
        </w:rPr>
        <w:t xml:space="preserve">: </w:t>
      </w:r>
      <w:hyperlink r:id="rId320"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5B9E734F"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1" w:anchor="definition_XML_schema_assembly" w:history="1">
        <w:r w:rsidR="00C36773" w:rsidRPr="00C36773">
          <w:rPr>
            <w:rFonts w:ascii="Times New Roman" w:eastAsia="Times New Roman" w:hAnsi="Times New Roman" w:cs="Times New Roman"/>
            <w:color w:val="000000"/>
            <w:sz w:val="24"/>
            <w:szCs w:val="24"/>
            <w:shd w:val="clear" w:color="auto" w:fill="FFFFFF"/>
          </w:rPr>
          <w:t>XML schema assembly</w:t>
        </w:r>
      </w:hyperlink>
      <w:r w:rsidR="00C36773" w:rsidRPr="00C36773">
        <w:rPr>
          <w:rFonts w:ascii="Times New Roman" w:eastAsia="Times New Roman" w:hAnsi="Times New Roman" w:cs="Times New Roman"/>
          <w:color w:val="000000"/>
          <w:sz w:val="24"/>
          <w:szCs w:val="24"/>
        </w:rPr>
        <w:t xml:space="preserve">: </w:t>
      </w:r>
      <w:hyperlink r:id="rId322"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68BA94E8"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3" w:anchor="definition_XML_schema_document" w:history="1">
        <w:r w:rsidR="00C36773" w:rsidRPr="00C36773">
          <w:rPr>
            <w:rFonts w:ascii="Times New Roman" w:eastAsia="Times New Roman" w:hAnsi="Times New Roman" w:cs="Times New Roman"/>
            <w:color w:val="000000"/>
            <w:sz w:val="24"/>
            <w:szCs w:val="24"/>
            <w:shd w:val="clear" w:color="auto" w:fill="FFFFFF"/>
          </w:rPr>
          <w:t>XML schema document</w:t>
        </w:r>
      </w:hyperlink>
      <w:r w:rsidR="00C36773" w:rsidRPr="00C36773">
        <w:rPr>
          <w:rFonts w:ascii="Times New Roman" w:eastAsia="Times New Roman" w:hAnsi="Times New Roman" w:cs="Times New Roman"/>
          <w:color w:val="000000"/>
          <w:sz w:val="24"/>
          <w:szCs w:val="24"/>
        </w:rPr>
        <w:t xml:space="preserve">: </w:t>
      </w:r>
      <w:hyperlink r:id="rId324"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58EF881C"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5" w:anchor="definition_XML_schema_validation" w:history="1">
        <w:r w:rsidR="00C36773" w:rsidRPr="00C36773">
          <w:rPr>
            <w:rFonts w:ascii="Times New Roman" w:eastAsia="Times New Roman" w:hAnsi="Times New Roman" w:cs="Times New Roman"/>
            <w:color w:val="000000"/>
            <w:sz w:val="24"/>
            <w:szCs w:val="24"/>
            <w:shd w:val="clear" w:color="auto" w:fill="FFFFFF"/>
          </w:rPr>
          <w:t>XML schema validation</w:t>
        </w:r>
      </w:hyperlink>
      <w:r w:rsidR="00C36773" w:rsidRPr="00C36773">
        <w:rPr>
          <w:rFonts w:ascii="Times New Roman" w:eastAsia="Times New Roman" w:hAnsi="Times New Roman" w:cs="Times New Roman"/>
          <w:color w:val="000000"/>
          <w:sz w:val="24"/>
          <w:szCs w:val="24"/>
        </w:rPr>
        <w:t xml:space="preserve">: </w:t>
      </w:r>
      <w:hyperlink r:id="rId326" w:anchor="section_2.7" w:history="1">
        <w:r w:rsidR="00C36773" w:rsidRPr="00C36773">
          <w:rPr>
            <w:rFonts w:ascii="Times New Roman" w:eastAsia="Times New Roman" w:hAnsi="Times New Roman" w:cs="Times New Roman"/>
            <w:color w:val="000000"/>
            <w:sz w:val="24"/>
            <w:szCs w:val="24"/>
            <w:shd w:val="clear" w:color="auto" w:fill="FFFFFF"/>
          </w:rPr>
          <w:t xml:space="preserve">Section 2.7, </w:t>
        </w:r>
        <w:r w:rsidR="00C36773" w:rsidRPr="00C36773">
          <w:rPr>
            <w:rFonts w:ascii="Times New Roman" w:eastAsia="Times New Roman" w:hAnsi="Times New Roman" w:cs="Times New Roman"/>
            <w:i/>
            <w:iCs/>
            <w:color w:val="000000"/>
            <w:sz w:val="24"/>
            <w:szCs w:val="24"/>
            <w:shd w:val="clear" w:color="auto" w:fill="FFFFFF"/>
          </w:rPr>
          <w:t>XML Validation</w:t>
        </w:r>
      </w:hyperlink>
    </w:p>
    <w:p w14:paraId="78456F5D" w14:textId="77777777" w:rsidR="00C36773" w:rsidRPr="00C36773" w:rsidRDefault="00D16027" w:rsidP="00C36773">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7" w:anchor="definition_ZIP_file" w:history="1">
        <w:r w:rsidR="00C36773" w:rsidRPr="00C36773">
          <w:rPr>
            <w:rFonts w:ascii="Times New Roman" w:eastAsia="Times New Roman" w:hAnsi="Times New Roman" w:cs="Times New Roman"/>
            <w:color w:val="000000"/>
            <w:sz w:val="24"/>
            <w:szCs w:val="24"/>
            <w:shd w:val="clear" w:color="auto" w:fill="FFFFFF"/>
          </w:rPr>
          <w:t>ZIP file</w:t>
        </w:r>
      </w:hyperlink>
      <w:r w:rsidR="00C36773" w:rsidRPr="00C36773">
        <w:rPr>
          <w:rFonts w:ascii="Times New Roman" w:eastAsia="Times New Roman" w:hAnsi="Times New Roman" w:cs="Times New Roman"/>
          <w:color w:val="000000"/>
          <w:sz w:val="24"/>
          <w:szCs w:val="24"/>
        </w:rPr>
        <w:t xml:space="preserve">: </w:t>
      </w:r>
      <w:hyperlink r:id="rId328" w:anchor="section_3.2" w:history="1">
        <w:r w:rsidR="00C36773" w:rsidRPr="00C36773">
          <w:rPr>
            <w:rFonts w:ascii="Times New Roman" w:eastAsia="Times New Roman" w:hAnsi="Times New Roman" w:cs="Times New Roman"/>
            <w:color w:val="000000"/>
            <w:sz w:val="24"/>
            <w:szCs w:val="24"/>
            <w:shd w:val="clear" w:color="auto" w:fill="FFFFFF"/>
          </w:rPr>
          <w:t xml:space="preserve">Section 3.2, </w:t>
        </w:r>
        <w:r w:rsidR="00C36773" w:rsidRPr="00C36773">
          <w:rPr>
            <w:rFonts w:ascii="Times New Roman" w:eastAsia="Times New Roman" w:hAnsi="Times New Roman" w:cs="Times New Roman"/>
            <w:i/>
            <w:iCs/>
            <w:color w:val="000000"/>
            <w:sz w:val="24"/>
            <w:szCs w:val="24"/>
            <w:shd w:val="clear" w:color="auto" w:fill="FFFFFF"/>
          </w:rPr>
          <w:t>MPD Conformance Targets</w:t>
        </w:r>
      </w:hyperlink>
    </w:p>
    <w:p w14:paraId="1ACE30C8"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839" w:name="appendix_I"/>
      <w:bookmarkEnd w:id="2839"/>
      <w:r w:rsidRPr="00C36773">
        <w:rPr>
          <w:rFonts w:ascii="Times New Roman" w:eastAsia="Times New Roman" w:hAnsi="Times New Roman" w:cs="Times New Roman"/>
          <w:b/>
          <w:bCs/>
          <w:color w:val="000000"/>
          <w:sz w:val="30"/>
          <w:szCs w:val="30"/>
        </w:rPr>
        <w:t>Appendix I. Index of Rules</w:t>
      </w:r>
    </w:p>
    <w:p w14:paraId="73323501"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9" w:anchor="rule_3-1" w:history="1">
        <w:r w:rsidR="00C36773" w:rsidRPr="00C36773">
          <w:rPr>
            <w:rFonts w:ascii="Times New Roman" w:eastAsia="Times New Roman" w:hAnsi="Times New Roman" w:cs="Times New Roman"/>
            <w:color w:val="000000"/>
            <w:sz w:val="24"/>
            <w:szCs w:val="24"/>
            <w:shd w:val="clear" w:color="auto" w:fill="FFFFFF"/>
          </w:rPr>
          <w:t xml:space="preserve">Rule 3-1, </w:t>
        </w:r>
        <w:r w:rsidR="00C36773" w:rsidRPr="00C36773">
          <w:rPr>
            <w:rFonts w:ascii="Times New Roman" w:eastAsia="Times New Roman" w:hAnsi="Times New Roman" w:cs="Times New Roman"/>
            <w:i/>
            <w:iCs/>
            <w:color w:val="000000"/>
            <w:sz w:val="24"/>
            <w:szCs w:val="24"/>
            <w:shd w:val="clear" w:color="auto" w:fill="FFFFFF"/>
          </w:rPr>
          <w:t>MPD Conformance Target Identifier</w:t>
        </w:r>
      </w:hyperlink>
      <w:r w:rsidR="00C36773" w:rsidRPr="00C36773">
        <w:rPr>
          <w:rFonts w:ascii="Times New Roman" w:eastAsia="Times New Roman" w:hAnsi="Times New Roman" w:cs="Times New Roman"/>
          <w:color w:val="000000"/>
          <w:sz w:val="24"/>
          <w:szCs w:val="24"/>
        </w:rPr>
        <w:t xml:space="preserve">: </w:t>
      </w:r>
      <w:hyperlink r:id="rId330" w:anchor="section_3.2.1" w:history="1">
        <w:r w:rsidR="00C36773" w:rsidRPr="00C36773">
          <w:rPr>
            <w:rFonts w:ascii="Times New Roman" w:eastAsia="Times New Roman" w:hAnsi="Times New Roman" w:cs="Times New Roman"/>
            <w:color w:val="000000"/>
            <w:sz w:val="24"/>
            <w:szCs w:val="24"/>
            <w:shd w:val="clear" w:color="auto" w:fill="FFFFFF"/>
          </w:rPr>
          <w:t xml:space="preserve">Section 3.2.1, </w:t>
        </w:r>
        <w:r w:rsidR="00C36773" w:rsidRPr="00C36773">
          <w:rPr>
            <w:rFonts w:ascii="Times New Roman" w:eastAsia="Times New Roman" w:hAnsi="Times New Roman" w:cs="Times New Roman"/>
            <w:i/>
            <w:iCs/>
            <w:color w:val="000000"/>
            <w:sz w:val="24"/>
            <w:szCs w:val="24"/>
            <w:shd w:val="clear" w:color="auto" w:fill="FFFFFF"/>
          </w:rPr>
          <w:t>The Model Package Description Conformance Target</w:t>
        </w:r>
      </w:hyperlink>
    </w:p>
    <w:p w14:paraId="68286B1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1" w:anchor="rule_3-2" w:history="1">
        <w:r w:rsidR="00C36773" w:rsidRPr="00C36773">
          <w:rPr>
            <w:rFonts w:ascii="Times New Roman" w:eastAsia="Times New Roman" w:hAnsi="Times New Roman" w:cs="Times New Roman"/>
            <w:color w:val="000000"/>
            <w:sz w:val="24"/>
            <w:szCs w:val="24"/>
            <w:shd w:val="clear" w:color="auto" w:fill="FFFFFF"/>
          </w:rPr>
          <w:t xml:space="preserve">Rule 3-2, </w:t>
        </w:r>
        <w:r w:rsidR="00C36773" w:rsidRPr="00C36773">
          <w:rPr>
            <w:rFonts w:ascii="Times New Roman" w:eastAsia="Times New Roman" w:hAnsi="Times New Roman" w:cs="Times New Roman"/>
            <w:i/>
            <w:iCs/>
            <w:color w:val="000000"/>
            <w:sz w:val="24"/>
            <w:szCs w:val="24"/>
            <w:shd w:val="clear" w:color="auto" w:fill="FFFFFF"/>
          </w:rPr>
          <w:t>MPD with MPD class of IEPD is an IEPD</w:t>
        </w:r>
      </w:hyperlink>
      <w:r w:rsidR="00C36773" w:rsidRPr="00C36773">
        <w:rPr>
          <w:rFonts w:ascii="Times New Roman" w:eastAsia="Times New Roman" w:hAnsi="Times New Roman" w:cs="Times New Roman"/>
          <w:color w:val="000000"/>
          <w:sz w:val="24"/>
          <w:szCs w:val="24"/>
        </w:rPr>
        <w:t xml:space="preserve">: </w:t>
      </w:r>
      <w:hyperlink r:id="rId332"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71A1116B"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3" w:anchor="rule_3-3" w:history="1">
        <w:r w:rsidR="00C36773" w:rsidRPr="00C36773">
          <w:rPr>
            <w:rFonts w:ascii="Times New Roman" w:eastAsia="Times New Roman" w:hAnsi="Times New Roman" w:cs="Times New Roman"/>
            <w:color w:val="000000"/>
            <w:sz w:val="24"/>
            <w:szCs w:val="24"/>
            <w:shd w:val="clear" w:color="auto" w:fill="FFFFFF"/>
          </w:rPr>
          <w:t xml:space="preserve">Rule 3-3, </w:t>
        </w:r>
        <w:r w:rsidR="00C36773" w:rsidRPr="00C36773">
          <w:rPr>
            <w:rFonts w:ascii="Times New Roman" w:eastAsia="Times New Roman" w:hAnsi="Times New Roman" w:cs="Times New Roman"/>
            <w:i/>
            <w:iCs/>
            <w:color w:val="000000"/>
            <w:sz w:val="24"/>
            <w:szCs w:val="24"/>
            <w:shd w:val="clear" w:color="auto" w:fill="FFFFFF"/>
          </w:rPr>
          <w:t>IEPD Conformance Target Identifier</w:t>
        </w:r>
      </w:hyperlink>
      <w:r w:rsidR="00C36773" w:rsidRPr="00C36773">
        <w:rPr>
          <w:rFonts w:ascii="Times New Roman" w:eastAsia="Times New Roman" w:hAnsi="Times New Roman" w:cs="Times New Roman"/>
          <w:color w:val="000000"/>
          <w:sz w:val="24"/>
          <w:szCs w:val="24"/>
        </w:rPr>
        <w:t xml:space="preserve">: </w:t>
      </w:r>
      <w:hyperlink r:id="rId334" w:anchor="section_3.2.2" w:history="1">
        <w:r w:rsidR="00C36773" w:rsidRPr="00C36773">
          <w:rPr>
            <w:rFonts w:ascii="Times New Roman" w:eastAsia="Times New Roman" w:hAnsi="Times New Roman" w:cs="Times New Roman"/>
            <w:color w:val="000000"/>
            <w:sz w:val="24"/>
            <w:szCs w:val="24"/>
            <w:shd w:val="clear" w:color="auto" w:fill="FFFFFF"/>
          </w:rPr>
          <w:t xml:space="preserve">Section 3.2.2, </w:t>
        </w:r>
        <w:r w:rsidR="00C36773" w:rsidRPr="00C36773">
          <w:rPr>
            <w:rFonts w:ascii="Times New Roman" w:eastAsia="Times New Roman" w:hAnsi="Times New Roman" w:cs="Times New Roman"/>
            <w:i/>
            <w:iCs/>
            <w:color w:val="000000"/>
            <w:sz w:val="24"/>
            <w:szCs w:val="24"/>
            <w:shd w:val="clear" w:color="auto" w:fill="FFFFFF"/>
          </w:rPr>
          <w:t>IEPD Conformance Target</w:t>
        </w:r>
      </w:hyperlink>
    </w:p>
    <w:p w14:paraId="4B261B53"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5" w:anchor="rule_4-1" w:history="1">
        <w:r w:rsidR="00C36773" w:rsidRPr="00C36773">
          <w:rPr>
            <w:rFonts w:ascii="Times New Roman" w:eastAsia="Times New Roman" w:hAnsi="Times New Roman" w:cs="Times New Roman"/>
            <w:color w:val="000000"/>
            <w:sz w:val="24"/>
            <w:szCs w:val="24"/>
            <w:shd w:val="clear" w:color="auto" w:fill="FFFFFF"/>
          </w:rPr>
          <w:t xml:space="preserve">Rule 4-1, </w:t>
        </w:r>
        <w:r w:rsidR="00C36773" w:rsidRPr="00C36773">
          <w:rPr>
            <w:rFonts w:ascii="Times New Roman" w:eastAsia="Times New Roman" w:hAnsi="Times New Roman" w:cs="Times New Roman"/>
            <w:i/>
            <w:iCs/>
            <w:color w:val="000000"/>
            <w:sz w:val="24"/>
            <w:szCs w:val="24"/>
            <w:shd w:val="clear" w:color="auto" w:fill="FFFFFF"/>
          </w:rPr>
          <w:t>Fundamental NIEM Subset Rule</w:t>
        </w:r>
      </w:hyperlink>
      <w:r w:rsidR="00C36773" w:rsidRPr="00C36773">
        <w:rPr>
          <w:rFonts w:ascii="Times New Roman" w:eastAsia="Times New Roman" w:hAnsi="Times New Roman" w:cs="Times New Roman"/>
          <w:color w:val="000000"/>
          <w:sz w:val="24"/>
          <w:szCs w:val="24"/>
        </w:rPr>
        <w:t xml:space="preserve">: </w:t>
      </w:r>
      <w:hyperlink r:id="rId336" w:anchor="section_4.2.1" w:history="1">
        <w:r w:rsidR="00C36773" w:rsidRPr="00C36773">
          <w:rPr>
            <w:rFonts w:ascii="Times New Roman" w:eastAsia="Times New Roman" w:hAnsi="Times New Roman" w:cs="Times New Roman"/>
            <w:color w:val="000000"/>
            <w:sz w:val="24"/>
            <w:szCs w:val="24"/>
            <w:shd w:val="clear" w:color="auto" w:fill="FFFFFF"/>
          </w:rPr>
          <w:t xml:space="preserve">Section 4.2.1, </w:t>
        </w:r>
        <w:r w:rsidR="00C36773" w:rsidRPr="00C36773">
          <w:rPr>
            <w:rFonts w:ascii="Times New Roman" w:eastAsia="Times New Roman" w:hAnsi="Times New Roman" w:cs="Times New Roman"/>
            <w:i/>
            <w:iCs/>
            <w:color w:val="000000"/>
            <w:sz w:val="24"/>
            <w:szCs w:val="24"/>
            <w:shd w:val="clear" w:color="auto" w:fill="FFFFFF"/>
          </w:rPr>
          <w:t>Basic Subset Concepts</w:t>
        </w:r>
      </w:hyperlink>
    </w:p>
    <w:p w14:paraId="0FF316E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7" w:anchor="rule_5-1" w:history="1">
        <w:r w:rsidR="00C36773" w:rsidRPr="00C36773">
          <w:rPr>
            <w:rFonts w:ascii="Times New Roman" w:eastAsia="Times New Roman" w:hAnsi="Times New Roman" w:cs="Times New Roman"/>
            <w:color w:val="000000"/>
            <w:sz w:val="24"/>
            <w:szCs w:val="24"/>
            <w:shd w:val="clear" w:color="auto" w:fill="FFFFFF"/>
          </w:rPr>
          <w:t xml:space="preserve">Rule 5-1, </w:t>
        </w:r>
        <w:r w:rsidR="00C36773" w:rsidRPr="00C36773">
          <w:rPr>
            <w:rFonts w:ascii="Times New Roman" w:eastAsia="Times New Roman" w:hAnsi="Times New Roman" w:cs="Times New Roman"/>
            <w:i/>
            <w:iCs/>
            <w:color w:val="000000"/>
            <w:sz w:val="24"/>
            <w:szCs w:val="24"/>
            <w:shd w:val="clear" w:color="auto" w:fill="FFFFFF"/>
          </w:rPr>
          <w:t xml:space="preserve">MPD Has an </w:t>
        </w:r>
        <w:r w:rsidR="00C36773" w:rsidRPr="00C36773">
          <w:rPr>
            <w:rFonts w:ascii="Courier New" w:eastAsia="Times New Roman" w:hAnsi="Courier New" w:cs="Courier New"/>
            <w:i/>
            <w:iCs/>
            <w:color w:val="000000"/>
            <w:sz w:val="19"/>
            <w:szCs w:val="19"/>
            <w:shd w:val="clear" w:color="auto" w:fill="FFFFFF"/>
          </w:rPr>
          <w:t>mpd-catalog.xml</w:t>
        </w:r>
        <w:r w:rsidR="00C36773" w:rsidRPr="00C36773">
          <w:rPr>
            <w:rFonts w:ascii="Times New Roman" w:eastAsia="Times New Roman" w:hAnsi="Times New Roman" w:cs="Times New Roman"/>
            <w:i/>
            <w:iCs/>
            <w:color w:val="000000"/>
            <w:sz w:val="24"/>
            <w:szCs w:val="24"/>
            <w:shd w:val="clear" w:color="auto" w:fill="FFFFFF"/>
          </w:rPr>
          <w:t xml:space="preserve"> in its Root Directory</w:t>
        </w:r>
      </w:hyperlink>
      <w:r w:rsidR="00C36773" w:rsidRPr="00C36773">
        <w:rPr>
          <w:rFonts w:ascii="Times New Roman" w:eastAsia="Times New Roman" w:hAnsi="Times New Roman" w:cs="Times New Roman"/>
          <w:color w:val="000000"/>
          <w:sz w:val="24"/>
          <w:szCs w:val="24"/>
        </w:rPr>
        <w:t xml:space="preserve">: </w:t>
      </w:r>
      <w:hyperlink r:id="rId338"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7BC21D90"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9" w:anchor="rule_5-2" w:history="1">
        <w:r w:rsidR="00C36773" w:rsidRPr="00C36773">
          <w:rPr>
            <w:rFonts w:ascii="Times New Roman" w:eastAsia="Times New Roman" w:hAnsi="Times New Roman" w:cs="Times New Roman"/>
            <w:color w:val="000000"/>
            <w:sz w:val="24"/>
            <w:szCs w:val="24"/>
            <w:shd w:val="clear" w:color="auto" w:fill="FFFFFF"/>
          </w:rPr>
          <w:t xml:space="preserve">Rule 5-2, </w:t>
        </w:r>
        <w:r w:rsidR="00C36773" w:rsidRPr="00C36773">
          <w:rPr>
            <w:rFonts w:ascii="Times New Roman" w:eastAsia="Times New Roman" w:hAnsi="Times New Roman" w:cs="Times New Roman"/>
            <w:i/>
            <w:iCs/>
            <w:color w:val="000000"/>
            <w:sz w:val="24"/>
            <w:szCs w:val="24"/>
            <w:shd w:val="clear" w:color="auto" w:fill="FFFFFF"/>
          </w:rPr>
          <w:t xml:space="preserve">MPD Catalog Document Valid to </w:t>
        </w:r>
        <w:r w:rsidR="00C36773" w:rsidRPr="00C36773">
          <w:rPr>
            <w:rFonts w:ascii="Courier New" w:eastAsia="Times New Roman" w:hAnsi="Courier New" w:cs="Courier New"/>
            <w:i/>
            <w:iCs/>
            <w:color w:val="000000"/>
            <w:sz w:val="19"/>
            <w:szCs w:val="19"/>
            <w:shd w:val="clear" w:color="auto" w:fill="FFFFFF"/>
          </w:rPr>
          <w:t>mpd-catalog-3.0.xsd</w:t>
        </w:r>
      </w:hyperlink>
      <w:r w:rsidR="00C36773" w:rsidRPr="00C36773">
        <w:rPr>
          <w:rFonts w:ascii="Times New Roman" w:eastAsia="Times New Roman" w:hAnsi="Times New Roman" w:cs="Times New Roman"/>
          <w:color w:val="000000"/>
          <w:sz w:val="24"/>
          <w:szCs w:val="24"/>
        </w:rPr>
        <w:t xml:space="preserve">: </w:t>
      </w:r>
      <w:hyperlink r:id="rId340" w:anchor="section_5.1" w:history="1">
        <w:r w:rsidR="00C36773" w:rsidRPr="00C36773">
          <w:rPr>
            <w:rFonts w:ascii="Times New Roman" w:eastAsia="Times New Roman" w:hAnsi="Times New Roman" w:cs="Times New Roman"/>
            <w:color w:val="000000"/>
            <w:sz w:val="24"/>
            <w:szCs w:val="24"/>
            <w:shd w:val="clear" w:color="auto" w:fill="FFFFFF"/>
          </w:rPr>
          <w:t xml:space="preserve">Section 5.1, </w:t>
        </w:r>
        <w:r w:rsidR="00C36773" w:rsidRPr="00C36773">
          <w:rPr>
            <w:rFonts w:ascii="Times New Roman" w:eastAsia="Times New Roman" w:hAnsi="Times New Roman" w:cs="Times New Roman"/>
            <w:i/>
            <w:iCs/>
            <w:color w:val="000000"/>
            <w:sz w:val="24"/>
            <w:szCs w:val="24"/>
            <w:shd w:val="clear" w:color="auto" w:fill="FFFFFF"/>
          </w:rPr>
          <w:t>NIEM MPD Catalog</w:t>
        </w:r>
      </w:hyperlink>
    </w:p>
    <w:p w14:paraId="60F51D5D"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1" w:anchor="rule_5-3" w:history="1">
        <w:r w:rsidR="00C36773" w:rsidRPr="00C36773">
          <w:rPr>
            <w:rFonts w:ascii="Times New Roman" w:eastAsia="Times New Roman" w:hAnsi="Times New Roman" w:cs="Times New Roman"/>
            <w:color w:val="000000"/>
            <w:sz w:val="24"/>
            <w:szCs w:val="24"/>
            <w:shd w:val="clear" w:color="auto" w:fill="FFFFFF"/>
          </w:rPr>
          <w:t xml:space="preserve">Rule 5-3, </w:t>
        </w:r>
        <w:r w:rsidR="00C36773" w:rsidRPr="00C36773">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00C36773" w:rsidRPr="00C36773">
        <w:rPr>
          <w:rFonts w:ascii="Times New Roman" w:eastAsia="Times New Roman" w:hAnsi="Times New Roman" w:cs="Times New Roman"/>
          <w:color w:val="000000"/>
          <w:sz w:val="24"/>
          <w:szCs w:val="24"/>
        </w:rPr>
        <w:t xml:space="preserve">: </w:t>
      </w:r>
      <w:hyperlink r:id="rId342"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367462F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3" w:anchor="rule_5-4" w:history="1">
        <w:r w:rsidR="00C36773" w:rsidRPr="00C36773">
          <w:rPr>
            <w:rFonts w:ascii="Times New Roman" w:eastAsia="Times New Roman" w:hAnsi="Times New Roman" w:cs="Times New Roman"/>
            <w:color w:val="000000"/>
            <w:sz w:val="24"/>
            <w:szCs w:val="24"/>
            <w:shd w:val="clear" w:color="auto" w:fill="FFFFFF"/>
          </w:rPr>
          <w:t xml:space="preserve">Rule 5-4, </w:t>
        </w:r>
        <w:r w:rsidR="00C36773" w:rsidRPr="00C36773">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00C36773" w:rsidRPr="00C36773">
          <w:rPr>
            <w:rFonts w:ascii="Courier New" w:eastAsia="Times New Roman" w:hAnsi="Courier New" w:cs="Courier New"/>
            <w:i/>
            <w:iCs/>
            <w:color w:val="000000"/>
            <w:sz w:val="19"/>
            <w:szCs w:val="19"/>
            <w:shd w:val="clear" w:color="auto" w:fill="FFFFFF"/>
          </w:rPr>
          <w:t>mpd-catalog-extension-xml-catalog.xml</w:t>
        </w:r>
      </w:hyperlink>
      <w:r w:rsidR="00C36773" w:rsidRPr="00C36773">
        <w:rPr>
          <w:rFonts w:ascii="Times New Roman" w:eastAsia="Times New Roman" w:hAnsi="Times New Roman" w:cs="Times New Roman"/>
          <w:color w:val="000000"/>
          <w:sz w:val="24"/>
          <w:szCs w:val="24"/>
        </w:rPr>
        <w:t xml:space="preserve">: </w:t>
      </w:r>
      <w:hyperlink r:id="rId344"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A05399B"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5" w:anchor="rule_5-5" w:history="1">
        <w:r w:rsidR="00C36773" w:rsidRPr="00C36773">
          <w:rPr>
            <w:rFonts w:ascii="Times New Roman" w:eastAsia="Times New Roman" w:hAnsi="Times New Roman" w:cs="Times New Roman"/>
            <w:color w:val="000000"/>
            <w:sz w:val="24"/>
            <w:szCs w:val="24"/>
            <w:shd w:val="clear" w:color="auto" w:fill="FFFFFF"/>
          </w:rPr>
          <w:t xml:space="preserve">Rule 5-5, </w:t>
        </w:r>
        <w:r w:rsidR="00C36773" w:rsidRPr="00C36773">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00C36773" w:rsidRPr="00C36773">
        <w:rPr>
          <w:rFonts w:ascii="Times New Roman" w:eastAsia="Times New Roman" w:hAnsi="Times New Roman" w:cs="Times New Roman"/>
          <w:color w:val="000000"/>
          <w:sz w:val="24"/>
          <w:szCs w:val="24"/>
        </w:rPr>
        <w:t xml:space="preserve">: </w:t>
      </w:r>
      <w:hyperlink r:id="rId346"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57FB8A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7" w:anchor="rule_5-6" w:history="1">
        <w:r w:rsidR="00C36773" w:rsidRPr="00C36773">
          <w:rPr>
            <w:rFonts w:ascii="Times New Roman" w:eastAsia="Times New Roman" w:hAnsi="Times New Roman" w:cs="Times New Roman"/>
            <w:color w:val="000000"/>
            <w:sz w:val="24"/>
            <w:szCs w:val="24"/>
            <w:shd w:val="clear" w:color="auto" w:fill="FFFFFF"/>
          </w:rPr>
          <w:t xml:space="preserve">Rule 5-6, </w:t>
        </w:r>
        <w:r w:rsidR="00C36773" w:rsidRPr="00C36773">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00C36773" w:rsidRPr="00C36773">
        <w:rPr>
          <w:rFonts w:ascii="Times New Roman" w:eastAsia="Times New Roman" w:hAnsi="Times New Roman" w:cs="Times New Roman"/>
          <w:color w:val="000000"/>
          <w:sz w:val="24"/>
          <w:szCs w:val="24"/>
        </w:rPr>
        <w:t xml:space="preserve">: </w:t>
      </w:r>
      <w:hyperlink r:id="rId348"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FDC24EE"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9" w:anchor="rule_5-7" w:history="1">
        <w:r w:rsidR="00C36773" w:rsidRPr="00C36773">
          <w:rPr>
            <w:rFonts w:ascii="Times New Roman" w:eastAsia="Times New Roman" w:hAnsi="Times New Roman" w:cs="Times New Roman"/>
            <w:color w:val="000000"/>
            <w:sz w:val="24"/>
            <w:szCs w:val="24"/>
            <w:shd w:val="clear" w:color="auto" w:fill="FFFFFF"/>
          </w:rPr>
          <w:t xml:space="preserve">Rule 5-7, </w:t>
        </w:r>
        <w:r w:rsidR="00C36773" w:rsidRPr="00C36773">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00C36773" w:rsidRPr="00C36773">
        <w:rPr>
          <w:rFonts w:ascii="Times New Roman" w:eastAsia="Times New Roman" w:hAnsi="Times New Roman" w:cs="Times New Roman"/>
          <w:color w:val="000000"/>
          <w:sz w:val="24"/>
          <w:szCs w:val="24"/>
        </w:rPr>
        <w:t xml:space="preserve">: </w:t>
      </w:r>
      <w:hyperlink r:id="rId350"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B8189C4"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1" w:anchor="rule_5-8" w:history="1">
        <w:r w:rsidR="00C36773" w:rsidRPr="00C36773">
          <w:rPr>
            <w:rFonts w:ascii="Times New Roman" w:eastAsia="Times New Roman" w:hAnsi="Times New Roman" w:cs="Times New Roman"/>
            <w:color w:val="000000"/>
            <w:sz w:val="24"/>
            <w:szCs w:val="24"/>
            <w:shd w:val="clear" w:color="auto" w:fill="FFFFFF"/>
          </w:rPr>
          <w:t xml:space="preserve">Rule 5-8, </w:t>
        </w:r>
        <w:r w:rsidR="00C36773" w:rsidRPr="00C36773">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00C36773" w:rsidRPr="00C36773">
        <w:rPr>
          <w:rFonts w:ascii="Times New Roman" w:eastAsia="Times New Roman" w:hAnsi="Times New Roman" w:cs="Times New Roman"/>
          <w:color w:val="000000"/>
          <w:sz w:val="24"/>
          <w:szCs w:val="24"/>
        </w:rPr>
        <w:t xml:space="preserve">: </w:t>
      </w:r>
      <w:hyperlink r:id="rId352" w:anchor="section_5.1.2" w:history="1">
        <w:r w:rsidR="00C36773" w:rsidRPr="00C36773">
          <w:rPr>
            <w:rFonts w:ascii="Times New Roman" w:eastAsia="Times New Roman" w:hAnsi="Times New Roman" w:cs="Times New Roman"/>
            <w:color w:val="000000"/>
            <w:sz w:val="24"/>
            <w:szCs w:val="24"/>
            <w:shd w:val="clear" w:color="auto" w:fill="FFFFFF"/>
          </w:rPr>
          <w:t xml:space="preserve">Section 5.1.2, </w:t>
        </w:r>
        <w:r w:rsidR="00C36773" w:rsidRPr="00C36773">
          <w:rPr>
            <w:rFonts w:ascii="Times New Roman" w:eastAsia="Times New Roman" w:hAnsi="Times New Roman" w:cs="Times New Roman"/>
            <w:i/>
            <w:iCs/>
            <w:color w:val="000000"/>
            <w:sz w:val="24"/>
            <w:szCs w:val="24"/>
            <w:shd w:val="clear" w:color="auto" w:fill="FFFFFF"/>
          </w:rPr>
          <w:t>Extending an MPD Catalog</w:t>
        </w:r>
      </w:hyperlink>
    </w:p>
    <w:p w14:paraId="238EECB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3" w:anchor="rule_5-9" w:history="1">
        <w:r w:rsidR="00C36773" w:rsidRPr="00C36773">
          <w:rPr>
            <w:rFonts w:ascii="Times New Roman" w:eastAsia="Times New Roman" w:hAnsi="Times New Roman" w:cs="Times New Roman"/>
            <w:color w:val="000000"/>
            <w:sz w:val="24"/>
            <w:szCs w:val="24"/>
            <w:shd w:val="clear" w:color="auto" w:fill="FFFFFF"/>
          </w:rPr>
          <w:t xml:space="preserve">Rule 5-9, </w:t>
        </w:r>
        <w:r w:rsidR="00C36773" w:rsidRPr="00C36773">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00C36773" w:rsidRPr="00C36773">
          <w:rPr>
            <w:rFonts w:ascii="Courier New" w:eastAsia="Times New Roman" w:hAnsi="Courier New" w:cs="Courier New"/>
            <w:i/>
            <w:iCs/>
            <w:color w:val="000000"/>
            <w:sz w:val="19"/>
            <w:szCs w:val="19"/>
            <w:shd w:val="clear" w:color="auto" w:fill="FFFFFF"/>
          </w:rPr>
          <w:t>c:mpdClassURIList</w:t>
        </w:r>
      </w:hyperlink>
      <w:r w:rsidR="00C36773" w:rsidRPr="00C36773">
        <w:rPr>
          <w:rFonts w:ascii="Times New Roman" w:eastAsia="Times New Roman" w:hAnsi="Times New Roman" w:cs="Times New Roman"/>
          <w:color w:val="000000"/>
          <w:sz w:val="24"/>
          <w:szCs w:val="24"/>
        </w:rPr>
        <w:t xml:space="preserve">: </w:t>
      </w:r>
      <w:hyperlink r:id="rId354" w:anchor="section_5.2.2" w:history="1">
        <w:r w:rsidR="00C36773" w:rsidRPr="00C36773">
          <w:rPr>
            <w:rFonts w:ascii="Times New Roman" w:eastAsia="Times New Roman" w:hAnsi="Times New Roman" w:cs="Times New Roman"/>
            <w:color w:val="000000"/>
            <w:sz w:val="24"/>
            <w:szCs w:val="24"/>
            <w:shd w:val="clear" w:color="auto" w:fill="FFFFFF"/>
          </w:rPr>
          <w:t xml:space="preserve">Section 5.2.2, </w:t>
        </w:r>
        <w:r w:rsidR="00C36773" w:rsidRPr="00C36773">
          <w:rPr>
            <w:rFonts w:ascii="Times New Roman" w:eastAsia="Times New Roman" w:hAnsi="Times New Roman" w:cs="Times New Roman"/>
            <w:i/>
            <w:iCs/>
            <w:color w:val="000000"/>
            <w:sz w:val="24"/>
            <w:szCs w:val="24"/>
            <w:shd w:val="clear" w:color="auto" w:fill="FFFFFF"/>
          </w:rPr>
          <w:t>MPD Class (</w:t>
        </w:r>
        <w:r w:rsidR="00C36773" w:rsidRPr="00C36773">
          <w:rPr>
            <w:rFonts w:ascii="Courier New" w:eastAsia="Times New Roman" w:hAnsi="Courier New" w:cs="Courier New"/>
            <w:i/>
            <w:iCs/>
            <w:color w:val="000000"/>
            <w:sz w:val="19"/>
            <w:szCs w:val="19"/>
            <w:shd w:val="clear" w:color="auto" w:fill="FFFFFF"/>
          </w:rPr>
          <w:t>c:mpdClassURIList</w:t>
        </w:r>
        <w:r w:rsidR="00C36773" w:rsidRPr="00C36773">
          <w:rPr>
            <w:rFonts w:ascii="Times New Roman" w:eastAsia="Times New Roman" w:hAnsi="Times New Roman" w:cs="Times New Roman"/>
            <w:i/>
            <w:iCs/>
            <w:color w:val="000000"/>
            <w:sz w:val="24"/>
            <w:szCs w:val="24"/>
            <w:shd w:val="clear" w:color="auto" w:fill="FFFFFF"/>
          </w:rPr>
          <w:t>)</w:t>
        </w:r>
      </w:hyperlink>
    </w:p>
    <w:p w14:paraId="3D1CBB8B"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5" w:anchor="rule_5-10" w:history="1">
        <w:r w:rsidR="00C36773" w:rsidRPr="00C36773">
          <w:rPr>
            <w:rFonts w:ascii="Times New Roman" w:eastAsia="Times New Roman" w:hAnsi="Times New Roman" w:cs="Times New Roman"/>
            <w:color w:val="000000"/>
            <w:sz w:val="24"/>
            <w:szCs w:val="24"/>
            <w:shd w:val="clear" w:color="auto" w:fill="FFFFFF"/>
          </w:rPr>
          <w:t xml:space="preserve">Rule 5-10, </w:t>
        </w:r>
        <w:r w:rsidR="00C36773" w:rsidRPr="00C36773">
          <w:rPr>
            <w:rFonts w:ascii="Times New Roman" w:eastAsia="Times New Roman" w:hAnsi="Times New Roman" w:cs="Times New Roman"/>
            <w:i/>
            <w:iCs/>
            <w:color w:val="000000"/>
            <w:sz w:val="24"/>
            <w:szCs w:val="24"/>
            <w:shd w:val="clear" w:color="auto" w:fill="FFFFFF"/>
          </w:rPr>
          <w:t>MPD Version Number Syntax</w:t>
        </w:r>
      </w:hyperlink>
      <w:r w:rsidR="00C36773" w:rsidRPr="00C36773">
        <w:rPr>
          <w:rFonts w:ascii="Times New Roman" w:eastAsia="Times New Roman" w:hAnsi="Times New Roman" w:cs="Times New Roman"/>
          <w:color w:val="000000"/>
          <w:sz w:val="24"/>
          <w:szCs w:val="24"/>
        </w:rPr>
        <w:t xml:space="preserve">: </w:t>
      </w:r>
      <w:hyperlink r:id="rId356" w:anchor="section_5.2.3" w:history="1">
        <w:r w:rsidR="00C36773" w:rsidRPr="00C36773">
          <w:rPr>
            <w:rFonts w:ascii="Times New Roman" w:eastAsia="Times New Roman" w:hAnsi="Times New Roman" w:cs="Times New Roman"/>
            <w:color w:val="000000"/>
            <w:sz w:val="24"/>
            <w:szCs w:val="24"/>
            <w:shd w:val="clear" w:color="auto" w:fill="FFFFFF"/>
          </w:rPr>
          <w:t xml:space="preserve">Section 5.2.3, </w:t>
        </w:r>
        <w:r w:rsidR="00C36773" w:rsidRPr="00C36773">
          <w:rPr>
            <w:rFonts w:ascii="Times New Roman" w:eastAsia="Times New Roman" w:hAnsi="Times New Roman" w:cs="Times New Roman"/>
            <w:i/>
            <w:iCs/>
            <w:color w:val="000000"/>
            <w:sz w:val="24"/>
            <w:szCs w:val="24"/>
            <w:shd w:val="clear" w:color="auto" w:fill="FFFFFF"/>
          </w:rPr>
          <w:t>MPD Version Numbering Scheme (</w:t>
        </w:r>
        <w:r w:rsidR="00C36773" w:rsidRPr="00C36773">
          <w:rPr>
            <w:rFonts w:ascii="Courier New" w:eastAsia="Times New Roman" w:hAnsi="Courier New" w:cs="Courier New"/>
            <w:i/>
            <w:iCs/>
            <w:color w:val="000000"/>
            <w:sz w:val="19"/>
            <w:szCs w:val="19"/>
            <w:shd w:val="clear" w:color="auto" w:fill="FFFFFF"/>
          </w:rPr>
          <w:t>c:mpdVersionID</w:t>
        </w:r>
        <w:r w:rsidR="00C36773" w:rsidRPr="00C36773">
          <w:rPr>
            <w:rFonts w:ascii="Times New Roman" w:eastAsia="Times New Roman" w:hAnsi="Times New Roman" w:cs="Times New Roman"/>
            <w:i/>
            <w:iCs/>
            <w:color w:val="000000"/>
            <w:sz w:val="24"/>
            <w:szCs w:val="24"/>
            <w:shd w:val="clear" w:color="auto" w:fill="FFFFFF"/>
          </w:rPr>
          <w:t>)</w:t>
        </w:r>
      </w:hyperlink>
    </w:p>
    <w:p w14:paraId="125395C5"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7" w:anchor="rule_5-11" w:history="1">
        <w:r w:rsidR="00C36773" w:rsidRPr="00C36773">
          <w:rPr>
            <w:rFonts w:ascii="Times New Roman" w:eastAsia="Times New Roman" w:hAnsi="Times New Roman" w:cs="Times New Roman"/>
            <w:color w:val="000000"/>
            <w:sz w:val="24"/>
            <w:szCs w:val="24"/>
            <w:shd w:val="clear" w:color="auto" w:fill="FFFFFF"/>
          </w:rPr>
          <w:t xml:space="preserve">Rule 5-11, </w:t>
        </w:r>
        <w:r w:rsidR="00C36773" w:rsidRPr="00C36773">
          <w:rPr>
            <w:rFonts w:ascii="Times New Roman" w:eastAsia="Times New Roman" w:hAnsi="Times New Roman" w:cs="Times New Roman"/>
            <w:i/>
            <w:iCs/>
            <w:color w:val="000000"/>
            <w:sz w:val="24"/>
            <w:szCs w:val="24"/>
            <w:shd w:val="clear" w:color="auto" w:fill="FFFFFF"/>
          </w:rPr>
          <w:t>MPD URI Is Absolute</w:t>
        </w:r>
      </w:hyperlink>
      <w:r w:rsidR="00C36773" w:rsidRPr="00C36773">
        <w:rPr>
          <w:rFonts w:ascii="Times New Roman" w:eastAsia="Times New Roman" w:hAnsi="Times New Roman" w:cs="Times New Roman"/>
          <w:color w:val="000000"/>
          <w:sz w:val="24"/>
          <w:szCs w:val="24"/>
        </w:rPr>
        <w:t xml:space="preserve">: </w:t>
      </w:r>
      <w:hyperlink r:id="rId358" w:anchor="section_5.2.4.1" w:history="1">
        <w:r w:rsidR="00C36773" w:rsidRPr="00C36773">
          <w:rPr>
            <w:rFonts w:ascii="Times New Roman" w:eastAsia="Times New Roman" w:hAnsi="Times New Roman" w:cs="Times New Roman"/>
            <w:color w:val="000000"/>
            <w:sz w:val="24"/>
            <w:szCs w:val="24"/>
            <w:shd w:val="clear" w:color="auto" w:fill="FFFFFF"/>
          </w:rPr>
          <w:t xml:space="preserve">Section 5.2.4.1, </w:t>
        </w:r>
        <w:r w:rsidR="00C36773" w:rsidRPr="00C36773">
          <w:rPr>
            <w:rFonts w:ascii="Times New Roman" w:eastAsia="Times New Roman" w:hAnsi="Times New Roman" w:cs="Times New Roman"/>
            <w:i/>
            <w:iCs/>
            <w:color w:val="000000"/>
            <w:sz w:val="24"/>
            <w:szCs w:val="24"/>
            <w:shd w:val="clear" w:color="auto" w:fill="FFFFFF"/>
          </w:rPr>
          <w:t>MPD URI Scheme (</w:t>
        </w:r>
        <w:r w:rsidR="00C36773" w:rsidRPr="00C36773">
          <w:rPr>
            <w:rFonts w:ascii="Courier New" w:eastAsia="Times New Roman" w:hAnsi="Courier New" w:cs="Courier New"/>
            <w:i/>
            <w:iCs/>
            <w:color w:val="000000"/>
            <w:sz w:val="19"/>
            <w:szCs w:val="19"/>
            <w:shd w:val="clear" w:color="auto" w:fill="FFFFFF"/>
          </w:rPr>
          <w:t>c:mpdURI</w:t>
        </w:r>
        <w:r w:rsidR="00C36773" w:rsidRPr="00C36773">
          <w:rPr>
            <w:rFonts w:ascii="Times New Roman" w:eastAsia="Times New Roman" w:hAnsi="Times New Roman" w:cs="Times New Roman"/>
            <w:i/>
            <w:iCs/>
            <w:color w:val="000000"/>
            <w:sz w:val="24"/>
            <w:szCs w:val="24"/>
            <w:shd w:val="clear" w:color="auto" w:fill="FFFFFF"/>
          </w:rPr>
          <w:t>)</w:t>
        </w:r>
      </w:hyperlink>
    </w:p>
    <w:p w14:paraId="2BA56AF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9" w:anchor="rule_5-12" w:history="1">
        <w:r w:rsidR="00C36773" w:rsidRPr="00C36773">
          <w:rPr>
            <w:rFonts w:ascii="Times New Roman" w:eastAsia="Times New Roman" w:hAnsi="Times New Roman" w:cs="Times New Roman"/>
            <w:color w:val="000000"/>
            <w:sz w:val="24"/>
            <w:szCs w:val="24"/>
            <w:shd w:val="clear" w:color="auto" w:fill="FFFFFF"/>
          </w:rPr>
          <w:t xml:space="preserve">Rule 5-12, </w:t>
        </w:r>
        <w:r w:rsidR="00C36773" w:rsidRPr="00C36773">
          <w:rPr>
            <w:rFonts w:ascii="Times New Roman" w:eastAsia="Times New Roman" w:hAnsi="Times New Roman" w:cs="Times New Roman"/>
            <w:i/>
            <w:iCs/>
            <w:color w:val="000000"/>
            <w:sz w:val="24"/>
            <w:szCs w:val="24"/>
            <w:shd w:val="clear" w:color="auto" w:fill="FFFFFF"/>
          </w:rPr>
          <w:t>MPD URI Supports Fragment</w:t>
        </w:r>
      </w:hyperlink>
      <w:r w:rsidR="00C36773" w:rsidRPr="00C36773">
        <w:rPr>
          <w:rFonts w:ascii="Times New Roman" w:eastAsia="Times New Roman" w:hAnsi="Times New Roman" w:cs="Times New Roman"/>
          <w:color w:val="000000"/>
          <w:sz w:val="24"/>
          <w:szCs w:val="24"/>
        </w:rPr>
        <w:t xml:space="preserve">: </w:t>
      </w:r>
      <w:hyperlink r:id="rId360"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0405CC72"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1" w:anchor="rule_5-13" w:history="1">
        <w:r w:rsidR="00C36773" w:rsidRPr="00C36773">
          <w:rPr>
            <w:rFonts w:ascii="Times New Roman" w:eastAsia="Times New Roman" w:hAnsi="Times New Roman" w:cs="Times New Roman"/>
            <w:color w:val="000000"/>
            <w:sz w:val="24"/>
            <w:szCs w:val="24"/>
            <w:shd w:val="clear" w:color="auto" w:fill="FFFFFF"/>
          </w:rPr>
          <w:t xml:space="preserve">Rule 5-13, </w:t>
        </w:r>
        <w:r w:rsidR="00C36773" w:rsidRPr="00C36773">
          <w:rPr>
            <w:rFonts w:ascii="Times New Roman" w:eastAsia="Times New Roman" w:hAnsi="Times New Roman" w:cs="Times New Roman"/>
            <w:i/>
            <w:iCs/>
            <w:color w:val="000000"/>
            <w:sz w:val="24"/>
            <w:szCs w:val="24"/>
            <w:shd w:val="clear" w:color="auto" w:fill="FFFFFF"/>
          </w:rPr>
          <w:t>MPD URI Has No Fragment</w:t>
        </w:r>
      </w:hyperlink>
      <w:r w:rsidR="00C36773" w:rsidRPr="00C36773">
        <w:rPr>
          <w:rFonts w:ascii="Times New Roman" w:eastAsia="Times New Roman" w:hAnsi="Times New Roman" w:cs="Times New Roman"/>
          <w:color w:val="000000"/>
          <w:sz w:val="24"/>
          <w:szCs w:val="24"/>
        </w:rPr>
        <w:t xml:space="preserve">: </w:t>
      </w:r>
      <w:hyperlink r:id="rId362"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6D80D9C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3" w:anchor="rule_5-14" w:history="1">
        <w:r w:rsidR="00C36773" w:rsidRPr="00C36773">
          <w:rPr>
            <w:rFonts w:ascii="Times New Roman" w:eastAsia="Times New Roman" w:hAnsi="Times New Roman" w:cs="Times New Roman"/>
            <w:color w:val="000000"/>
            <w:sz w:val="24"/>
            <w:szCs w:val="24"/>
            <w:shd w:val="clear" w:color="auto" w:fill="FFFFFF"/>
          </w:rPr>
          <w:t xml:space="preserve">Rule 5-14, </w:t>
        </w:r>
        <w:r w:rsidR="00C36773" w:rsidRPr="00C36773">
          <w:rPr>
            <w:rFonts w:ascii="Times New Roman" w:eastAsia="Times New Roman" w:hAnsi="Times New Roman" w:cs="Times New Roman"/>
            <w:i/>
            <w:iCs/>
            <w:color w:val="000000"/>
            <w:sz w:val="24"/>
            <w:szCs w:val="24"/>
            <w:shd w:val="clear" w:color="auto" w:fill="FFFFFF"/>
          </w:rPr>
          <w:t>MPD Artifact URI Syntax</w:t>
        </w:r>
      </w:hyperlink>
      <w:r w:rsidR="00C36773" w:rsidRPr="00C36773">
        <w:rPr>
          <w:rFonts w:ascii="Times New Roman" w:eastAsia="Times New Roman" w:hAnsi="Times New Roman" w:cs="Times New Roman"/>
          <w:color w:val="000000"/>
          <w:sz w:val="24"/>
          <w:szCs w:val="24"/>
        </w:rPr>
        <w:t xml:space="preserve">: </w:t>
      </w:r>
      <w:hyperlink r:id="rId364" w:anchor="section_5.2.4.2" w:history="1">
        <w:r w:rsidR="00C36773" w:rsidRPr="00C36773">
          <w:rPr>
            <w:rFonts w:ascii="Times New Roman" w:eastAsia="Times New Roman" w:hAnsi="Times New Roman" w:cs="Times New Roman"/>
            <w:color w:val="000000"/>
            <w:sz w:val="24"/>
            <w:szCs w:val="24"/>
            <w:shd w:val="clear" w:color="auto" w:fill="FFFFFF"/>
          </w:rPr>
          <w:t xml:space="preserve">Section 5.2.4.2, </w:t>
        </w:r>
        <w:r w:rsidR="00C36773" w:rsidRPr="00C36773">
          <w:rPr>
            <w:rFonts w:ascii="Times New Roman" w:eastAsia="Times New Roman" w:hAnsi="Times New Roman" w:cs="Times New Roman"/>
            <w:i/>
            <w:iCs/>
            <w:color w:val="000000"/>
            <w:sz w:val="24"/>
            <w:szCs w:val="24"/>
            <w:shd w:val="clear" w:color="auto" w:fill="FFFFFF"/>
          </w:rPr>
          <w:t>URI Scheme for MPD Artifacts (</w:t>
        </w:r>
        <w:r w:rsidR="00C36773" w:rsidRPr="00C36773">
          <w:rPr>
            <w:rFonts w:ascii="Courier New" w:eastAsia="Times New Roman" w:hAnsi="Courier New" w:cs="Courier New"/>
            <w:i/>
            <w:iCs/>
            <w:color w:val="000000"/>
            <w:sz w:val="19"/>
            <w:szCs w:val="19"/>
            <w:shd w:val="clear" w:color="auto" w:fill="FFFFFF"/>
          </w:rPr>
          <w:t>c:externalURI</w:t>
        </w:r>
        <w:r w:rsidR="00C36773" w:rsidRPr="00C36773">
          <w:rPr>
            <w:rFonts w:ascii="Times New Roman" w:eastAsia="Times New Roman" w:hAnsi="Times New Roman" w:cs="Times New Roman"/>
            <w:i/>
            <w:iCs/>
            <w:color w:val="000000"/>
            <w:sz w:val="24"/>
            <w:szCs w:val="24"/>
            <w:shd w:val="clear" w:color="auto" w:fill="FFFFFF"/>
          </w:rPr>
          <w:t>)</w:t>
        </w:r>
      </w:hyperlink>
    </w:p>
    <w:p w14:paraId="033063A5"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5" w:anchor="rule_5-15" w:history="1">
        <w:r w:rsidR="00C36773" w:rsidRPr="00C36773">
          <w:rPr>
            <w:rFonts w:ascii="Times New Roman" w:eastAsia="Times New Roman" w:hAnsi="Times New Roman" w:cs="Times New Roman"/>
            <w:color w:val="000000"/>
            <w:sz w:val="24"/>
            <w:szCs w:val="24"/>
            <w:shd w:val="clear" w:color="auto" w:fill="FFFFFF"/>
          </w:rPr>
          <w:t xml:space="preserve">Rule 5-15,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Resolves to a Resource</w:t>
        </w:r>
      </w:hyperlink>
      <w:r w:rsidR="00C36773" w:rsidRPr="00C36773">
        <w:rPr>
          <w:rFonts w:ascii="Times New Roman" w:eastAsia="Times New Roman" w:hAnsi="Times New Roman" w:cs="Times New Roman"/>
          <w:color w:val="000000"/>
          <w:sz w:val="24"/>
          <w:szCs w:val="24"/>
        </w:rPr>
        <w:t xml:space="preserve">: </w:t>
      </w:r>
      <w:hyperlink r:id="rId366"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726B6038"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7" w:anchor="rule_5-16" w:history="1">
        <w:r w:rsidR="00C36773" w:rsidRPr="00C36773">
          <w:rPr>
            <w:rFonts w:ascii="Times New Roman" w:eastAsia="Times New Roman" w:hAnsi="Times New Roman" w:cs="Times New Roman"/>
            <w:color w:val="000000"/>
            <w:sz w:val="24"/>
            <w:szCs w:val="24"/>
            <w:shd w:val="clear" w:color="auto" w:fill="FFFFFF"/>
          </w:rPr>
          <w:t xml:space="preserve">Rule 5-16,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c:XMLCatalog</w:t>
        </w:r>
      </w:hyperlink>
      <w:r w:rsidR="00C36773" w:rsidRPr="00C36773">
        <w:rPr>
          <w:rFonts w:ascii="Times New Roman" w:eastAsia="Times New Roman" w:hAnsi="Times New Roman" w:cs="Times New Roman"/>
          <w:color w:val="000000"/>
          <w:sz w:val="24"/>
          <w:szCs w:val="24"/>
        </w:rPr>
        <w:t xml:space="preserve">: </w:t>
      </w:r>
      <w:hyperlink r:id="rId368"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C5735C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9" w:anchor="rule_5-17" w:history="1">
        <w:r w:rsidR="00C36773" w:rsidRPr="00C36773">
          <w:rPr>
            <w:rFonts w:ascii="Times New Roman" w:eastAsia="Times New Roman" w:hAnsi="Times New Roman" w:cs="Times New Roman"/>
            <w:color w:val="000000"/>
            <w:sz w:val="24"/>
            <w:szCs w:val="24"/>
            <w:shd w:val="clear" w:color="auto" w:fill="FFFFFF"/>
          </w:rPr>
          <w:t xml:space="preserve">Rule 5-17,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c:MPDChangeLog</w:t>
        </w:r>
      </w:hyperlink>
      <w:r w:rsidR="00C36773" w:rsidRPr="00C36773">
        <w:rPr>
          <w:rFonts w:ascii="Times New Roman" w:eastAsia="Times New Roman" w:hAnsi="Times New Roman" w:cs="Times New Roman"/>
          <w:color w:val="000000"/>
          <w:sz w:val="24"/>
          <w:szCs w:val="24"/>
        </w:rPr>
        <w:t xml:space="preserve">: </w:t>
      </w:r>
      <w:hyperlink r:id="rId370"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58B7511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1" w:anchor="rule_5-18" w:history="1">
        <w:r w:rsidR="00C36773" w:rsidRPr="00C36773">
          <w:rPr>
            <w:rFonts w:ascii="Times New Roman" w:eastAsia="Times New Roman" w:hAnsi="Times New Roman" w:cs="Times New Roman"/>
            <w:color w:val="000000"/>
            <w:sz w:val="24"/>
            <w:szCs w:val="24"/>
            <w:shd w:val="clear" w:color="auto" w:fill="FFFFFF"/>
          </w:rPr>
          <w:t xml:space="preserve">Rule 5-18,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c:ReadMe</w:t>
        </w:r>
      </w:hyperlink>
      <w:r w:rsidR="00C36773" w:rsidRPr="00C36773">
        <w:rPr>
          <w:rFonts w:ascii="Times New Roman" w:eastAsia="Times New Roman" w:hAnsi="Times New Roman" w:cs="Times New Roman"/>
          <w:color w:val="000000"/>
          <w:sz w:val="24"/>
          <w:szCs w:val="24"/>
        </w:rPr>
        <w:t xml:space="preserve">: </w:t>
      </w:r>
      <w:hyperlink r:id="rId372"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BAE9682"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3" w:anchor="rule_5-19" w:history="1">
        <w:r w:rsidR="00C36773" w:rsidRPr="00C36773">
          <w:rPr>
            <w:rFonts w:ascii="Times New Roman" w:eastAsia="Times New Roman" w:hAnsi="Times New Roman" w:cs="Times New Roman"/>
            <w:color w:val="000000"/>
            <w:sz w:val="24"/>
            <w:szCs w:val="24"/>
            <w:shd w:val="clear" w:color="auto" w:fill="FFFFFF"/>
          </w:rPr>
          <w:t xml:space="preserve">Rule 5-19,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c:IEPSampleXMLDocument</w:t>
        </w:r>
      </w:hyperlink>
      <w:r w:rsidR="00C36773" w:rsidRPr="00C36773">
        <w:rPr>
          <w:rFonts w:ascii="Times New Roman" w:eastAsia="Times New Roman" w:hAnsi="Times New Roman" w:cs="Times New Roman"/>
          <w:color w:val="000000"/>
          <w:sz w:val="24"/>
          <w:szCs w:val="24"/>
        </w:rPr>
        <w:t xml:space="preserve">: </w:t>
      </w:r>
      <w:hyperlink r:id="rId374"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3D0A0B7"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5" w:anchor="rule_5-20" w:history="1">
        <w:r w:rsidR="00C36773" w:rsidRPr="00C36773">
          <w:rPr>
            <w:rFonts w:ascii="Times New Roman" w:eastAsia="Times New Roman" w:hAnsi="Times New Roman" w:cs="Times New Roman"/>
            <w:color w:val="000000"/>
            <w:sz w:val="24"/>
            <w:szCs w:val="24"/>
            <w:shd w:val="clear" w:color="auto" w:fill="FFFFFF"/>
          </w:rPr>
          <w:t xml:space="preserve">Rule 5-20,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c:BusinessRulesArtifact</w:t>
        </w:r>
      </w:hyperlink>
      <w:r w:rsidR="00C36773" w:rsidRPr="00C36773">
        <w:rPr>
          <w:rFonts w:ascii="Times New Roman" w:eastAsia="Times New Roman" w:hAnsi="Times New Roman" w:cs="Times New Roman"/>
          <w:color w:val="000000"/>
          <w:sz w:val="24"/>
          <w:szCs w:val="24"/>
        </w:rPr>
        <w:t xml:space="preserve">: </w:t>
      </w:r>
      <w:hyperlink r:id="rId376"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35B25BC1"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7" w:anchor="rule_5-21" w:history="1">
        <w:r w:rsidR="00C36773" w:rsidRPr="00C36773">
          <w:rPr>
            <w:rFonts w:ascii="Times New Roman" w:eastAsia="Times New Roman" w:hAnsi="Times New Roman" w:cs="Times New Roman"/>
            <w:color w:val="000000"/>
            <w:sz w:val="24"/>
            <w:szCs w:val="24"/>
            <w:shd w:val="clear" w:color="auto" w:fill="FFFFFF"/>
          </w:rPr>
          <w:t xml:space="preserve">Rule 5-21,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c:XMLSchemaDocument</w:t>
        </w:r>
      </w:hyperlink>
      <w:r w:rsidR="00C36773" w:rsidRPr="00C36773">
        <w:rPr>
          <w:rFonts w:ascii="Times New Roman" w:eastAsia="Times New Roman" w:hAnsi="Times New Roman" w:cs="Times New Roman"/>
          <w:color w:val="000000"/>
          <w:sz w:val="24"/>
          <w:szCs w:val="24"/>
        </w:rPr>
        <w:t xml:space="preserve">: </w:t>
      </w:r>
      <w:hyperlink r:id="rId378"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676DBB3"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9" w:anchor="rule_5-22" w:history="1">
        <w:r w:rsidR="00C36773" w:rsidRPr="00C36773">
          <w:rPr>
            <w:rFonts w:ascii="Times New Roman" w:eastAsia="Times New Roman" w:hAnsi="Times New Roman" w:cs="Times New Roman"/>
            <w:color w:val="000000"/>
            <w:sz w:val="24"/>
            <w:szCs w:val="24"/>
            <w:shd w:val="clear" w:color="auto" w:fill="FFFFFF"/>
          </w:rPr>
          <w:t xml:space="preserve">Rule 5-22,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c:ExternalSchemaDocument</w:t>
        </w:r>
      </w:hyperlink>
      <w:r w:rsidR="00C36773" w:rsidRPr="00C36773">
        <w:rPr>
          <w:rFonts w:ascii="Times New Roman" w:eastAsia="Times New Roman" w:hAnsi="Times New Roman" w:cs="Times New Roman"/>
          <w:color w:val="000000"/>
          <w:sz w:val="24"/>
          <w:szCs w:val="24"/>
        </w:rPr>
        <w:t xml:space="preserve">: </w:t>
      </w:r>
      <w:hyperlink r:id="rId380"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68D71AA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1" w:anchor="rule_5-23" w:history="1">
        <w:r w:rsidR="00C36773" w:rsidRPr="00C36773">
          <w:rPr>
            <w:rFonts w:ascii="Times New Roman" w:eastAsia="Times New Roman" w:hAnsi="Times New Roman" w:cs="Times New Roman"/>
            <w:color w:val="000000"/>
            <w:sz w:val="24"/>
            <w:szCs w:val="24"/>
            <w:shd w:val="clear" w:color="auto" w:fill="FFFFFF"/>
          </w:rPr>
          <w:t xml:space="preserve">Rule 5-23,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c:ReferenceSchemaDocument</w:t>
        </w:r>
      </w:hyperlink>
      <w:r w:rsidR="00C36773" w:rsidRPr="00C36773">
        <w:rPr>
          <w:rFonts w:ascii="Times New Roman" w:eastAsia="Times New Roman" w:hAnsi="Times New Roman" w:cs="Times New Roman"/>
          <w:color w:val="000000"/>
          <w:sz w:val="24"/>
          <w:szCs w:val="24"/>
        </w:rPr>
        <w:t xml:space="preserve">: </w:t>
      </w:r>
      <w:hyperlink r:id="rId382"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F271E9D"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3" w:anchor="rule_5-24" w:history="1">
        <w:r w:rsidR="00C36773" w:rsidRPr="00C36773">
          <w:rPr>
            <w:rFonts w:ascii="Times New Roman" w:eastAsia="Times New Roman" w:hAnsi="Times New Roman" w:cs="Times New Roman"/>
            <w:color w:val="000000"/>
            <w:sz w:val="24"/>
            <w:szCs w:val="24"/>
            <w:shd w:val="clear" w:color="auto" w:fill="FFFFFF"/>
          </w:rPr>
          <w:t xml:space="preserve">Rule 5-24,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c:ExtensionSchemaDocument</w:t>
        </w:r>
      </w:hyperlink>
      <w:r w:rsidR="00C36773" w:rsidRPr="00C36773">
        <w:rPr>
          <w:rFonts w:ascii="Times New Roman" w:eastAsia="Times New Roman" w:hAnsi="Times New Roman" w:cs="Times New Roman"/>
          <w:color w:val="000000"/>
          <w:sz w:val="24"/>
          <w:szCs w:val="24"/>
        </w:rPr>
        <w:t xml:space="preserve">: </w:t>
      </w:r>
      <w:hyperlink r:id="rId384"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3ACE369E"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5" w:anchor="rule_5-25" w:history="1">
        <w:r w:rsidR="00C36773" w:rsidRPr="00C36773">
          <w:rPr>
            <w:rFonts w:ascii="Times New Roman" w:eastAsia="Times New Roman" w:hAnsi="Times New Roman" w:cs="Times New Roman"/>
            <w:color w:val="000000"/>
            <w:sz w:val="24"/>
            <w:szCs w:val="24"/>
            <w:shd w:val="clear" w:color="auto" w:fill="FFFFFF"/>
          </w:rPr>
          <w:t xml:space="preserve">Rule 5-25,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c:SubsetSchemaDocument</w:t>
        </w:r>
      </w:hyperlink>
      <w:r w:rsidR="00C36773" w:rsidRPr="00C36773">
        <w:rPr>
          <w:rFonts w:ascii="Times New Roman" w:eastAsia="Times New Roman" w:hAnsi="Times New Roman" w:cs="Times New Roman"/>
          <w:color w:val="000000"/>
          <w:sz w:val="24"/>
          <w:szCs w:val="24"/>
        </w:rPr>
        <w:t xml:space="preserve">: </w:t>
      </w:r>
      <w:hyperlink r:id="rId386"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4120D1D"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7" w:anchor="rule_5-26" w:history="1">
        <w:r w:rsidR="00C36773" w:rsidRPr="00C36773">
          <w:rPr>
            <w:rFonts w:ascii="Times New Roman" w:eastAsia="Times New Roman" w:hAnsi="Times New Roman" w:cs="Times New Roman"/>
            <w:color w:val="000000"/>
            <w:sz w:val="24"/>
            <w:szCs w:val="24"/>
            <w:shd w:val="clear" w:color="auto" w:fill="FFFFFF"/>
          </w:rPr>
          <w:t xml:space="preserve">Rule 5-26,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c:Wantlist</w:t>
        </w:r>
      </w:hyperlink>
      <w:r w:rsidR="00C36773" w:rsidRPr="00C36773">
        <w:rPr>
          <w:rFonts w:ascii="Times New Roman" w:eastAsia="Times New Roman" w:hAnsi="Times New Roman" w:cs="Times New Roman"/>
          <w:color w:val="000000"/>
          <w:sz w:val="24"/>
          <w:szCs w:val="24"/>
        </w:rPr>
        <w:t xml:space="preserve">: </w:t>
      </w:r>
      <w:hyperlink r:id="rId388"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138DD07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9" w:anchor="rule_5-27" w:history="1">
        <w:r w:rsidR="00C36773" w:rsidRPr="00C36773">
          <w:rPr>
            <w:rFonts w:ascii="Times New Roman" w:eastAsia="Times New Roman" w:hAnsi="Times New Roman" w:cs="Times New Roman"/>
            <w:color w:val="000000"/>
            <w:sz w:val="24"/>
            <w:szCs w:val="24"/>
            <w:shd w:val="clear" w:color="auto" w:fill="FFFFFF"/>
          </w:rPr>
          <w:t xml:space="preserve">Rule 5-27,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c:SchematronSchema</w:t>
        </w:r>
      </w:hyperlink>
      <w:r w:rsidR="00C36773" w:rsidRPr="00C36773">
        <w:rPr>
          <w:rFonts w:ascii="Times New Roman" w:eastAsia="Times New Roman" w:hAnsi="Times New Roman" w:cs="Times New Roman"/>
          <w:color w:val="000000"/>
          <w:sz w:val="24"/>
          <w:szCs w:val="24"/>
        </w:rPr>
        <w:t xml:space="preserve">: </w:t>
      </w:r>
      <w:hyperlink r:id="rId390"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283A1F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1" w:anchor="rule_5-28" w:history="1">
        <w:r w:rsidR="00C36773" w:rsidRPr="00C36773">
          <w:rPr>
            <w:rFonts w:ascii="Times New Roman" w:eastAsia="Times New Roman" w:hAnsi="Times New Roman" w:cs="Times New Roman"/>
            <w:color w:val="000000"/>
            <w:sz w:val="24"/>
            <w:szCs w:val="24"/>
            <w:shd w:val="clear" w:color="auto" w:fill="FFFFFF"/>
          </w:rPr>
          <w:t xml:space="preserve">Rule 5-28,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c:RelaxNGSchema</w:t>
        </w:r>
      </w:hyperlink>
      <w:r w:rsidR="00C36773" w:rsidRPr="00C36773">
        <w:rPr>
          <w:rFonts w:ascii="Times New Roman" w:eastAsia="Times New Roman" w:hAnsi="Times New Roman" w:cs="Times New Roman"/>
          <w:color w:val="000000"/>
          <w:sz w:val="24"/>
          <w:szCs w:val="24"/>
        </w:rPr>
        <w:t xml:space="preserve">: </w:t>
      </w:r>
      <w:hyperlink r:id="rId392"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4EE9BC80"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3" w:anchor="rule_5-29" w:history="1">
        <w:r w:rsidR="00C36773" w:rsidRPr="00C36773">
          <w:rPr>
            <w:rFonts w:ascii="Times New Roman" w:eastAsia="Times New Roman" w:hAnsi="Times New Roman" w:cs="Times New Roman"/>
            <w:color w:val="000000"/>
            <w:sz w:val="24"/>
            <w:szCs w:val="24"/>
            <w:shd w:val="clear" w:color="auto" w:fill="FFFFFF"/>
          </w:rPr>
          <w:t xml:space="preserve">Rule 5-29,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c:SchemaDocumentSet</w:t>
        </w:r>
      </w:hyperlink>
      <w:r w:rsidR="00C36773" w:rsidRPr="00C36773">
        <w:rPr>
          <w:rFonts w:ascii="Times New Roman" w:eastAsia="Times New Roman" w:hAnsi="Times New Roman" w:cs="Times New Roman"/>
          <w:color w:val="000000"/>
          <w:sz w:val="24"/>
          <w:szCs w:val="24"/>
        </w:rPr>
        <w:t xml:space="preserve">: </w:t>
      </w:r>
      <w:hyperlink r:id="rId394"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77F15BAE"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5" w:anchor="rule_5-30" w:history="1">
        <w:r w:rsidR="00C36773" w:rsidRPr="00C36773">
          <w:rPr>
            <w:rFonts w:ascii="Times New Roman" w:eastAsia="Times New Roman" w:hAnsi="Times New Roman" w:cs="Times New Roman"/>
            <w:color w:val="000000"/>
            <w:sz w:val="24"/>
            <w:szCs w:val="24"/>
            <w:shd w:val="clear" w:color="auto" w:fill="FFFFFF"/>
          </w:rPr>
          <w:t xml:space="preserve">Rule 5-30,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 xml:space="preserve"> for </w:t>
        </w:r>
        <w:r w:rsidR="00C36773" w:rsidRPr="00C36773">
          <w:rPr>
            <w:rFonts w:ascii="Courier New" w:eastAsia="Times New Roman" w:hAnsi="Courier New" w:cs="Courier New"/>
            <w:i/>
            <w:iCs/>
            <w:color w:val="000000"/>
            <w:sz w:val="19"/>
            <w:szCs w:val="19"/>
            <w:shd w:val="clear" w:color="auto" w:fill="FFFFFF"/>
          </w:rPr>
          <w:t>c:ConstraintSchemaDocumentSet</w:t>
        </w:r>
      </w:hyperlink>
      <w:r w:rsidR="00C36773" w:rsidRPr="00C36773">
        <w:rPr>
          <w:rFonts w:ascii="Times New Roman" w:eastAsia="Times New Roman" w:hAnsi="Times New Roman" w:cs="Times New Roman"/>
          <w:color w:val="000000"/>
          <w:sz w:val="24"/>
          <w:szCs w:val="24"/>
        </w:rPr>
        <w:t xml:space="preserve">: </w:t>
      </w:r>
      <w:hyperlink r:id="rId396"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157129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7" w:anchor="rule_5-31" w:history="1">
        <w:r w:rsidR="00C36773" w:rsidRPr="00C36773">
          <w:rPr>
            <w:rFonts w:ascii="Times New Roman" w:eastAsia="Times New Roman" w:hAnsi="Times New Roman" w:cs="Times New Roman"/>
            <w:color w:val="000000"/>
            <w:sz w:val="24"/>
            <w:szCs w:val="24"/>
            <w:shd w:val="clear" w:color="auto" w:fill="FFFFFF"/>
          </w:rPr>
          <w:t xml:space="preserve">Rule 5-31, </w:t>
        </w:r>
      </w:hyperlink>
      <w:r w:rsidR="00C36773" w:rsidRPr="00C36773">
        <w:rPr>
          <w:rFonts w:ascii="Times New Roman" w:eastAsia="Times New Roman" w:hAnsi="Times New Roman" w:cs="Times New Roman"/>
          <w:color w:val="000000"/>
          <w:sz w:val="24"/>
          <w:szCs w:val="24"/>
        </w:rPr>
        <w:t xml:space="preserve">: </w:t>
      </w:r>
      <w:hyperlink r:id="rId398" w:anchor="section_5.2.4.3" w:history="1">
        <w:r w:rsidR="00C36773" w:rsidRPr="00C36773">
          <w:rPr>
            <w:rFonts w:ascii="Times New Roman" w:eastAsia="Times New Roman" w:hAnsi="Times New Roman" w:cs="Times New Roman"/>
            <w:color w:val="000000"/>
            <w:sz w:val="24"/>
            <w:szCs w:val="24"/>
            <w:shd w:val="clear" w:color="auto" w:fill="FFFFFF"/>
          </w:rPr>
          <w:t xml:space="preserve">Section 5.2.4.3, </w:t>
        </w:r>
        <w:r w:rsidR="00C36773" w:rsidRPr="00C36773">
          <w:rPr>
            <w:rFonts w:ascii="Times New Roman" w:eastAsia="Times New Roman" w:hAnsi="Times New Roman" w:cs="Times New Roman"/>
            <w:i/>
            <w:iCs/>
            <w:color w:val="000000"/>
            <w:sz w:val="24"/>
            <w:szCs w:val="24"/>
            <w:shd w:val="clear" w:color="auto" w:fill="FFFFFF"/>
          </w:rPr>
          <w:t>URI Scheme for Local MPD Artifacts (</w:t>
        </w:r>
        <w:r w:rsidR="00C36773" w:rsidRPr="00C36773">
          <w:rPr>
            <w:rFonts w:ascii="Courier New" w:eastAsia="Times New Roman" w:hAnsi="Courier New" w:cs="Courier New"/>
            <w:i/>
            <w:iCs/>
            <w:color w:val="000000"/>
            <w:sz w:val="19"/>
            <w:szCs w:val="19"/>
            <w:shd w:val="clear" w:color="auto" w:fill="FFFFFF"/>
          </w:rPr>
          <w:t>c:pathURI</w:t>
        </w:r>
        <w:r w:rsidR="00C36773" w:rsidRPr="00C36773">
          <w:rPr>
            <w:rFonts w:ascii="Times New Roman" w:eastAsia="Times New Roman" w:hAnsi="Times New Roman" w:cs="Times New Roman"/>
            <w:i/>
            <w:iCs/>
            <w:color w:val="000000"/>
            <w:sz w:val="24"/>
            <w:szCs w:val="24"/>
            <w:shd w:val="clear" w:color="auto" w:fill="FFFFFF"/>
          </w:rPr>
          <w:t>)</w:t>
        </w:r>
      </w:hyperlink>
    </w:p>
    <w:p w14:paraId="04718979"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9" w:anchor="rule_5-32" w:history="1">
        <w:r w:rsidR="00C36773" w:rsidRPr="00C36773">
          <w:rPr>
            <w:rFonts w:ascii="Times New Roman" w:eastAsia="Times New Roman" w:hAnsi="Times New Roman" w:cs="Times New Roman"/>
            <w:color w:val="000000"/>
            <w:sz w:val="24"/>
            <w:szCs w:val="24"/>
            <w:shd w:val="clear" w:color="auto" w:fill="FFFFFF"/>
          </w:rPr>
          <w:t xml:space="preserve">Rule 5-32, </w:t>
        </w:r>
        <w:r w:rsidR="00C36773" w:rsidRPr="00C36773">
          <w:rPr>
            <w:rFonts w:ascii="Times New Roman" w:eastAsia="Times New Roman" w:hAnsi="Times New Roman" w:cs="Times New Roman"/>
            <w:i/>
            <w:iCs/>
            <w:color w:val="000000"/>
            <w:sz w:val="24"/>
            <w:szCs w:val="24"/>
            <w:shd w:val="clear" w:color="auto" w:fill="FFFFFF"/>
          </w:rPr>
          <w:t>Resolve MPD URI with Fragment</w:t>
        </w:r>
      </w:hyperlink>
      <w:r w:rsidR="00C36773" w:rsidRPr="00C36773">
        <w:rPr>
          <w:rFonts w:ascii="Times New Roman" w:eastAsia="Times New Roman" w:hAnsi="Times New Roman" w:cs="Times New Roman"/>
          <w:color w:val="000000"/>
          <w:sz w:val="24"/>
          <w:szCs w:val="24"/>
        </w:rPr>
        <w:t xml:space="preserve">: </w:t>
      </w:r>
      <w:hyperlink r:id="rId400" w:anchor="section_5.2.4.5" w:history="1">
        <w:r w:rsidR="00C36773" w:rsidRPr="00C36773">
          <w:rPr>
            <w:rFonts w:ascii="Times New Roman" w:eastAsia="Times New Roman" w:hAnsi="Times New Roman" w:cs="Times New Roman"/>
            <w:color w:val="000000"/>
            <w:sz w:val="24"/>
            <w:szCs w:val="24"/>
            <w:shd w:val="clear" w:color="auto" w:fill="FFFFFF"/>
          </w:rPr>
          <w:t xml:space="preserve">Section 5.2.4.5, </w:t>
        </w:r>
        <w:r w:rsidR="00C36773" w:rsidRPr="00C36773">
          <w:rPr>
            <w:rFonts w:ascii="Times New Roman" w:eastAsia="Times New Roman" w:hAnsi="Times New Roman" w:cs="Times New Roman"/>
            <w:i/>
            <w:iCs/>
            <w:color w:val="000000"/>
            <w:sz w:val="24"/>
            <w:szCs w:val="24"/>
            <w:shd w:val="clear" w:color="auto" w:fill="FFFFFF"/>
          </w:rPr>
          <w:t>Resolving an MPD URI with a Fragment</w:t>
        </w:r>
      </w:hyperlink>
    </w:p>
    <w:p w14:paraId="12B38D2D"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1" w:anchor="rule_5-33" w:history="1">
        <w:r w:rsidR="00C36773" w:rsidRPr="00C36773">
          <w:rPr>
            <w:rFonts w:ascii="Times New Roman" w:eastAsia="Times New Roman" w:hAnsi="Times New Roman" w:cs="Times New Roman"/>
            <w:color w:val="000000"/>
            <w:sz w:val="24"/>
            <w:szCs w:val="24"/>
            <w:shd w:val="clear" w:color="auto" w:fill="FFFFFF"/>
          </w:rPr>
          <w:t xml:space="preserve">Rule 5-33, </w:t>
        </w:r>
        <w:r w:rsidR="00C36773" w:rsidRPr="00C36773">
          <w:rPr>
            <w:rFonts w:ascii="Times New Roman" w:eastAsia="Times New Roman" w:hAnsi="Times New Roman" w:cs="Times New Roman"/>
            <w:i/>
            <w:iCs/>
            <w:color w:val="000000"/>
            <w:sz w:val="24"/>
            <w:szCs w:val="24"/>
            <w:shd w:val="clear" w:color="auto" w:fill="FFFFFF"/>
          </w:rPr>
          <w:t xml:space="preserve">XML Catalog </w:t>
        </w:r>
        <w:r w:rsidR="00C36773" w:rsidRPr="00C36773">
          <w:rPr>
            <w:rFonts w:ascii="Courier New" w:eastAsia="Times New Roman" w:hAnsi="Courier New" w:cs="Courier New"/>
            <w:i/>
            <w:iCs/>
            <w:color w:val="000000"/>
            <w:sz w:val="19"/>
            <w:szCs w:val="19"/>
            <w:shd w:val="clear" w:color="auto" w:fill="FFFFFF"/>
          </w:rPr>
          <w:t>uri</w:t>
        </w:r>
        <w:r w:rsidR="00C36773" w:rsidRPr="00C36773">
          <w:rPr>
            <w:rFonts w:ascii="Times New Roman" w:eastAsia="Times New Roman" w:hAnsi="Times New Roman" w:cs="Times New Roman"/>
            <w:i/>
            <w:iCs/>
            <w:color w:val="000000"/>
            <w:sz w:val="24"/>
            <w:szCs w:val="24"/>
            <w:shd w:val="clear" w:color="auto" w:fill="FFFFFF"/>
          </w:rPr>
          <w:t xml:space="preserve"> Value Resolves to Resource</w:t>
        </w:r>
      </w:hyperlink>
      <w:r w:rsidR="00C36773" w:rsidRPr="00C36773">
        <w:rPr>
          <w:rFonts w:ascii="Times New Roman" w:eastAsia="Times New Roman" w:hAnsi="Times New Roman" w:cs="Times New Roman"/>
          <w:color w:val="000000"/>
          <w:sz w:val="24"/>
          <w:szCs w:val="24"/>
        </w:rPr>
        <w:t xml:space="preserve">: </w:t>
      </w:r>
      <w:hyperlink r:id="rId402" w:anchor="section_5.2.4.7" w:history="1">
        <w:r w:rsidR="00C36773" w:rsidRPr="00C36773">
          <w:rPr>
            <w:rFonts w:ascii="Times New Roman" w:eastAsia="Times New Roman" w:hAnsi="Times New Roman" w:cs="Times New Roman"/>
            <w:color w:val="000000"/>
            <w:sz w:val="24"/>
            <w:szCs w:val="24"/>
            <w:shd w:val="clear" w:color="auto" w:fill="FFFFFF"/>
          </w:rPr>
          <w:t xml:space="preserve">Section 5.2.4.7, </w:t>
        </w:r>
        <w:r w:rsidR="00C36773" w:rsidRPr="00C36773">
          <w:rPr>
            <w:rFonts w:ascii="Times New Roman" w:eastAsia="Times New Roman" w:hAnsi="Times New Roman" w:cs="Times New Roman"/>
            <w:i/>
            <w:iCs/>
            <w:color w:val="000000"/>
            <w:sz w:val="24"/>
            <w:szCs w:val="24"/>
            <w:shd w:val="clear" w:color="auto" w:fill="FFFFFF"/>
          </w:rPr>
          <w:t>XML Catalog URI</w:t>
        </w:r>
      </w:hyperlink>
    </w:p>
    <w:p w14:paraId="0D3BA863"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3" w:anchor="rule_5-34" w:history="1">
        <w:r w:rsidR="00C36773" w:rsidRPr="00C36773">
          <w:rPr>
            <w:rFonts w:ascii="Times New Roman" w:eastAsia="Times New Roman" w:hAnsi="Times New Roman" w:cs="Times New Roman"/>
            <w:color w:val="000000"/>
            <w:sz w:val="24"/>
            <w:szCs w:val="24"/>
            <w:shd w:val="clear" w:color="auto" w:fill="FFFFFF"/>
          </w:rPr>
          <w:t xml:space="preserve">Rule 5-34, </w:t>
        </w:r>
        <w:r w:rsidR="00C36773" w:rsidRPr="00C36773">
          <w:rPr>
            <w:rFonts w:ascii="Times New Roman" w:eastAsia="Times New Roman" w:hAnsi="Times New Roman" w:cs="Times New Roman"/>
            <w:i/>
            <w:iCs/>
            <w:color w:val="000000"/>
            <w:sz w:val="24"/>
            <w:szCs w:val="24"/>
            <w:shd w:val="clear" w:color="auto" w:fill="FFFFFF"/>
          </w:rPr>
          <w:t xml:space="preserve">XML Catalog </w:t>
        </w:r>
        <w:r w:rsidR="00C36773" w:rsidRPr="00C36773">
          <w:rPr>
            <w:rFonts w:ascii="Courier New" w:eastAsia="Times New Roman" w:hAnsi="Courier New" w:cs="Courier New"/>
            <w:i/>
            <w:iCs/>
            <w:color w:val="000000"/>
            <w:sz w:val="19"/>
            <w:szCs w:val="19"/>
            <w:shd w:val="clear" w:color="auto" w:fill="FFFFFF"/>
          </w:rPr>
          <w:t>uri</w:t>
        </w:r>
        <w:r w:rsidR="00C36773" w:rsidRPr="00C36773">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00C36773" w:rsidRPr="00C36773">
        <w:rPr>
          <w:rFonts w:ascii="Times New Roman" w:eastAsia="Times New Roman" w:hAnsi="Times New Roman" w:cs="Times New Roman"/>
          <w:color w:val="000000"/>
          <w:sz w:val="24"/>
          <w:szCs w:val="24"/>
        </w:rPr>
        <w:t xml:space="preserve">: </w:t>
      </w:r>
      <w:hyperlink r:id="rId404" w:anchor="section_5.2.4.7" w:history="1">
        <w:r w:rsidR="00C36773" w:rsidRPr="00C36773">
          <w:rPr>
            <w:rFonts w:ascii="Times New Roman" w:eastAsia="Times New Roman" w:hAnsi="Times New Roman" w:cs="Times New Roman"/>
            <w:color w:val="000000"/>
            <w:sz w:val="24"/>
            <w:szCs w:val="24"/>
            <w:shd w:val="clear" w:color="auto" w:fill="FFFFFF"/>
          </w:rPr>
          <w:t xml:space="preserve">Section 5.2.4.7, </w:t>
        </w:r>
        <w:r w:rsidR="00C36773" w:rsidRPr="00C36773">
          <w:rPr>
            <w:rFonts w:ascii="Times New Roman" w:eastAsia="Times New Roman" w:hAnsi="Times New Roman" w:cs="Times New Roman"/>
            <w:i/>
            <w:iCs/>
            <w:color w:val="000000"/>
            <w:sz w:val="24"/>
            <w:szCs w:val="24"/>
            <w:shd w:val="clear" w:color="auto" w:fill="FFFFFF"/>
          </w:rPr>
          <w:t>XML Catalog URI</w:t>
        </w:r>
      </w:hyperlink>
    </w:p>
    <w:p w14:paraId="44B7988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5" w:anchor="rule_5-35" w:history="1">
        <w:r w:rsidR="00C36773" w:rsidRPr="00C36773">
          <w:rPr>
            <w:rFonts w:ascii="Times New Roman" w:eastAsia="Times New Roman" w:hAnsi="Times New Roman" w:cs="Times New Roman"/>
            <w:color w:val="000000"/>
            <w:sz w:val="24"/>
            <w:szCs w:val="24"/>
            <w:shd w:val="clear" w:color="auto" w:fill="FFFFFF"/>
          </w:rPr>
          <w:t xml:space="preserve">Rule 5-35, </w:t>
        </w:r>
        <w:r w:rsidR="00C36773" w:rsidRPr="00C36773">
          <w:rPr>
            <w:rFonts w:ascii="Times New Roman" w:eastAsia="Times New Roman" w:hAnsi="Times New Roman" w:cs="Times New Roman"/>
            <w:i/>
            <w:iCs/>
            <w:color w:val="000000"/>
            <w:sz w:val="24"/>
            <w:szCs w:val="24"/>
            <w:shd w:val="clear" w:color="auto" w:fill="FFFFFF"/>
          </w:rPr>
          <w:t>IEPD Has a Change Log</w:t>
        </w:r>
      </w:hyperlink>
      <w:r w:rsidR="00C36773" w:rsidRPr="00C36773">
        <w:rPr>
          <w:rFonts w:ascii="Times New Roman" w:eastAsia="Times New Roman" w:hAnsi="Times New Roman" w:cs="Times New Roman"/>
          <w:color w:val="000000"/>
          <w:sz w:val="24"/>
          <w:szCs w:val="24"/>
        </w:rPr>
        <w:t xml:space="preserve">: </w:t>
      </w:r>
      <w:hyperlink r:id="rId406" w:anchor="section_5.3.2" w:history="1">
        <w:r w:rsidR="00C36773" w:rsidRPr="00C36773">
          <w:rPr>
            <w:rFonts w:ascii="Times New Roman" w:eastAsia="Times New Roman" w:hAnsi="Times New Roman" w:cs="Times New Roman"/>
            <w:color w:val="000000"/>
            <w:sz w:val="24"/>
            <w:szCs w:val="24"/>
            <w:shd w:val="clear" w:color="auto" w:fill="FFFFFF"/>
          </w:rPr>
          <w:t xml:space="preserve">Section 5.3.2, </w:t>
        </w:r>
        <w:r w:rsidR="00C36773" w:rsidRPr="00C36773">
          <w:rPr>
            <w:rFonts w:ascii="Times New Roman" w:eastAsia="Times New Roman" w:hAnsi="Times New Roman" w:cs="Times New Roman"/>
            <w:i/>
            <w:iCs/>
            <w:color w:val="000000"/>
            <w:sz w:val="24"/>
            <w:szCs w:val="24"/>
            <w:shd w:val="clear" w:color="auto" w:fill="FFFFFF"/>
          </w:rPr>
          <w:t>Change Log for IEPDs</w:t>
        </w:r>
      </w:hyperlink>
    </w:p>
    <w:p w14:paraId="5263C978"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7" w:anchor="rule_5-36" w:history="1">
        <w:r w:rsidR="00C36773" w:rsidRPr="00C36773">
          <w:rPr>
            <w:rFonts w:ascii="Times New Roman" w:eastAsia="Times New Roman" w:hAnsi="Times New Roman" w:cs="Times New Roman"/>
            <w:color w:val="000000"/>
            <w:sz w:val="24"/>
            <w:szCs w:val="24"/>
            <w:shd w:val="clear" w:color="auto" w:fill="FFFFFF"/>
          </w:rPr>
          <w:t xml:space="preserve">Rule 5-36, </w:t>
        </w:r>
        <w:r w:rsidR="00C36773" w:rsidRPr="00C36773">
          <w:rPr>
            <w:rFonts w:ascii="Times New Roman" w:eastAsia="Times New Roman" w:hAnsi="Times New Roman" w:cs="Times New Roman"/>
            <w:i/>
            <w:iCs/>
            <w:color w:val="000000"/>
            <w:sz w:val="24"/>
            <w:szCs w:val="24"/>
            <w:shd w:val="clear" w:color="auto" w:fill="FFFFFF"/>
          </w:rPr>
          <w:t>Readme Describes Purpose, Scope, Business Value, etc.</w:t>
        </w:r>
      </w:hyperlink>
      <w:r w:rsidR="00C36773" w:rsidRPr="00C36773">
        <w:rPr>
          <w:rFonts w:ascii="Times New Roman" w:eastAsia="Times New Roman" w:hAnsi="Times New Roman" w:cs="Times New Roman"/>
          <w:color w:val="000000"/>
          <w:sz w:val="24"/>
          <w:szCs w:val="24"/>
        </w:rPr>
        <w:t xml:space="preserve">: </w:t>
      </w:r>
      <w:hyperlink r:id="rId408"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5934DCC1"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9" w:anchor="rule_5-37" w:history="1">
        <w:r w:rsidR="00C36773" w:rsidRPr="00C36773">
          <w:rPr>
            <w:rFonts w:ascii="Times New Roman" w:eastAsia="Times New Roman" w:hAnsi="Times New Roman" w:cs="Times New Roman"/>
            <w:color w:val="000000"/>
            <w:sz w:val="24"/>
            <w:szCs w:val="24"/>
            <w:shd w:val="clear" w:color="auto" w:fill="FFFFFF"/>
          </w:rPr>
          <w:t xml:space="preserve">Rule 5-37, </w:t>
        </w:r>
        <w:r w:rsidR="00C36773" w:rsidRPr="00C36773">
          <w:rPr>
            <w:rFonts w:ascii="Times New Roman" w:eastAsia="Times New Roman" w:hAnsi="Times New Roman" w:cs="Times New Roman"/>
            <w:i/>
            <w:iCs/>
            <w:color w:val="000000"/>
            <w:sz w:val="24"/>
            <w:szCs w:val="24"/>
            <w:shd w:val="clear" w:color="auto" w:fill="FFFFFF"/>
          </w:rPr>
          <w:t>IEPD Has a ReadMe Artifact</w:t>
        </w:r>
      </w:hyperlink>
      <w:r w:rsidR="00C36773" w:rsidRPr="00C36773">
        <w:rPr>
          <w:rFonts w:ascii="Times New Roman" w:eastAsia="Times New Roman" w:hAnsi="Times New Roman" w:cs="Times New Roman"/>
          <w:color w:val="000000"/>
          <w:sz w:val="24"/>
          <w:szCs w:val="24"/>
        </w:rPr>
        <w:t xml:space="preserve">: </w:t>
      </w:r>
      <w:hyperlink r:id="rId410" w:anchor="section_5.4" w:history="1">
        <w:r w:rsidR="00C36773" w:rsidRPr="00C36773">
          <w:rPr>
            <w:rFonts w:ascii="Times New Roman" w:eastAsia="Times New Roman" w:hAnsi="Times New Roman" w:cs="Times New Roman"/>
            <w:color w:val="000000"/>
            <w:sz w:val="24"/>
            <w:szCs w:val="24"/>
            <w:shd w:val="clear" w:color="auto" w:fill="FFFFFF"/>
          </w:rPr>
          <w:t xml:space="preserve">Section 5.4, </w:t>
        </w:r>
        <w:r w:rsidR="00C36773" w:rsidRPr="00C36773">
          <w:rPr>
            <w:rFonts w:ascii="Times New Roman" w:eastAsia="Times New Roman" w:hAnsi="Times New Roman" w:cs="Times New Roman"/>
            <w:i/>
            <w:iCs/>
            <w:color w:val="000000"/>
            <w:sz w:val="24"/>
            <w:szCs w:val="24"/>
            <w:shd w:val="clear" w:color="auto" w:fill="FFFFFF"/>
          </w:rPr>
          <w:t>ReadMe Artifact</w:t>
        </w:r>
      </w:hyperlink>
    </w:p>
    <w:p w14:paraId="5C05C1F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1" w:anchor="rule_5-38" w:history="1">
        <w:r w:rsidR="00C36773" w:rsidRPr="00C36773">
          <w:rPr>
            <w:rFonts w:ascii="Times New Roman" w:eastAsia="Times New Roman" w:hAnsi="Times New Roman" w:cs="Times New Roman"/>
            <w:color w:val="000000"/>
            <w:sz w:val="24"/>
            <w:szCs w:val="24"/>
            <w:shd w:val="clear" w:color="auto" w:fill="FFFFFF"/>
          </w:rPr>
          <w:t xml:space="preserve">Rule 5-38, </w:t>
        </w:r>
        <w:r w:rsidR="00C36773" w:rsidRPr="00C36773">
          <w:rPr>
            <w:rFonts w:ascii="Times New Roman" w:eastAsia="Times New Roman" w:hAnsi="Times New Roman" w:cs="Times New Roman"/>
            <w:i/>
            <w:iCs/>
            <w:color w:val="000000"/>
            <w:sz w:val="24"/>
            <w:szCs w:val="24"/>
            <w:shd w:val="clear" w:color="auto" w:fill="FFFFFF"/>
          </w:rPr>
          <w:t>Conformance Target Identifier</w:t>
        </w:r>
      </w:hyperlink>
      <w:r w:rsidR="00C36773" w:rsidRPr="00C36773">
        <w:rPr>
          <w:rFonts w:ascii="Times New Roman" w:eastAsia="Times New Roman" w:hAnsi="Times New Roman" w:cs="Times New Roman"/>
          <w:color w:val="000000"/>
          <w:sz w:val="24"/>
          <w:szCs w:val="24"/>
        </w:rPr>
        <w:t xml:space="preserve">: </w:t>
      </w:r>
      <w:hyperlink r:id="rId412"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63EFD3A3"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3" w:anchor="rule_5-39" w:history="1">
        <w:r w:rsidR="00C36773" w:rsidRPr="00C36773">
          <w:rPr>
            <w:rFonts w:ascii="Times New Roman" w:eastAsia="Times New Roman" w:hAnsi="Times New Roman" w:cs="Times New Roman"/>
            <w:color w:val="000000"/>
            <w:sz w:val="24"/>
            <w:szCs w:val="24"/>
            <w:shd w:val="clear" w:color="auto" w:fill="FFFFFF"/>
          </w:rPr>
          <w:t xml:space="preserve">Rule 5-39, </w:t>
        </w:r>
        <w:r w:rsidR="00C36773" w:rsidRPr="00C36773">
          <w:rPr>
            <w:rFonts w:ascii="Times New Roman" w:eastAsia="Times New Roman" w:hAnsi="Times New Roman" w:cs="Times New Roman"/>
            <w:i/>
            <w:iCs/>
            <w:color w:val="000000"/>
            <w:sz w:val="24"/>
            <w:szCs w:val="24"/>
            <w:shd w:val="clear" w:color="auto" w:fill="FFFFFF"/>
          </w:rPr>
          <w:t xml:space="preserve">IEP Conformance Target Has a </w:t>
        </w:r>
        <w:r w:rsidR="00C36773" w:rsidRPr="00C36773">
          <w:rPr>
            <w:rFonts w:ascii="Courier New" w:eastAsia="Times New Roman" w:hAnsi="Courier New" w:cs="Courier New"/>
            <w:i/>
            <w:iCs/>
            <w:color w:val="000000"/>
            <w:sz w:val="19"/>
            <w:szCs w:val="19"/>
            <w:shd w:val="clear" w:color="auto" w:fill="FFFFFF"/>
          </w:rPr>
          <w:t>structures:id</w:t>
        </w:r>
      </w:hyperlink>
      <w:r w:rsidR="00C36773" w:rsidRPr="00C36773">
        <w:rPr>
          <w:rFonts w:ascii="Times New Roman" w:eastAsia="Times New Roman" w:hAnsi="Times New Roman" w:cs="Times New Roman"/>
          <w:color w:val="000000"/>
          <w:sz w:val="24"/>
          <w:szCs w:val="24"/>
        </w:rPr>
        <w:t xml:space="preserve">: </w:t>
      </w:r>
      <w:hyperlink r:id="rId414"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0296EE0F"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5" w:anchor="rule_5-40" w:history="1">
        <w:r w:rsidR="00C36773" w:rsidRPr="00C36773">
          <w:rPr>
            <w:rFonts w:ascii="Times New Roman" w:eastAsia="Times New Roman" w:hAnsi="Times New Roman" w:cs="Times New Roman"/>
            <w:color w:val="000000"/>
            <w:sz w:val="24"/>
            <w:szCs w:val="24"/>
            <w:shd w:val="clear" w:color="auto" w:fill="FFFFFF"/>
          </w:rPr>
          <w:t xml:space="preserve">Rule 5-40, </w:t>
        </w:r>
      </w:hyperlink>
      <w:bookmarkEnd w:id="1926"/>
      <w:r w:rsidR="00C36773" w:rsidRPr="00C36773">
        <w:rPr>
          <w:rFonts w:ascii="Times New Roman" w:eastAsia="Times New Roman" w:hAnsi="Times New Roman" w:cs="Times New Roman"/>
          <w:i/>
          <w:iCs/>
          <w:color w:val="000000"/>
          <w:sz w:val="24"/>
          <w:szCs w:val="24"/>
        </w:rPr>
        <w:fldChar w:fldCharType="begin"/>
      </w:r>
      <w:r w:rsidR="00C36773" w:rsidRPr="00C36773">
        <w:rPr>
          <w:rFonts w:ascii="Times New Roman" w:eastAsia="Times New Roman" w:hAnsi="Times New Roman" w:cs="Times New Roman"/>
          <w:i/>
          <w:iCs/>
          <w:color w:val="000000"/>
          <w:sz w:val="24"/>
          <w:szCs w:val="24"/>
        </w:rPr>
        <w:instrText xml:space="preserve"> HYPERLINK "file:///C:\\Users\\cchipman6\\Documents\\NIEM\\Specifications\\MPD\\model-package-description-3.0.1.htm" \l "definition_information_exchange_package_documentation" </w:instrText>
      </w:r>
      <w:r w:rsidR="00C36773" w:rsidRPr="00C36773">
        <w:rPr>
          <w:rFonts w:ascii="Times New Roman" w:eastAsia="Times New Roman" w:hAnsi="Times New Roman" w:cs="Times New Roman"/>
          <w:i/>
          <w:iCs/>
          <w:color w:val="000000"/>
          <w:sz w:val="24"/>
          <w:szCs w:val="24"/>
        </w:rPr>
        <w:fldChar w:fldCharType="separate"/>
      </w:r>
      <w:r w:rsidR="00C36773" w:rsidRPr="00C36773">
        <w:rPr>
          <w:rFonts w:ascii="Times New Roman" w:eastAsia="Times New Roman" w:hAnsi="Times New Roman" w:cs="Times New Roman"/>
          <w:i/>
          <w:iCs/>
          <w:color w:val="000000"/>
          <w:sz w:val="24"/>
          <w:szCs w:val="24"/>
          <w:shd w:val="clear" w:color="auto" w:fill="FFFFFF"/>
        </w:rPr>
        <w:t>IEPD</w:t>
      </w:r>
      <w:r w:rsidR="00C36773" w:rsidRPr="00C36773">
        <w:rPr>
          <w:rFonts w:ascii="Times New Roman" w:eastAsia="Times New Roman" w:hAnsi="Times New Roman" w:cs="Times New Roman"/>
          <w:i/>
          <w:iCs/>
          <w:color w:val="000000"/>
          <w:sz w:val="24"/>
          <w:szCs w:val="24"/>
        </w:rPr>
        <w:fldChar w:fldCharType="end"/>
      </w:r>
      <w:r w:rsidR="00C36773" w:rsidRPr="00C36773">
        <w:rPr>
          <w:rFonts w:ascii="Times New Roman" w:eastAsia="Times New Roman" w:hAnsi="Times New Roman" w:cs="Times New Roman"/>
          <w:i/>
          <w:iCs/>
          <w:color w:val="000000"/>
          <w:sz w:val="24"/>
          <w:szCs w:val="24"/>
        </w:rPr>
        <w:t xml:space="preserve"> Declares One or More IEP Conformance Targets</w:t>
      </w:r>
      <w:r w:rsidR="00C36773" w:rsidRPr="00C36773">
        <w:rPr>
          <w:rFonts w:ascii="Times New Roman" w:eastAsia="Times New Roman" w:hAnsi="Times New Roman" w:cs="Times New Roman"/>
          <w:color w:val="000000"/>
          <w:sz w:val="24"/>
          <w:szCs w:val="24"/>
        </w:rPr>
        <w:t xml:space="preserve">: </w:t>
      </w:r>
      <w:hyperlink r:id="rId416" w:anchor="section_5.6" w:history="1">
        <w:r w:rsidR="00C36773" w:rsidRPr="00C36773">
          <w:rPr>
            <w:rFonts w:ascii="Times New Roman" w:eastAsia="Times New Roman" w:hAnsi="Times New Roman" w:cs="Times New Roman"/>
            <w:color w:val="000000"/>
            <w:sz w:val="24"/>
            <w:szCs w:val="24"/>
            <w:shd w:val="clear" w:color="auto" w:fill="FFFFFF"/>
          </w:rPr>
          <w:t xml:space="preserve">Section 5.6, </w:t>
        </w:r>
        <w:r w:rsidR="00C36773" w:rsidRPr="00C36773">
          <w:rPr>
            <w:rFonts w:ascii="Times New Roman" w:eastAsia="Times New Roman" w:hAnsi="Times New Roman" w:cs="Times New Roman"/>
            <w:i/>
            <w:iCs/>
            <w:color w:val="000000"/>
            <w:sz w:val="24"/>
            <w:szCs w:val="24"/>
            <w:shd w:val="clear" w:color="auto" w:fill="FFFFFF"/>
          </w:rPr>
          <w:t>Defining Information Exchange Packages</w:t>
        </w:r>
      </w:hyperlink>
    </w:p>
    <w:p w14:paraId="733760C1"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7" w:anchor="rule_5-41" w:history="1">
        <w:r w:rsidR="00C36773" w:rsidRPr="00C36773">
          <w:rPr>
            <w:rFonts w:ascii="Times New Roman" w:eastAsia="Times New Roman" w:hAnsi="Times New Roman" w:cs="Times New Roman"/>
            <w:color w:val="000000"/>
            <w:sz w:val="24"/>
            <w:szCs w:val="24"/>
            <w:shd w:val="clear" w:color="auto" w:fill="FFFFFF"/>
          </w:rPr>
          <w:t xml:space="preserve">Rule 5-41, </w:t>
        </w:r>
      </w:hyperlink>
      <w:r w:rsidR="00C36773" w:rsidRPr="00C36773">
        <w:rPr>
          <w:rFonts w:ascii="Times New Roman" w:eastAsia="Times New Roman" w:hAnsi="Times New Roman" w:cs="Times New Roman"/>
          <w:color w:val="000000"/>
          <w:sz w:val="24"/>
          <w:szCs w:val="24"/>
        </w:rPr>
        <w:t xml:space="preserve">: </w:t>
      </w:r>
      <w:hyperlink r:id="rId418" w:anchor="section_5.6.2.3" w:history="1">
        <w:r w:rsidR="00C36773" w:rsidRPr="00C36773">
          <w:rPr>
            <w:rFonts w:ascii="Times New Roman" w:eastAsia="Times New Roman" w:hAnsi="Times New Roman" w:cs="Times New Roman"/>
            <w:color w:val="000000"/>
            <w:sz w:val="24"/>
            <w:szCs w:val="24"/>
            <w:shd w:val="clear" w:color="auto" w:fill="FFFFFF"/>
          </w:rPr>
          <w:t xml:space="preserve">Section 5.6.2.3, </w:t>
        </w:r>
        <w:r w:rsidR="00C36773" w:rsidRPr="00C36773">
          <w:rPr>
            <w:rFonts w:ascii="Times New Roman" w:eastAsia="Times New Roman" w:hAnsi="Times New Roman" w:cs="Times New Roman"/>
            <w:i/>
            <w:iCs/>
            <w:color w:val="000000"/>
            <w:sz w:val="24"/>
            <w:szCs w:val="24"/>
            <w:shd w:val="clear" w:color="auto" w:fill="FFFFFF"/>
          </w:rPr>
          <w:t>c:ValidityContext</w:t>
        </w:r>
      </w:hyperlink>
    </w:p>
    <w:p w14:paraId="2E87CBDF"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9" w:anchor="rule_5-42" w:history="1">
        <w:r w:rsidR="00C36773" w:rsidRPr="00C36773">
          <w:rPr>
            <w:rFonts w:ascii="Times New Roman" w:eastAsia="Times New Roman" w:hAnsi="Times New Roman" w:cs="Times New Roman"/>
            <w:color w:val="000000"/>
            <w:sz w:val="24"/>
            <w:szCs w:val="24"/>
            <w:shd w:val="clear" w:color="auto" w:fill="FFFFFF"/>
          </w:rPr>
          <w:t xml:space="preserve">Rule 5-42, </w:t>
        </w:r>
        <w:r w:rsidR="00C36773" w:rsidRPr="00C36773">
          <w:rPr>
            <w:rFonts w:ascii="Times New Roman" w:eastAsia="Times New Roman" w:hAnsi="Times New Roman" w:cs="Times New Roman"/>
            <w:i/>
            <w:iCs/>
            <w:color w:val="000000"/>
            <w:sz w:val="24"/>
            <w:szCs w:val="24"/>
            <w:shd w:val="clear" w:color="auto" w:fill="FFFFFF"/>
          </w:rPr>
          <w:t>Identifying the Document Element of an IEP</w:t>
        </w:r>
      </w:hyperlink>
      <w:r w:rsidR="00C36773" w:rsidRPr="00C36773">
        <w:rPr>
          <w:rFonts w:ascii="Times New Roman" w:eastAsia="Times New Roman" w:hAnsi="Times New Roman" w:cs="Times New Roman"/>
          <w:color w:val="000000"/>
          <w:sz w:val="24"/>
          <w:szCs w:val="24"/>
        </w:rPr>
        <w:t xml:space="preserve">: </w:t>
      </w:r>
      <w:hyperlink r:id="rId420" w:anchor="section_5.6.2.4" w:history="1">
        <w:r w:rsidR="00C36773" w:rsidRPr="00C36773">
          <w:rPr>
            <w:rFonts w:ascii="Times New Roman" w:eastAsia="Times New Roman" w:hAnsi="Times New Roman" w:cs="Times New Roman"/>
            <w:color w:val="000000"/>
            <w:sz w:val="24"/>
            <w:szCs w:val="24"/>
            <w:shd w:val="clear" w:color="auto" w:fill="FFFFFF"/>
          </w:rPr>
          <w:t xml:space="preserve">Section 5.6.2.4, </w:t>
        </w:r>
        <w:r w:rsidR="00C36773" w:rsidRPr="00C36773">
          <w:rPr>
            <w:rFonts w:ascii="Times New Roman" w:eastAsia="Times New Roman" w:hAnsi="Times New Roman" w:cs="Times New Roman"/>
            <w:i/>
            <w:iCs/>
            <w:color w:val="000000"/>
            <w:sz w:val="24"/>
            <w:szCs w:val="24"/>
            <w:shd w:val="clear" w:color="auto" w:fill="FFFFFF"/>
          </w:rPr>
          <w:t>c:HasDocumentElement</w:t>
        </w:r>
      </w:hyperlink>
    </w:p>
    <w:p w14:paraId="2AA4E8E1"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1" w:anchor="rule_5-43" w:history="1">
        <w:r w:rsidR="00C36773" w:rsidRPr="00C36773">
          <w:rPr>
            <w:rFonts w:ascii="Times New Roman" w:eastAsia="Times New Roman" w:hAnsi="Times New Roman" w:cs="Times New Roman"/>
            <w:color w:val="000000"/>
            <w:sz w:val="24"/>
            <w:szCs w:val="24"/>
            <w:shd w:val="clear" w:color="auto" w:fill="FFFFFF"/>
          </w:rPr>
          <w:t xml:space="preserve">Rule 5-43, </w:t>
        </w:r>
        <w:r w:rsidR="00C36773" w:rsidRPr="00C36773">
          <w:rPr>
            <w:rFonts w:ascii="Times New Roman" w:eastAsia="Times New Roman" w:hAnsi="Times New Roman" w:cs="Times New Roman"/>
            <w:i/>
            <w:iCs/>
            <w:color w:val="000000"/>
            <w:sz w:val="24"/>
            <w:szCs w:val="24"/>
            <w:shd w:val="clear" w:color="auto" w:fill="FFFFFF"/>
          </w:rPr>
          <w:t>Validating an XPath Expression</w:t>
        </w:r>
      </w:hyperlink>
      <w:r w:rsidR="00C36773" w:rsidRPr="00C36773">
        <w:rPr>
          <w:rFonts w:ascii="Times New Roman" w:eastAsia="Times New Roman" w:hAnsi="Times New Roman" w:cs="Times New Roman"/>
          <w:color w:val="000000"/>
          <w:sz w:val="24"/>
          <w:szCs w:val="24"/>
        </w:rPr>
        <w:t xml:space="preserve">: </w:t>
      </w:r>
      <w:hyperlink r:id="rId422" w:anchor="section_5.6.2.5" w:history="1">
        <w:r w:rsidR="00C36773" w:rsidRPr="00C36773">
          <w:rPr>
            <w:rFonts w:ascii="Times New Roman" w:eastAsia="Times New Roman" w:hAnsi="Times New Roman" w:cs="Times New Roman"/>
            <w:color w:val="000000"/>
            <w:sz w:val="24"/>
            <w:szCs w:val="24"/>
            <w:shd w:val="clear" w:color="auto" w:fill="FFFFFF"/>
          </w:rPr>
          <w:t xml:space="preserve">Section 5.6.2.5, </w:t>
        </w:r>
        <w:r w:rsidR="00C36773" w:rsidRPr="00C36773">
          <w:rPr>
            <w:rFonts w:ascii="Times New Roman" w:eastAsia="Times New Roman" w:hAnsi="Times New Roman" w:cs="Times New Roman"/>
            <w:i/>
            <w:iCs/>
            <w:color w:val="000000"/>
            <w:sz w:val="24"/>
            <w:szCs w:val="24"/>
            <w:shd w:val="clear" w:color="auto" w:fill="FFFFFF"/>
          </w:rPr>
          <w:t>c:ValidToXPath</w:t>
        </w:r>
      </w:hyperlink>
    </w:p>
    <w:p w14:paraId="1386C26D"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3" w:anchor="rule_5-44" w:history="1">
        <w:r w:rsidR="00C36773" w:rsidRPr="00C36773">
          <w:rPr>
            <w:rFonts w:ascii="Times New Roman" w:eastAsia="Times New Roman" w:hAnsi="Times New Roman" w:cs="Times New Roman"/>
            <w:color w:val="000000"/>
            <w:sz w:val="24"/>
            <w:szCs w:val="24"/>
            <w:shd w:val="clear" w:color="auto" w:fill="FFFFFF"/>
          </w:rPr>
          <w:t xml:space="preserve">Rule 5-44, </w:t>
        </w:r>
        <w:r w:rsidR="00C36773" w:rsidRPr="00C36773">
          <w:rPr>
            <w:rFonts w:ascii="Times New Roman" w:eastAsia="Times New Roman" w:hAnsi="Times New Roman" w:cs="Times New Roman"/>
            <w:i/>
            <w:iCs/>
            <w:color w:val="000000"/>
            <w:sz w:val="24"/>
            <w:szCs w:val="24"/>
            <w:shd w:val="clear" w:color="auto" w:fill="FFFFFF"/>
          </w:rPr>
          <w:t xml:space="preserve">IEPD Has an IEP Sample for Each </w:t>
        </w:r>
        <w:r w:rsidR="00C36773" w:rsidRPr="00C36773">
          <w:rPr>
            <w:rFonts w:ascii="Courier New" w:eastAsia="Times New Roman" w:hAnsi="Courier New" w:cs="Courier New"/>
            <w:i/>
            <w:iCs/>
            <w:color w:val="000000"/>
            <w:sz w:val="19"/>
            <w:szCs w:val="19"/>
            <w:shd w:val="clear" w:color="auto" w:fill="FFFFFF"/>
          </w:rPr>
          <w:t>c:IEPConformanceTarget</w:t>
        </w:r>
      </w:hyperlink>
      <w:r w:rsidR="00C36773" w:rsidRPr="00C36773">
        <w:rPr>
          <w:rFonts w:ascii="Times New Roman" w:eastAsia="Times New Roman" w:hAnsi="Times New Roman" w:cs="Times New Roman"/>
          <w:color w:val="000000"/>
          <w:sz w:val="24"/>
          <w:szCs w:val="24"/>
        </w:rPr>
        <w:t xml:space="preserve">: </w:t>
      </w:r>
      <w:hyperlink r:id="rId424" w:anchor="section_5.6.3" w:history="1">
        <w:r w:rsidR="00C36773" w:rsidRPr="00C36773">
          <w:rPr>
            <w:rFonts w:ascii="Times New Roman" w:eastAsia="Times New Roman" w:hAnsi="Times New Roman" w:cs="Times New Roman"/>
            <w:color w:val="000000"/>
            <w:sz w:val="24"/>
            <w:szCs w:val="24"/>
            <w:shd w:val="clear" w:color="auto" w:fill="FFFFFF"/>
          </w:rPr>
          <w:t xml:space="preserve">Section 5.6.3, </w:t>
        </w:r>
        <w:r w:rsidR="00C36773" w:rsidRPr="00C36773">
          <w:rPr>
            <w:rFonts w:ascii="Times New Roman" w:eastAsia="Times New Roman" w:hAnsi="Times New Roman" w:cs="Times New Roman"/>
            <w:i/>
            <w:iCs/>
            <w:color w:val="000000"/>
            <w:sz w:val="24"/>
            <w:szCs w:val="24"/>
            <w:shd w:val="clear" w:color="auto" w:fill="FFFFFF"/>
          </w:rPr>
          <w:t>IEP Sample Instance XML Documents</w:t>
        </w:r>
      </w:hyperlink>
    </w:p>
    <w:p w14:paraId="33DD9C6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5" w:anchor="rule_5-45" w:history="1">
        <w:r w:rsidR="00C36773" w:rsidRPr="00C36773">
          <w:rPr>
            <w:rFonts w:ascii="Times New Roman" w:eastAsia="Times New Roman" w:hAnsi="Times New Roman" w:cs="Times New Roman"/>
            <w:color w:val="000000"/>
            <w:sz w:val="24"/>
            <w:szCs w:val="24"/>
            <w:shd w:val="clear" w:color="auto" w:fill="FFFFFF"/>
          </w:rPr>
          <w:t xml:space="preserve">Rule 5-45, </w:t>
        </w:r>
        <w:r w:rsidR="00C36773" w:rsidRPr="00C36773">
          <w:rPr>
            <w:rFonts w:ascii="Times New Roman" w:eastAsia="Times New Roman" w:hAnsi="Times New Roman" w:cs="Times New Roman"/>
            <w:i/>
            <w:iCs/>
            <w:color w:val="000000"/>
            <w:sz w:val="24"/>
            <w:szCs w:val="24"/>
            <w:shd w:val="clear" w:color="auto" w:fill="FFFFFF"/>
          </w:rPr>
          <w:t>Validating an IEP Sample XML Document</w:t>
        </w:r>
      </w:hyperlink>
      <w:r w:rsidR="00C36773" w:rsidRPr="00C36773">
        <w:rPr>
          <w:rFonts w:ascii="Times New Roman" w:eastAsia="Times New Roman" w:hAnsi="Times New Roman" w:cs="Times New Roman"/>
          <w:color w:val="000000"/>
          <w:sz w:val="24"/>
          <w:szCs w:val="24"/>
        </w:rPr>
        <w:t xml:space="preserve">: </w:t>
      </w:r>
      <w:hyperlink r:id="rId426" w:anchor="section_5.6.3" w:history="1">
        <w:r w:rsidR="00C36773" w:rsidRPr="00C36773">
          <w:rPr>
            <w:rFonts w:ascii="Times New Roman" w:eastAsia="Times New Roman" w:hAnsi="Times New Roman" w:cs="Times New Roman"/>
            <w:color w:val="000000"/>
            <w:sz w:val="24"/>
            <w:szCs w:val="24"/>
            <w:shd w:val="clear" w:color="auto" w:fill="FFFFFF"/>
          </w:rPr>
          <w:t xml:space="preserve">Section 5.6.3, </w:t>
        </w:r>
        <w:r w:rsidR="00C36773" w:rsidRPr="00C36773">
          <w:rPr>
            <w:rFonts w:ascii="Times New Roman" w:eastAsia="Times New Roman" w:hAnsi="Times New Roman" w:cs="Times New Roman"/>
            <w:i/>
            <w:iCs/>
            <w:color w:val="000000"/>
            <w:sz w:val="24"/>
            <w:szCs w:val="24"/>
            <w:shd w:val="clear" w:color="auto" w:fill="FFFFFF"/>
          </w:rPr>
          <w:t>IEP Sample Instance XML Documents</w:t>
        </w:r>
      </w:hyperlink>
    </w:p>
    <w:p w14:paraId="57C5D5DC"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7" w:anchor="rule_5-46" w:history="1">
        <w:r w:rsidR="00C36773" w:rsidRPr="00C36773">
          <w:rPr>
            <w:rFonts w:ascii="Times New Roman" w:eastAsia="Times New Roman" w:hAnsi="Times New Roman" w:cs="Times New Roman"/>
            <w:color w:val="000000"/>
            <w:sz w:val="24"/>
            <w:szCs w:val="24"/>
            <w:shd w:val="clear" w:color="auto" w:fill="FFFFFF"/>
          </w:rPr>
          <w:t xml:space="preserve">Rule 5-46, </w:t>
        </w:r>
        <w:r w:rsidR="00C36773" w:rsidRPr="00C36773">
          <w:rPr>
            <w:rFonts w:ascii="Times New Roman" w:eastAsia="Times New Roman" w:hAnsi="Times New Roman" w:cs="Times New Roman"/>
            <w:i/>
            <w:iCs/>
            <w:color w:val="000000"/>
            <w:sz w:val="24"/>
            <w:szCs w:val="24"/>
            <w:shd w:val="clear" w:color="auto" w:fill="FFFFFF"/>
          </w:rPr>
          <w:t>IEPD Has Conformance Assertion</w:t>
        </w:r>
      </w:hyperlink>
      <w:r w:rsidR="00C36773" w:rsidRPr="00C36773">
        <w:rPr>
          <w:rFonts w:ascii="Times New Roman" w:eastAsia="Times New Roman" w:hAnsi="Times New Roman" w:cs="Times New Roman"/>
          <w:color w:val="000000"/>
          <w:sz w:val="24"/>
          <w:szCs w:val="24"/>
        </w:rPr>
        <w:t xml:space="preserve">: </w:t>
      </w:r>
      <w:hyperlink r:id="rId428" w:anchor="section_5.7" w:history="1">
        <w:r w:rsidR="00C36773" w:rsidRPr="00C36773">
          <w:rPr>
            <w:rFonts w:ascii="Times New Roman" w:eastAsia="Times New Roman" w:hAnsi="Times New Roman" w:cs="Times New Roman"/>
            <w:color w:val="000000"/>
            <w:sz w:val="24"/>
            <w:szCs w:val="24"/>
            <w:shd w:val="clear" w:color="auto" w:fill="FFFFFF"/>
          </w:rPr>
          <w:t xml:space="preserve">Section 5.7, </w:t>
        </w:r>
        <w:r w:rsidR="00C36773" w:rsidRPr="00C36773">
          <w:rPr>
            <w:rFonts w:ascii="Times New Roman" w:eastAsia="Times New Roman" w:hAnsi="Times New Roman" w:cs="Times New Roman"/>
            <w:i/>
            <w:iCs/>
            <w:color w:val="000000"/>
            <w:sz w:val="24"/>
            <w:szCs w:val="24"/>
            <w:shd w:val="clear" w:color="auto" w:fill="FFFFFF"/>
          </w:rPr>
          <w:t>Conformance Assertion</w:t>
        </w:r>
      </w:hyperlink>
    </w:p>
    <w:p w14:paraId="5BAA4CD6"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9" w:anchor="rule_6-1" w:history="1">
        <w:r w:rsidR="00C36773" w:rsidRPr="00C36773">
          <w:rPr>
            <w:rFonts w:ascii="Times New Roman" w:eastAsia="Times New Roman" w:hAnsi="Times New Roman" w:cs="Times New Roman"/>
            <w:color w:val="000000"/>
            <w:sz w:val="24"/>
            <w:szCs w:val="24"/>
            <w:shd w:val="clear" w:color="auto" w:fill="FFFFFF"/>
          </w:rPr>
          <w:t xml:space="preserve">Rule 6-1, </w:t>
        </w:r>
        <w:r w:rsidR="00C36773" w:rsidRPr="00C36773">
          <w:rPr>
            <w:rFonts w:ascii="Times New Roman" w:eastAsia="Times New Roman" w:hAnsi="Times New Roman" w:cs="Times New Roman"/>
            <w:i/>
            <w:iCs/>
            <w:color w:val="000000"/>
            <w:sz w:val="24"/>
            <w:szCs w:val="24"/>
            <w:shd w:val="clear" w:color="auto" w:fill="FFFFFF"/>
          </w:rPr>
          <w:t>Wantlist Location</w:t>
        </w:r>
      </w:hyperlink>
      <w:r w:rsidR="00C36773" w:rsidRPr="00C36773">
        <w:rPr>
          <w:rFonts w:ascii="Times New Roman" w:eastAsia="Times New Roman" w:hAnsi="Times New Roman" w:cs="Times New Roman"/>
          <w:color w:val="000000"/>
          <w:sz w:val="24"/>
          <w:szCs w:val="24"/>
        </w:rPr>
        <w:t xml:space="preserve">: </w:t>
      </w:r>
      <w:hyperlink r:id="rId430" w:anchor="section_6.1" w:history="1">
        <w:r w:rsidR="00C36773" w:rsidRPr="00C36773">
          <w:rPr>
            <w:rFonts w:ascii="Times New Roman" w:eastAsia="Times New Roman" w:hAnsi="Times New Roman" w:cs="Times New Roman"/>
            <w:color w:val="000000"/>
            <w:sz w:val="24"/>
            <w:szCs w:val="24"/>
            <w:shd w:val="clear" w:color="auto" w:fill="FFFFFF"/>
          </w:rPr>
          <w:t xml:space="preserve">Section 6.1, </w:t>
        </w:r>
        <w:r w:rsidR="00C36773" w:rsidRPr="00C36773">
          <w:rPr>
            <w:rFonts w:ascii="Times New Roman" w:eastAsia="Times New Roman" w:hAnsi="Times New Roman" w:cs="Times New Roman"/>
            <w:i/>
            <w:iCs/>
            <w:color w:val="000000"/>
            <w:sz w:val="24"/>
            <w:szCs w:val="24"/>
            <w:shd w:val="clear" w:color="auto" w:fill="FFFFFF"/>
          </w:rPr>
          <w:t>NIEM Wantlist</w:t>
        </w:r>
      </w:hyperlink>
    </w:p>
    <w:p w14:paraId="2F528782"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1" w:anchor="rule_7-1" w:history="1">
        <w:r w:rsidR="00C36773" w:rsidRPr="00C36773">
          <w:rPr>
            <w:rFonts w:ascii="Times New Roman" w:eastAsia="Times New Roman" w:hAnsi="Times New Roman" w:cs="Times New Roman"/>
            <w:color w:val="000000"/>
            <w:sz w:val="24"/>
            <w:szCs w:val="24"/>
            <w:shd w:val="clear" w:color="auto" w:fill="FFFFFF"/>
          </w:rPr>
          <w:t xml:space="preserve">Rule 7-1, </w:t>
        </w:r>
        <w:r w:rsidR="00C36773" w:rsidRPr="00C36773">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00C36773" w:rsidRPr="00C36773">
        <w:rPr>
          <w:rFonts w:ascii="Times New Roman" w:eastAsia="Times New Roman" w:hAnsi="Times New Roman" w:cs="Times New Roman"/>
          <w:color w:val="000000"/>
          <w:sz w:val="24"/>
          <w:szCs w:val="24"/>
        </w:rPr>
        <w:t xml:space="preserve">: </w:t>
      </w:r>
      <w:hyperlink r:id="rId432"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0C2550EF"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3" w:anchor="rule_7-2" w:history="1">
        <w:r w:rsidR="00C36773" w:rsidRPr="00C36773">
          <w:rPr>
            <w:rFonts w:ascii="Times New Roman" w:eastAsia="Times New Roman" w:hAnsi="Times New Roman" w:cs="Times New Roman"/>
            <w:color w:val="000000"/>
            <w:sz w:val="24"/>
            <w:szCs w:val="24"/>
            <w:shd w:val="clear" w:color="auto" w:fill="FFFFFF"/>
          </w:rPr>
          <w:t xml:space="preserve">Rule 7-2, </w:t>
        </w:r>
        <w:r w:rsidR="00C36773" w:rsidRPr="00C36773">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00C36773" w:rsidRPr="00C36773">
        <w:rPr>
          <w:rFonts w:ascii="Times New Roman" w:eastAsia="Times New Roman" w:hAnsi="Times New Roman" w:cs="Times New Roman"/>
          <w:color w:val="000000"/>
          <w:sz w:val="24"/>
          <w:szCs w:val="24"/>
        </w:rPr>
        <w:t xml:space="preserve">: </w:t>
      </w:r>
      <w:hyperlink r:id="rId434"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0E9E97F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5" w:anchor="rule_7-3" w:history="1">
        <w:r w:rsidR="00C36773" w:rsidRPr="00C36773">
          <w:rPr>
            <w:rFonts w:ascii="Times New Roman" w:eastAsia="Times New Roman" w:hAnsi="Times New Roman" w:cs="Times New Roman"/>
            <w:color w:val="000000"/>
            <w:sz w:val="24"/>
            <w:szCs w:val="24"/>
            <w:shd w:val="clear" w:color="auto" w:fill="FFFFFF"/>
          </w:rPr>
          <w:t xml:space="preserve">Rule 7-3, </w:t>
        </w:r>
        <w:r w:rsidR="00C36773" w:rsidRPr="00C36773">
          <w:rPr>
            <w:rFonts w:ascii="Times New Roman" w:eastAsia="Times New Roman" w:hAnsi="Times New Roman" w:cs="Times New Roman"/>
            <w:i/>
            <w:iCs/>
            <w:color w:val="000000"/>
            <w:sz w:val="24"/>
            <w:szCs w:val="24"/>
            <w:shd w:val="clear" w:color="auto" w:fill="FFFFFF"/>
          </w:rPr>
          <w:t>MPD Archive Uncompresses to a Single Root Directory</w:t>
        </w:r>
      </w:hyperlink>
      <w:r w:rsidR="00C36773" w:rsidRPr="00C36773">
        <w:rPr>
          <w:rFonts w:ascii="Times New Roman" w:eastAsia="Times New Roman" w:hAnsi="Times New Roman" w:cs="Times New Roman"/>
          <w:color w:val="000000"/>
          <w:sz w:val="24"/>
          <w:szCs w:val="24"/>
        </w:rPr>
        <w:t xml:space="preserve">: </w:t>
      </w:r>
      <w:hyperlink r:id="rId436" w:anchor="section_7" w:history="1">
        <w:r w:rsidR="00C36773" w:rsidRPr="00C36773">
          <w:rPr>
            <w:rFonts w:ascii="Times New Roman" w:eastAsia="Times New Roman" w:hAnsi="Times New Roman" w:cs="Times New Roman"/>
            <w:color w:val="000000"/>
            <w:sz w:val="24"/>
            <w:szCs w:val="24"/>
            <w:shd w:val="clear" w:color="auto" w:fill="FFFFFF"/>
          </w:rPr>
          <w:t xml:space="preserve">Section 7, </w:t>
        </w:r>
        <w:r w:rsidR="00C36773" w:rsidRPr="00C36773">
          <w:rPr>
            <w:rFonts w:ascii="Times New Roman" w:eastAsia="Times New Roman" w:hAnsi="Times New Roman" w:cs="Times New Roman"/>
            <w:i/>
            <w:iCs/>
            <w:color w:val="000000"/>
            <w:sz w:val="24"/>
            <w:szCs w:val="24"/>
            <w:shd w:val="clear" w:color="auto" w:fill="FFFFFF"/>
          </w:rPr>
          <w:t>Organization, Packaging, and Other Criteria</w:t>
        </w:r>
      </w:hyperlink>
    </w:p>
    <w:p w14:paraId="7538F94E"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7" w:anchor="rule_7-4" w:history="1">
        <w:r w:rsidR="00C36773" w:rsidRPr="00C36773">
          <w:rPr>
            <w:rFonts w:ascii="Times New Roman" w:eastAsia="Times New Roman" w:hAnsi="Times New Roman" w:cs="Times New Roman"/>
            <w:color w:val="000000"/>
            <w:sz w:val="24"/>
            <w:szCs w:val="24"/>
            <w:shd w:val="clear" w:color="auto" w:fill="FFFFFF"/>
          </w:rPr>
          <w:t xml:space="preserve">Rule 7-4, </w:t>
        </w:r>
        <w:r w:rsidR="00C36773" w:rsidRPr="00C36773">
          <w:rPr>
            <w:rFonts w:ascii="Times New Roman" w:eastAsia="Times New Roman" w:hAnsi="Times New Roman" w:cs="Times New Roman"/>
            <w:i/>
            <w:iCs/>
            <w:color w:val="000000"/>
            <w:sz w:val="24"/>
            <w:szCs w:val="24"/>
            <w:shd w:val="clear" w:color="auto" w:fill="FFFFFF"/>
          </w:rPr>
          <w:t xml:space="preserve">Constraint on Elements of Type </w:t>
        </w:r>
        <w:r w:rsidR="00C36773" w:rsidRPr="00C36773">
          <w:rPr>
            <w:rFonts w:ascii="Courier New" w:eastAsia="Times New Roman" w:hAnsi="Courier New" w:cs="Courier New"/>
            <w:i/>
            <w:iCs/>
            <w:color w:val="000000"/>
            <w:sz w:val="19"/>
            <w:szCs w:val="19"/>
            <w:shd w:val="clear" w:color="auto" w:fill="FFFFFF"/>
          </w:rPr>
          <w:t>c:SchemaDocumentSetType</w:t>
        </w:r>
      </w:hyperlink>
      <w:r w:rsidR="00C36773" w:rsidRPr="00C36773">
        <w:rPr>
          <w:rFonts w:ascii="Times New Roman" w:eastAsia="Times New Roman" w:hAnsi="Times New Roman" w:cs="Times New Roman"/>
          <w:color w:val="000000"/>
          <w:sz w:val="24"/>
          <w:szCs w:val="24"/>
        </w:rPr>
        <w:t xml:space="preserve">: </w:t>
      </w:r>
      <w:hyperlink r:id="rId438" w:anchor="section_7.1.1" w:history="1">
        <w:r w:rsidR="00C36773" w:rsidRPr="00C36773">
          <w:rPr>
            <w:rFonts w:ascii="Times New Roman" w:eastAsia="Times New Roman" w:hAnsi="Times New Roman" w:cs="Times New Roman"/>
            <w:color w:val="000000"/>
            <w:sz w:val="24"/>
            <w:szCs w:val="24"/>
            <w:shd w:val="clear" w:color="auto" w:fill="FFFFFF"/>
          </w:rPr>
          <w:t xml:space="preserve">Section 7.1.1, </w:t>
        </w:r>
        <w:r w:rsidR="00C36773" w:rsidRPr="00C36773">
          <w:rPr>
            <w:rFonts w:ascii="Times New Roman" w:eastAsia="Times New Roman" w:hAnsi="Times New Roman" w:cs="Times New Roman"/>
            <w:i/>
            <w:iCs/>
            <w:color w:val="000000"/>
            <w:sz w:val="24"/>
            <w:szCs w:val="24"/>
            <w:shd w:val="clear" w:color="auto" w:fill="FFFFFF"/>
          </w:rPr>
          <w:t xml:space="preserve">Constraint on Elements of Type </w:t>
        </w:r>
        <w:r w:rsidR="00C36773" w:rsidRPr="00C36773">
          <w:rPr>
            <w:rFonts w:ascii="Courier New" w:eastAsia="Times New Roman" w:hAnsi="Courier New" w:cs="Courier New"/>
            <w:i/>
            <w:iCs/>
            <w:color w:val="000000"/>
            <w:sz w:val="19"/>
            <w:szCs w:val="19"/>
            <w:shd w:val="clear" w:color="auto" w:fill="FFFFFF"/>
          </w:rPr>
          <w:t>c:SchemaDocumentSetType</w:t>
        </w:r>
      </w:hyperlink>
    </w:p>
    <w:p w14:paraId="25C11AF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9" w:anchor="rule_7-5" w:history="1">
        <w:r w:rsidR="00C36773" w:rsidRPr="00C36773">
          <w:rPr>
            <w:rFonts w:ascii="Times New Roman" w:eastAsia="Times New Roman" w:hAnsi="Times New Roman" w:cs="Times New Roman"/>
            <w:color w:val="000000"/>
            <w:sz w:val="24"/>
            <w:szCs w:val="24"/>
            <w:shd w:val="clear" w:color="auto" w:fill="FFFFFF"/>
          </w:rPr>
          <w:t xml:space="preserve">Rule 7-5, </w:t>
        </w:r>
        <w:r w:rsidR="00C36773" w:rsidRPr="00C36773">
          <w:rPr>
            <w:rFonts w:ascii="Times New Roman" w:eastAsia="Times New Roman" w:hAnsi="Times New Roman" w:cs="Times New Roman"/>
            <w:i/>
            <w:iCs/>
            <w:color w:val="000000"/>
            <w:sz w:val="24"/>
            <w:szCs w:val="24"/>
            <w:shd w:val="clear" w:color="auto" w:fill="FFFFFF"/>
          </w:rPr>
          <w:t>IEPD ZIP file Name Syntax</w:t>
        </w:r>
      </w:hyperlink>
      <w:r w:rsidR="00C36773" w:rsidRPr="00C36773">
        <w:rPr>
          <w:rFonts w:ascii="Times New Roman" w:eastAsia="Times New Roman" w:hAnsi="Times New Roman" w:cs="Times New Roman"/>
          <w:color w:val="000000"/>
          <w:sz w:val="24"/>
          <w:szCs w:val="24"/>
        </w:rPr>
        <w:t xml:space="preserve">: </w:t>
      </w:r>
      <w:hyperlink r:id="rId440" w:anchor="section_7.2" w:history="1">
        <w:r w:rsidR="00C36773" w:rsidRPr="00C36773">
          <w:rPr>
            <w:rFonts w:ascii="Times New Roman" w:eastAsia="Times New Roman" w:hAnsi="Times New Roman" w:cs="Times New Roman"/>
            <w:color w:val="000000"/>
            <w:sz w:val="24"/>
            <w:szCs w:val="24"/>
            <w:shd w:val="clear" w:color="auto" w:fill="FFFFFF"/>
          </w:rPr>
          <w:t xml:space="preserve">Section 7.2, </w:t>
        </w:r>
        <w:r w:rsidR="00C36773" w:rsidRPr="00C36773">
          <w:rPr>
            <w:rFonts w:ascii="Times New Roman" w:eastAsia="Times New Roman" w:hAnsi="Times New Roman" w:cs="Times New Roman"/>
            <w:i/>
            <w:iCs/>
            <w:color w:val="000000"/>
            <w:sz w:val="24"/>
            <w:szCs w:val="24"/>
            <w:shd w:val="clear" w:color="auto" w:fill="FFFFFF"/>
          </w:rPr>
          <w:t>IEPD File Name Syntax</w:t>
        </w:r>
      </w:hyperlink>
    </w:p>
    <w:p w14:paraId="7C34A330"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1" w:anchor="rule_7-6" w:history="1">
        <w:r w:rsidR="00C36773" w:rsidRPr="00C36773">
          <w:rPr>
            <w:rFonts w:ascii="Times New Roman" w:eastAsia="Times New Roman" w:hAnsi="Times New Roman" w:cs="Times New Roman"/>
            <w:color w:val="000000"/>
            <w:sz w:val="24"/>
            <w:szCs w:val="24"/>
            <w:shd w:val="clear" w:color="auto" w:fill="FFFFFF"/>
          </w:rPr>
          <w:t xml:space="preserve">Rule 7-6, </w:t>
        </w:r>
        <w:r w:rsidR="00C36773" w:rsidRPr="00C36773">
          <w:rPr>
            <w:rFonts w:ascii="Times New Roman" w:eastAsia="Times New Roman" w:hAnsi="Times New Roman" w:cs="Times New Roman"/>
            <w:i/>
            <w:iCs/>
            <w:color w:val="000000"/>
            <w:sz w:val="24"/>
            <w:szCs w:val="24"/>
            <w:shd w:val="clear" w:color="auto" w:fill="FFFFFF"/>
          </w:rPr>
          <w:t>MPD Reference to Resource Uses Common URI Scheme</w:t>
        </w:r>
      </w:hyperlink>
      <w:r w:rsidR="00C36773" w:rsidRPr="00C36773">
        <w:rPr>
          <w:rFonts w:ascii="Times New Roman" w:eastAsia="Times New Roman" w:hAnsi="Times New Roman" w:cs="Times New Roman"/>
          <w:color w:val="000000"/>
          <w:sz w:val="24"/>
          <w:szCs w:val="24"/>
        </w:rPr>
        <w:t xml:space="preserve">: </w:t>
      </w:r>
      <w:hyperlink r:id="rId442" w:anchor="section_7.3" w:history="1">
        <w:r w:rsidR="00C36773" w:rsidRPr="00C36773">
          <w:rPr>
            <w:rFonts w:ascii="Times New Roman" w:eastAsia="Times New Roman" w:hAnsi="Times New Roman" w:cs="Times New Roman"/>
            <w:color w:val="000000"/>
            <w:sz w:val="24"/>
            <w:szCs w:val="24"/>
            <w:shd w:val="clear" w:color="auto" w:fill="FFFFFF"/>
          </w:rPr>
          <w:t xml:space="preserve">Section 7.3, </w:t>
        </w:r>
        <w:r w:rsidR="00C36773" w:rsidRPr="00C36773">
          <w:rPr>
            <w:rFonts w:ascii="Times New Roman" w:eastAsia="Times New Roman" w:hAnsi="Times New Roman" w:cs="Times New Roman"/>
            <w:i/>
            <w:iCs/>
            <w:color w:val="000000"/>
            <w:sz w:val="24"/>
            <w:szCs w:val="24"/>
            <w:shd w:val="clear" w:color="auto" w:fill="FFFFFF"/>
          </w:rPr>
          <w:t>Artifact Links to Other Resources</w:t>
        </w:r>
      </w:hyperlink>
    </w:p>
    <w:p w14:paraId="0A655563"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3" w:anchor="rule_7-7" w:history="1">
        <w:r w:rsidR="00C36773" w:rsidRPr="00C36773">
          <w:rPr>
            <w:rFonts w:ascii="Times New Roman" w:eastAsia="Times New Roman" w:hAnsi="Times New Roman" w:cs="Times New Roman"/>
            <w:color w:val="000000"/>
            <w:sz w:val="24"/>
            <w:szCs w:val="24"/>
            <w:shd w:val="clear" w:color="auto" w:fill="FFFFFF"/>
          </w:rPr>
          <w:t xml:space="preserve">Rule 7-7, </w:t>
        </w:r>
        <w:r w:rsidR="00C36773" w:rsidRPr="00C36773">
          <w:rPr>
            <w:rFonts w:ascii="Times New Roman" w:eastAsia="Times New Roman" w:hAnsi="Times New Roman" w:cs="Times New Roman"/>
            <w:i/>
            <w:iCs/>
            <w:color w:val="000000"/>
            <w:sz w:val="24"/>
            <w:szCs w:val="24"/>
            <w:shd w:val="clear" w:color="auto" w:fill="FFFFFF"/>
          </w:rPr>
          <w:t>IEPD Completeness</w:t>
        </w:r>
      </w:hyperlink>
      <w:r w:rsidR="00C36773" w:rsidRPr="00C36773">
        <w:rPr>
          <w:rFonts w:ascii="Times New Roman" w:eastAsia="Times New Roman" w:hAnsi="Times New Roman" w:cs="Times New Roman"/>
          <w:color w:val="000000"/>
          <w:sz w:val="24"/>
          <w:szCs w:val="24"/>
        </w:rPr>
        <w:t xml:space="preserve">: </w:t>
      </w:r>
      <w:hyperlink r:id="rId444"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6C896EA2"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5" w:anchor="rule_7-8" w:history="1">
        <w:r w:rsidR="00C36773" w:rsidRPr="00C36773">
          <w:rPr>
            <w:rFonts w:ascii="Times New Roman" w:eastAsia="Times New Roman" w:hAnsi="Times New Roman" w:cs="Times New Roman"/>
            <w:color w:val="000000"/>
            <w:sz w:val="24"/>
            <w:szCs w:val="24"/>
            <w:shd w:val="clear" w:color="auto" w:fill="FFFFFF"/>
          </w:rPr>
          <w:t xml:space="preserve">Rule 7-8, </w:t>
        </w:r>
        <w:r w:rsidR="00C36773" w:rsidRPr="00C36773">
          <w:rPr>
            <w:rFonts w:ascii="Times New Roman" w:eastAsia="Times New Roman" w:hAnsi="Times New Roman" w:cs="Times New Roman"/>
            <w:i/>
            <w:iCs/>
            <w:color w:val="000000"/>
            <w:sz w:val="24"/>
            <w:szCs w:val="24"/>
            <w:shd w:val="clear" w:color="auto" w:fill="FFFFFF"/>
          </w:rPr>
          <w:t>MPD External Schema Documents Are Local Resources</w:t>
        </w:r>
      </w:hyperlink>
      <w:r w:rsidR="00C36773" w:rsidRPr="00C36773">
        <w:rPr>
          <w:rFonts w:ascii="Times New Roman" w:eastAsia="Times New Roman" w:hAnsi="Times New Roman" w:cs="Times New Roman"/>
          <w:color w:val="000000"/>
          <w:sz w:val="24"/>
          <w:szCs w:val="24"/>
        </w:rPr>
        <w:t xml:space="preserve">: </w:t>
      </w:r>
      <w:hyperlink r:id="rId446"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6F663B7A" w14:textId="77777777" w:rsidR="00C36773" w:rsidRPr="00C36773" w:rsidRDefault="00D16027" w:rsidP="00C36773">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7" w:anchor="rule_7-9" w:history="1">
        <w:r w:rsidR="00C36773" w:rsidRPr="00C36773">
          <w:rPr>
            <w:rFonts w:ascii="Times New Roman" w:eastAsia="Times New Roman" w:hAnsi="Times New Roman" w:cs="Times New Roman"/>
            <w:color w:val="000000"/>
            <w:sz w:val="24"/>
            <w:szCs w:val="24"/>
            <w:shd w:val="clear" w:color="auto" w:fill="FFFFFF"/>
          </w:rPr>
          <w:t xml:space="preserve">Rule 7-9, </w:t>
        </w:r>
        <w:r w:rsidR="00C36773" w:rsidRPr="00C36773">
          <w:rPr>
            <w:rFonts w:ascii="Times New Roman" w:eastAsia="Times New Roman" w:hAnsi="Times New Roman" w:cs="Times New Roman"/>
            <w:i/>
            <w:iCs/>
            <w:color w:val="000000"/>
            <w:sz w:val="24"/>
            <w:szCs w:val="24"/>
            <w:shd w:val="clear" w:color="auto" w:fill="FFFFFF"/>
          </w:rPr>
          <w:t>Key MPD Resources Are Local Resources</w:t>
        </w:r>
      </w:hyperlink>
      <w:r w:rsidR="00C36773" w:rsidRPr="00C36773">
        <w:rPr>
          <w:rFonts w:ascii="Times New Roman" w:eastAsia="Times New Roman" w:hAnsi="Times New Roman" w:cs="Times New Roman"/>
          <w:color w:val="000000"/>
          <w:sz w:val="24"/>
          <w:szCs w:val="24"/>
        </w:rPr>
        <w:t xml:space="preserve">: </w:t>
      </w:r>
      <w:hyperlink r:id="rId448" w:anchor="section_7.4" w:history="1">
        <w:r w:rsidR="00C36773" w:rsidRPr="00C36773">
          <w:rPr>
            <w:rFonts w:ascii="Times New Roman" w:eastAsia="Times New Roman" w:hAnsi="Times New Roman" w:cs="Times New Roman"/>
            <w:color w:val="000000"/>
            <w:sz w:val="24"/>
            <w:szCs w:val="24"/>
            <w:shd w:val="clear" w:color="auto" w:fill="FFFFFF"/>
          </w:rPr>
          <w:t xml:space="preserve">Section 7.4, </w:t>
        </w:r>
        <w:r w:rsidR="00C36773" w:rsidRPr="00C36773">
          <w:rPr>
            <w:rFonts w:ascii="Times New Roman" w:eastAsia="Times New Roman" w:hAnsi="Times New Roman" w:cs="Times New Roman"/>
            <w:i/>
            <w:iCs/>
            <w:color w:val="000000"/>
            <w:sz w:val="24"/>
            <w:szCs w:val="24"/>
            <w:shd w:val="clear" w:color="auto" w:fill="FFFFFF"/>
          </w:rPr>
          <w:t>IEPD Completeness</w:t>
        </w:r>
      </w:hyperlink>
    </w:p>
    <w:p w14:paraId="4004B6A0" w14:textId="77777777" w:rsidR="00C36773" w:rsidRPr="00C36773" w:rsidRDefault="00C36773" w:rsidP="00C36773">
      <w:pPr>
        <w:keepNext/>
        <w:spacing w:line="240" w:lineRule="auto"/>
        <w:rPr>
          <w:rFonts w:ascii="Times New Roman" w:eastAsia="Times New Roman" w:hAnsi="Times New Roman" w:cs="Times New Roman"/>
          <w:b/>
          <w:bCs/>
          <w:color w:val="000000"/>
          <w:sz w:val="30"/>
          <w:szCs w:val="30"/>
        </w:rPr>
      </w:pPr>
      <w:bookmarkStart w:id="2840" w:name="Revision-History"/>
      <w:bookmarkStart w:id="2841" w:name="appendix_J"/>
      <w:bookmarkEnd w:id="2840"/>
      <w:bookmarkEnd w:id="2841"/>
      <w:r w:rsidRPr="00C36773">
        <w:rPr>
          <w:rFonts w:ascii="Times New Roman" w:eastAsia="Times New Roman" w:hAnsi="Times New Roman" w:cs="Times New Roman"/>
          <w:b/>
          <w:bCs/>
          <w:color w:val="000000"/>
          <w:sz w:val="30"/>
          <w:szCs w:val="30"/>
        </w:rPr>
        <w:t>Appendix J. Revision History</w:t>
      </w:r>
    </w:p>
    <w:p w14:paraId="0FDEE2FB" w14:textId="77777777" w:rsidR="00C36773" w:rsidRPr="00C36773" w:rsidRDefault="00C36773" w:rsidP="00C36773">
      <w:pPr>
        <w:spacing w:before="100" w:beforeAutospacing="1" w:after="100" w:afterAutospacing="1" w:line="240" w:lineRule="auto"/>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Significant changes in version 3.0.1 (27 August 2015):</w:t>
      </w:r>
    </w:p>
    <w:p w14:paraId="74B67C44"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Changed term core update to </w:t>
      </w:r>
      <w:hyperlink r:id="rId449" w:anchor="definition_core_supplement" w:tgtFrame="_blank" w:history="1">
        <w:r w:rsidRPr="00C36773">
          <w:rPr>
            <w:rFonts w:ascii="Times New Roman" w:eastAsia="Times New Roman" w:hAnsi="Times New Roman" w:cs="Times New Roman"/>
            <w:color w:val="000000"/>
            <w:sz w:val="24"/>
            <w:szCs w:val="24"/>
            <w:shd w:val="clear" w:color="auto" w:fill="FFFFFF"/>
          </w:rPr>
          <w:t>core supplement</w:t>
        </w:r>
      </w:hyperlink>
      <w:r w:rsidRPr="00C36773">
        <w:rPr>
          <w:rFonts w:ascii="Times New Roman" w:eastAsia="Times New Roman" w:hAnsi="Times New Roman" w:cs="Times New Roman"/>
          <w:color w:val="000000"/>
          <w:sz w:val="24"/>
          <w:szCs w:val="24"/>
        </w:rPr>
        <w:t>.</w:t>
      </w:r>
    </w:p>
    <w:p w14:paraId="17CA28AD"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Removed references to outdated </w:t>
      </w:r>
      <w:r w:rsidRPr="00C36773">
        <w:rPr>
          <w:rFonts w:ascii="Times New Roman" w:eastAsia="Times New Roman" w:hAnsi="Times New Roman" w:cs="Times New Roman"/>
          <w:i/>
          <w:iCs/>
          <w:color w:val="000000"/>
          <w:sz w:val="24"/>
          <w:szCs w:val="24"/>
        </w:rPr>
        <w:t>NIEM User Guide Volume 1</w:t>
      </w:r>
      <w:r w:rsidRPr="00C36773">
        <w:rPr>
          <w:rFonts w:ascii="Times New Roman" w:eastAsia="Times New Roman" w:hAnsi="Times New Roman" w:cs="Times New Roman"/>
          <w:color w:val="000000"/>
          <w:sz w:val="24"/>
          <w:szCs w:val="24"/>
        </w:rPr>
        <w:t>.</w:t>
      </w:r>
    </w:p>
    <w:p w14:paraId="418744F2"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7D6CD86B"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Changed a </w:t>
      </w:r>
      <w:hyperlink r:id="rId450" w:anchor="definition_core_supplement" w:tgtFrame="_blank" w:history="1">
        <w:r w:rsidRPr="00C36773">
          <w:rPr>
            <w:rFonts w:ascii="Times New Roman" w:eastAsia="Times New Roman" w:hAnsi="Times New Roman" w:cs="Times New Roman"/>
            <w:color w:val="000000"/>
            <w:sz w:val="24"/>
            <w:szCs w:val="24"/>
            <w:shd w:val="clear" w:color="auto" w:fill="FFFFFF"/>
          </w:rPr>
          <w:t>core supplement</w:t>
        </w:r>
      </w:hyperlink>
      <w:r w:rsidRPr="00C36773">
        <w:rPr>
          <w:rFonts w:ascii="Times New Roman" w:eastAsia="Times New Roman" w:hAnsi="Times New Roman" w:cs="Times New Roman"/>
          <w:color w:val="000000"/>
          <w:sz w:val="24"/>
          <w:szCs w:val="24"/>
        </w:rPr>
        <w:t xml:space="preserve"> from a type of MPD to a special </w:t>
      </w:r>
      <w:hyperlink r:id="rId451" w:anchor="definition_NIEM_release" w:tgtFrame="_blank" w:history="1">
        <w:r w:rsidRPr="00C36773">
          <w:rPr>
            <w:rFonts w:ascii="Times New Roman" w:eastAsia="Times New Roman" w:hAnsi="Times New Roman" w:cs="Times New Roman"/>
            <w:color w:val="000000"/>
            <w:sz w:val="24"/>
            <w:szCs w:val="24"/>
            <w:shd w:val="clear" w:color="auto" w:fill="FFFFFF"/>
          </w:rPr>
          <w:t>release</w:t>
        </w:r>
      </w:hyperlink>
      <w:r w:rsidRPr="00C36773">
        <w:rPr>
          <w:rFonts w:ascii="Times New Roman" w:eastAsia="Times New Roman" w:hAnsi="Times New Roman" w:cs="Times New Roman"/>
          <w:color w:val="000000"/>
          <w:sz w:val="24"/>
          <w:szCs w:val="24"/>
        </w:rPr>
        <w:t xml:space="preserve">. The MPD specification now defines only four MPD classes: </w:t>
      </w:r>
      <w:hyperlink r:id="rId452" w:anchor="definition_NIEM_release" w:tgtFrame="_blank" w:history="1">
        <w:r w:rsidRPr="00C36773">
          <w:rPr>
            <w:rFonts w:ascii="Times New Roman" w:eastAsia="Times New Roman" w:hAnsi="Times New Roman" w:cs="Times New Roman"/>
            <w:color w:val="000000"/>
            <w:sz w:val="24"/>
            <w:szCs w:val="24"/>
            <w:shd w:val="clear" w:color="auto" w:fill="FFFFFF"/>
          </w:rPr>
          <w:t>release</w:t>
        </w:r>
      </w:hyperlink>
      <w:r w:rsidRPr="00C36773">
        <w:rPr>
          <w:rFonts w:ascii="Times New Roman" w:eastAsia="Times New Roman" w:hAnsi="Times New Roman" w:cs="Times New Roman"/>
          <w:color w:val="000000"/>
          <w:sz w:val="24"/>
          <w:szCs w:val="24"/>
        </w:rPr>
        <w:t xml:space="preserve">, </w:t>
      </w:r>
      <w:hyperlink r:id="rId453" w:anchor="definition_domain_update" w:tgtFrame="_blank" w:history="1">
        <w:r w:rsidRPr="00C36773">
          <w:rPr>
            <w:rFonts w:ascii="Times New Roman" w:eastAsia="Times New Roman" w:hAnsi="Times New Roman" w:cs="Times New Roman"/>
            <w:color w:val="000000"/>
            <w:sz w:val="24"/>
            <w:szCs w:val="24"/>
            <w:shd w:val="clear" w:color="auto" w:fill="FFFFFF"/>
          </w:rPr>
          <w:t>domain update</w:t>
        </w:r>
      </w:hyperlink>
      <w:r w:rsidRPr="00C36773">
        <w:rPr>
          <w:rFonts w:ascii="Times New Roman" w:eastAsia="Times New Roman" w:hAnsi="Times New Roman" w:cs="Times New Roman"/>
          <w:color w:val="000000"/>
          <w:sz w:val="24"/>
          <w:szCs w:val="24"/>
        </w:rPr>
        <w:t xml:space="preserve">, </w:t>
      </w:r>
      <w:bookmarkStart w:id="2842" w:name="d3e9019"/>
      <w:bookmarkEnd w:id="2842"/>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 xml:space="preserve">, and Enterprise Information Exchange Model (EIEM) (described in </w:t>
      </w:r>
      <w:hyperlink r:id="rId454" w:anchor="NIEM-BIEC" w:history="1">
        <w:r w:rsidRPr="00C36773">
          <w:rPr>
            <w:rFonts w:ascii="Times New Roman" w:eastAsia="Times New Roman" w:hAnsi="Times New Roman" w:cs="Times New Roman"/>
            <w:b/>
            <w:bCs/>
            <w:color w:val="000000"/>
            <w:sz w:val="24"/>
            <w:szCs w:val="24"/>
            <w:shd w:val="clear" w:color="auto" w:fill="FFFFFF"/>
          </w:rPr>
          <w:t>[NIEM Business Information Exchange Components 1.0]</w:t>
        </w:r>
      </w:hyperlink>
      <w:r w:rsidRPr="00C36773">
        <w:rPr>
          <w:rFonts w:ascii="Times New Roman" w:eastAsia="Times New Roman" w:hAnsi="Times New Roman" w:cs="Times New Roman"/>
          <w:color w:val="000000"/>
          <w:sz w:val="24"/>
          <w:szCs w:val="24"/>
        </w:rPr>
        <w:t>).</w:t>
      </w:r>
    </w:p>
    <w:p w14:paraId="53B77F46" w14:textId="77777777" w:rsidR="00C36773" w:rsidRPr="00C36773" w:rsidRDefault="00C36773" w:rsidP="00C36773">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C36773">
        <w:rPr>
          <w:rFonts w:ascii="Times New Roman" w:eastAsia="Times New Roman" w:hAnsi="Times New Roman" w:cs="Times New Roman"/>
          <w:color w:val="000000"/>
          <w:sz w:val="24"/>
          <w:szCs w:val="24"/>
        </w:rPr>
        <w:t xml:space="preserve">Modified </w:t>
      </w:r>
      <w:hyperlink r:id="rId455" w:anchor="section_1.3" w:history="1">
        <w:r w:rsidRPr="00C36773">
          <w:rPr>
            <w:rFonts w:ascii="Times New Roman" w:eastAsia="Times New Roman" w:hAnsi="Times New Roman" w:cs="Times New Roman"/>
            <w:color w:val="000000"/>
            <w:sz w:val="24"/>
            <w:szCs w:val="24"/>
            <w:shd w:val="clear" w:color="auto" w:fill="FFFFFF"/>
          </w:rPr>
          <w:t xml:space="preserve">Section 1.3, </w:t>
        </w:r>
        <w:r w:rsidRPr="00C36773">
          <w:rPr>
            <w:rFonts w:ascii="Times New Roman" w:eastAsia="Times New Roman" w:hAnsi="Times New Roman" w:cs="Times New Roman"/>
            <w:i/>
            <w:iCs/>
            <w:color w:val="000000"/>
            <w:sz w:val="24"/>
            <w:szCs w:val="24"/>
            <w:shd w:val="clear" w:color="auto" w:fill="FFFFFF"/>
          </w:rPr>
          <w:t>Scope</w:t>
        </w:r>
        <w:r w:rsidRPr="00C36773">
          <w:rPr>
            <w:rFonts w:ascii="Times New Roman" w:eastAsia="Times New Roman" w:hAnsi="Times New Roman" w:cs="Times New Roman"/>
            <w:color w:val="000000"/>
            <w:sz w:val="24"/>
            <w:szCs w:val="24"/>
            <w:shd w:val="clear" w:color="auto" w:fill="FFFFFF"/>
          </w:rPr>
          <w:t>, above,</w:t>
        </w:r>
      </w:hyperlink>
      <w:r w:rsidRPr="00C36773">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2843" w:name="d3e9031"/>
      <w:bookmarkEnd w:id="2843"/>
      <w:r w:rsidRPr="00C36773">
        <w:rPr>
          <w:rFonts w:ascii="Times New Roman" w:eastAsia="Times New Roman" w:hAnsi="Times New Roman" w:cs="Times New Roman"/>
          <w:color w:val="000000"/>
          <w:sz w:val="24"/>
          <w:szCs w:val="24"/>
        </w:rPr>
        <w:fldChar w:fldCharType="begin"/>
      </w:r>
      <w:r w:rsidRPr="00C36773">
        <w:rPr>
          <w:rFonts w:ascii="Times New Roman" w:eastAsia="Times New Roman" w:hAnsi="Times New Roman" w:cs="Times New Roman"/>
          <w:color w:val="000000"/>
          <w:sz w:val="24"/>
          <w:szCs w:val="24"/>
        </w:rPr>
        <w:instrText xml:space="preserve"> HYPERLINK "file:///C:\\Users\\cchipman6\\Documents\\NIEM\\Specifications\\MPD\\model-package-description-3.0.1.htm" \l "definition_information_exchange_package_documentation" </w:instrText>
      </w:r>
      <w:r w:rsidRPr="00C36773">
        <w:rPr>
          <w:rFonts w:ascii="Times New Roman" w:eastAsia="Times New Roman" w:hAnsi="Times New Roman" w:cs="Times New Roman"/>
          <w:color w:val="000000"/>
          <w:sz w:val="24"/>
          <w:szCs w:val="24"/>
        </w:rPr>
        <w:fldChar w:fldCharType="separate"/>
      </w:r>
      <w:r w:rsidRPr="00C36773">
        <w:rPr>
          <w:rFonts w:ascii="Times New Roman" w:eastAsia="Times New Roman" w:hAnsi="Times New Roman" w:cs="Times New Roman"/>
          <w:color w:val="000000"/>
          <w:sz w:val="24"/>
          <w:szCs w:val="24"/>
          <w:shd w:val="clear" w:color="auto" w:fill="FFFFFF"/>
        </w:rPr>
        <w:t>IEPD</w:t>
      </w:r>
      <w:r w:rsidRPr="00C36773">
        <w:rPr>
          <w:rFonts w:ascii="Times New Roman" w:eastAsia="Times New Roman" w:hAnsi="Times New Roman" w:cs="Times New Roman"/>
          <w:color w:val="000000"/>
          <w:sz w:val="24"/>
          <w:szCs w:val="24"/>
        </w:rPr>
        <w:fldChar w:fldCharType="end"/>
      </w:r>
      <w:r w:rsidRPr="00C36773">
        <w:rPr>
          <w:rFonts w:ascii="Times New Roman" w:eastAsia="Times New Roman" w:hAnsi="Times New Roman" w:cs="Times New Roman"/>
          <w:color w:val="000000"/>
          <w:sz w:val="24"/>
          <w:szCs w:val="24"/>
        </w:rPr>
        <w:t>.</w:t>
      </w:r>
    </w:p>
    <w:p w14:paraId="419A8AC1"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Chipman, Charles" w:date="2019-01-29T10:15:00Z" w:initials="CC">
    <w:p w14:paraId="20C44A67" w14:textId="52F3A491" w:rsidR="00D16027" w:rsidRDefault="00D16027">
      <w:pPr>
        <w:pStyle w:val="CommentText"/>
      </w:pPr>
      <w:r>
        <w:rPr>
          <w:rStyle w:val="CommentReference"/>
        </w:rPr>
        <w:annotationRef/>
      </w:r>
      <w:r>
        <w:t>Is this still a working email?</w:t>
      </w:r>
    </w:p>
  </w:comment>
  <w:comment w:id="55" w:author="Chipman, Charles" w:date="2019-01-29T10:18:00Z" w:initials="CC">
    <w:p w14:paraId="77CC6CB0" w14:textId="1F36F658" w:rsidR="00D16027" w:rsidRDefault="00D16027">
      <w:pPr>
        <w:pStyle w:val="CommentText"/>
      </w:pPr>
      <w:r>
        <w:rPr>
          <w:rStyle w:val="CommentReference"/>
        </w:rPr>
        <w:annotationRef/>
      </w:r>
      <w:r>
        <w:t xml:space="preserve">Do we want to add reference to the </w:t>
      </w:r>
      <w:r w:rsidRPr="008F1AC1">
        <w:t>http://niem.github.io/</w:t>
      </w:r>
      <w:r>
        <w:t>?</w:t>
      </w:r>
    </w:p>
  </w:comment>
  <w:comment w:id="97" w:author="Chipman, Charles" w:date="2019-01-30T09:05:00Z" w:initials="CC">
    <w:p w14:paraId="3F621701" w14:textId="63BF2F9D" w:rsidR="00722A32" w:rsidRDefault="00722A32">
      <w:pPr>
        <w:pStyle w:val="CommentText"/>
      </w:pPr>
      <w:r>
        <w:rPr>
          <w:rStyle w:val="CommentReference"/>
        </w:rPr>
        <w:annotationRef/>
      </w:r>
      <w:r>
        <w:t>Does this statement apply to IEPDs?</w:t>
      </w:r>
    </w:p>
  </w:comment>
  <w:comment w:id="279" w:author="Chipman, Charles" w:date="2019-01-30T08:49:00Z" w:initials="CC">
    <w:p w14:paraId="4ABB2EDC" w14:textId="27918EBC" w:rsidR="00D16027" w:rsidRDefault="00D16027">
      <w:pPr>
        <w:pStyle w:val="CommentText"/>
      </w:pPr>
      <w:r>
        <w:rPr>
          <w:rStyle w:val="CommentReference"/>
        </w:rPr>
        <w:annotationRef/>
      </w:r>
      <w:r w:rsidR="00202D4C">
        <w:t xml:space="preserve">Seems like Harmonization applies to the other MPDs but not really IEPDs. </w:t>
      </w:r>
    </w:p>
  </w:comment>
  <w:comment w:id="639" w:author="Chipman, Charles" w:date="2019-01-29T15:25:00Z" w:initials="CC">
    <w:p w14:paraId="3EAB043E" w14:textId="41CE9A9C" w:rsidR="00D16027" w:rsidRDefault="00D16027">
      <w:pPr>
        <w:pStyle w:val="CommentText"/>
      </w:pPr>
      <w:r>
        <w:rPr>
          <w:rStyle w:val="CommentReference"/>
        </w:rPr>
        <w:annotationRef/>
      </w:r>
    </w:p>
  </w:comment>
  <w:comment w:id="662" w:author="Chipman, Charles" w:date="2019-01-29T15:26:00Z" w:initials="CC">
    <w:p w14:paraId="78C6B32B" w14:textId="79D46F87" w:rsidR="00D16027" w:rsidRDefault="00D16027">
      <w:pPr>
        <w:pStyle w:val="CommentText"/>
      </w:pPr>
      <w:r>
        <w:rPr>
          <w:rStyle w:val="CommentReference"/>
        </w:rPr>
        <w:annotationRef/>
      </w:r>
    </w:p>
  </w:comment>
  <w:comment w:id="714" w:author="Chipman, Charles" w:date="2019-01-29T15:29:00Z" w:initials="CC">
    <w:p w14:paraId="013468C9" w14:textId="52A4915A" w:rsidR="00D16027" w:rsidRDefault="00D16027">
      <w:pPr>
        <w:pStyle w:val="CommentText"/>
      </w:pPr>
      <w:r>
        <w:rPr>
          <w:rStyle w:val="CommentReference"/>
        </w:rPr>
        <w:annotationRef/>
      </w:r>
    </w:p>
  </w:comment>
  <w:comment w:id="936" w:author="Chipman, Charles" w:date="2019-01-29T15:43:00Z" w:initials="CC">
    <w:p w14:paraId="4613B49C" w14:textId="7D04A9E6" w:rsidR="00D16027" w:rsidRDefault="00D16027">
      <w:pPr>
        <w:pStyle w:val="CommentText"/>
      </w:pPr>
      <w:r>
        <w:rPr>
          <w:rStyle w:val="CommentReference"/>
        </w:rPr>
        <w:annotationRef/>
      </w:r>
    </w:p>
  </w:comment>
  <w:comment w:id="1089" w:author="Chipman, Charles" w:date="2019-01-29T15:50:00Z" w:initials="CC">
    <w:p w14:paraId="7560F320" w14:textId="235C01F8" w:rsidR="00D16027" w:rsidRDefault="00D16027">
      <w:pPr>
        <w:pStyle w:val="CommentText"/>
      </w:pPr>
      <w:r>
        <w:rPr>
          <w:rStyle w:val="CommentReference"/>
        </w:rPr>
        <w:annotationRef/>
      </w:r>
    </w:p>
  </w:comment>
  <w:comment w:id="1624" w:author="Chipman, Charles" w:date="2019-01-29T16:23:00Z" w:initials="CC">
    <w:p w14:paraId="0039A6D2" w14:textId="28B21983" w:rsidR="00D16027" w:rsidRDefault="00D16027">
      <w:pPr>
        <w:pStyle w:val="CommentText"/>
      </w:pPr>
      <w:r>
        <w:rPr>
          <w:rStyle w:val="CommentReference"/>
        </w:rPr>
        <w:annotationRef/>
      </w:r>
      <w:r>
        <w:t>Missing rule</w:t>
      </w:r>
    </w:p>
  </w:comment>
  <w:comment w:id="1636" w:author="Chipman, Charles" w:date="2019-01-29T16:23:00Z" w:initials="CC">
    <w:p w14:paraId="51D276A5" w14:textId="121E8112" w:rsidR="00D16027" w:rsidRDefault="00D16027">
      <w:pPr>
        <w:pStyle w:val="CommentText"/>
      </w:pPr>
      <w:r>
        <w:rPr>
          <w:rStyle w:val="CommentReference"/>
        </w:rPr>
        <w:annotationRef/>
      </w:r>
    </w:p>
  </w:comment>
  <w:comment w:id="2103" w:author="Chipman, Charles" w:date="2019-01-29T12:11:00Z" w:initials="CC">
    <w:p w14:paraId="6B4DA8F7" w14:textId="34B34EA9" w:rsidR="00D16027" w:rsidRDefault="00D16027">
      <w:pPr>
        <w:pStyle w:val="CommentText"/>
      </w:pPr>
      <w:r>
        <w:rPr>
          <w:rStyle w:val="CommentReference"/>
        </w:rPr>
        <w:annotationRef/>
      </w:r>
      <w:r>
        <w:t xml:space="preserve">Link not active; if retained, recommend replacing </w:t>
      </w:r>
      <w:r w:rsidRPr="00293A17">
        <w:t>https://www.microsoft.com/en-us/download/default.aspx</w:t>
      </w:r>
      <w:r>
        <w:t>.</w:t>
      </w:r>
    </w:p>
  </w:comment>
  <w:comment w:id="2120" w:author="Chipman, Charles" w:date="2019-01-29T12:12:00Z" w:initials="CC">
    <w:p w14:paraId="7BDD9F41" w14:textId="0033888A" w:rsidR="00D16027" w:rsidRDefault="00D16027">
      <w:pPr>
        <w:pStyle w:val="CommentText"/>
      </w:pPr>
      <w:r>
        <w:rPr>
          <w:rStyle w:val="CommentReference"/>
        </w:rPr>
        <w:annotationRef/>
      </w:r>
    </w:p>
  </w:comment>
  <w:comment w:id="2149" w:author="Chipman, Charles" w:date="2019-01-29T12:15:00Z" w:initials="CC">
    <w:p w14:paraId="10655C3D" w14:textId="1B904DD4" w:rsidR="00D16027" w:rsidRDefault="00D16027">
      <w:pPr>
        <w:pStyle w:val="CommentText"/>
      </w:pPr>
      <w:r>
        <w:rPr>
          <w:rStyle w:val="CommentReference"/>
        </w:rPr>
        <w:annotationRef/>
      </w:r>
    </w:p>
  </w:comment>
  <w:comment w:id="2160" w:author="Chipman, Charles" w:date="2019-01-29T12:18:00Z" w:initials="CC">
    <w:p w14:paraId="6996A91D" w14:textId="53E2AE60" w:rsidR="00D16027" w:rsidRDefault="00D16027">
      <w:pPr>
        <w:pStyle w:val="CommentText"/>
      </w:pPr>
      <w:r>
        <w:rPr>
          <w:rStyle w:val="CommentReference"/>
        </w:rPr>
        <w:annotationRef/>
      </w:r>
    </w:p>
  </w:comment>
  <w:comment w:id="2181" w:author="Chipman, Charles" w:date="2019-01-29T12:20:00Z" w:initials="CC">
    <w:p w14:paraId="4BA9D4CF" w14:textId="4D55D7F3" w:rsidR="00D16027" w:rsidRDefault="00D16027">
      <w:pPr>
        <w:pStyle w:val="CommentText"/>
      </w:pPr>
      <w:r>
        <w:rPr>
          <w:rStyle w:val="CommentReference"/>
        </w:rPr>
        <w:annotationRef/>
      </w:r>
    </w:p>
  </w:comment>
  <w:comment w:id="2246" w:author="Chipman, Charles" w:date="2019-01-29T13:00:00Z" w:initials="CC">
    <w:p w14:paraId="2FC0CF36" w14:textId="12DA09DC" w:rsidR="00D16027" w:rsidRDefault="00D16027">
      <w:pPr>
        <w:pStyle w:val="CommentText"/>
      </w:pPr>
      <w:r>
        <w:rPr>
          <w:rStyle w:val="CommentReference"/>
        </w:rPr>
        <w:annotationRef/>
      </w:r>
    </w:p>
  </w:comment>
  <w:comment w:id="2259" w:author="Chipman, Charles" w:date="2019-01-29T13:00:00Z" w:initials="CC">
    <w:p w14:paraId="3A01C920" w14:textId="718D9E19" w:rsidR="00D16027" w:rsidRDefault="00D16027">
      <w:pPr>
        <w:pStyle w:val="CommentText"/>
      </w:pPr>
      <w:r>
        <w:rPr>
          <w:rStyle w:val="CommentReference"/>
        </w:rPr>
        <w:annotationRef/>
      </w:r>
    </w:p>
  </w:comment>
  <w:comment w:id="2262" w:author="Chipman, Charles" w:date="2019-01-29T13:01:00Z" w:initials="CC">
    <w:p w14:paraId="60F71E3D" w14:textId="034FFF6D" w:rsidR="00D16027" w:rsidRDefault="00D16027">
      <w:pPr>
        <w:pStyle w:val="CommentText"/>
      </w:pPr>
      <w:r>
        <w:rPr>
          <w:rStyle w:val="CommentReference"/>
        </w:rPr>
        <w:annotationRef/>
      </w:r>
    </w:p>
  </w:comment>
  <w:comment w:id="2294" w:author="Chipman, Charles" w:date="2019-01-29T13:03:00Z" w:initials="CC">
    <w:p w14:paraId="25C638C0" w14:textId="407BF2B8" w:rsidR="00D16027" w:rsidRDefault="00D16027">
      <w:pPr>
        <w:pStyle w:val="CommentText"/>
      </w:pPr>
      <w:r>
        <w:rPr>
          <w:rStyle w:val="CommentReference"/>
        </w:rPr>
        <w:annotationRef/>
      </w:r>
    </w:p>
  </w:comment>
  <w:comment w:id="2315" w:author="Chipman, Charles" w:date="2019-01-29T13:04:00Z" w:initials="CC">
    <w:p w14:paraId="1A450B31" w14:textId="65CB12F7" w:rsidR="00D16027" w:rsidRDefault="00D16027">
      <w:pPr>
        <w:pStyle w:val="CommentText"/>
      </w:pPr>
      <w:r>
        <w:rPr>
          <w:rStyle w:val="CommentReference"/>
        </w:rPr>
        <w:annotationRef/>
      </w:r>
    </w:p>
  </w:comment>
  <w:comment w:id="2329" w:author="Chipman, Charles" w:date="2019-01-29T13:05:00Z" w:initials="CC">
    <w:p w14:paraId="3AA38877" w14:textId="2EB704F0" w:rsidR="00D16027" w:rsidRDefault="00D16027">
      <w:pPr>
        <w:pStyle w:val="CommentText"/>
      </w:pPr>
      <w:r>
        <w:rPr>
          <w:rStyle w:val="CommentReference"/>
        </w:rPr>
        <w:annotationRef/>
      </w:r>
    </w:p>
  </w:comment>
  <w:comment w:id="2347" w:author="Chipman, Charles" w:date="2019-01-29T13:12:00Z" w:initials="CC">
    <w:p w14:paraId="21C10443" w14:textId="04CD3677" w:rsidR="00D16027" w:rsidRDefault="00D16027">
      <w:pPr>
        <w:pStyle w:val="CommentText"/>
      </w:pPr>
      <w:r>
        <w:rPr>
          <w:rStyle w:val="CommentReference"/>
        </w:rPr>
        <w:annotationRef/>
      </w:r>
    </w:p>
  </w:comment>
  <w:comment w:id="2363" w:author="Chipman, Charles" w:date="2019-01-29T13:12:00Z" w:initials="CC">
    <w:p w14:paraId="7248774F" w14:textId="61160251" w:rsidR="00D16027" w:rsidRDefault="00D16027">
      <w:pPr>
        <w:pStyle w:val="CommentText"/>
      </w:pPr>
      <w:r>
        <w:rPr>
          <w:rStyle w:val="CommentReference"/>
        </w:rPr>
        <w:annotationRef/>
      </w:r>
    </w:p>
  </w:comment>
  <w:comment w:id="2663" w:author="Chipman, Charles" w:date="2019-01-29T14:48:00Z" w:initials="CC">
    <w:p w14:paraId="612AA2F6" w14:textId="3BBAAC7B" w:rsidR="00D16027" w:rsidRDefault="00D1602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C44A67" w15:done="0"/>
  <w15:commentEx w15:paraId="77CC6CB0" w15:done="0"/>
  <w15:commentEx w15:paraId="3F621701" w15:done="0"/>
  <w15:commentEx w15:paraId="4ABB2EDC" w15:done="0"/>
  <w15:commentEx w15:paraId="3EAB043E" w15:done="0"/>
  <w15:commentEx w15:paraId="78C6B32B" w15:done="0"/>
  <w15:commentEx w15:paraId="013468C9" w15:done="0"/>
  <w15:commentEx w15:paraId="4613B49C" w15:done="0"/>
  <w15:commentEx w15:paraId="7560F320" w15:done="0"/>
  <w15:commentEx w15:paraId="0039A6D2" w15:done="0"/>
  <w15:commentEx w15:paraId="51D276A5" w15:done="0"/>
  <w15:commentEx w15:paraId="6B4DA8F7" w15:done="0"/>
  <w15:commentEx w15:paraId="7BDD9F41" w15:done="0"/>
  <w15:commentEx w15:paraId="10655C3D" w15:done="0"/>
  <w15:commentEx w15:paraId="6996A91D" w15:done="0"/>
  <w15:commentEx w15:paraId="4BA9D4CF" w15:done="0"/>
  <w15:commentEx w15:paraId="2FC0CF36" w15:done="0"/>
  <w15:commentEx w15:paraId="3A01C920" w15:done="0"/>
  <w15:commentEx w15:paraId="60F71E3D" w15:done="0"/>
  <w15:commentEx w15:paraId="25C638C0" w15:done="0"/>
  <w15:commentEx w15:paraId="1A450B31" w15:done="0"/>
  <w15:commentEx w15:paraId="3AA38877" w15:done="0"/>
  <w15:commentEx w15:paraId="21C10443" w15:done="0"/>
  <w15:commentEx w15:paraId="7248774F" w15:done="0"/>
  <w15:commentEx w15:paraId="612AA2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9A3"/>
    <w:multiLevelType w:val="multilevel"/>
    <w:tmpl w:val="2CE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0C3"/>
    <w:multiLevelType w:val="multilevel"/>
    <w:tmpl w:val="7D5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5E14"/>
    <w:multiLevelType w:val="multilevel"/>
    <w:tmpl w:val="ED6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0552"/>
    <w:multiLevelType w:val="multilevel"/>
    <w:tmpl w:val="8B9A1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834BA"/>
    <w:multiLevelType w:val="multilevel"/>
    <w:tmpl w:val="206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27785"/>
    <w:multiLevelType w:val="multilevel"/>
    <w:tmpl w:val="F50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24E24"/>
    <w:multiLevelType w:val="multilevel"/>
    <w:tmpl w:val="0DD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5146E"/>
    <w:multiLevelType w:val="multilevel"/>
    <w:tmpl w:val="025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17F4"/>
    <w:multiLevelType w:val="multilevel"/>
    <w:tmpl w:val="5F4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72A0C"/>
    <w:multiLevelType w:val="multilevel"/>
    <w:tmpl w:val="A97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A50D0"/>
    <w:multiLevelType w:val="multilevel"/>
    <w:tmpl w:val="0BD4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7099"/>
    <w:multiLevelType w:val="multilevel"/>
    <w:tmpl w:val="F4D6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04E2F"/>
    <w:multiLevelType w:val="multilevel"/>
    <w:tmpl w:val="4F1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B7BE6"/>
    <w:multiLevelType w:val="multilevel"/>
    <w:tmpl w:val="DAA4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71446"/>
    <w:multiLevelType w:val="multilevel"/>
    <w:tmpl w:val="DF3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21967"/>
    <w:multiLevelType w:val="multilevel"/>
    <w:tmpl w:val="828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10025"/>
    <w:multiLevelType w:val="multilevel"/>
    <w:tmpl w:val="52F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B443A"/>
    <w:multiLevelType w:val="multilevel"/>
    <w:tmpl w:val="5B4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A7356"/>
    <w:multiLevelType w:val="multilevel"/>
    <w:tmpl w:val="1AC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15E6D"/>
    <w:multiLevelType w:val="multilevel"/>
    <w:tmpl w:val="9C9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603EE"/>
    <w:multiLevelType w:val="multilevel"/>
    <w:tmpl w:val="FFE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C39C5"/>
    <w:multiLevelType w:val="multilevel"/>
    <w:tmpl w:val="D88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66FB5"/>
    <w:multiLevelType w:val="multilevel"/>
    <w:tmpl w:val="62E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D6A72"/>
    <w:multiLevelType w:val="multilevel"/>
    <w:tmpl w:val="BC3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7194D"/>
    <w:multiLevelType w:val="multilevel"/>
    <w:tmpl w:val="99D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936A4"/>
    <w:multiLevelType w:val="multilevel"/>
    <w:tmpl w:val="BB3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E1049"/>
    <w:multiLevelType w:val="multilevel"/>
    <w:tmpl w:val="F07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65B34"/>
    <w:multiLevelType w:val="multilevel"/>
    <w:tmpl w:val="4D8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E23CA"/>
    <w:multiLevelType w:val="multilevel"/>
    <w:tmpl w:val="766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C67E8"/>
    <w:multiLevelType w:val="multilevel"/>
    <w:tmpl w:val="DB0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5126F"/>
    <w:multiLevelType w:val="multilevel"/>
    <w:tmpl w:val="C4BC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02F05"/>
    <w:multiLevelType w:val="multilevel"/>
    <w:tmpl w:val="061EF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7A71E6"/>
    <w:multiLevelType w:val="multilevel"/>
    <w:tmpl w:val="951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74DBC"/>
    <w:multiLevelType w:val="multilevel"/>
    <w:tmpl w:val="EE0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11332"/>
    <w:multiLevelType w:val="multilevel"/>
    <w:tmpl w:val="13A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5742C"/>
    <w:multiLevelType w:val="multilevel"/>
    <w:tmpl w:val="0E9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17247"/>
    <w:multiLevelType w:val="multilevel"/>
    <w:tmpl w:val="DD0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44DEB"/>
    <w:multiLevelType w:val="multilevel"/>
    <w:tmpl w:val="DE8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B5865"/>
    <w:multiLevelType w:val="multilevel"/>
    <w:tmpl w:val="AAD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471B"/>
    <w:multiLevelType w:val="multilevel"/>
    <w:tmpl w:val="1804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95C5B"/>
    <w:multiLevelType w:val="multilevel"/>
    <w:tmpl w:val="948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807C4"/>
    <w:multiLevelType w:val="multilevel"/>
    <w:tmpl w:val="1ECC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19"/>
  </w:num>
  <w:num w:numId="4">
    <w:abstractNumId w:val="2"/>
  </w:num>
  <w:num w:numId="5">
    <w:abstractNumId w:val="26"/>
  </w:num>
  <w:num w:numId="6">
    <w:abstractNumId w:val="12"/>
  </w:num>
  <w:num w:numId="7">
    <w:abstractNumId w:val="6"/>
  </w:num>
  <w:num w:numId="8">
    <w:abstractNumId w:val="30"/>
  </w:num>
  <w:num w:numId="9">
    <w:abstractNumId w:val="18"/>
  </w:num>
  <w:num w:numId="10">
    <w:abstractNumId w:val="0"/>
  </w:num>
  <w:num w:numId="11">
    <w:abstractNumId w:val="21"/>
  </w:num>
  <w:num w:numId="12">
    <w:abstractNumId w:val="23"/>
  </w:num>
  <w:num w:numId="13">
    <w:abstractNumId w:val="9"/>
  </w:num>
  <w:num w:numId="14">
    <w:abstractNumId w:val="33"/>
  </w:num>
  <w:num w:numId="15">
    <w:abstractNumId w:val="8"/>
  </w:num>
  <w:num w:numId="16">
    <w:abstractNumId w:val="37"/>
  </w:num>
  <w:num w:numId="17">
    <w:abstractNumId w:val="22"/>
  </w:num>
  <w:num w:numId="18">
    <w:abstractNumId w:val="38"/>
  </w:num>
  <w:num w:numId="19">
    <w:abstractNumId w:val="27"/>
  </w:num>
  <w:num w:numId="20">
    <w:abstractNumId w:val="1"/>
  </w:num>
  <w:num w:numId="21">
    <w:abstractNumId w:val="15"/>
  </w:num>
  <w:num w:numId="22">
    <w:abstractNumId w:val="25"/>
  </w:num>
  <w:num w:numId="23">
    <w:abstractNumId w:val="24"/>
  </w:num>
  <w:num w:numId="24">
    <w:abstractNumId w:val="29"/>
  </w:num>
  <w:num w:numId="25">
    <w:abstractNumId w:val="5"/>
  </w:num>
  <w:num w:numId="26">
    <w:abstractNumId w:val="10"/>
  </w:num>
  <w:num w:numId="27">
    <w:abstractNumId w:val="32"/>
  </w:num>
  <w:num w:numId="28">
    <w:abstractNumId w:val="41"/>
  </w:num>
  <w:num w:numId="29">
    <w:abstractNumId w:val="31"/>
  </w:num>
  <w:num w:numId="30">
    <w:abstractNumId w:val="14"/>
  </w:num>
  <w:num w:numId="31">
    <w:abstractNumId w:val="36"/>
  </w:num>
  <w:num w:numId="32">
    <w:abstractNumId w:val="39"/>
  </w:num>
  <w:num w:numId="33">
    <w:abstractNumId w:val="4"/>
  </w:num>
  <w:num w:numId="34">
    <w:abstractNumId w:val="7"/>
  </w:num>
  <w:num w:numId="35">
    <w:abstractNumId w:val="13"/>
  </w:num>
  <w:num w:numId="36">
    <w:abstractNumId w:val="28"/>
  </w:num>
  <w:num w:numId="37">
    <w:abstractNumId w:val="17"/>
  </w:num>
  <w:num w:numId="38">
    <w:abstractNumId w:val="40"/>
  </w:num>
  <w:num w:numId="39">
    <w:abstractNumId w:val="3"/>
  </w:num>
  <w:num w:numId="40">
    <w:abstractNumId w:val="35"/>
  </w:num>
  <w:num w:numId="41">
    <w:abstractNumId w:val="34"/>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73"/>
    <w:rsid w:val="00010181"/>
    <w:rsid w:val="00034528"/>
    <w:rsid w:val="000910D4"/>
    <w:rsid w:val="000A3E0C"/>
    <w:rsid w:val="001632B7"/>
    <w:rsid w:val="00173E17"/>
    <w:rsid w:val="001D4063"/>
    <w:rsid w:val="001D7AB3"/>
    <w:rsid w:val="00202D4C"/>
    <w:rsid w:val="002423A9"/>
    <w:rsid w:val="00284AE1"/>
    <w:rsid w:val="00293A17"/>
    <w:rsid w:val="00297481"/>
    <w:rsid w:val="002A01BA"/>
    <w:rsid w:val="002F35DF"/>
    <w:rsid w:val="003458F7"/>
    <w:rsid w:val="00385E59"/>
    <w:rsid w:val="003A4180"/>
    <w:rsid w:val="003F7B6C"/>
    <w:rsid w:val="00416EE6"/>
    <w:rsid w:val="00463429"/>
    <w:rsid w:val="00467231"/>
    <w:rsid w:val="004B4241"/>
    <w:rsid w:val="00507A97"/>
    <w:rsid w:val="0052185C"/>
    <w:rsid w:val="005877E8"/>
    <w:rsid w:val="005A4B8D"/>
    <w:rsid w:val="005B1027"/>
    <w:rsid w:val="005C0B4C"/>
    <w:rsid w:val="005C7D1B"/>
    <w:rsid w:val="005F4A62"/>
    <w:rsid w:val="005F4BC0"/>
    <w:rsid w:val="00610261"/>
    <w:rsid w:val="006B5E03"/>
    <w:rsid w:val="006D543E"/>
    <w:rsid w:val="00722A32"/>
    <w:rsid w:val="00764734"/>
    <w:rsid w:val="00821E9D"/>
    <w:rsid w:val="008524F9"/>
    <w:rsid w:val="008726BA"/>
    <w:rsid w:val="00881B52"/>
    <w:rsid w:val="008839B4"/>
    <w:rsid w:val="008F1AC1"/>
    <w:rsid w:val="00955C84"/>
    <w:rsid w:val="009C57DC"/>
    <w:rsid w:val="00A27C64"/>
    <w:rsid w:val="00A934AE"/>
    <w:rsid w:val="00AF579D"/>
    <w:rsid w:val="00B00A6A"/>
    <w:rsid w:val="00B244C1"/>
    <w:rsid w:val="00BB4C6C"/>
    <w:rsid w:val="00C2259C"/>
    <w:rsid w:val="00C274D9"/>
    <w:rsid w:val="00C36773"/>
    <w:rsid w:val="00C50F33"/>
    <w:rsid w:val="00C73728"/>
    <w:rsid w:val="00C90466"/>
    <w:rsid w:val="00CB3E87"/>
    <w:rsid w:val="00CC710C"/>
    <w:rsid w:val="00CF15CA"/>
    <w:rsid w:val="00D16027"/>
    <w:rsid w:val="00D51176"/>
    <w:rsid w:val="00F366EF"/>
    <w:rsid w:val="00F614EE"/>
    <w:rsid w:val="00F679E1"/>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FA8D"/>
  <w15:chartTrackingRefBased/>
  <w15:docId w15:val="{592922C4-8FD2-486D-AEDD-CDD68FD3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773"/>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C36773"/>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C36773"/>
    <w:rPr>
      <w:i w:val="0"/>
      <w:iCs w:val="0"/>
    </w:rPr>
  </w:style>
  <w:style w:type="paragraph" w:styleId="HTMLPreformatted">
    <w:name w:val="HTML Preformatted"/>
    <w:basedOn w:val="Normal"/>
    <w:link w:val="HTMLPreformattedChar"/>
    <w:uiPriority w:val="99"/>
    <w:semiHidden/>
    <w:unhideWhenUsed/>
    <w:rsid w:val="00C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C36773"/>
    <w:rPr>
      <w:rFonts w:ascii="Courier New" w:eastAsia="Times New Roman" w:hAnsi="Courier New" w:cs="Courier New"/>
      <w:sz w:val="19"/>
      <w:szCs w:val="19"/>
    </w:rPr>
  </w:style>
  <w:style w:type="paragraph" w:customStyle="1" w:styleId="msonormal0">
    <w:name w:val="msonormal"/>
    <w:basedOn w:val="Normal"/>
    <w:rsid w:val="00C36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C36773"/>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C36773"/>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C36773"/>
    <w:rPr>
      <w:color w:val="000000"/>
      <w:shd w:val="clear" w:color="auto" w:fill="FFCCCC"/>
    </w:rPr>
  </w:style>
  <w:style w:type="character" w:customStyle="1" w:styleId="ref">
    <w:name w:val="ref"/>
    <w:basedOn w:val="DefaultParagraphFont"/>
    <w:rsid w:val="00C36773"/>
    <w:rPr>
      <w:b/>
      <w:bCs/>
    </w:rPr>
  </w:style>
  <w:style w:type="paragraph" w:styleId="NormalWeb">
    <w:name w:val="Normal (Web)"/>
    <w:basedOn w:val="Normal"/>
    <w:uiPriority w:val="99"/>
    <w:semiHidden/>
    <w:unhideWhenUsed/>
    <w:rsid w:val="00C36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773"/>
    <w:rPr>
      <w:b/>
      <w:bCs/>
    </w:rPr>
  </w:style>
  <w:style w:type="character" w:customStyle="1" w:styleId="termref">
    <w:name w:val="termref"/>
    <w:basedOn w:val="DefaultParagraphFont"/>
    <w:rsid w:val="00C36773"/>
  </w:style>
  <w:style w:type="character" w:styleId="Emphasis">
    <w:name w:val="Emphasis"/>
    <w:basedOn w:val="DefaultParagraphFont"/>
    <w:uiPriority w:val="20"/>
    <w:qFormat/>
    <w:rsid w:val="00C36773"/>
    <w:rPr>
      <w:i/>
      <w:iCs/>
    </w:rPr>
  </w:style>
  <w:style w:type="character" w:styleId="CommentReference">
    <w:name w:val="annotation reference"/>
    <w:basedOn w:val="DefaultParagraphFont"/>
    <w:uiPriority w:val="99"/>
    <w:semiHidden/>
    <w:unhideWhenUsed/>
    <w:rsid w:val="00034528"/>
    <w:rPr>
      <w:sz w:val="16"/>
      <w:szCs w:val="16"/>
    </w:rPr>
  </w:style>
  <w:style w:type="paragraph" w:styleId="CommentText">
    <w:name w:val="annotation text"/>
    <w:basedOn w:val="Normal"/>
    <w:link w:val="CommentTextChar"/>
    <w:uiPriority w:val="99"/>
    <w:semiHidden/>
    <w:unhideWhenUsed/>
    <w:rsid w:val="00034528"/>
    <w:pPr>
      <w:spacing w:line="240" w:lineRule="auto"/>
    </w:pPr>
    <w:rPr>
      <w:sz w:val="20"/>
      <w:szCs w:val="20"/>
    </w:rPr>
  </w:style>
  <w:style w:type="character" w:customStyle="1" w:styleId="CommentTextChar">
    <w:name w:val="Comment Text Char"/>
    <w:basedOn w:val="DefaultParagraphFont"/>
    <w:link w:val="CommentText"/>
    <w:uiPriority w:val="99"/>
    <w:semiHidden/>
    <w:rsid w:val="00034528"/>
    <w:rPr>
      <w:sz w:val="20"/>
      <w:szCs w:val="20"/>
    </w:rPr>
  </w:style>
  <w:style w:type="paragraph" w:styleId="CommentSubject">
    <w:name w:val="annotation subject"/>
    <w:basedOn w:val="CommentText"/>
    <w:next w:val="CommentText"/>
    <w:link w:val="CommentSubjectChar"/>
    <w:uiPriority w:val="99"/>
    <w:semiHidden/>
    <w:unhideWhenUsed/>
    <w:rsid w:val="00034528"/>
    <w:rPr>
      <w:b/>
      <w:bCs/>
    </w:rPr>
  </w:style>
  <w:style w:type="character" w:customStyle="1" w:styleId="CommentSubjectChar">
    <w:name w:val="Comment Subject Char"/>
    <w:basedOn w:val="CommentTextChar"/>
    <w:link w:val="CommentSubject"/>
    <w:uiPriority w:val="99"/>
    <w:semiHidden/>
    <w:rsid w:val="00034528"/>
    <w:rPr>
      <w:b/>
      <w:bCs/>
      <w:sz w:val="20"/>
      <w:szCs w:val="20"/>
    </w:rPr>
  </w:style>
  <w:style w:type="paragraph" w:styleId="BalloonText">
    <w:name w:val="Balloon Text"/>
    <w:basedOn w:val="Normal"/>
    <w:link w:val="BalloonTextChar"/>
    <w:uiPriority w:val="99"/>
    <w:semiHidden/>
    <w:unhideWhenUsed/>
    <w:rsid w:val="00034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5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46954">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180655095">
          <w:marLeft w:val="1200"/>
          <w:marRight w:val="1200"/>
          <w:marTop w:val="240"/>
          <w:marBottom w:val="240"/>
          <w:divBdr>
            <w:top w:val="none" w:sz="0" w:space="0" w:color="auto"/>
            <w:left w:val="none" w:sz="0" w:space="0" w:color="auto"/>
            <w:bottom w:val="none" w:sz="0" w:space="0" w:color="auto"/>
            <w:right w:val="none" w:sz="0" w:space="0" w:color="auto"/>
          </w:divBdr>
        </w:div>
        <w:div w:id="47150648">
          <w:marLeft w:val="1200"/>
          <w:marRight w:val="1200"/>
          <w:marTop w:val="240"/>
          <w:marBottom w:val="240"/>
          <w:divBdr>
            <w:top w:val="none" w:sz="0" w:space="0" w:color="auto"/>
            <w:left w:val="none" w:sz="0" w:space="0" w:color="auto"/>
            <w:bottom w:val="none" w:sz="0" w:space="0" w:color="auto"/>
            <w:right w:val="none" w:sz="0" w:space="0" w:color="auto"/>
          </w:divBdr>
        </w:div>
        <w:div w:id="1530141124">
          <w:marLeft w:val="1200"/>
          <w:marRight w:val="1200"/>
          <w:marTop w:val="240"/>
          <w:marBottom w:val="240"/>
          <w:divBdr>
            <w:top w:val="none" w:sz="0" w:space="0" w:color="auto"/>
            <w:left w:val="none" w:sz="0" w:space="0" w:color="auto"/>
            <w:bottom w:val="none" w:sz="0" w:space="0" w:color="auto"/>
            <w:right w:val="none" w:sz="0" w:space="0" w:color="auto"/>
          </w:divBdr>
        </w:div>
        <w:div w:id="146095524">
          <w:marLeft w:val="1200"/>
          <w:marRight w:val="1200"/>
          <w:marTop w:val="240"/>
          <w:marBottom w:val="240"/>
          <w:divBdr>
            <w:top w:val="none" w:sz="0" w:space="0" w:color="auto"/>
            <w:left w:val="none" w:sz="0" w:space="0" w:color="auto"/>
            <w:bottom w:val="none" w:sz="0" w:space="0" w:color="auto"/>
            <w:right w:val="none" w:sz="0" w:space="0" w:color="auto"/>
          </w:divBdr>
        </w:div>
        <w:div w:id="721950207">
          <w:marLeft w:val="480"/>
          <w:marRight w:val="0"/>
          <w:marTop w:val="0"/>
          <w:marBottom w:val="0"/>
          <w:divBdr>
            <w:top w:val="none" w:sz="0" w:space="0" w:color="auto"/>
            <w:left w:val="none" w:sz="0" w:space="0" w:color="auto"/>
            <w:bottom w:val="none" w:sz="0" w:space="0" w:color="auto"/>
            <w:right w:val="none" w:sz="0" w:space="0" w:color="auto"/>
          </w:divBdr>
          <w:divsChild>
            <w:div w:id="1179662371">
              <w:marLeft w:val="-480"/>
              <w:marRight w:val="0"/>
              <w:marTop w:val="240"/>
              <w:marBottom w:val="240"/>
              <w:divBdr>
                <w:top w:val="none" w:sz="0" w:space="0" w:color="auto"/>
                <w:left w:val="none" w:sz="0" w:space="0" w:color="auto"/>
                <w:bottom w:val="none" w:sz="0" w:space="0" w:color="auto"/>
                <w:right w:val="none" w:sz="0" w:space="0" w:color="auto"/>
              </w:divBdr>
            </w:div>
          </w:divsChild>
        </w:div>
        <w:div w:id="313533250">
          <w:marLeft w:val="480"/>
          <w:marRight w:val="0"/>
          <w:marTop w:val="0"/>
          <w:marBottom w:val="0"/>
          <w:divBdr>
            <w:top w:val="none" w:sz="0" w:space="0" w:color="auto"/>
            <w:left w:val="none" w:sz="0" w:space="0" w:color="auto"/>
            <w:bottom w:val="none" w:sz="0" w:space="0" w:color="auto"/>
            <w:right w:val="none" w:sz="0" w:space="0" w:color="auto"/>
          </w:divBdr>
          <w:divsChild>
            <w:div w:id="1446197883">
              <w:marLeft w:val="-480"/>
              <w:marRight w:val="0"/>
              <w:marTop w:val="240"/>
              <w:marBottom w:val="240"/>
              <w:divBdr>
                <w:top w:val="none" w:sz="0" w:space="0" w:color="auto"/>
                <w:left w:val="none" w:sz="0" w:space="0" w:color="auto"/>
                <w:bottom w:val="none" w:sz="0" w:space="0" w:color="auto"/>
                <w:right w:val="none" w:sz="0" w:space="0" w:color="auto"/>
              </w:divBdr>
            </w:div>
          </w:divsChild>
        </w:div>
        <w:div w:id="1917133384">
          <w:marLeft w:val="480"/>
          <w:marRight w:val="0"/>
          <w:marTop w:val="0"/>
          <w:marBottom w:val="0"/>
          <w:divBdr>
            <w:top w:val="none" w:sz="0" w:space="0" w:color="auto"/>
            <w:left w:val="none" w:sz="0" w:space="0" w:color="auto"/>
            <w:bottom w:val="none" w:sz="0" w:space="0" w:color="auto"/>
            <w:right w:val="none" w:sz="0" w:space="0" w:color="auto"/>
          </w:divBdr>
          <w:divsChild>
            <w:div w:id="1002391023">
              <w:marLeft w:val="-480"/>
              <w:marRight w:val="0"/>
              <w:marTop w:val="240"/>
              <w:marBottom w:val="240"/>
              <w:divBdr>
                <w:top w:val="none" w:sz="0" w:space="0" w:color="auto"/>
                <w:left w:val="none" w:sz="0" w:space="0" w:color="auto"/>
                <w:bottom w:val="none" w:sz="0" w:space="0" w:color="auto"/>
                <w:right w:val="none" w:sz="0" w:space="0" w:color="auto"/>
              </w:divBdr>
            </w:div>
          </w:divsChild>
        </w:div>
        <w:div w:id="691034536">
          <w:marLeft w:val="480"/>
          <w:marRight w:val="0"/>
          <w:marTop w:val="0"/>
          <w:marBottom w:val="0"/>
          <w:divBdr>
            <w:top w:val="none" w:sz="0" w:space="0" w:color="auto"/>
            <w:left w:val="none" w:sz="0" w:space="0" w:color="auto"/>
            <w:bottom w:val="none" w:sz="0" w:space="0" w:color="auto"/>
            <w:right w:val="none" w:sz="0" w:space="0" w:color="auto"/>
          </w:divBdr>
          <w:divsChild>
            <w:div w:id="760178229">
              <w:marLeft w:val="-480"/>
              <w:marRight w:val="0"/>
              <w:marTop w:val="240"/>
              <w:marBottom w:val="240"/>
              <w:divBdr>
                <w:top w:val="none" w:sz="0" w:space="0" w:color="auto"/>
                <w:left w:val="none" w:sz="0" w:space="0" w:color="auto"/>
                <w:bottom w:val="none" w:sz="0" w:space="0" w:color="auto"/>
                <w:right w:val="none" w:sz="0" w:space="0" w:color="auto"/>
              </w:divBdr>
            </w:div>
          </w:divsChild>
        </w:div>
        <w:div w:id="103307549">
          <w:marLeft w:val="480"/>
          <w:marRight w:val="0"/>
          <w:marTop w:val="0"/>
          <w:marBottom w:val="0"/>
          <w:divBdr>
            <w:top w:val="none" w:sz="0" w:space="0" w:color="auto"/>
            <w:left w:val="none" w:sz="0" w:space="0" w:color="auto"/>
            <w:bottom w:val="none" w:sz="0" w:space="0" w:color="auto"/>
            <w:right w:val="none" w:sz="0" w:space="0" w:color="auto"/>
          </w:divBdr>
          <w:divsChild>
            <w:div w:id="496581144">
              <w:marLeft w:val="-480"/>
              <w:marRight w:val="0"/>
              <w:marTop w:val="240"/>
              <w:marBottom w:val="240"/>
              <w:divBdr>
                <w:top w:val="none" w:sz="0" w:space="0" w:color="auto"/>
                <w:left w:val="none" w:sz="0" w:space="0" w:color="auto"/>
                <w:bottom w:val="none" w:sz="0" w:space="0" w:color="auto"/>
                <w:right w:val="none" w:sz="0" w:space="0" w:color="auto"/>
              </w:divBdr>
            </w:div>
            <w:div w:id="235602157">
              <w:marLeft w:val="0"/>
              <w:marRight w:val="0"/>
              <w:marTop w:val="0"/>
              <w:marBottom w:val="0"/>
              <w:divBdr>
                <w:top w:val="none" w:sz="0" w:space="0" w:color="auto"/>
                <w:left w:val="none" w:sz="0" w:space="0" w:color="auto"/>
                <w:bottom w:val="none" w:sz="0" w:space="0" w:color="auto"/>
                <w:right w:val="none" w:sz="0" w:space="0" w:color="auto"/>
              </w:divBdr>
              <w:divsChild>
                <w:div w:id="1307517307">
                  <w:marLeft w:val="-480"/>
                  <w:marRight w:val="0"/>
                  <w:marTop w:val="240"/>
                  <w:marBottom w:val="240"/>
                  <w:divBdr>
                    <w:top w:val="none" w:sz="0" w:space="0" w:color="auto"/>
                    <w:left w:val="none" w:sz="0" w:space="0" w:color="auto"/>
                    <w:bottom w:val="none" w:sz="0" w:space="0" w:color="auto"/>
                    <w:right w:val="none" w:sz="0" w:space="0" w:color="auto"/>
                  </w:divBdr>
                </w:div>
              </w:divsChild>
            </w:div>
            <w:div w:id="742216941">
              <w:marLeft w:val="0"/>
              <w:marRight w:val="0"/>
              <w:marTop w:val="0"/>
              <w:marBottom w:val="0"/>
              <w:divBdr>
                <w:top w:val="none" w:sz="0" w:space="0" w:color="auto"/>
                <w:left w:val="none" w:sz="0" w:space="0" w:color="auto"/>
                <w:bottom w:val="none" w:sz="0" w:space="0" w:color="auto"/>
                <w:right w:val="none" w:sz="0" w:space="0" w:color="auto"/>
              </w:divBdr>
              <w:divsChild>
                <w:div w:id="2117552184">
                  <w:marLeft w:val="-480"/>
                  <w:marRight w:val="0"/>
                  <w:marTop w:val="240"/>
                  <w:marBottom w:val="240"/>
                  <w:divBdr>
                    <w:top w:val="none" w:sz="0" w:space="0" w:color="auto"/>
                    <w:left w:val="none" w:sz="0" w:space="0" w:color="auto"/>
                    <w:bottom w:val="none" w:sz="0" w:space="0" w:color="auto"/>
                    <w:right w:val="none" w:sz="0" w:space="0" w:color="auto"/>
                  </w:divBdr>
                </w:div>
              </w:divsChild>
            </w:div>
            <w:div w:id="333076647">
              <w:marLeft w:val="0"/>
              <w:marRight w:val="0"/>
              <w:marTop w:val="0"/>
              <w:marBottom w:val="0"/>
              <w:divBdr>
                <w:top w:val="none" w:sz="0" w:space="0" w:color="auto"/>
                <w:left w:val="none" w:sz="0" w:space="0" w:color="auto"/>
                <w:bottom w:val="none" w:sz="0" w:space="0" w:color="auto"/>
                <w:right w:val="none" w:sz="0" w:space="0" w:color="auto"/>
              </w:divBdr>
              <w:divsChild>
                <w:div w:id="732387536">
                  <w:marLeft w:val="-480"/>
                  <w:marRight w:val="0"/>
                  <w:marTop w:val="240"/>
                  <w:marBottom w:val="240"/>
                  <w:divBdr>
                    <w:top w:val="none" w:sz="0" w:space="0" w:color="auto"/>
                    <w:left w:val="none" w:sz="0" w:space="0" w:color="auto"/>
                    <w:bottom w:val="none" w:sz="0" w:space="0" w:color="auto"/>
                    <w:right w:val="none" w:sz="0" w:space="0" w:color="auto"/>
                  </w:divBdr>
                </w:div>
                <w:div w:id="352267875">
                  <w:marLeft w:val="0"/>
                  <w:marRight w:val="0"/>
                  <w:marTop w:val="0"/>
                  <w:marBottom w:val="0"/>
                  <w:divBdr>
                    <w:top w:val="none" w:sz="0" w:space="0" w:color="auto"/>
                    <w:left w:val="none" w:sz="0" w:space="0" w:color="auto"/>
                    <w:bottom w:val="none" w:sz="0" w:space="0" w:color="auto"/>
                    <w:right w:val="none" w:sz="0" w:space="0" w:color="auto"/>
                  </w:divBdr>
                  <w:divsChild>
                    <w:div w:id="71758638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6844901">
              <w:marLeft w:val="0"/>
              <w:marRight w:val="0"/>
              <w:marTop w:val="0"/>
              <w:marBottom w:val="0"/>
              <w:divBdr>
                <w:top w:val="none" w:sz="0" w:space="0" w:color="auto"/>
                <w:left w:val="none" w:sz="0" w:space="0" w:color="auto"/>
                <w:bottom w:val="none" w:sz="0" w:space="0" w:color="auto"/>
                <w:right w:val="none" w:sz="0" w:space="0" w:color="auto"/>
              </w:divBdr>
              <w:divsChild>
                <w:div w:id="845248816">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644091483">
          <w:marLeft w:val="480"/>
          <w:marRight w:val="0"/>
          <w:marTop w:val="0"/>
          <w:marBottom w:val="0"/>
          <w:divBdr>
            <w:top w:val="none" w:sz="0" w:space="0" w:color="auto"/>
            <w:left w:val="none" w:sz="0" w:space="0" w:color="auto"/>
            <w:bottom w:val="none" w:sz="0" w:space="0" w:color="auto"/>
            <w:right w:val="none" w:sz="0" w:space="0" w:color="auto"/>
          </w:divBdr>
          <w:divsChild>
            <w:div w:id="1093823745">
              <w:marLeft w:val="-480"/>
              <w:marRight w:val="0"/>
              <w:marTop w:val="240"/>
              <w:marBottom w:val="240"/>
              <w:divBdr>
                <w:top w:val="none" w:sz="0" w:space="0" w:color="auto"/>
                <w:left w:val="none" w:sz="0" w:space="0" w:color="auto"/>
                <w:bottom w:val="none" w:sz="0" w:space="0" w:color="auto"/>
                <w:right w:val="none" w:sz="0" w:space="0" w:color="auto"/>
              </w:divBdr>
            </w:div>
            <w:div w:id="1718159916">
              <w:marLeft w:val="0"/>
              <w:marRight w:val="0"/>
              <w:marTop w:val="0"/>
              <w:marBottom w:val="0"/>
              <w:divBdr>
                <w:top w:val="none" w:sz="0" w:space="0" w:color="auto"/>
                <w:left w:val="none" w:sz="0" w:space="0" w:color="auto"/>
                <w:bottom w:val="none" w:sz="0" w:space="0" w:color="auto"/>
                <w:right w:val="none" w:sz="0" w:space="0" w:color="auto"/>
              </w:divBdr>
              <w:divsChild>
                <w:div w:id="1585067091">
                  <w:marLeft w:val="-480"/>
                  <w:marRight w:val="0"/>
                  <w:marTop w:val="240"/>
                  <w:marBottom w:val="240"/>
                  <w:divBdr>
                    <w:top w:val="none" w:sz="0" w:space="0" w:color="auto"/>
                    <w:left w:val="none" w:sz="0" w:space="0" w:color="auto"/>
                    <w:bottom w:val="none" w:sz="0" w:space="0" w:color="auto"/>
                    <w:right w:val="none" w:sz="0" w:space="0" w:color="auto"/>
                  </w:divBdr>
                </w:div>
              </w:divsChild>
            </w:div>
            <w:div w:id="672924837">
              <w:marLeft w:val="0"/>
              <w:marRight w:val="0"/>
              <w:marTop w:val="0"/>
              <w:marBottom w:val="0"/>
              <w:divBdr>
                <w:top w:val="none" w:sz="0" w:space="0" w:color="auto"/>
                <w:left w:val="none" w:sz="0" w:space="0" w:color="auto"/>
                <w:bottom w:val="none" w:sz="0" w:space="0" w:color="auto"/>
                <w:right w:val="none" w:sz="0" w:space="0" w:color="auto"/>
              </w:divBdr>
              <w:divsChild>
                <w:div w:id="1291285136">
                  <w:marLeft w:val="-480"/>
                  <w:marRight w:val="0"/>
                  <w:marTop w:val="240"/>
                  <w:marBottom w:val="240"/>
                  <w:divBdr>
                    <w:top w:val="none" w:sz="0" w:space="0" w:color="auto"/>
                    <w:left w:val="none" w:sz="0" w:space="0" w:color="auto"/>
                    <w:bottom w:val="none" w:sz="0" w:space="0" w:color="auto"/>
                    <w:right w:val="none" w:sz="0" w:space="0" w:color="auto"/>
                  </w:divBdr>
                </w:div>
              </w:divsChild>
            </w:div>
            <w:div w:id="1062825375">
              <w:marLeft w:val="0"/>
              <w:marRight w:val="0"/>
              <w:marTop w:val="0"/>
              <w:marBottom w:val="0"/>
              <w:divBdr>
                <w:top w:val="none" w:sz="0" w:space="0" w:color="auto"/>
                <w:left w:val="none" w:sz="0" w:space="0" w:color="auto"/>
                <w:bottom w:val="none" w:sz="0" w:space="0" w:color="auto"/>
                <w:right w:val="none" w:sz="0" w:space="0" w:color="auto"/>
              </w:divBdr>
              <w:divsChild>
                <w:div w:id="1206912655">
                  <w:marLeft w:val="-480"/>
                  <w:marRight w:val="0"/>
                  <w:marTop w:val="240"/>
                  <w:marBottom w:val="240"/>
                  <w:divBdr>
                    <w:top w:val="none" w:sz="0" w:space="0" w:color="auto"/>
                    <w:left w:val="none" w:sz="0" w:space="0" w:color="auto"/>
                    <w:bottom w:val="none" w:sz="0" w:space="0" w:color="auto"/>
                    <w:right w:val="none" w:sz="0" w:space="0" w:color="auto"/>
                  </w:divBdr>
                </w:div>
                <w:div w:id="892353347">
                  <w:marLeft w:val="0"/>
                  <w:marRight w:val="0"/>
                  <w:marTop w:val="0"/>
                  <w:marBottom w:val="0"/>
                  <w:divBdr>
                    <w:top w:val="single" w:sz="6" w:space="12" w:color="000000"/>
                    <w:left w:val="single" w:sz="6" w:space="12" w:color="000000"/>
                    <w:bottom w:val="single" w:sz="6" w:space="12" w:color="000000"/>
                    <w:right w:val="single" w:sz="6" w:space="12" w:color="000000"/>
                  </w:divBdr>
                  <w:divsChild>
                    <w:div w:id="535046270">
                      <w:marLeft w:val="0"/>
                      <w:marRight w:val="0"/>
                      <w:marTop w:val="0"/>
                      <w:marBottom w:val="240"/>
                      <w:divBdr>
                        <w:top w:val="none" w:sz="0" w:space="0" w:color="auto"/>
                        <w:left w:val="none" w:sz="0" w:space="0" w:color="auto"/>
                        <w:bottom w:val="none" w:sz="0" w:space="0" w:color="auto"/>
                        <w:right w:val="none" w:sz="0" w:space="0" w:color="auto"/>
                      </w:divBdr>
                    </w:div>
                    <w:div w:id="1941256094">
                      <w:marLeft w:val="480"/>
                      <w:marRight w:val="0"/>
                      <w:marTop w:val="0"/>
                      <w:marBottom w:val="0"/>
                      <w:divBdr>
                        <w:top w:val="none" w:sz="0" w:space="0" w:color="auto"/>
                        <w:left w:val="none" w:sz="0" w:space="0" w:color="auto"/>
                        <w:bottom w:val="none" w:sz="0" w:space="0" w:color="auto"/>
                        <w:right w:val="none" w:sz="0" w:space="0" w:color="auto"/>
                      </w:divBdr>
                    </w:div>
                  </w:divsChild>
                </w:div>
                <w:div w:id="1262491234">
                  <w:marLeft w:val="0"/>
                  <w:marRight w:val="0"/>
                  <w:marTop w:val="0"/>
                  <w:marBottom w:val="0"/>
                  <w:divBdr>
                    <w:top w:val="single" w:sz="6" w:space="12" w:color="000000"/>
                    <w:left w:val="single" w:sz="6" w:space="12" w:color="000000"/>
                    <w:bottom w:val="single" w:sz="6" w:space="12" w:color="000000"/>
                    <w:right w:val="single" w:sz="6" w:space="12" w:color="000000"/>
                  </w:divBdr>
                  <w:divsChild>
                    <w:div w:id="285702173">
                      <w:marLeft w:val="0"/>
                      <w:marRight w:val="0"/>
                      <w:marTop w:val="0"/>
                      <w:marBottom w:val="240"/>
                      <w:divBdr>
                        <w:top w:val="none" w:sz="0" w:space="0" w:color="auto"/>
                        <w:left w:val="none" w:sz="0" w:space="0" w:color="auto"/>
                        <w:bottom w:val="none" w:sz="0" w:space="0" w:color="auto"/>
                        <w:right w:val="none" w:sz="0" w:space="0" w:color="auto"/>
                      </w:divBdr>
                    </w:div>
                    <w:div w:id="5783731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14840339">
              <w:marLeft w:val="0"/>
              <w:marRight w:val="0"/>
              <w:marTop w:val="0"/>
              <w:marBottom w:val="0"/>
              <w:divBdr>
                <w:top w:val="none" w:sz="0" w:space="0" w:color="auto"/>
                <w:left w:val="none" w:sz="0" w:space="0" w:color="auto"/>
                <w:bottom w:val="none" w:sz="0" w:space="0" w:color="auto"/>
                <w:right w:val="none" w:sz="0" w:space="0" w:color="auto"/>
              </w:divBdr>
              <w:divsChild>
                <w:div w:id="81682618">
                  <w:marLeft w:val="-480"/>
                  <w:marRight w:val="0"/>
                  <w:marTop w:val="240"/>
                  <w:marBottom w:val="240"/>
                  <w:divBdr>
                    <w:top w:val="none" w:sz="0" w:space="0" w:color="auto"/>
                    <w:left w:val="none" w:sz="0" w:space="0" w:color="auto"/>
                    <w:bottom w:val="none" w:sz="0" w:space="0" w:color="auto"/>
                    <w:right w:val="none" w:sz="0" w:space="0" w:color="auto"/>
                  </w:divBdr>
                </w:div>
              </w:divsChild>
            </w:div>
            <w:div w:id="1707637056">
              <w:marLeft w:val="0"/>
              <w:marRight w:val="0"/>
              <w:marTop w:val="0"/>
              <w:marBottom w:val="0"/>
              <w:divBdr>
                <w:top w:val="none" w:sz="0" w:space="0" w:color="auto"/>
                <w:left w:val="none" w:sz="0" w:space="0" w:color="auto"/>
                <w:bottom w:val="none" w:sz="0" w:space="0" w:color="auto"/>
                <w:right w:val="none" w:sz="0" w:space="0" w:color="auto"/>
              </w:divBdr>
              <w:divsChild>
                <w:div w:id="72747875">
                  <w:marLeft w:val="-480"/>
                  <w:marRight w:val="0"/>
                  <w:marTop w:val="240"/>
                  <w:marBottom w:val="240"/>
                  <w:divBdr>
                    <w:top w:val="none" w:sz="0" w:space="0" w:color="auto"/>
                    <w:left w:val="none" w:sz="0" w:space="0" w:color="auto"/>
                    <w:bottom w:val="none" w:sz="0" w:space="0" w:color="auto"/>
                    <w:right w:val="none" w:sz="0" w:space="0" w:color="auto"/>
                  </w:divBdr>
                </w:div>
                <w:div w:id="1229389846">
                  <w:marLeft w:val="0"/>
                  <w:marRight w:val="0"/>
                  <w:marTop w:val="0"/>
                  <w:marBottom w:val="0"/>
                  <w:divBdr>
                    <w:top w:val="none" w:sz="0" w:space="0" w:color="auto"/>
                    <w:left w:val="none" w:sz="0" w:space="0" w:color="auto"/>
                    <w:bottom w:val="none" w:sz="0" w:space="0" w:color="auto"/>
                    <w:right w:val="none" w:sz="0" w:space="0" w:color="auto"/>
                  </w:divBdr>
                  <w:divsChild>
                    <w:div w:id="145537031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504050024">
              <w:marLeft w:val="0"/>
              <w:marRight w:val="0"/>
              <w:marTop w:val="0"/>
              <w:marBottom w:val="0"/>
              <w:divBdr>
                <w:top w:val="none" w:sz="0" w:space="0" w:color="auto"/>
                <w:left w:val="none" w:sz="0" w:space="0" w:color="auto"/>
                <w:bottom w:val="none" w:sz="0" w:space="0" w:color="auto"/>
                <w:right w:val="none" w:sz="0" w:space="0" w:color="auto"/>
              </w:divBdr>
              <w:divsChild>
                <w:div w:id="897673000">
                  <w:marLeft w:val="-480"/>
                  <w:marRight w:val="0"/>
                  <w:marTop w:val="240"/>
                  <w:marBottom w:val="240"/>
                  <w:divBdr>
                    <w:top w:val="none" w:sz="0" w:space="0" w:color="auto"/>
                    <w:left w:val="none" w:sz="0" w:space="0" w:color="auto"/>
                    <w:bottom w:val="none" w:sz="0" w:space="0" w:color="auto"/>
                    <w:right w:val="none" w:sz="0" w:space="0" w:color="auto"/>
                  </w:divBdr>
                </w:div>
                <w:div w:id="1321887181">
                  <w:marLeft w:val="0"/>
                  <w:marRight w:val="0"/>
                  <w:marTop w:val="0"/>
                  <w:marBottom w:val="0"/>
                  <w:divBdr>
                    <w:top w:val="single" w:sz="6" w:space="12" w:color="000000"/>
                    <w:left w:val="single" w:sz="6" w:space="12" w:color="000000"/>
                    <w:bottom w:val="single" w:sz="6" w:space="12" w:color="000000"/>
                    <w:right w:val="single" w:sz="6" w:space="12" w:color="000000"/>
                  </w:divBdr>
                  <w:divsChild>
                    <w:div w:id="127749116">
                      <w:marLeft w:val="0"/>
                      <w:marRight w:val="0"/>
                      <w:marTop w:val="0"/>
                      <w:marBottom w:val="240"/>
                      <w:divBdr>
                        <w:top w:val="none" w:sz="0" w:space="0" w:color="auto"/>
                        <w:left w:val="none" w:sz="0" w:space="0" w:color="auto"/>
                        <w:bottom w:val="none" w:sz="0" w:space="0" w:color="auto"/>
                        <w:right w:val="none" w:sz="0" w:space="0" w:color="auto"/>
                      </w:divBdr>
                    </w:div>
                    <w:div w:id="480729229">
                      <w:marLeft w:val="480"/>
                      <w:marRight w:val="0"/>
                      <w:marTop w:val="0"/>
                      <w:marBottom w:val="0"/>
                      <w:divBdr>
                        <w:top w:val="none" w:sz="0" w:space="0" w:color="auto"/>
                        <w:left w:val="none" w:sz="0" w:space="0" w:color="auto"/>
                        <w:bottom w:val="none" w:sz="0" w:space="0" w:color="auto"/>
                        <w:right w:val="none" w:sz="0" w:space="0" w:color="auto"/>
                      </w:divBdr>
                    </w:div>
                  </w:divsChild>
                </w:div>
                <w:div w:id="1913588821">
                  <w:marLeft w:val="0"/>
                  <w:marRight w:val="0"/>
                  <w:marTop w:val="0"/>
                  <w:marBottom w:val="0"/>
                  <w:divBdr>
                    <w:top w:val="single" w:sz="6" w:space="12" w:color="000000"/>
                    <w:left w:val="single" w:sz="6" w:space="12" w:color="000000"/>
                    <w:bottom w:val="single" w:sz="6" w:space="12" w:color="000000"/>
                    <w:right w:val="single" w:sz="6" w:space="12" w:color="000000"/>
                  </w:divBdr>
                  <w:divsChild>
                    <w:div w:id="108402886">
                      <w:marLeft w:val="0"/>
                      <w:marRight w:val="0"/>
                      <w:marTop w:val="0"/>
                      <w:marBottom w:val="240"/>
                      <w:divBdr>
                        <w:top w:val="none" w:sz="0" w:space="0" w:color="auto"/>
                        <w:left w:val="none" w:sz="0" w:space="0" w:color="auto"/>
                        <w:bottom w:val="none" w:sz="0" w:space="0" w:color="auto"/>
                        <w:right w:val="none" w:sz="0" w:space="0" w:color="auto"/>
                      </w:divBdr>
                    </w:div>
                    <w:div w:id="17544761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9092871">
              <w:marLeft w:val="0"/>
              <w:marRight w:val="0"/>
              <w:marTop w:val="0"/>
              <w:marBottom w:val="0"/>
              <w:divBdr>
                <w:top w:val="none" w:sz="0" w:space="0" w:color="auto"/>
                <w:left w:val="none" w:sz="0" w:space="0" w:color="auto"/>
                <w:bottom w:val="none" w:sz="0" w:space="0" w:color="auto"/>
                <w:right w:val="none" w:sz="0" w:space="0" w:color="auto"/>
              </w:divBdr>
              <w:divsChild>
                <w:div w:id="1724019359">
                  <w:marLeft w:val="-480"/>
                  <w:marRight w:val="0"/>
                  <w:marTop w:val="240"/>
                  <w:marBottom w:val="240"/>
                  <w:divBdr>
                    <w:top w:val="none" w:sz="0" w:space="0" w:color="auto"/>
                    <w:left w:val="none" w:sz="0" w:space="0" w:color="auto"/>
                    <w:bottom w:val="none" w:sz="0" w:space="0" w:color="auto"/>
                    <w:right w:val="none" w:sz="0" w:space="0" w:color="auto"/>
                  </w:divBdr>
                </w:div>
                <w:div w:id="136267558">
                  <w:marLeft w:val="0"/>
                  <w:marRight w:val="0"/>
                  <w:marTop w:val="0"/>
                  <w:marBottom w:val="0"/>
                  <w:divBdr>
                    <w:top w:val="single" w:sz="6" w:space="12" w:color="000000"/>
                    <w:left w:val="single" w:sz="6" w:space="12" w:color="000000"/>
                    <w:bottom w:val="single" w:sz="6" w:space="12" w:color="000000"/>
                    <w:right w:val="single" w:sz="6" w:space="12" w:color="000000"/>
                  </w:divBdr>
                  <w:divsChild>
                    <w:div w:id="2029525668">
                      <w:marLeft w:val="0"/>
                      <w:marRight w:val="0"/>
                      <w:marTop w:val="0"/>
                      <w:marBottom w:val="240"/>
                      <w:divBdr>
                        <w:top w:val="none" w:sz="0" w:space="0" w:color="auto"/>
                        <w:left w:val="none" w:sz="0" w:space="0" w:color="auto"/>
                        <w:bottom w:val="none" w:sz="0" w:space="0" w:color="auto"/>
                        <w:right w:val="none" w:sz="0" w:space="0" w:color="auto"/>
                      </w:divBdr>
                    </w:div>
                    <w:div w:id="195391319">
                      <w:marLeft w:val="480"/>
                      <w:marRight w:val="0"/>
                      <w:marTop w:val="0"/>
                      <w:marBottom w:val="0"/>
                      <w:divBdr>
                        <w:top w:val="none" w:sz="0" w:space="0" w:color="auto"/>
                        <w:left w:val="none" w:sz="0" w:space="0" w:color="auto"/>
                        <w:bottom w:val="none" w:sz="0" w:space="0" w:color="auto"/>
                        <w:right w:val="none" w:sz="0" w:space="0" w:color="auto"/>
                      </w:divBdr>
                    </w:div>
                  </w:divsChild>
                </w:div>
                <w:div w:id="1196046100">
                  <w:marLeft w:val="0"/>
                  <w:marRight w:val="0"/>
                  <w:marTop w:val="0"/>
                  <w:marBottom w:val="0"/>
                  <w:divBdr>
                    <w:top w:val="single" w:sz="6" w:space="12" w:color="000000"/>
                    <w:left w:val="single" w:sz="6" w:space="12" w:color="000000"/>
                    <w:bottom w:val="single" w:sz="6" w:space="12" w:color="000000"/>
                    <w:right w:val="single" w:sz="6" w:space="12" w:color="000000"/>
                  </w:divBdr>
                  <w:divsChild>
                    <w:div w:id="339434897">
                      <w:marLeft w:val="0"/>
                      <w:marRight w:val="0"/>
                      <w:marTop w:val="0"/>
                      <w:marBottom w:val="240"/>
                      <w:divBdr>
                        <w:top w:val="none" w:sz="0" w:space="0" w:color="auto"/>
                        <w:left w:val="none" w:sz="0" w:space="0" w:color="auto"/>
                        <w:bottom w:val="none" w:sz="0" w:space="0" w:color="auto"/>
                        <w:right w:val="none" w:sz="0" w:space="0" w:color="auto"/>
                      </w:divBdr>
                    </w:div>
                    <w:div w:id="807093945">
                      <w:marLeft w:val="480"/>
                      <w:marRight w:val="0"/>
                      <w:marTop w:val="0"/>
                      <w:marBottom w:val="0"/>
                      <w:divBdr>
                        <w:top w:val="none" w:sz="0" w:space="0" w:color="auto"/>
                        <w:left w:val="none" w:sz="0" w:space="0" w:color="auto"/>
                        <w:bottom w:val="none" w:sz="0" w:space="0" w:color="auto"/>
                        <w:right w:val="none" w:sz="0" w:space="0" w:color="auto"/>
                      </w:divBdr>
                    </w:div>
                  </w:divsChild>
                </w:div>
                <w:div w:id="1544946498">
                  <w:marLeft w:val="0"/>
                  <w:marRight w:val="0"/>
                  <w:marTop w:val="0"/>
                  <w:marBottom w:val="0"/>
                  <w:divBdr>
                    <w:top w:val="single" w:sz="6" w:space="12" w:color="000000"/>
                    <w:left w:val="single" w:sz="6" w:space="12" w:color="000000"/>
                    <w:bottom w:val="single" w:sz="6" w:space="12" w:color="000000"/>
                    <w:right w:val="single" w:sz="6" w:space="12" w:color="000000"/>
                  </w:divBdr>
                  <w:divsChild>
                    <w:div w:id="544148057">
                      <w:marLeft w:val="0"/>
                      <w:marRight w:val="0"/>
                      <w:marTop w:val="0"/>
                      <w:marBottom w:val="240"/>
                      <w:divBdr>
                        <w:top w:val="none" w:sz="0" w:space="0" w:color="auto"/>
                        <w:left w:val="none" w:sz="0" w:space="0" w:color="auto"/>
                        <w:bottom w:val="none" w:sz="0" w:space="0" w:color="auto"/>
                        <w:right w:val="none" w:sz="0" w:space="0" w:color="auto"/>
                      </w:divBdr>
                    </w:div>
                    <w:div w:id="23943333">
                      <w:marLeft w:val="480"/>
                      <w:marRight w:val="0"/>
                      <w:marTop w:val="0"/>
                      <w:marBottom w:val="0"/>
                      <w:divBdr>
                        <w:top w:val="none" w:sz="0" w:space="0" w:color="auto"/>
                        <w:left w:val="none" w:sz="0" w:space="0" w:color="auto"/>
                        <w:bottom w:val="none" w:sz="0" w:space="0" w:color="auto"/>
                        <w:right w:val="none" w:sz="0" w:space="0" w:color="auto"/>
                      </w:divBdr>
                    </w:div>
                  </w:divsChild>
                </w:div>
                <w:div w:id="713575497">
                  <w:marLeft w:val="0"/>
                  <w:marRight w:val="0"/>
                  <w:marTop w:val="0"/>
                  <w:marBottom w:val="0"/>
                  <w:divBdr>
                    <w:top w:val="single" w:sz="6" w:space="12" w:color="000000"/>
                    <w:left w:val="single" w:sz="6" w:space="12" w:color="000000"/>
                    <w:bottom w:val="single" w:sz="6" w:space="12" w:color="000000"/>
                    <w:right w:val="single" w:sz="6" w:space="12" w:color="000000"/>
                  </w:divBdr>
                  <w:divsChild>
                    <w:div w:id="284312163">
                      <w:marLeft w:val="0"/>
                      <w:marRight w:val="0"/>
                      <w:marTop w:val="0"/>
                      <w:marBottom w:val="240"/>
                      <w:divBdr>
                        <w:top w:val="none" w:sz="0" w:space="0" w:color="auto"/>
                        <w:left w:val="none" w:sz="0" w:space="0" w:color="auto"/>
                        <w:bottom w:val="none" w:sz="0" w:space="0" w:color="auto"/>
                        <w:right w:val="none" w:sz="0" w:space="0" w:color="auto"/>
                      </w:divBdr>
                    </w:div>
                    <w:div w:id="1801147222">
                      <w:marLeft w:val="480"/>
                      <w:marRight w:val="0"/>
                      <w:marTop w:val="0"/>
                      <w:marBottom w:val="0"/>
                      <w:divBdr>
                        <w:top w:val="none" w:sz="0" w:space="0" w:color="auto"/>
                        <w:left w:val="none" w:sz="0" w:space="0" w:color="auto"/>
                        <w:bottom w:val="none" w:sz="0" w:space="0" w:color="auto"/>
                        <w:right w:val="none" w:sz="0" w:space="0" w:color="auto"/>
                      </w:divBdr>
                    </w:div>
                  </w:divsChild>
                </w:div>
                <w:div w:id="1289238340">
                  <w:marLeft w:val="0"/>
                  <w:marRight w:val="0"/>
                  <w:marTop w:val="0"/>
                  <w:marBottom w:val="0"/>
                  <w:divBdr>
                    <w:top w:val="single" w:sz="6" w:space="12" w:color="000000"/>
                    <w:left w:val="single" w:sz="6" w:space="12" w:color="000000"/>
                    <w:bottom w:val="single" w:sz="6" w:space="12" w:color="000000"/>
                    <w:right w:val="single" w:sz="6" w:space="12" w:color="000000"/>
                  </w:divBdr>
                  <w:divsChild>
                    <w:div w:id="780340136">
                      <w:marLeft w:val="0"/>
                      <w:marRight w:val="0"/>
                      <w:marTop w:val="0"/>
                      <w:marBottom w:val="240"/>
                      <w:divBdr>
                        <w:top w:val="none" w:sz="0" w:space="0" w:color="auto"/>
                        <w:left w:val="none" w:sz="0" w:space="0" w:color="auto"/>
                        <w:bottom w:val="none" w:sz="0" w:space="0" w:color="auto"/>
                        <w:right w:val="none" w:sz="0" w:space="0" w:color="auto"/>
                      </w:divBdr>
                    </w:div>
                    <w:div w:id="1124151615">
                      <w:marLeft w:val="480"/>
                      <w:marRight w:val="0"/>
                      <w:marTop w:val="0"/>
                      <w:marBottom w:val="0"/>
                      <w:divBdr>
                        <w:top w:val="none" w:sz="0" w:space="0" w:color="auto"/>
                        <w:left w:val="none" w:sz="0" w:space="0" w:color="auto"/>
                        <w:bottom w:val="none" w:sz="0" w:space="0" w:color="auto"/>
                        <w:right w:val="none" w:sz="0" w:space="0" w:color="auto"/>
                      </w:divBdr>
                    </w:div>
                  </w:divsChild>
                </w:div>
                <w:div w:id="84814939">
                  <w:marLeft w:val="0"/>
                  <w:marRight w:val="0"/>
                  <w:marTop w:val="0"/>
                  <w:marBottom w:val="0"/>
                  <w:divBdr>
                    <w:top w:val="single" w:sz="6" w:space="12" w:color="000000"/>
                    <w:left w:val="single" w:sz="6" w:space="12" w:color="000000"/>
                    <w:bottom w:val="single" w:sz="6" w:space="12" w:color="000000"/>
                    <w:right w:val="single" w:sz="6" w:space="12" w:color="000000"/>
                  </w:divBdr>
                  <w:divsChild>
                    <w:div w:id="1042942236">
                      <w:marLeft w:val="0"/>
                      <w:marRight w:val="0"/>
                      <w:marTop w:val="0"/>
                      <w:marBottom w:val="240"/>
                      <w:divBdr>
                        <w:top w:val="none" w:sz="0" w:space="0" w:color="auto"/>
                        <w:left w:val="none" w:sz="0" w:space="0" w:color="auto"/>
                        <w:bottom w:val="none" w:sz="0" w:space="0" w:color="auto"/>
                        <w:right w:val="none" w:sz="0" w:space="0" w:color="auto"/>
                      </w:divBdr>
                    </w:div>
                    <w:div w:id="38209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01486102">
              <w:marLeft w:val="0"/>
              <w:marRight w:val="0"/>
              <w:marTop w:val="0"/>
              <w:marBottom w:val="0"/>
              <w:divBdr>
                <w:top w:val="none" w:sz="0" w:space="0" w:color="auto"/>
                <w:left w:val="none" w:sz="0" w:space="0" w:color="auto"/>
                <w:bottom w:val="none" w:sz="0" w:space="0" w:color="auto"/>
                <w:right w:val="none" w:sz="0" w:space="0" w:color="auto"/>
              </w:divBdr>
              <w:divsChild>
                <w:div w:id="279071519">
                  <w:marLeft w:val="-480"/>
                  <w:marRight w:val="0"/>
                  <w:marTop w:val="240"/>
                  <w:marBottom w:val="240"/>
                  <w:divBdr>
                    <w:top w:val="none" w:sz="0" w:space="0" w:color="auto"/>
                    <w:left w:val="none" w:sz="0" w:space="0" w:color="auto"/>
                    <w:bottom w:val="none" w:sz="0" w:space="0" w:color="auto"/>
                    <w:right w:val="none" w:sz="0" w:space="0" w:color="auto"/>
                  </w:divBdr>
                </w:div>
                <w:div w:id="1779518237">
                  <w:marLeft w:val="0"/>
                  <w:marRight w:val="0"/>
                  <w:marTop w:val="0"/>
                  <w:marBottom w:val="0"/>
                  <w:divBdr>
                    <w:top w:val="single" w:sz="6" w:space="12" w:color="000000"/>
                    <w:left w:val="single" w:sz="6" w:space="12" w:color="000000"/>
                    <w:bottom w:val="single" w:sz="6" w:space="12" w:color="000000"/>
                    <w:right w:val="single" w:sz="6" w:space="12" w:color="000000"/>
                  </w:divBdr>
                  <w:divsChild>
                    <w:div w:id="25302117">
                      <w:marLeft w:val="0"/>
                      <w:marRight w:val="0"/>
                      <w:marTop w:val="0"/>
                      <w:marBottom w:val="240"/>
                      <w:divBdr>
                        <w:top w:val="none" w:sz="0" w:space="0" w:color="auto"/>
                        <w:left w:val="none" w:sz="0" w:space="0" w:color="auto"/>
                        <w:bottom w:val="none" w:sz="0" w:space="0" w:color="auto"/>
                        <w:right w:val="none" w:sz="0" w:space="0" w:color="auto"/>
                      </w:divBdr>
                    </w:div>
                    <w:div w:id="221335046">
                      <w:marLeft w:val="480"/>
                      <w:marRight w:val="0"/>
                      <w:marTop w:val="0"/>
                      <w:marBottom w:val="0"/>
                      <w:divBdr>
                        <w:top w:val="none" w:sz="0" w:space="0" w:color="auto"/>
                        <w:left w:val="none" w:sz="0" w:space="0" w:color="auto"/>
                        <w:bottom w:val="none" w:sz="0" w:space="0" w:color="auto"/>
                        <w:right w:val="none" w:sz="0" w:space="0" w:color="auto"/>
                      </w:divBdr>
                      <w:divsChild>
                        <w:div w:id="192795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5048042">
                  <w:marLeft w:val="0"/>
                  <w:marRight w:val="0"/>
                  <w:marTop w:val="0"/>
                  <w:marBottom w:val="0"/>
                  <w:divBdr>
                    <w:top w:val="single" w:sz="6" w:space="12" w:color="000000"/>
                    <w:left w:val="single" w:sz="6" w:space="12" w:color="000000"/>
                    <w:bottom w:val="single" w:sz="6" w:space="12" w:color="000000"/>
                    <w:right w:val="single" w:sz="6" w:space="12" w:color="000000"/>
                  </w:divBdr>
                  <w:divsChild>
                    <w:div w:id="1284380930">
                      <w:marLeft w:val="0"/>
                      <w:marRight w:val="0"/>
                      <w:marTop w:val="0"/>
                      <w:marBottom w:val="240"/>
                      <w:divBdr>
                        <w:top w:val="none" w:sz="0" w:space="0" w:color="auto"/>
                        <w:left w:val="none" w:sz="0" w:space="0" w:color="auto"/>
                        <w:bottom w:val="none" w:sz="0" w:space="0" w:color="auto"/>
                        <w:right w:val="none" w:sz="0" w:space="0" w:color="auto"/>
                      </w:divBdr>
                    </w:div>
                    <w:div w:id="199021183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53031549">
              <w:marLeft w:val="0"/>
              <w:marRight w:val="0"/>
              <w:marTop w:val="0"/>
              <w:marBottom w:val="0"/>
              <w:divBdr>
                <w:top w:val="none" w:sz="0" w:space="0" w:color="auto"/>
                <w:left w:val="none" w:sz="0" w:space="0" w:color="auto"/>
                <w:bottom w:val="none" w:sz="0" w:space="0" w:color="auto"/>
                <w:right w:val="none" w:sz="0" w:space="0" w:color="auto"/>
              </w:divBdr>
              <w:divsChild>
                <w:div w:id="1417627583">
                  <w:marLeft w:val="-480"/>
                  <w:marRight w:val="0"/>
                  <w:marTop w:val="240"/>
                  <w:marBottom w:val="240"/>
                  <w:divBdr>
                    <w:top w:val="none" w:sz="0" w:space="0" w:color="auto"/>
                    <w:left w:val="none" w:sz="0" w:space="0" w:color="auto"/>
                    <w:bottom w:val="none" w:sz="0" w:space="0" w:color="auto"/>
                    <w:right w:val="none" w:sz="0" w:space="0" w:color="auto"/>
                  </w:divBdr>
                </w:div>
                <w:div w:id="892085472">
                  <w:marLeft w:val="0"/>
                  <w:marRight w:val="0"/>
                  <w:marTop w:val="0"/>
                  <w:marBottom w:val="0"/>
                  <w:divBdr>
                    <w:top w:val="single" w:sz="6" w:space="12" w:color="000000"/>
                    <w:left w:val="single" w:sz="6" w:space="12" w:color="000000"/>
                    <w:bottom w:val="single" w:sz="6" w:space="12" w:color="000000"/>
                    <w:right w:val="single" w:sz="6" w:space="12" w:color="000000"/>
                  </w:divBdr>
                  <w:divsChild>
                    <w:div w:id="2132673526">
                      <w:marLeft w:val="0"/>
                      <w:marRight w:val="0"/>
                      <w:marTop w:val="0"/>
                      <w:marBottom w:val="240"/>
                      <w:divBdr>
                        <w:top w:val="none" w:sz="0" w:space="0" w:color="auto"/>
                        <w:left w:val="none" w:sz="0" w:space="0" w:color="auto"/>
                        <w:bottom w:val="none" w:sz="0" w:space="0" w:color="auto"/>
                        <w:right w:val="none" w:sz="0" w:space="0" w:color="auto"/>
                      </w:divBdr>
                    </w:div>
                    <w:div w:id="1973905133">
                      <w:marLeft w:val="480"/>
                      <w:marRight w:val="0"/>
                      <w:marTop w:val="0"/>
                      <w:marBottom w:val="0"/>
                      <w:divBdr>
                        <w:top w:val="none" w:sz="0" w:space="0" w:color="auto"/>
                        <w:left w:val="none" w:sz="0" w:space="0" w:color="auto"/>
                        <w:bottom w:val="none" w:sz="0" w:space="0" w:color="auto"/>
                        <w:right w:val="none" w:sz="0" w:space="0" w:color="auto"/>
                      </w:divBdr>
                    </w:div>
                  </w:divsChild>
                </w:div>
                <w:div w:id="366494299">
                  <w:marLeft w:val="0"/>
                  <w:marRight w:val="0"/>
                  <w:marTop w:val="0"/>
                  <w:marBottom w:val="0"/>
                  <w:divBdr>
                    <w:top w:val="single" w:sz="6" w:space="12" w:color="000000"/>
                    <w:left w:val="single" w:sz="6" w:space="12" w:color="000000"/>
                    <w:bottom w:val="single" w:sz="6" w:space="12" w:color="000000"/>
                    <w:right w:val="single" w:sz="6" w:space="12" w:color="000000"/>
                  </w:divBdr>
                  <w:divsChild>
                    <w:div w:id="901408206">
                      <w:marLeft w:val="0"/>
                      <w:marRight w:val="0"/>
                      <w:marTop w:val="0"/>
                      <w:marBottom w:val="240"/>
                      <w:divBdr>
                        <w:top w:val="none" w:sz="0" w:space="0" w:color="auto"/>
                        <w:left w:val="none" w:sz="0" w:space="0" w:color="auto"/>
                        <w:bottom w:val="none" w:sz="0" w:space="0" w:color="auto"/>
                        <w:right w:val="none" w:sz="0" w:space="0" w:color="auto"/>
                      </w:divBdr>
                    </w:div>
                    <w:div w:id="1019502482">
                      <w:marLeft w:val="480"/>
                      <w:marRight w:val="0"/>
                      <w:marTop w:val="0"/>
                      <w:marBottom w:val="0"/>
                      <w:divBdr>
                        <w:top w:val="none" w:sz="0" w:space="0" w:color="auto"/>
                        <w:left w:val="none" w:sz="0" w:space="0" w:color="auto"/>
                        <w:bottom w:val="none" w:sz="0" w:space="0" w:color="auto"/>
                        <w:right w:val="none" w:sz="0" w:space="0" w:color="auto"/>
                      </w:divBdr>
                    </w:div>
                  </w:divsChild>
                </w:div>
                <w:div w:id="576014483">
                  <w:marLeft w:val="0"/>
                  <w:marRight w:val="0"/>
                  <w:marTop w:val="0"/>
                  <w:marBottom w:val="0"/>
                  <w:divBdr>
                    <w:top w:val="single" w:sz="6" w:space="12" w:color="000000"/>
                    <w:left w:val="single" w:sz="6" w:space="12" w:color="000000"/>
                    <w:bottom w:val="single" w:sz="6" w:space="12" w:color="000000"/>
                    <w:right w:val="single" w:sz="6" w:space="12" w:color="000000"/>
                  </w:divBdr>
                  <w:divsChild>
                    <w:div w:id="714740567">
                      <w:marLeft w:val="0"/>
                      <w:marRight w:val="0"/>
                      <w:marTop w:val="0"/>
                      <w:marBottom w:val="240"/>
                      <w:divBdr>
                        <w:top w:val="none" w:sz="0" w:space="0" w:color="auto"/>
                        <w:left w:val="none" w:sz="0" w:space="0" w:color="auto"/>
                        <w:bottom w:val="none" w:sz="0" w:space="0" w:color="auto"/>
                        <w:right w:val="none" w:sz="0" w:space="0" w:color="auto"/>
                      </w:divBdr>
                    </w:div>
                    <w:div w:id="23385842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0055">
          <w:marLeft w:val="480"/>
          <w:marRight w:val="0"/>
          <w:marTop w:val="0"/>
          <w:marBottom w:val="0"/>
          <w:divBdr>
            <w:top w:val="none" w:sz="0" w:space="0" w:color="auto"/>
            <w:left w:val="none" w:sz="0" w:space="0" w:color="auto"/>
            <w:bottom w:val="none" w:sz="0" w:space="0" w:color="auto"/>
            <w:right w:val="none" w:sz="0" w:space="0" w:color="auto"/>
          </w:divBdr>
          <w:divsChild>
            <w:div w:id="1472863551">
              <w:marLeft w:val="-480"/>
              <w:marRight w:val="0"/>
              <w:marTop w:val="240"/>
              <w:marBottom w:val="240"/>
              <w:divBdr>
                <w:top w:val="none" w:sz="0" w:space="0" w:color="auto"/>
                <w:left w:val="none" w:sz="0" w:space="0" w:color="auto"/>
                <w:bottom w:val="none" w:sz="0" w:space="0" w:color="auto"/>
                <w:right w:val="none" w:sz="0" w:space="0" w:color="auto"/>
              </w:divBdr>
            </w:div>
            <w:div w:id="546067385">
              <w:marLeft w:val="0"/>
              <w:marRight w:val="0"/>
              <w:marTop w:val="0"/>
              <w:marBottom w:val="0"/>
              <w:divBdr>
                <w:top w:val="none" w:sz="0" w:space="0" w:color="auto"/>
                <w:left w:val="none" w:sz="0" w:space="0" w:color="auto"/>
                <w:bottom w:val="none" w:sz="0" w:space="0" w:color="auto"/>
                <w:right w:val="none" w:sz="0" w:space="0" w:color="auto"/>
              </w:divBdr>
              <w:divsChild>
                <w:div w:id="2147384555">
                  <w:marLeft w:val="-480"/>
                  <w:marRight w:val="0"/>
                  <w:marTop w:val="240"/>
                  <w:marBottom w:val="240"/>
                  <w:divBdr>
                    <w:top w:val="none" w:sz="0" w:space="0" w:color="auto"/>
                    <w:left w:val="none" w:sz="0" w:space="0" w:color="auto"/>
                    <w:bottom w:val="none" w:sz="0" w:space="0" w:color="auto"/>
                    <w:right w:val="none" w:sz="0" w:space="0" w:color="auto"/>
                  </w:divBdr>
                </w:div>
                <w:div w:id="659770865">
                  <w:marLeft w:val="0"/>
                  <w:marRight w:val="0"/>
                  <w:marTop w:val="0"/>
                  <w:marBottom w:val="0"/>
                  <w:divBdr>
                    <w:top w:val="single" w:sz="6" w:space="12" w:color="000000"/>
                    <w:left w:val="single" w:sz="6" w:space="12" w:color="000000"/>
                    <w:bottom w:val="single" w:sz="6" w:space="12" w:color="000000"/>
                    <w:right w:val="single" w:sz="6" w:space="12" w:color="000000"/>
                  </w:divBdr>
                  <w:divsChild>
                    <w:div w:id="1779369088">
                      <w:marLeft w:val="0"/>
                      <w:marRight w:val="0"/>
                      <w:marTop w:val="0"/>
                      <w:marBottom w:val="240"/>
                      <w:divBdr>
                        <w:top w:val="none" w:sz="0" w:space="0" w:color="auto"/>
                        <w:left w:val="none" w:sz="0" w:space="0" w:color="auto"/>
                        <w:bottom w:val="none" w:sz="0" w:space="0" w:color="auto"/>
                        <w:right w:val="none" w:sz="0" w:space="0" w:color="auto"/>
                      </w:divBdr>
                    </w:div>
                    <w:div w:id="1567035397">
                      <w:marLeft w:val="480"/>
                      <w:marRight w:val="0"/>
                      <w:marTop w:val="0"/>
                      <w:marBottom w:val="0"/>
                      <w:divBdr>
                        <w:top w:val="none" w:sz="0" w:space="0" w:color="auto"/>
                        <w:left w:val="none" w:sz="0" w:space="0" w:color="auto"/>
                        <w:bottom w:val="none" w:sz="0" w:space="0" w:color="auto"/>
                        <w:right w:val="none" w:sz="0" w:space="0" w:color="auto"/>
                      </w:divBdr>
                      <w:divsChild>
                        <w:div w:id="758141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06799">
                  <w:marLeft w:val="0"/>
                  <w:marRight w:val="0"/>
                  <w:marTop w:val="0"/>
                  <w:marBottom w:val="0"/>
                  <w:divBdr>
                    <w:top w:val="single" w:sz="6" w:space="12" w:color="000000"/>
                    <w:left w:val="single" w:sz="6" w:space="12" w:color="000000"/>
                    <w:bottom w:val="single" w:sz="6" w:space="12" w:color="000000"/>
                    <w:right w:val="single" w:sz="6" w:space="12" w:color="000000"/>
                  </w:divBdr>
                  <w:divsChild>
                    <w:div w:id="927153298">
                      <w:marLeft w:val="0"/>
                      <w:marRight w:val="0"/>
                      <w:marTop w:val="0"/>
                      <w:marBottom w:val="240"/>
                      <w:divBdr>
                        <w:top w:val="none" w:sz="0" w:space="0" w:color="auto"/>
                        <w:left w:val="none" w:sz="0" w:space="0" w:color="auto"/>
                        <w:bottom w:val="none" w:sz="0" w:space="0" w:color="auto"/>
                        <w:right w:val="none" w:sz="0" w:space="0" w:color="auto"/>
                      </w:divBdr>
                    </w:div>
                    <w:div w:id="246421056">
                      <w:marLeft w:val="480"/>
                      <w:marRight w:val="0"/>
                      <w:marTop w:val="0"/>
                      <w:marBottom w:val="0"/>
                      <w:divBdr>
                        <w:top w:val="none" w:sz="0" w:space="0" w:color="auto"/>
                        <w:left w:val="none" w:sz="0" w:space="0" w:color="auto"/>
                        <w:bottom w:val="none" w:sz="0" w:space="0" w:color="auto"/>
                        <w:right w:val="none" w:sz="0" w:space="0" w:color="auto"/>
                      </w:divBdr>
                      <w:divsChild>
                        <w:div w:id="1372145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3807901">
                  <w:marLeft w:val="0"/>
                  <w:marRight w:val="0"/>
                  <w:marTop w:val="0"/>
                  <w:marBottom w:val="0"/>
                  <w:divBdr>
                    <w:top w:val="single" w:sz="6" w:space="12" w:color="000000"/>
                    <w:left w:val="single" w:sz="6" w:space="12" w:color="000000"/>
                    <w:bottom w:val="single" w:sz="6" w:space="12" w:color="000000"/>
                    <w:right w:val="single" w:sz="6" w:space="12" w:color="000000"/>
                  </w:divBdr>
                  <w:divsChild>
                    <w:div w:id="1750157111">
                      <w:marLeft w:val="0"/>
                      <w:marRight w:val="0"/>
                      <w:marTop w:val="0"/>
                      <w:marBottom w:val="240"/>
                      <w:divBdr>
                        <w:top w:val="none" w:sz="0" w:space="0" w:color="auto"/>
                        <w:left w:val="none" w:sz="0" w:space="0" w:color="auto"/>
                        <w:bottom w:val="none" w:sz="0" w:space="0" w:color="auto"/>
                        <w:right w:val="none" w:sz="0" w:space="0" w:color="auto"/>
                      </w:divBdr>
                    </w:div>
                    <w:div w:id="5104919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43023771">
              <w:marLeft w:val="0"/>
              <w:marRight w:val="0"/>
              <w:marTop w:val="0"/>
              <w:marBottom w:val="0"/>
              <w:divBdr>
                <w:top w:val="none" w:sz="0" w:space="0" w:color="auto"/>
                <w:left w:val="none" w:sz="0" w:space="0" w:color="auto"/>
                <w:bottom w:val="none" w:sz="0" w:space="0" w:color="auto"/>
                <w:right w:val="none" w:sz="0" w:space="0" w:color="auto"/>
              </w:divBdr>
              <w:divsChild>
                <w:div w:id="1904100247">
                  <w:marLeft w:val="-480"/>
                  <w:marRight w:val="0"/>
                  <w:marTop w:val="240"/>
                  <w:marBottom w:val="240"/>
                  <w:divBdr>
                    <w:top w:val="none" w:sz="0" w:space="0" w:color="auto"/>
                    <w:left w:val="none" w:sz="0" w:space="0" w:color="auto"/>
                    <w:bottom w:val="none" w:sz="0" w:space="0" w:color="auto"/>
                    <w:right w:val="none" w:sz="0" w:space="0" w:color="auto"/>
                  </w:divBdr>
                </w:div>
                <w:div w:id="18770865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09364356">
                      <w:marLeft w:val="0"/>
                      <w:marRight w:val="0"/>
                      <w:marTop w:val="0"/>
                      <w:marBottom w:val="240"/>
                      <w:divBdr>
                        <w:top w:val="none" w:sz="0" w:space="0" w:color="auto"/>
                        <w:left w:val="none" w:sz="0" w:space="0" w:color="auto"/>
                        <w:bottom w:val="none" w:sz="0" w:space="0" w:color="auto"/>
                        <w:right w:val="none" w:sz="0" w:space="0" w:color="auto"/>
                      </w:divBdr>
                    </w:div>
                    <w:div w:id="1055548196">
                      <w:marLeft w:val="480"/>
                      <w:marRight w:val="0"/>
                      <w:marTop w:val="0"/>
                      <w:marBottom w:val="0"/>
                      <w:divBdr>
                        <w:top w:val="none" w:sz="0" w:space="0" w:color="auto"/>
                        <w:left w:val="none" w:sz="0" w:space="0" w:color="auto"/>
                        <w:bottom w:val="none" w:sz="0" w:space="0" w:color="auto"/>
                        <w:right w:val="none" w:sz="0" w:space="0" w:color="auto"/>
                      </w:divBdr>
                      <w:divsChild>
                        <w:div w:id="210819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0060829">
                  <w:marLeft w:val="0"/>
                  <w:marRight w:val="0"/>
                  <w:marTop w:val="0"/>
                  <w:marBottom w:val="0"/>
                  <w:divBdr>
                    <w:top w:val="none" w:sz="0" w:space="0" w:color="auto"/>
                    <w:left w:val="none" w:sz="0" w:space="0" w:color="auto"/>
                    <w:bottom w:val="none" w:sz="0" w:space="0" w:color="auto"/>
                    <w:right w:val="none" w:sz="0" w:space="0" w:color="auto"/>
                  </w:divBdr>
                  <w:divsChild>
                    <w:div w:id="598410560">
                      <w:marLeft w:val="-480"/>
                      <w:marRight w:val="0"/>
                      <w:marTop w:val="240"/>
                      <w:marBottom w:val="240"/>
                      <w:divBdr>
                        <w:top w:val="none" w:sz="0" w:space="0" w:color="auto"/>
                        <w:left w:val="none" w:sz="0" w:space="0" w:color="auto"/>
                        <w:bottom w:val="none" w:sz="0" w:space="0" w:color="auto"/>
                        <w:right w:val="none" w:sz="0" w:space="0" w:color="auto"/>
                      </w:divBdr>
                    </w:div>
                    <w:div w:id="463430463">
                      <w:marLeft w:val="0"/>
                      <w:marRight w:val="0"/>
                      <w:marTop w:val="0"/>
                      <w:marBottom w:val="0"/>
                      <w:divBdr>
                        <w:top w:val="single" w:sz="6" w:space="12" w:color="000000"/>
                        <w:left w:val="single" w:sz="6" w:space="12" w:color="000000"/>
                        <w:bottom w:val="single" w:sz="6" w:space="12" w:color="000000"/>
                        <w:right w:val="single" w:sz="6" w:space="12" w:color="000000"/>
                      </w:divBdr>
                      <w:divsChild>
                        <w:div w:id="2003191754">
                          <w:marLeft w:val="0"/>
                          <w:marRight w:val="0"/>
                          <w:marTop w:val="0"/>
                          <w:marBottom w:val="240"/>
                          <w:divBdr>
                            <w:top w:val="none" w:sz="0" w:space="0" w:color="auto"/>
                            <w:left w:val="none" w:sz="0" w:space="0" w:color="auto"/>
                            <w:bottom w:val="none" w:sz="0" w:space="0" w:color="auto"/>
                            <w:right w:val="none" w:sz="0" w:space="0" w:color="auto"/>
                          </w:divBdr>
                        </w:div>
                        <w:div w:id="322898191">
                          <w:marLeft w:val="480"/>
                          <w:marRight w:val="0"/>
                          <w:marTop w:val="0"/>
                          <w:marBottom w:val="0"/>
                          <w:divBdr>
                            <w:top w:val="none" w:sz="0" w:space="0" w:color="auto"/>
                            <w:left w:val="none" w:sz="0" w:space="0" w:color="auto"/>
                            <w:bottom w:val="none" w:sz="0" w:space="0" w:color="auto"/>
                            <w:right w:val="none" w:sz="0" w:space="0" w:color="auto"/>
                          </w:divBdr>
                        </w:div>
                      </w:divsChild>
                    </w:div>
                    <w:div w:id="1838693202">
                      <w:marLeft w:val="480"/>
                      <w:marRight w:val="0"/>
                      <w:marTop w:val="0"/>
                      <w:marBottom w:val="0"/>
                      <w:divBdr>
                        <w:top w:val="none" w:sz="0" w:space="0" w:color="auto"/>
                        <w:left w:val="none" w:sz="0" w:space="0" w:color="auto"/>
                        <w:bottom w:val="none" w:sz="0" w:space="0" w:color="auto"/>
                        <w:right w:val="none" w:sz="0" w:space="0" w:color="auto"/>
                      </w:divBdr>
                      <w:divsChild>
                        <w:div w:id="1879271143">
                          <w:marLeft w:val="-480"/>
                          <w:marRight w:val="0"/>
                          <w:marTop w:val="240"/>
                          <w:marBottom w:val="240"/>
                          <w:divBdr>
                            <w:top w:val="none" w:sz="0" w:space="0" w:color="auto"/>
                            <w:left w:val="none" w:sz="0" w:space="0" w:color="auto"/>
                            <w:bottom w:val="none" w:sz="0" w:space="0" w:color="auto"/>
                            <w:right w:val="none" w:sz="0" w:space="0" w:color="auto"/>
                          </w:divBdr>
                        </w:div>
                        <w:div w:id="1905026378">
                          <w:marLeft w:val="0"/>
                          <w:marRight w:val="0"/>
                          <w:marTop w:val="0"/>
                          <w:marBottom w:val="0"/>
                          <w:divBdr>
                            <w:top w:val="single" w:sz="6" w:space="12" w:color="000000"/>
                            <w:left w:val="single" w:sz="6" w:space="12" w:color="000000"/>
                            <w:bottom w:val="single" w:sz="6" w:space="12" w:color="000000"/>
                            <w:right w:val="single" w:sz="6" w:space="12" w:color="000000"/>
                          </w:divBdr>
                          <w:divsChild>
                            <w:div w:id="1258633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98967485">
                  <w:marLeft w:val="0"/>
                  <w:marRight w:val="0"/>
                  <w:marTop w:val="0"/>
                  <w:marBottom w:val="0"/>
                  <w:divBdr>
                    <w:top w:val="none" w:sz="0" w:space="0" w:color="auto"/>
                    <w:left w:val="none" w:sz="0" w:space="0" w:color="auto"/>
                    <w:bottom w:val="none" w:sz="0" w:space="0" w:color="auto"/>
                    <w:right w:val="none" w:sz="0" w:space="0" w:color="auto"/>
                  </w:divBdr>
                  <w:divsChild>
                    <w:div w:id="565066625">
                      <w:marLeft w:val="-480"/>
                      <w:marRight w:val="0"/>
                      <w:marTop w:val="240"/>
                      <w:marBottom w:val="240"/>
                      <w:divBdr>
                        <w:top w:val="none" w:sz="0" w:space="0" w:color="auto"/>
                        <w:left w:val="none" w:sz="0" w:space="0" w:color="auto"/>
                        <w:bottom w:val="none" w:sz="0" w:space="0" w:color="auto"/>
                        <w:right w:val="none" w:sz="0" w:space="0" w:color="auto"/>
                      </w:divBdr>
                    </w:div>
                    <w:div w:id="1277106440">
                      <w:marLeft w:val="0"/>
                      <w:marRight w:val="0"/>
                      <w:marTop w:val="0"/>
                      <w:marBottom w:val="0"/>
                      <w:divBdr>
                        <w:top w:val="single" w:sz="6" w:space="12" w:color="000000"/>
                        <w:left w:val="single" w:sz="6" w:space="12" w:color="000000"/>
                        <w:bottom w:val="single" w:sz="6" w:space="12" w:color="000000"/>
                        <w:right w:val="single" w:sz="6" w:space="12" w:color="000000"/>
                      </w:divBdr>
                      <w:divsChild>
                        <w:div w:id="1337535733">
                          <w:marLeft w:val="0"/>
                          <w:marRight w:val="0"/>
                          <w:marTop w:val="0"/>
                          <w:marBottom w:val="240"/>
                          <w:divBdr>
                            <w:top w:val="none" w:sz="0" w:space="0" w:color="auto"/>
                            <w:left w:val="none" w:sz="0" w:space="0" w:color="auto"/>
                            <w:bottom w:val="none" w:sz="0" w:space="0" w:color="auto"/>
                            <w:right w:val="none" w:sz="0" w:space="0" w:color="auto"/>
                          </w:divBdr>
                        </w:div>
                        <w:div w:id="1576434872">
                          <w:marLeft w:val="480"/>
                          <w:marRight w:val="0"/>
                          <w:marTop w:val="0"/>
                          <w:marBottom w:val="0"/>
                          <w:divBdr>
                            <w:top w:val="none" w:sz="0" w:space="0" w:color="auto"/>
                            <w:left w:val="none" w:sz="0" w:space="0" w:color="auto"/>
                            <w:bottom w:val="none" w:sz="0" w:space="0" w:color="auto"/>
                            <w:right w:val="none" w:sz="0" w:space="0" w:color="auto"/>
                          </w:divBdr>
                        </w:div>
                      </w:divsChild>
                    </w:div>
                    <w:div w:id="514850858">
                      <w:marLeft w:val="0"/>
                      <w:marRight w:val="0"/>
                      <w:marTop w:val="0"/>
                      <w:marBottom w:val="0"/>
                      <w:divBdr>
                        <w:top w:val="single" w:sz="6" w:space="12" w:color="000000"/>
                        <w:left w:val="single" w:sz="6" w:space="12" w:color="000000"/>
                        <w:bottom w:val="single" w:sz="6" w:space="12" w:color="000000"/>
                        <w:right w:val="single" w:sz="6" w:space="12" w:color="000000"/>
                      </w:divBdr>
                      <w:divsChild>
                        <w:div w:id="1426728592">
                          <w:marLeft w:val="0"/>
                          <w:marRight w:val="0"/>
                          <w:marTop w:val="0"/>
                          <w:marBottom w:val="240"/>
                          <w:divBdr>
                            <w:top w:val="none" w:sz="0" w:space="0" w:color="auto"/>
                            <w:left w:val="none" w:sz="0" w:space="0" w:color="auto"/>
                            <w:bottom w:val="none" w:sz="0" w:space="0" w:color="auto"/>
                            <w:right w:val="none" w:sz="0" w:space="0" w:color="auto"/>
                          </w:divBdr>
                        </w:div>
                        <w:div w:id="1961643117">
                          <w:marLeft w:val="480"/>
                          <w:marRight w:val="0"/>
                          <w:marTop w:val="0"/>
                          <w:marBottom w:val="0"/>
                          <w:divBdr>
                            <w:top w:val="none" w:sz="0" w:space="0" w:color="auto"/>
                            <w:left w:val="none" w:sz="0" w:space="0" w:color="auto"/>
                            <w:bottom w:val="none" w:sz="0" w:space="0" w:color="auto"/>
                            <w:right w:val="none" w:sz="0" w:space="0" w:color="auto"/>
                          </w:divBdr>
                        </w:div>
                      </w:divsChild>
                    </w:div>
                    <w:div w:id="21177554">
                      <w:marLeft w:val="480"/>
                      <w:marRight w:val="0"/>
                      <w:marTop w:val="0"/>
                      <w:marBottom w:val="0"/>
                      <w:divBdr>
                        <w:top w:val="none" w:sz="0" w:space="0" w:color="auto"/>
                        <w:left w:val="none" w:sz="0" w:space="0" w:color="auto"/>
                        <w:bottom w:val="none" w:sz="0" w:space="0" w:color="auto"/>
                        <w:right w:val="none" w:sz="0" w:space="0" w:color="auto"/>
                      </w:divBdr>
                      <w:divsChild>
                        <w:div w:id="563294237">
                          <w:marLeft w:val="-480"/>
                          <w:marRight w:val="0"/>
                          <w:marTop w:val="240"/>
                          <w:marBottom w:val="240"/>
                          <w:divBdr>
                            <w:top w:val="none" w:sz="0" w:space="0" w:color="auto"/>
                            <w:left w:val="none" w:sz="0" w:space="0" w:color="auto"/>
                            <w:bottom w:val="none" w:sz="0" w:space="0" w:color="auto"/>
                            <w:right w:val="none" w:sz="0" w:space="0" w:color="auto"/>
                          </w:divBdr>
                        </w:div>
                        <w:div w:id="1626034405">
                          <w:marLeft w:val="0"/>
                          <w:marRight w:val="0"/>
                          <w:marTop w:val="0"/>
                          <w:marBottom w:val="0"/>
                          <w:divBdr>
                            <w:top w:val="single" w:sz="6" w:space="12" w:color="000000"/>
                            <w:left w:val="single" w:sz="6" w:space="12" w:color="000000"/>
                            <w:bottom w:val="single" w:sz="6" w:space="12" w:color="000000"/>
                            <w:right w:val="single" w:sz="6" w:space="12" w:color="000000"/>
                          </w:divBdr>
                          <w:divsChild>
                            <w:div w:id="1551303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3735067">
                      <w:marLeft w:val="480"/>
                      <w:marRight w:val="0"/>
                      <w:marTop w:val="0"/>
                      <w:marBottom w:val="0"/>
                      <w:divBdr>
                        <w:top w:val="none" w:sz="0" w:space="0" w:color="auto"/>
                        <w:left w:val="none" w:sz="0" w:space="0" w:color="auto"/>
                        <w:bottom w:val="none" w:sz="0" w:space="0" w:color="auto"/>
                        <w:right w:val="none" w:sz="0" w:space="0" w:color="auto"/>
                      </w:divBdr>
                      <w:divsChild>
                        <w:div w:id="521554220">
                          <w:marLeft w:val="-480"/>
                          <w:marRight w:val="0"/>
                          <w:marTop w:val="240"/>
                          <w:marBottom w:val="240"/>
                          <w:divBdr>
                            <w:top w:val="none" w:sz="0" w:space="0" w:color="auto"/>
                            <w:left w:val="none" w:sz="0" w:space="0" w:color="auto"/>
                            <w:bottom w:val="none" w:sz="0" w:space="0" w:color="auto"/>
                            <w:right w:val="none" w:sz="0" w:space="0" w:color="auto"/>
                          </w:divBdr>
                        </w:div>
                        <w:div w:id="132917320">
                          <w:marLeft w:val="0"/>
                          <w:marRight w:val="0"/>
                          <w:marTop w:val="0"/>
                          <w:marBottom w:val="0"/>
                          <w:divBdr>
                            <w:top w:val="single" w:sz="6" w:space="12" w:color="000000"/>
                            <w:left w:val="single" w:sz="6" w:space="12" w:color="000000"/>
                            <w:bottom w:val="single" w:sz="6" w:space="12" w:color="000000"/>
                            <w:right w:val="single" w:sz="6" w:space="12" w:color="000000"/>
                          </w:divBdr>
                          <w:divsChild>
                            <w:div w:id="7215585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61167260">
                  <w:marLeft w:val="0"/>
                  <w:marRight w:val="0"/>
                  <w:marTop w:val="0"/>
                  <w:marBottom w:val="0"/>
                  <w:divBdr>
                    <w:top w:val="none" w:sz="0" w:space="0" w:color="auto"/>
                    <w:left w:val="none" w:sz="0" w:space="0" w:color="auto"/>
                    <w:bottom w:val="none" w:sz="0" w:space="0" w:color="auto"/>
                    <w:right w:val="none" w:sz="0" w:space="0" w:color="auto"/>
                  </w:divBdr>
                  <w:divsChild>
                    <w:div w:id="21900790">
                      <w:marLeft w:val="-480"/>
                      <w:marRight w:val="0"/>
                      <w:marTop w:val="240"/>
                      <w:marBottom w:val="240"/>
                      <w:divBdr>
                        <w:top w:val="none" w:sz="0" w:space="0" w:color="auto"/>
                        <w:left w:val="none" w:sz="0" w:space="0" w:color="auto"/>
                        <w:bottom w:val="none" w:sz="0" w:space="0" w:color="auto"/>
                        <w:right w:val="none" w:sz="0" w:space="0" w:color="auto"/>
                      </w:divBdr>
                    </w:div>
                    <w:div w:id="67122339">
                      <w:marLeft w:val="0"/>
                      <w:marRight w:val="0"/>
                      <w:marTop w:val="0"/>
                      <w:marBottom w:val="0"/>
                      <w:divBdr>
                        <w:top w:val="single" w:sz="6" w:space="12" w:color="000000"/>
                        <w:left w:val="single" w:sz="6" w:space="12" w:color="000000"/>
                        <w:bottom w:val="single" w:sz="6" w:space="12" w:color="000000"/>
                        <w:right w:val="single" w:sz="6" w:space="12" w:color="000000"/>
                      </w:divBdr>
                      <w:divsChild>
                        <w:div w:id="1292438675">
                          <w:marLeft w:val="0"/>
                          <w:marRight w:val="0"/>
                          <w:marTop w:val="0"/>
                          <w:marBottom w:val="240"/>
                          <w:divBdr>
                            <w:top w:val="none" w:sz="0" w:space="0" w:color="auto"/>
                            <w:left w:val="none" w:sz="0" w:space="0" w:color="auto"/>
                            <w:bottom w:val="none" w:sz="0" w:space="0" w:color="auto"/>
                            <w:right w:val="none" w:sz="0" w:space="0" w:color="auto"/>
                          </w:divBdr>
                        </w:div>
                        <w:div w:id="1763330520">
                          <w:marLeft w:val="480"/>
                          <w:marRight w:val="0"/>
                          <w:marTop w:val="0"/>
                          <w:marBottom w:val="0"/>
                          <w:divBdr>
                            <w:top w:val="none" w:sz="0" w:space="0" w:color="auto"/>
                            <w:left w:val="none" w:sz="0" w:space="0" w:color="auto"/>
                            <w:bottom w:val="none" w:sz="0" w:space="0" w:color="auto"/>
                            <w:right w:val="none" w:sz="0" w:space="0" w:color="auto"/>
                          </w:divBdr>
                        </w:div>
                      </w:divsChild>
                    </w:div>
                    <w:div w:id="847794605">
                      <w:marLeft w:val="0"/>
                      <w:marRight w:val="0"/>
                      <w:marTop w:val="0"/>
                      <w:marBottom w:val="0"/>
                      <w:divBdr>
                        <w:top w:val="single" w:sz="6" w:space="12" w:color="000000"/>
                        <w:left w:val="single" w:sz="6" w:space="12" w:color="000000"/>
                        <w:bottom w:val="single" w:sz="6" w:space="12" w:color="000000"/>
                        <w:right w:val="single" w:sz="6" w:space="12" w:color="000000"/>
                      </w:divBdr>
                      <w:divsChild>
                        <w:div w:id="1800562057">
                          <w:marLeft w:val="0"/>
                          <w:marRight w:val="0"/>
                          <w:marTop w:val="0"/>
                          <w:marBottom w:val="240"/>
                          <w:divBdr>
                            <w:top w:val="none" w:sz="0" w:space="0" w:color="auto"/>
                            <w:left w:val="none" w:sz="0" w:space="0" w:color="auto"/>
                            <w:bottom w:val="none" w:sz="0" w:space="0" w:color="auto"/>
                            <w:right w:val="none" w:sz="0" w:space="0" w:color="auto"/>
                          </w:divBdr>
                        </w:div>
                        <w:div w:id="15109493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9197440">
                  <w:marLeft w:val="0"/>
                  <w:marRight w:val="0"/>
                  <w:marTop w:val="0"/>
                  <w:marBottom w:val="0"/>
                  <w:divBdr>
                    <w:top w:val="none" w:sz="0" w:space="0" w:color="auto"/>
                    <w:left w:val="none" w:sz="0" w:space="0" w:color="auto"/>
                    <w:bottom w:val="none" w:sz="0" w:space="0" w:color="auto"/>
                    <w:right w:val="none" w:sz="0" w:space="0" w:color="auto"/>
                  </w:divBdr>
                  <w:divsChild>
                    <w:div w:id="190444159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357127350">
              <w:marLeft w:val="0"/>
              <w:marRight w:val="0"/>
              <w:marTop w:val="0"/>
              <w:marBottom w:val="0"/>
              <w:divBdr>
                <w:top w:val="none" w:sz="0" w:space="0" w:color="auto"/>
                <w:left w:val="none" w:sz="0" w:space="0" w:color="auto"/>
                <w:bottom w:val="none" w:sz="0" w:space="0" w:color="auto"/>
                <w:right w:val="none" w:sz="0" w:space="0" w:color="auto"/>
              </w:divBdr>
              <w:divsChild>
                <w:div w:id="408504611">
                  <w:marLeft w:val="-480"/>
                  <w:marRight w:val="0"/>
                  <w:marTop w:val="240"/>
                  <w:marBottom w:val="240"/>
                  <w:divBdr>
                    <w:top w:val="none" w:sz="0" w:space="0" w:color="auto"/>
                    <w:left w:val="none" w:sz="0" w:space="0" w:color="auto"/>
                    <w:bottom w:val="none" w:sz="0" w:space="0" w:color="auto"/>
                    <w:right w:val="none" w:sz="0" w:space="0" w:color="auto"/>
                  </w:divBdr>
                </w:div>
                <w:div w:id="2033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980">
          <w:marLeft w:val="480"/>
          <w:marRight w:val="0"/>
          <w:marTop w:val="0"/>
          <w:marBottom w:val="0"/>
          <w:divBdr>
            <w:top w:val="none" w:sz="0" w:space="0" w:color="auto"/>
            <w:left w:val="none" w:sz="0" w:space="0" w:color="auto"/>
            <w:bottom w:val="none" w:sz="0" w:space="0" w:color="auto"/>
            <w:right w:val="none" w:sz="0" w:space="0" w:color="auto"/>
          </w:divBdr>
          <w:divsChild>
            <w:div w:id="1128167009">
              <w:marLeft w:val="-480"/>
              <w:marRight w:val="0"/>
              <w:marTop w:val="240"/>
              <w:marBottom w:val="240"/>
              <w:divBdr>
                <w:top w:val="none" w:sz="0" w:space="0" w:color="auto"/>
                <w:left w:val="none" w:sz="0" w:space="0" w:color="auto"/>
                <w:bottom w:val="none" w:sz="0" w:space="0" w:color="auto"/>
                <w:right w:val="none" w:sz="0" w:space="0" w:color="auto"/>
              </w:divBdr>
            </w:div>
            <w:div w:id="2067024913">
              <w:marLeft w:val="0"/>
              <w:marRight w:val="0"/>
              <w:marTop w:val="0"/>
              <w:marBottom w:val="0"/>
              <w:divBdr>
                <w:top w:val="none" w:sz="0" w:space="0" w:color="auto"/>
                <w:left w:val="none" w:sz="0" w:space="0" w:color="auto"/>
                <w:bottom w:val="none" w:sz="0" w:space="0" w:color="auto"/>
                <w:right w:val="none" w:sz="0" w:space="0" w:color="auto"/>
              </w:divBdr>
              <w:divsChild>
                <w:div w:id="408694363">
                  <w:marLeft w:val="-480"/>
                  <w:marRight w:val="0"/>
                  <w:marTop w:val="240"/>
                  <w:marBottom w:val="240"/>
                  <w:divBdr>
                    <w:top w:val="none" w:sz="0" w:space="0" w:color="auto"/>
                    <w:left w:val="none" w:sz="0" w:space="0" w:color="auto"/>
                    <w:bottom w:val="none" w:sz="0" w:space="0" w:color="auto"/>
                    <w:right w:val="none" w:sz="0" w:space="0" w:color="auto"/>
                  </w:divBdr>
                </w:div>
              </w:divsChild>
            </w:div>
            <w:div w:id="591815662">
              <w:marLeft w:val="0"/>
              <w:marRight w:val="0"/>
              <w:marTop w:val="0"/>
              <w:marBottom w:val="0"/>
              <w:divBdr>
                <w:top w:val="none" w:sz="0" w:space="0" w:color="auto"/>
                <w:left w:val="none" w:sz="0" w:space="0" w:color="auto"/>
                <w:bottom w:val="none" w:sz="0" w:space="0" w:color="auto"/>
                <w:right w:val="none" w:sz="0" w:space="0" w:color="auto"/>
              </w:divBdr>
              <w:divsChild>
                <w:div w:id="1192375097">
                  <w:marLeft w:val="-480"/>
                  <w:marRight w:val="0"/>
                  <w:marTop w:val="240"/>
                  <w:marBottom w:val="240"/>
                  <w:divBdr>
                    <w:top w:val="none" w:sz="0" w:space="0" w:color="auto"/>
                    <w:left w:val="none" w:sz="0" w:space="0" w:color="auto"/>
                    <w:bottom w:val="none" w:sz="0" w:space="0" w:color="auto"/>
                    <w:right w:val="none" w:sz="0" w:space="0" w:color="auto"/>
                  </w:divBdr>
                </w:div>
                <w:div w:id="229734096">
                  <w:marLeft w:val="0"/>
                  <w:marRight w:val="0"/>
                  <w:marTop w:val="0"/>
                  <w:marBottom w:val="0"/>
                  <w:divBdr>
                    <w:top w:val="none" w:sz="0" w:space="0" w:color="auto"/>
                    <w:left w:val="none" w:sz="0" w:space="0" w:color="auto"/>
                    <w:bottom w:val="none" w:sz="0" w:space="0" w:color="auto"/>
                    <w:right w:val="none" w:sz="0" w:space="0" w:color="auto"/>
                  </w:divBdr>
                  <w:divsChild>
                    <w:div w:id="773525582">
                      <w:marLeft w:val="-480"/>
                      <w:marRight w:val="0"/>
                      <w:marTop w:val="240"/>
                      <w:marBottom w:val="240"/>
                      <w:divBdr>
                        <w:top w:val="none" w:sz="0" w:space="0" w:color="auto"/>
                        <w:left w:val="none" w:sz="0" w:space="0" w:color="auto"/>
                        <w:bottom w:val="none" w:sz="0" w:space="0" w:color="auto"/>
                        <w:right w:val="none" w:sz="0" w:space="0" w:color="auto"/>
                      </w:divBdr>
                    </w:div>
                    <w:div w:id="1866139781">
                      <w:marLeft w:val="0"/>
                      <w:marRight w:val="0"/>
                      <w:marTop w:val="0"/>
                      <w:marBottom w:val="0"/>
                      <w:divBdr>
                        <w:top w:val="single" w:sz="6" w:space="12" w:color="000000"/>
                        <w:left w:val="single" w:sz="6" w:space="12" w:color="000000"/>
                        <w:bottom w:val="single" w:sz="6" w:space="12" w:color="000000"/>
                        <w:right w:val="single" w:sz="6" w:space="12" w:color="000000"/>
                      </w:divBdr>
                      <w:divsChild>
                        <w:div w:id="189146388">
                          <w:marLeft w:val="0"/>
                          <w:marRight w:val="0"/>
                          <w:marTop w:val="0"/>
                          <w:marBottom w:val="240"/>
                          <w:divBdr>
                            <w:top w:val="none" w:sz="0" w:space="0" w:color="auto"/>
                            <w:left w:val="none" w:sz="0" w:space="0" w:color="auto"/>
                            <w:bottom w:val="none" w:sz="0" w:space="0" w:color="auto"/>
                            <w:right w:val="none" w:sz="0" w:space="0" w:color="auto"/>
                          </w:divBdr>
                        </w:div>
                        <w:div w:id="338974205">
                          <w:marLeft w:val="480"/>
                          <w:marRight w:val="0"/>
                          <w:marTop w:val="0"/>
                          <w:marBottom w:val="0"/>
                          <w:divBdr>
                            <w:top w:val="none" w:sz="0" w:space="0" w:color="auto"/>
                            <w:left w:val="none" w:sz="0" w:space="0" w:color="auto"/>
                            <w:bottom w:val="none" w:sz="0" w:space="0" w:color="auto"/>
                            <w:right w:val="none" w:sz="0" w:space="0" w:color="auto"/>
                          </w:divBdr>
                        </w:div>
                      </w:divsChild>
                    </w:div>
                    <w:div w:id="913860207">
                      <w:marLeft w:val="480"/>
                      <w:marRight w:val="0"/>
                      <w:marTop w:val="0"/>
                      <w:marBottom w:val="0"/>
                      <w:divBdr>
                        <w:top w:val="none" w:sz="0" w:space="0" w:color="auto"/>
                        <w:left w:val="none" w:sz="0" w:space="0" w:color="auto"/>
                        <w:bottom w:val="none" w:sz="0" w:space="0" w:color="auto"/>
                        <w:right w:val="none" w:sz="0" w:space="0" w:color="auto"/>
                      </w:divBdr>
                      <w:divsChild>
                        <w:div w:id="1779644800">
                          <w:marLeft w:val="-480"/>
                          <w:marRight w:val="0"/>
                          <w:marTop w:val="240"/>
                          <w:marBottom w:val="240"/>
                          <w:divBdr>
                            <w:top w:val="none" w:sz="0" w:space="0" w:color="auto"/>
                            <w:left w:val="none" w:sz="0" w:space="0" w:color="auto"/>
                            <w:bottom w:val="none" w:sz="0" w:space="0" w:color="auto"/>
                            <w:right w:val="none" w:sz="0" w:space="0" w:color="auto"/>
                          </w:divBdr>
                        </w:div>
                        <w:div w:id="511333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805929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2164212">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451356">
                          <w:marLeft w:val="0"/>
                          <w:marRight w:val="0"/>
                          <w:marTop w:val="0"/>
                          <w:marBottom w:val="240"/>
                          <w:divBdr>
                            <w:top w:val="none" w:sz="0" w:space="0" w:color="auto"/>
                            <w:left w:val="none" w:sz="0" w:space="0" w:color="auto"/>
                            <w:bottom w:val="none" w:sz="0" w:space="0" w:color="auto"/>
                            <w:right w:val="none" w:sz="0" w:space="0" w:color="auto"/>
                          </w:divBdr>
                        </w:div>
                        <w:div w:id="17540090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24826585">
                  <w:marLeft w:val="0"/>
                  <w:marRight w:val="0"/>
                  <w:marTop w:val="0"/>
                  <w:marBottom w:val="0"/>
                  <w:divBdr>
                    <w:top w:val="none" w:sz="0" w:space="0" w:color="auto"/>
                    <w:left w:val="none" w:sz="0" w:space="0" w:color="auto"/>
                    <w:bottom w:val="none" w:sz="0" w:space="0" w:color="auto"/>
                    <w:right w:val="none" w:sz="0" w:space="0" w:color="auto"/>
                  </w:divBdr>
                  <w:divsChild>
                    <w:div w:id="67275809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123187972">
              <w:marLeft w:val="0"/>
              <w:marRight w:val="0"/>
              <w:marTop w:val="0"/>
              <w:marBottom w:val="0"/>
              <w:divBdr>
                <w:top w:val="none" w:sz="0" w:space="0" w:color="auto"/>
                <w:left w:val="none" w:sz="0" w:space="0" w:color="auto"/>
                <w:bottom w:val="none" w:sz="0" w:space="0" w:color="auto"/>
                <w:right w:val="none" w:sz="0" w:space="0" w:color="auto"/>
              </w:divBdr>
              <w:divsChild>
                <w:div w:id="1101414525">
                  <w:marLeft w:val="-480"/>
                  <w:marRight w:val="0"/>
                  <w:marTop w:val="240"/>
                  <w:marBottom w:val="240"/>
                  <w:divBdr>
                    <w:top w:val="none" w:sz="0" w:space="0" w:color="auto"/>
                    <w:left w:val="none" w:sz="0" w:space="0" w:color="auto"/>
                    <w:bottom w:val="none" w:sz="0" w:space="0" w:color="auto"/>
                    <w:right w:val="none" w:sz="0" w:space="0" w:color="auto"/>
                  </w:divBdr>
                </w:div>
                <w:div w:id="656499194">
                  <w:marLeft w:val="0"/>
                  <w:marRight w:val="0"/>
                  <w:marTop w:val="0"/>
                  <w:marBottom w:val="0"/>
                  <w:divBdr>
                    <w:top w:val="single" w:sz="6" w:space="12" w:color="000000"/>
                    <w:left w:val="single" w:sz="6" w:space="12" w:color="000000"/>
                    <w:bottom w:val="single" w:sz="6" w:space="12" w:color="000000"/>
                    <w:right w:val="single" w:sz="6" w:space="12" w:color="000000"/>
                  </w:divBdr>
                  <w:divsChild>
                    <w:div w:id="375815803">
                      <w:marLeft w:val="0"/>
                      <w:marRight w:val="0"/>
                      <w:marTop w:val="0"/>
                      <w:marBottom w:val="240"/>
                      <w:divBdr>
                        <w:top w:val="none" w:sz="0" w:space="0" w:color="auto"/>
                        <w:left w:val="none" w:sz="0" w:space="0" w:color="auto"/>
                        <w:bottom w:val="none" w:sz="0" w:space="0" w:color="auto"/>
                        <w:right w:val="none" w:sz="0" w:space="0" w:color="auto"/>
                      </w:divBdr>
                    </w:div>
                    <w:div w:id="1808081903">
                      <w:marLeft w:val="480"/>
                      <w:marRight w:val="0"/>
                      <w:marTop w:val="0"/>
                      <w:marBottom w:val="0"/>
                      <w:divBdr>
                        <w:top w:val="none" w:sz="0" w:space="0" w:color="auto"/>
                        <w:left w:val="none" w:sz="0" w:space="0" w:color="auto"/>
                        <w:bottom w:val="none" w:sz="0" w:space="0" w:color="auto"/>
                        <w:right w:val="none" w:sz="0" w:space="0" w:color="auto"/>
                      </w:divBdr>
                      <w:divsChild>
                        <w:div w:id="170906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1520066">
              <w:marLeft w:val="0"/>
              <w:marRight w:val="0"/>
              <w:marTop w:val="0"/>
              <w:marBottom w:val="0"/>
              <w:divBdr>
                <w:top w:val="none" w:sz="0" w:space="0" w:color="auto"/>
                <w:left w:val="none" w:sz="0" w:space="0" w:color="auto"/>
                <w:bottom w:val="none" w:sz="0" w:space="0" w:color="auto"/>
                <w:right w:val="none" w:sz="0" w:space="0" w:color="auto"/>
              </w:divBdr>
              <w:divsChild>
                <w:div w:id="230117425">
                  <w:marLeft w:val="-480"/>
                  <w:marRight w:val="0"/>
                  <w:marTop w:val="240"/>
                  <w:marBottom w:val="240"/>
                  <w:divBdr>
                    <w:top w:val="none" w:sz="0" w:space="0" w:color="auto"/>
                    <w:left w:val="none" w:sz="0" w:space="0" w:color="auto"/>
                    <w:bottom w:val="none" w:sz="0" w:space="0" w:color="auto"/>
                    <w:right w:val="none" w:sz="0" w:space="0" w:color="auto"/>
                  </w:divBdr>
                </w:div>
                <w:div w:id="2008747508">
                  <w:marLeft w:val="0"/>
                  <w:marRight w:val="0"/>
                  <w:marTop w:val="0"/>
                  <w:marBottom w:val="0"/>
                  <w:divBdr>
                    <w:top w:val="single" w:sz="6" w:space="12" w:color="000000"/>
                    <w:left w:val="single" w:sz="6" w:space="12" w:color="000000"/>
                    <w:bottom w:val="single" w:sz="6" w:space="12" w:color="000000"/>
                    <w:right w:val="single" w:sz="6" w:space="12" w:color="000000"/>
                  </w:divBdr>
                  <w:divsChild>
                    <w:div w:id="2026245144">
                      <w:marLeft w:val="0"/>
                      <w:marRight w:val="0"/>
                      <w:marTop w:val="0"/>
                      <w:marBottom w:val="240"/>
                      <w:divBdr>
                        <w:top w:val="none" w:sz="0" w:space="0" w:color="auto"/>
                        <w:left w:val="none" w:sz="0" w:space="0" w:color="auto"/>
                        <w:bottom w:val="none" w:sz="0" w:space="0" w:color="auto"/>
                        <w:right w:val="none" w:sz="0" w:space="0" w:color="auto"/>
                      </w:divBdr>
                    </w:div>
                    <w:div w:id="1674450054">
                      <w:marLeft w:val="480"/>
                      <w:marRight w:val="0"/>
                      <w:marTop w:val="0"/>
                      <w:marBottom w:val="0"/>
                      <w:divBdr>
                        <w:top w:val="none" w:sz="0" w:space="0" w:color="auto"/>
                        <w:left w:val="none" w:sz="0" w:space="0" w:color="auto"/>
                        <w:bottom w:val="none" w:sz="0" w:space="0" w:color="auto"/>
                        <w:right w:val="none" w:sz="0" w:space="0" w:color="auto"/>
                      </w:divBdr>
                      <w:divsChild>
                        <w:div w:id="185048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9319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71602341">
                      <w:marLeft w:val="0"/>
                      <w:marRight w:val="0"/>
                      <w:marTop w:val="0"/>
                      <w:marBottom w:val="240"/>
                      <w:divBdr>
                        <w:top w:val="none" w:sz="0" w:space="0" w:color="auto"/>
                        <w:left w:val="none" w:sz="0" w:space="0" w:color="auto"/>
                        <w:bottom w:val="none" w:sz="0" w:space="0" w:color="auto"/>
                        <w:right w:val="none" w:sz="0" w:space="0" w:color="auto"/>
                      </w:divBdr>
                    </w:div>
                    <w:div w:id="1087463698">
                      <w:marLeft w:val="480"/>
                      <w:marRight w:val="0"/>
                      <w:marTop w:val="0"/>
                      <w:marBottom w:val="0"/>
                      <w:divBdr>
                        <w:top w:val="none" w:sz="0" w:space="0" w:color="auto"/>
                        <w:left w:val="none" w:sz="0" w:space="0" w:color="auto"/>
                        <w:bottom w:val="none" w:sz="0" w:space="0" w:color="auto"/>
                        <w:right w:val="none" w:sz="0" w:space="0" w:color="auto"/>
                      </w:divBdr>
                      <w:divsChild>
                        <w:div w:id="136370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0298975">
              <w:marLeft w:val="0"/>
              <w:marRight w:val="0"/>
              <w:marTop w:val="0"/>
              <w:marBottom w:val="0"/>
              <w:divBdr>
                <w:top w:val="none" w:sz="0" w:space="0" w:color="auto"/>
                <w:left w:val="none" w:sz="0" w:space="0" w:color="auto"/>
                <w:bottom w:val="none" w:sz="0" w:space="0" w:color="auto"/>
                <w:right w:val="none" w:sz="0" w:space="0" w:color="auto"/>
              </w:divBdr>
              <w:divsChild>
                <w:div w:id="846675550">
                  <w:marLeft w:val="-480"/>
                  <w:marRight w:val="0"/>
                  <w:marTop w:val="240"/>
                  <w:marBottom w:val="240"/>
                  <w:divBdr>
                    <w:top w:val="none" w:sz="0" w:space="0" w:color="auto"/>
                    <w:left w:val="none" w:sz="0" w:space="0" w:color="auto"/>
                    <w:bottom w:val="none" w:sz="0" w:space="0" w:color="auto"/>
                    <w:right w:val="none" w:sz="0" w:space="0" w:color="auto"/>
                  </w:divBdr>
                </w:div>
                <w:div w:id="737091470">
                  <w:marLeft w:val="0"/>
                  <w:marRight w:val="0"/>
                  <w:marTop w:val="0"/>
                  <w:marBottom w:val="0"/>
                  <w:divBdr>
                    <w:top w:val="single" w:sz="6" w:space="12" w:color="000000"/>
                    <w:left w:val="single" w:sz="6" w:space="12" w:color="000000"/>
                    <w:bottom w:val="single" w:sz="6" w:space="12" w:color="000000"/>
                    <w:right w:val="single" w:sz="6" w:space="12" w:color="000000"/>
                  </w:divBdr>
                  <w:divsChild>
                    <w:div w:id="1222130776">
                      <w:marLeft w:val="0"/>
                      <w:marRight w:val="0"/>
                      <w:marTop w:val="0"/>
                      <w:marBottom w:val="240"/>
                      <w:divBdr>
                        <w:top w:val="none" w:sz="0" w:space="0" w:color="auto"/>
                        <w:left w:val="none" w:sz="0" w:space="0" w:color="auto"/>
                        <w:bottom w:val="none" w:sz="0" w:space="0" w:color="auto"/>
                        <w:right w:val="none" w:sz="0" w:space="0" w:color="auto"/>
                      </w:divBdr>
                    </w:div>
                    <w:div w:id="2801154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6010">
          <w:marLeft w:val="480"/>
          <w:marRight w:val="0"/>
          <w:marTop w:val="0"/>
          <w:marBottom w:val="0"/>
          <w:divBdr>
            <w:top w:val="none" w:sz="0" w:space="0" w:color="auto"/>
            <w:left w:val="none" w:sz="0" w:space="0" w:color="auto"/>
            <w:bottom w:val="none" w:sz="0" w:space="0" w:color="auto"/>
            <w:right w:val="none" w:sz="0" w:space="0" w:color="auto"/>
          </w:divBdr>
          <w:divsChild>
            <w:div w:id="1691296653">
              <w:marLeft w:val="-480"/>
              <w:marRight w:val="0"/>
              <w:marTop w:val="240"/>
              <w:marBottom w:val="240"/>
              <w:divBdr>
                <w:top w:val="none" w:sz="0" w:space="0" w:color="auto"/>
                <w:left w:val="none" w:sz="0" w:space="0" w:color="auto"/>
                <w:bottom w:val="none" w:sz="0" w:space="0" w:color="auto"/>
                <w:right w:val="none" w:sz="0" w:space="0" w:color="auto"/>
              </w:divBdr>
            </w:div>
            <w:div w:id="549078280">
              <w:marLeft w:val="0"/>
              <w:marRight w:val="0"/>
              <w:marTop w:val="0"/>
              <w:marBottom w:val="0"/>
              <w:divBdr>
                <w:top w:val="none" w:sz="0" w:space="0" w:color="auto"/>
                <w:left w:val="none" w:sz="0" w:space="0" w:color="auto"/>
                <w:bottom w:val="none" w:sz="0" w:space="0" w:color="auto"/>
                <w:right w:val="none" w:sz="0" w:space="0" w:color="auto"/>
              </w:divBdr>
              <w:divsChild>
                <w:div w:id="1868524594">
                  <w:marLeft w:val="-480"/>
                  <w:marRight w:val="0"/>
                  <w:marTop w:val="240"/>
                  <w:marBottom w:val="240"/>
                  <w:divBdr>
                    <w:top w:val="none" w:sz="0" w:space="0" w:color="auto"/>
                    <w:left w:val="none" w:sz="0" w:space="0" w:color="auto"/>
                    <w:bottom w:val="none" w:sz="0" w:space="0" w:color="auto"/>
                    <w:right w:val="none" w:sz="0" w:space="0" w:color="auto"/>
                  </w:divBdr>
                </w:div>
                <w:div w:id="47054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342994">
                      <w:marLeft w:val="0"/>
                      <w:marRight w:val="0"/>
                      <w:marTop w:val="0"/>
                      <w:marBottom w:val="240"/>
                      <w:divBdr>
                        <w:top w:val="none" w:sz="0" w:space="0" w:color="auto"/>
                        <w:left w:val="none" w:sz="0" w:space="0" w:color="auto"/>
                        <w:bottom w:val="none" w:sz="0" w:space="0" w:color="auto"/>
                        <w:right w:val="none" w:sz="0" w:space="0" w:color="auto"/>
                      </w:divBdr>
                    </w:div>
                    <w:div w:id="2046714620">
                      <w:marLeft w:val="480"/>
                      <w:marRight w:val="0"/>
                      <w:marTop w:val="0"/>
                      <w:marBottom w:val="0"/>
                      <w:divBdr>
                        <w:top w:val="none" w:sz="0" w:space="0" w:color="auto"/>
                        <w:left w:val="none" w:sz="0" w:space="0" w:color="auto"/>
                        <w:bottom w:val="none" w:sz="0" w:space="0" w:color="auto"/>
                        <w:right w:val="none" w:sz="0" w:space="0" w:color="auto"/>
                      </w:divBdr>
                    </w:div>
                  </w:divsChild>
                </w:div>
                <w:div w:id="986516801">
                  <w:marLeft w:val="480"/>
                  <w:marRight w:val="0"/>
                  <w:marTop w:val="0"/>
                  <w:marBottom w:val="0"/>
                  <w:divBdr>
                    <w:top w:val="none" w:sz="0" w:space="0" w:color="auto"/>
                    <w:left w:val="none" w:sz="0" w:space="0" w:color="auto"/>
                    <w:bottom w:val="none" w:sz="0" w:space="0" w:color="auto"/>
                    <w:right w:val="none" w:sz="0" w:space="0" w:color="auto"/>
                  </w:divBdr>
                  <w:divsChild>
                    <w:div w:id="1462337070">
                      <w:marLeft w:val="-480"/>
                      <w:marRight w:val="0"/>
                      <w:marTop w:val="240"/>
                      <w:marBottom w:val="240"/>
                      <w:divBdr>
                        <w:top w:val="none" w:sz="0" w:space="0" w:color="auto"/>
                        <w:left w:val="none" w:sz="0" w:space="0" w:color="auto"/>
                        <w:bottom w:val="none" w:sz="0" w:space="0" w:color="auto"/>
                        <w:right w:val="none" w:sz="0" w:space="0" w:color="auto"/>
                      </w:divBdr>
                    </w:div>
                    <w:div w:id="4013709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3865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8416773">
                  <w:marLeft w:val="480"/>
                  <w:marRight w:val="0"/>
                  <w:marTop w:val="0"/>
                  <w:marBottom w:val="0"/>
                  <w:divBdr>
                    <w:top w:val="none" w:sz="0" w:space="0" w:color="auto"/>
                    <w:left w:val="none" w:sz="0" w:space="0" w:color="auto"/>
                    <w:bottom w:val="none" w:sz="0" w:space="0" w:color="auto"/>
                    <w:right w:val="none" w:sz="0" w:space="0" w:color="auto"/>
                  </w:divBdr>
                  <w:divsChild>
                    <w:div w:id="2093433933">
                      <w:marLeft w:val="-480"/>
                      <w:marRight w:val="0"/>
                      <w:marTop w:val="240"/>
                      <w:marBottom w:val="240"/>
                      <w:divBdr>
                        <w:top w:val="none" w:sz="0" w:space="0" w:color="auto"/>
                        <w:left w:val="none" w:sz="0" w:space="0" w:color="auto"/>
                        <w:bottom w:val="none" w:sz="0" w:space="0" w:color="auto"/>
                        <w:right w:val="none" w:sz="0" w:space="0" w:color="auto"/>
                      </w:divBdr>
                    </w:div>
                    <w:div w:id="1020858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6623901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385579">
                  <w:marLeft w:val="0"/>
                  <w:marRight w:val="0"/>
                  <w:marTop w:val="0"/>
                  <w:marBottom w:val="0"/>
                  <w:divBdr>
                    <w:top w:val="none" w:sz="0" w:space="0" w:color="auto"/>
                    <w:left w:val="none" w:sz="0" w:space="0" w:color="auto"/>
                    <w:bottom w:val="none" w:sz="0" w:space="0" w:color="auto"/>
                    <w:right w:val="none" w:sz="0" w:space="0" w:color="auto"/>
                  </w:divBdr>
                  <w:divsChild>
                    <w:div w:id="1724139067">
                      <w:marLeft w:val="-480"/>
                      <w:marRight w:val="0"/>
                      <w:marTop w:val="240"/>
                      <w:marBottom w:val="240"/>
                      <w:divBdr>
                        <w:top w:val="none" w:sz="0" w:space="0" w:color="auto"/>
                        <w:left w:val="none" w:sz="0" w:space="0" w:color="auto"/>
                        <w:bottom w:val="none" w:sz="0" w:space="0" w:color="auto"/>
                        <w:right w:val="none" w:sz="0" w:space="0" w:color="auto"/>
                      </w:divBdr>
                    </w:div>
                  </w:divsChild>
                </w:div>
                <w:div w:id="1156645889">
                  <w:marLeft w:val="0"/>
                  <w:marRight w:val="0"/>
                  <w:marTop w:val="0"/>
                  <w:marBottom w:val="0"/>
                  <w:divBdr>
                    <w:top w:val="none" w:sz="0" w:space="0" w:color="auto"/>
                    <w:left w:val="none" w:sz="0" w:space="0" w:color="auto"/>
                    <w:bottom w:val="none" w:sz="0" w:space="0" w:color="auto"/>
                    <w:right w:val="none" w:sz="0" w:space="0" w:color="auto"/>
                  </w:divBdr>
                  <w:divsChild>
                    <w:div w:id="699207246">
                      <w:marLeft w:val="-480"/>
                      <w:marRight w:val="0"/>
                      <w:marTop w:val="240"/>
                      <w:marBottom w:val="240"/>
                      <w:divBdr>
                        <w:top w:val="none" w:sz="0" w:space="0" w:color="auto"/>
                        <w:left w:val="none" w:sz="0" w:space="0" w:color="auto"/>
                        <w:bottom w:val="none" w:sz="0" w:space="0" w:color="auto"/>
                        <w:right w:val="none" w:sz="0" w:space="0" w:color="auto"/>
                      </w:divBdr>
                    </w:div>
                    <w:div w:id="1916352622">
                      <w:marLeft w:val="480"/>
                      <w:marRight w:val="0"/>
                      <w:marTop w:val="0"/>
                      <w:marBottom w:val="0"/>
                      <w:divBdr>
                        <w:top w:val="none" w:sz="0" w:space="0" w:color="auto"/>
                        <w:left w:val="none" w:sz="0" w:space="0" w:color="auto"/>
                        <w:bottom w:val="none" w:sz="0" w:space="0" w:color="auto"/>
                        <w:right w:val="none" w:sz="0" w:space="0" w:color="auto"/>
                      </w:divBdr>
                      <w:divsChild>
                        <w:div w:id="1162743256">
                          <w:marLeft w:val="-480"/>
                          <w:marRight w:val="0"/>
                          <w:marTop w:val="240"/>
                          <w:marBottom w:val="240"/>
                          <w:divBdr>
                            <w:top w:val="none" w:sz="0" w:space="0" w:color="auto"/>
                            <w:left w:val="none" w:sz="0" w:space="0" w:color="auto"/>
                            <w:bottom w:val="none" w:sz="0" w:space="0" w:color="auto"/>
                            <w:right w:val="none" w:sz="0" w:space="0" w:color="auto"/>
                          </w:divBdr>
                        </w:div>
                        <w:div w:id="2143768164">
                          <w:marLeft w:val="0"/>
                          <w:marRight w:val="0"/>
                          <w:marTop w:val="0"/>
                          <w:marBottom w:val="0"/>
                          <w:divBdr>
                            <w:top w:val="single" w:sz="6" w:space="12" w:color="000000"/>
                            <w:left w:val="single" w:sz="6" w:space="12" w:color="000000"/>
                            <w:bottom w:val="single" w:sz="6" w:space="12" w:color="000000"/>
                            <w:right w:val="single" w:sz="6" w:space="12" w:color="000000"/>
                          </w:divBdr>
                          <w:divsChild>
                            <w:div w:id="7304677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3072303">
                      <w:marLeft w:val="480"/>
                      <w:marRight w:val="0"/>
                      <w:marTop w:val="0"/>
                      <w:marBottom w:val="0"/>
                      <w:divBdr>
                        <w:top w:val="none" w:sz="0" w:space="0" w:color="auto"/>
                        <w:left w:val="none" w:sz="0" w:space="0" w:color="auto"/>
                        <w:bottom w:val="none" w:sz="0" w:space="0" w:color="auto"/>
                        <w:right w:val="none" w:sz="0" w:space="0" w:color="auto"/>
                      </w:divBdr>
                      <w:divsChild>
                        <w:div w:id="1893810131">
                          <w:marLeft w:val="-480"/>
                          <w:marRight w:val="0"/>
                          <w:marTop w:val="240"/>
                          <w:marBottom w:val="240"/>
                          <w:divBdr>
                            <w:top w:val="none" w:sz="0" w:space="0" w:color="auto"/>
                            <w:left w:val="none" w:sz="0" w:space="0" w:color="auto"/>
                            <w:bottom w:val="none" w:sz="0" w:space="0" w:color="auto"/>
                            <w:right w:val="none" w:sz="0" w:space="0" w:color="auto"/>
                          </w:divBdr>
                        </w:div>
                        <w:div w:id="900677887">
                          <w:marLeft w:val="0"/>
                          <w:marRight w:val="0"/>
                          <w:marTop w:val="0"/>
                          <w:marBottom w:val="0"/>
                          <w:divBdr>
                            <w:top w:val="single" w:sz="6" w:space="12" w:color="000000"/>
                            <w:left w:val="single" w:sz="6" w:space="12" w:color="000000"/>
                            <w:bottom w:val="single" w:sz="6" w:space="12" w:color="000000"/>
                            <w:right w:val="single" w:sz="6" w:space="12" w:color="000000"/>
                          </w:divBdr>
                          <w:divsChild>
                            <w:div w:id="3792863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7700089">
                      <w:marLeft w:val="480"/>
                      <w:marRight w:val="0"/>
                      <w:marTop w:val="0"/>
                      <w:marBottom w:val="0"/>
                      <w:divBdr>
                        <w:top w:val="none" w:sz="0" w:space="0" w:color="auto"/>
                        <w:left w:val="none" w:sz="0" w:space="0" w:color="auto"/>
                        <w:bottom w:val="none" w:sz="0" w:space="0" w:color="auto"/>
                        <w:right w:val="none" w:sz="0" w:space="0" w:color="auto"/>
                      </w:divBdr>
                      <w:divsChild>
                        <w:div w:id="210502866">
                          <w:marLeft w:val="-480"/>
                          <w:marRight w:val="0"/>
                          <w:marTop w:val="240"/>
                          <w:marBottom w:val="240"/>
                          <w:divBdr>
                            <w:top w:val="none" w:sz="0" w:space="0" w:color="auto"/>
                            <w:left w:val="none" w:sz="0" w:space="0" w:color="auto"/>
                            <w:bottom w:val="none" w:sz="0" w:space="0" w:color="auto"/>
                            <w:right w:val="none" w:sz="0" w:space="0" w:color="auto"/>
                          </w:divBdr>
                        </w:div>
                        <w:div w:id="1747726729">
                          <w:marLeft w:val="0"/>
                          <w:marRight w:val="0"/>
                          <w:marTop w:val="0"/>
                          <w:marBottom w:val="0"/>
                          <w:divBdr>
                            <w:top w:val="single" w:sz="6" w:space="12" w:color="000000"/>
                            <w:left w:val="single" w:sz="6" w:space="12" w:color="000000"/>
                            <w:bottom w:val="single" w:sz="6" w:space="12" w:color="000000"/>
                            <w:right w:val="single" w:sz="6" w:space="12" w:color="000000"/>
                          </w:divBdr>
                          <w:divsChild>
                            <w:div w:id="1827549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7957192">
                      <w:marLeft w:val="480"/>
                      <w:marRight w:val="0"/>
                      <w:marTop w:val="0"/>
                      <w:marBottom w:val="0"/>
                      <w:divBdr>
                        <w:top w:val="none" w:sz="0" w:space="0" w:color="auto"/>
                        <w:left w:val="none" w:sz="0" w:space="0" w:color="auto"/>
                        <w:bottom w:val="none" w:sz="0" w:space="0" w:color="auto"/>
                        <w:right w:val="none" w:sz="0" w:space="0" w:color="auto"/>
                      </w:divBdr>
                      <w:divsChild>
                        <w:div w:id="1577856666">
                          <w:marLeft w:val="-480"/>
                          <w:marRight w:val="0"/>
                          <w:marTop w:val="240"/>
                          <w:marBottom w:val="240"/>
                          <w:divBdr>
                            <w:top w:val="none" w:sz="0" w:space="0" w:color="auto"/>
                            <w:left w:val="none" w:sz="0" w:space="0" w:color="auto"/>
                            <w:bottom w:val="none" w:sz="0" w:space="0" w:color="auto"/>
                            <w:right w:val="none" w:sz="0" w:space="0" w:color="auto"/>
                          </w:divBdr>
                        </w:div>
                        <w:div w:id="8959709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180733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0036712">
                      <w:marLeft w:val="480"/>
                      <w:marRight w:val="0"/>
                      <w:marTop w:val="0"/>
                      <w:marBottom w:val="0"/>
                      <w:divBdr>
                        <w:top w:val="none" w:sz="0" w:space="0" w:color="auto"/>
                        <w:left w:val="none" w:sz="0" w:space="0" w:color="auto"/>
                        <w:bottom w:val="none" w:sz="0" w:space="0" w:color="auto"/>
                        <w:right w:val="none" w:sz="0" w:space="0" w:color="auto"/>
                      </w:divBdr>
                      <w:divsChild>
                        <w:div w:id="1886210427">
                          <w:marLeft w:val="-480"/>
                          <w:marRight w:val="0"/>
                          <w:marTop w:val="240"/>
                          <w:marBottom w:val="240"/>
                          <w:divBdr>
                            <w:top w:val="none" w:sz="0" w:space="0" w:color="auto"/>
                            <w:left w:val="none" w:sz="0" w:space="0" w:color="auto"/>
                            <w:bottom w:val="none" w:sz="0" w:space="0" w:color="auto"/>
                            <w:right w:val="none" w:sz="0" w:space="0" w:color="auto"/>
                          </w:divBdr>
                        </w:div>
                        <w:div w:id="539633402">
                          <w:marLeft w:val="0"/>
                          <w:marRight w:val="0"/>
                          <w:marTop w:val="0"/>
                          <w:marBottom w:val="0"/>
                          <w:divBdr>
                            <w:top w:val="single" w:sz="6" w:space="12" w:color="000000"/>
                            <w:left w:val="single" w:sz="6" w:space="12" w:color="000000"/>
                            <w:bottom w:val="single" w:sz="6" w:space="12" w:color="000000"/>
                            <w:right w:val="single" w:sz="6" w:space="12" w:color="000000"/>
                          </w:divBdr>
                          <w:divsChild>
                            <w:div w:id="4369442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978865">
                      <w:marLeft w:val="480"/>
                      <w:marRight w:val="0"/>
                      <w:marTop w:val="0"/>
                      <w:marBottom w:val="0"/>
                      <w:divBdr>
                        <w:top w:val="none" w:sz="0" w:space="0" w:color="auto"/>
                        <w:left w:val="none" w:sz="0" w:space="0" w:color="auto"/>
                        <w:bottom w:val="none" w:sz="0" w:space="0" w:color="auto"/>
                        <w:right w:val="none" w:sz="0" w:space="0" w:color="auto"/>
                      </w:divBdr>
                      <w:divsChild>
                        <w:div w:id="1934705550">
                          <w:marLeft w:val="-480"/>
                          <w:marRight w:val="0"/>
                          <w:marTop w:val="240"/>
                          <w:marBottom w:val="240"/>
                          <w:divBdr>
                            <w:top w:val="none" w:sz="0" w:space="0" w:color="auto"/>
                            <w:left w:val="none" w:sz="0" w:space="0" w:color="auto"/>
                            <w:bottom w:val="none" w:sz="0" w:space="0" w:color="auto"/>
                            <w:right w:val="none" w:sz="0" w:space="0" w:color="auto"/>
                          </w:divBdr>
                        </w:div>
                        <w:div w:id="14170945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78498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6517074">
              <w:marLeft w:val="0"/>
              <w:marRight w:val="0"/>
              <w:marTop w:val="0"/>
              <w:marBottom w:val="0"/>
              <w:divBdr>
                <w:top w:val="none" w:sz="0" w:space="0" w:color="auto"/>
                <w:left w:val="none" w:sz="0" w:space="0" w:color="auto"/>
                <w:bottom w:val="none" w:sz="0" w:space="0" w:color="auto"/>
                <w:right w:val="none" w:sz="0" w:space="0" w:color="auto"/>
              </w:divBdr>
              <w:divsChild>
                <w:div w:id="1722434753">
                  <w:marLeft w:val="-480"/>
                  <w:marRight w:val="0"/>
                  <w:marTop w:val="240"/>
                  <w:marBottom w:val="240"/>
                  <w:divBdr>
                    <w:top w:val="none" w:sz="0" w:space="0" w:color="auto"/>
                    <w:left w:val="none" w:sz="0" w:space="0" w:color="auto"/>
                    <w:bottom w:val="none" w:sz="0" w:space="0" w:color="auto"/>
                    <w:right w:val="none" w:sz="0" w:space="0" w:color="auto"/>
                  </w:divBdr>
                </w:div>
                <w:div w:id="1071344574">
                  <w:marLeft w:val="0"/>
                  <w:marRight w:val="0"/>
                  <w:marTop w:val="0"/>
                  <w:marBottom w:val="0"/>
                  <w:divBdr>
                    <w:top w:val="none" w:sz="0" w:space="0" w:color="auto"/>
                    <w:left w:val="none" w:sz="0" w:space="0" w:color="auto"/>
                    <w:bottom w:val="none" w:sz="0" w:space="0" w:color="auto"/>
                    <w:right w:val="none" w:sz="0" w:space="0" w:color="auto"/>
                  </w:divBdr>
                  <w:divsChild>
                    <w:div w:id="1038820664">
                      <w:marLeft w:val="-480"/>
                      <w:marRight w:val="0"/>
                      <w:marTop w:val="240"/>
                      <w:marBottom w:val="240"/>
                      <w:divBdr>
                        <w:top w:val="none" w:sz="0" w:space="0" w:color="auto"/>
                        <w:left w:val="none" w:sz="0" w:space="0" w:color="auto"/>
                        <w:bottom w:val="none" w:sz="0" w:space="0" w:color="auto"/>
                        <w:right w:val="none" w:sz="0" w:space="0" w:color="auto"/>
                      </w:divBdr>
                    </w:div>
                    <w:div w:id="190533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472958">
                  <w:marLeft w:val="0"/>
                  <w:marRight w:val="0"/>
                  <w:marTop w:val="0"/>
                  <w:marBottom w:val="0"/>
                  <w:divBdr>
                    <w:top w:val="none" w:sz="0" w:space="0" w:color="auto"/>
                    <w:left w:val="none" w:sz="0" w:space="0" w:color="auto"/>
                    <w:bottom w:val="none" w:sz="0" w:space="0" w:color="auto"/>
                    <w:right w:val="none" w:sz="0" w:space="0" w:color="auto"/>
                  </w:divBdr>
                  <w:divsChild>
                    <w:div w:id="2051490441">
                      <w:marLeft w:val="-480"/>
                      <w:marRight w:val="0"/>
                      <w:marTop w:val="240"/>
                      <w:marBottom w:val="240"/>
                      <w:divBdr>
                        <w:top w:val="none" w:sz="0" w:space="0" w:color="auto"/>
                        <w:left w:val="none" w:sz="0" w:space="0" w:color="auto"/>
                        <w:bottom w:val="none" w:sz="0" w:space="0" w:color="auto"/>
                        <w:right w:val="none" w:sz="0" w:space="0" w:color="auto"/>
                      </w:divBdr>
                    </w:div>
                    <w:div w:id="1141265740">
                      <w:marLeft w:val="480"/>
                      <w:marRight w:val="0"/>
                      <w:marTop w:val="0"/>
                      <w:marBottom w:val="0"/>
                      <w:divBdr>
                        <w:top w:val="none" w:sz="0" w:space="0" w:color="auto"/>
                        <w:left w:val="none" w:sz="0" w:space="0" w:color="auto"/>
                        <w:bottom w:val="none" w:sz="0" w:space="0" w:color="auto"/>
                        <w:right w:val="none" w:sz="0" w:space="0" w:color="auto"/>
                      </w:divBdr>
                      <w:divsChild>
                        <w:div w:id="735858858">
                          <w:marLeft w:val="-480"/>
                          <w:marRight w:val="0"/>
                          <w:marTop w:val="240"/>
                          <w:marBottom w:val="240"/>
                          <w:divBdr>
                            <w:top w:val="none" w:sz="0" w:space="0" w:color="auto"/>
                            <w:left w:val="none" w:sz="0" w:space="0" w:color="auto"/>
                            <w:bottom w:val="none" w:sz="0" w:space="0" w:color="auto"/>
                            <w:right w:val="none" w:sz="0" w:space="0" w:color="auto"/>
                          </w:divBdr>
                        </w:div>
                        <w:div w:id="199366292">
                          <w:marLeft w:val="0"/>
                          <w:marRight w:val="0"/>
                          <w:marTop w:val="0"/>
                          <w:marBottom w:val="0"/>
                          <w:divBdr>
                            <w:top w:val="single" w:sz="6" w:space="12" w:color="000000"/>
                            <w:left w:val="single" w:sz="6" w:space="12" w:color="000000"/>
                            <w:bottom w:val="single" w:sz="6" w:space="12" w:color="000000"/>
                            <w:right w:val="single" w:sz="6" w:space="12" w:color="000000"/>
                          </w:divBdr>
                          <w:divsChild>
                            <w:div w:id="553202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0613997">
                      <w:marLeft w:val="0"/>
                      <w:marRight w:val="0"/>
                      <w:marTop w:val="0"/>
                      <w:marBottom w:val="0"/>
                      <w:divBdr>
                        <w:top w:val="none" w:sz="0" w:space="0" w:color="auto"/>
                        <w:left w:val="none" w:sz="0" w:space="0" w:color="auto"/>
                        <w:bottom w:val="none" w:sz="0" w:space="0" w:color="auto"/>
                        <w:right w:val="none" w:sz="0" w:space="0" w:color="auto"/>
                      </w:divBdr>
                      <w:divsChild>
                        <w:div w:id="1770153329">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61288">
                  <w:marLeft w:val="0"/>
                  <w:marRight w:val="0"/>
                  <w:marTop w:val="0"/>
                  <w:marBottom w:val="0"/>
                  <w:divBdr>
                    <w:top w:val="none" w:sz="0" w:space="0" w:color="auto"/>
                    <w:left w:val="none" w:sz="0" w:space="0" w:color="auto"/>
                    <w:bottom w:val="none" w:sz="0" w:space="0" w:color="auto"/>
                    <w:right w:val="none" w:sz="0" w:space="0" w:color="auto"/>
                  </w:divBdr>
                  <w:divsChild>
                    <w:div w:id="1899441439">
                      <w:marLeft w:val="-480"/>
                      <w:marRight w:val="0"/>
                      <w:marTop w:val="240"/>
                      <w:marBottom w:val="240"/>
                      <w:divBdr>
                        <w:top w:val="none" w:sz="0" w:space="0" w:color="auto"/>
                        <w:left w:val="none" w:sz="0" w:space="0" w:color="auto"/>
                        <w:bottom w:val="none" w:sz="0" w:space="0" w:color="auto"/>
                        <w:right w:val="none" w:sz="0" w:space="0" w:color="auto"/>
                      </w:divBdr>
                    </w:div>
                    <w:div w:id="2102793963">
                      <w:marLeft w:val="480"/>
                      <w:marRight w:val="0"/>
                      <w:marTop w:val="0"/>
                      <w:marBottom w:val="0"/>
                      <w:divBdr>
                        <w:top w:val="none" w:sz="0" w:space="0" w:color="auto"/>
                        <w:left w:val="none" w:sz="0" w:space="0" w:color="auto"/>
                        <w:bottom w:val="none" w:sz="0" w:space="0" w:color="auto"/>
                        <w:right w:val="none" w:sz="0" w:space="0" w:color="auto"/>
                      </w:divBdr>
                      <w:divsChild>
                        <w:div w:id="597980262">
                          <w:marLeft w:val="-480"/>
                          <w:marRight w:val="0"/>
                          <w:marTop w:val="240"/>
                          <w:marBottom w:val="240"/>
                          <w:divBdr>
                            <w:top w:val="none" w:sz="0" w:space="0" w:color="auto"/>
                            <w:left w:val="none" w:sz="0" w:space="0" w:color="auto"/>
                            <w:bottom w:val="none" w:sz="0" w:space="0" w:color="auto"/>
                            <w:right w:val="none" w:sz="0" w:space="0" w:color="auto"/>
                          </w:divBdr>
                        </w:div>
                        <w:div w:id="1118329886">
                          <w:marLeft w:val="0"/>
                          <w:marRight w:val="0"/>
                          <w:marTop w:val="0"/>
                          <w:marBottom w:val="0"/>
                          <w:divBdr>
                            <w:top w:val="single" w:sz="6" w:space="12" w:color="000000"/>
                            <w:left w:val="single" w:sz="6" w:space="12" w:color="000000"/>
                            <w:bottom w:val="single" w:sz="6" w:space="12" w:color="000000"/>
                            <w:right w:val="single" w:sz="6" w:space="12" w:color="000000"/>
                          </w:divBdr>
                          <w:divsChild>
                            <w:div w:id="823859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1463616">
                      <w:marLeft w:val="0"/>
                      <w:marRight w:val="0"/>
                      <w:marTop w:val="0"/>
                      <w:marBottom w:val="0"/>
                      <w:divBdr>
                        <w:top w:val="none" w:sz="0" w:space="0" w:color="auto"/>
                        <w:left w:val="none" w:sz="0" w:space="0" w:color="auto"/>
                        <w:bottom w:val="none" w:sz="0" w:space="0" w:color="auto"/>
                        <w:right w:val="none" w:sz="0" w:space="0" w:color="auto"/>
                      </w:divBdr>
                      <w:divsChild>
                        <w:div w:id="659190436">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2105765496">
                  <w:marLeft w:val="0"/>
                  <w:marRight w:val="0"/>
                  <w:marTop w:val="0"/>
                  <w:marBottom w:val="0"/>
                  <w:divBdr>
                    <w:top w:val="none" w:sz="0" w:space="0" w:color="auto"/>
                    <w:left w:val="none" w:sz="0" w:space="0" w:color="auto"/>
                    <w:bottom w:val="none" w:sz="0" w:space="0" w:color="auto"/>
                    <w:right w:val="none" w:sz="0" w:space="0" w:color="auto"/>
                  </w:divBdr>
                  <w:divsChild>
                    <w:div w:id="973945011">
                      <w:marLeft w:val="-480"/>
                      <w:marRight w:val="0"/>
                      <w:marTop w:val="240"/>
                      <w:marBottom w:val="240"/>
                      <w:divBdr>
                        <w:top w:val="none" w:sz="0" w:space="0" w:color="auto"/>
                        <w:left w:val="none" w:sz="0" w:space="0" w:color="auto"/>
                        <w:bottom w:val="none" w:sz="0" w:space="0" w:color="auto"/>
                        <w:right w:val="none" w:sz="0" w:space="0" w:color="auto"/>
                      </w:divBdr>
                    </w:div>
                    <w:div w:id="12148353">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873268">
                          <w:marLeft w:val="0"/>
                          <w:marRight w:val="0"/>
                          <w:marTop w:val="0"/>
                          <w:marBottom w:val="240"/>
                          <w:divBdr>
                            <w:top w:val="none" w:sz="0" w:space="0" w:color="auto"/>
                            <w:left w:val="none" w:sz="0" w:space="0" w:color="auto"/>
                            <w:bottom w:val="none" w:sz="0" w:space="0" w:color="auto"/>
                            <w:right w:val="none" w:sz="0" w:space="0" w:color="auto"/>
                          </w:divBdr>
                        </w:div>
                        <w:div w:id="1471970476">
                          <w:marLeft w:val="480"/>
                          <w:marRight w:val="0"/>
                          <w:marTop w:val="0"/>
                          <w:marBottom w:val="0"/>
                          <w:divBdr>
                            <w:top w:val="none" w:sz="0" w:space="0" w:color="auto"/>
                            <w:left w:val="none" w:sz="0" w:space="0" w:color="auto"/>
                            <w:bottom w:val="none" w:sz="0" w:space="0" w:color="auto"/>
                            <w:right w:val="none" w:sz="0" w:space="0" w:color="auto"/>
                          </w:divBdr>
                        </w:div>
                      </w:divsChild>
                    </w:div>
                    <w:div w:id="1954895016">
                      <w:marLeft w:val="0"/>
                      <w:marRight w:val="0"/>
                      <w:marTop w:val="0"/>
                      <w:marBottom w:val="0"/>
                      <w:divBdr>
                        <w:top w:val="single" w:sz="6" w:space="12" w:color="000000"/>
                        <w:left w:val="single" w:sz="6" w:space="12" w:color="000000"/>
                        <w:bottom w:val="single" w:sz="6" w:space="12" w:color="000000"/>
                        <w:right w:val="single" w:sz="6" w:space="12" w:color="000000"/>
                      </w:divBdr>
                      <w:divsChild>
                        <w:div w:id="810708315">
                          <w:marLeft w:val="0"/>
                          <w:marRight w:val="0"/>
                          <w:marTop w:val="0"/>
                          <w:marBottom w:val="240"/>
                          <w:divBdr>
                            <w:top w:val="none" w:sz="0" w:space="0" w:color="auto"/>
                            <w:left w:val="none" w:sz="0" w:space="0" w:color="auto"/>
                            <w:bottom w:val="none" w:sz="0" w:space="0" w:color="auto"/>
                            <w:right w:val="none" w:sz="0" w:space="0" w:color="auto"/>
                          </w:divBdr>
                        </w:div>
                        <w:div w:id="1430083790">
                          <w:marLeft w:val="480"/>
                          <w:marRight w:val="0"/>
                          <w:marTop w:val="0"/>
                          <w:marBottom w:val="0"/>
                          <w:divBdr>
                            <w:top w:val="none" w:sz="0" w:space="0" w:color="auto"/>
                            <w:left w:val="none" w:sz="0" w:space="0" w:color="auto"/>
                            <w:bottom w:val="none" w:sz="0" w:space="0" w:color="auto"/>
                            <w:right w:val="none" w:sz="0" w:space="0" w:color="auto"/>
                          </w:divBdr>
                        </w:div>
                      </w:divsChild>
                    </w:div>
                    <w:div w:id="1215236548">
                      <w:marLeft w:val="0"/>
                      <w:marRight w:val="0"/>
                      <w:marTop w:val="0"/>
                      <w:marBottom w:val="0"/>
                      <w:divBdr>
                        <w:top w:val="none" w:sz="0" w:space="0" w:color="auto"/>
                        <w:left w:val="none" w:sz="0" w:space="0" w:color="auto"/>
                        <w:bottom w:val="none" w:sz="0" w:space="0" w:color="auto"/>
                        <w:right w:val="none" w:sz="0" w:space="0" w:color="auto"/>
                      </w:divBdr>
                      <w:divsChild>
                        <w:div w:id="1211651692">
                          <w:marLeft w:val="-480"/>
                          <w:marRight w:val="0"/>
                          <w:marTop w:val="240"/>
                          <w:marBottom w:val="240"/>
                          <w:divBdr>
                            <w:top w:val="none" w:sz="0" w:space="0" w:color="auto"/>
                            <w:left w:val="none" w:sz="0" w:space="0" w:color="auto"/>
                            <w:bottom w:val="none" w:sz="0" w:space="0" w:color="auto"/>
                            <w:right w:val="none" w:sz="0" w:space="0" w:color="auto"/>
                          </w:divBdr>
                        </w:div>
                        <w:div w:id="94175432">
                          <w:marLeft w:val="480"/>
                          <w:marRight w:val="0"/>
                          <w:marTop w:val="0"/>
                          <w:marBottom w:val="0"/>
                          <w:divBdr>
                            <w:top w:val="none" w:sz="0" w:space="0" w:color="auto"/>
                            <w:left w:val="none" w:sz="0" w:space="0" w:color="auto"/>
                            <w:bottom w:val="none" w:sz="0" w:space="0" w:color="auto"/>
                            <w:right w:val="none" w:sz="0" w:space="0" w:color="auto"/>
                          </w:divBdr>
                          <w:divsChild>
                            <w:div w:id="464860223">
                              <w:marLeft w:val="-480"/>
                              <w:marRight w:val="0"/>
                              <w:marTop w:val="240"/>
                              <w:marBottom w:val="240"/>
                              <w:divBdr>
                                <w:top w:val="none" w:sz="0" w:space="0" w:color="auto"/>
                                <w:left w:val="none" w:sz="0" w:space="0" w:color="auto"/>
                                <w:bottom w:val="none" w:sz="0" w:space="0" w:color="auto"/>
                                <w:right w:val="none" w:sz="0" w:space="0" w:color="auto"/>
                              </w:divBdr>
                            </w:div>
                            <w:div w:id="1394964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2378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6602067">
                      <w:marLeft w:val="0"/>
                      <w:marRight w:val="0"/>
                      <w:marTop w:val="0"/>
                      <w:marBottom w:val="0"/>
                      <w:divBdr>
                        <w:top w:val="none" w:sz="0" w:space="0" w:color="auto"/>
                        <w:left w:val="none" w:sz="0" w:space="0" w:color="auto"/>
                        <w:bottom w:val="none" w:sz="0" w:space="0" w:color="auto"/>
                        <w:right w:val="none" w:sz="0" w:space="0" w:color="auto"/>
                      </w:divBdr>
                      <w:divsChild>
                        <w:div w:id="558781441">
                          <w:marLeft w:val="-480"/>
                          <w:marRight w:val="0"/>
                          <w:marTop w:val="240"/>
                          <w:marBottom w:val="240"/>
                          <w:divBdr>
                            <w:top w:val="none" w:sz="0" w:space="0" w:color="auto"/>
                            <w:left w:val="none" w:sz="0" w:space="0" w:color="auto"/>
                            <w:bottom w:val="none" w:sz="0" w:space="0" w:color="auto"/>
                            <w:right w:val="none" w:sz="0" w:space="0" w:color="auto"/>
                          </w:divBdr>
                        </w:div>
                        <w:div w:id="511533219">
                          <w:marLeft w:val="480"/>
                          <w:marRight w:val="0"/>
                          <w:marTop w:val="0"/>
                          <w:marBottom w:val="0"/>
                          <w:divBdr>
                            <w:top w:val="none" w:sz="0" w:space="0" w:color="auto"/>
                            <w:left w:val="none" w:sz="0" w:space="0" w:color="auto"/>
                            <w:bottom w:val="none" w:sz="0" w:space="0" w:color="auto"/>
                            <w:right w:val="none" w:sz="0" w:space="0" w:color="auto"/>
                          </w:divBdr>
                          <w:divsChild>
                            <w:div w:id="953051073">
                              <w:marLeft w:val="-480"/>
                              <w:marRight w:val="0"/>
                              <w:marTop w:val="240"/>
                              <w:marBottom w:val="240"/>
                              <w:divBdr>
                                <w:top w:val="none" w:sz="0" w:space="0" w:color="auto"/>
                                <w:left w:val="none" w:sz="0" w:space="0" w:color="auto"/>
                                <w:bottom w:val="none" w:sz="0" w:space="0" w:color="auto"/>
                                <w:right w:val="none" w:sz="0" w:space="0" w:color="auto"/>
                              </w:divBdr>
                            </w:div>
                            <w:div w:id="1336224668">
                              <w:marLeft w:val="0"/>
                              <w:marRight w:val="0"/>
                              <w:marTop w:val="0"/>
                              <w:marBottom w:val="0"/>
                              <w:divBdr>
                                <w:top w:val="single" w:sz="6" w:space="12" w:color="000000"/>
                                <w:left w:val="single" w:sz="6" w:space="12" w:color="000000"/>
                                <w:bottom w:val="single" w:sz="6" w:space="12" w:color="000000"/>
                                <w:right w:val="single" w:sz="6" w:space="12" w:color="000000"/>
                              </w:divBdr>
                              <w:divsChild>
                                <w:div w:id="20870679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5474570">
                          <w:marLeft w:val="480"/>
                          <w:marRight w:val="0"/>
                          <w:marTop w:val="0"/>
                          <w:marBottom w:val="0"/>
                          <w:divBdr>
                            <w:top w:val="none" w:sz="0" w:space="0" w:color="auto"/>
                            <w:left w:val="none" w:sz="0" w:space="0" w:color="auto"/>
                            <w:bottom w:val="none" w:sz="0" w:space="0" w:color="auto"/>
                            <w:right w:val="none" w:sz="0" w:space="0" w:color="auto"/>
                          </w:divBdr>
                          <w:divsChild>
                            <w:div w:id="1991056251">
                              <w:marLeft w:val="-480"/>
                              <w:marRight w:val="0"/>
                              <w:marTop w:val="240"/>
                              <w:marBottom w:val="240"/>
                              <w:divBdr>
                                <w:top w:val="none" w:sz="0" w:space="0" w:color="auto"/>
                                <w:left w:val="none" w:sz="0" w:space="0" w:color="auto"/>
                                <w:bottom w:val="none" w:sz="0" w:space="0" w:color="auto"/>
                                <w:right w:val="none" w:sz="0" w:space="0" w:color="auto"/>
                              </w:divBdr>
                            </w:div>
                            <w:div w:id="1346664684">
                              <w:marLeft w:val="0"/>
                              <w:marRight w:val="0"/>
                              <w:marTop w:val="0"/>
                              <w:marBottom w:val="0"/>
                              <w:divBdr>
                                <w:top w:val="single" w:sz="6" w:space="12" w:color="000000"/>
                                <w:left w:val="single" w:sz="6" w:space="12" w:color="000000"/>
                                <w:bottom w:val="single" w:sz="6" w:space="12" w:color="000000"/>
                                <w:right w:val="single" w:sz="6" w:space="12" w:color="000000"/>
                              </w:divBdr>
                              <w:divsChild>
                                <w:div w:id="1492209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8728997">
                          <w:marLeft w:val="480"/>
                          <w:marRight w:val="0"/>
                          <w:marTop w:val="0"/>
                          <w:marBottom w:val="0"/>
                          <w:divBdr>
                            <w:top w:val="none" w:sz="0" w:space="0" w:color="auto"/>
                            <w:left w:val="none" w:sz="0" w:space="0" w:color="auto"/>
                            <w:bottom w:val="none" w:sz="0" w:space="0" w:color="auto"/>
                            <w:right w:val="none" w:sz="0" w:space="0" w:color="auto"/>
                          </w:divBdr>
                          <w:divsChild>
                            <w:div w:id="2063819430">
                              <w:marLeft w:val="-480"/>
                              <w:marRight w:val="0"/>
                              <w:marTop w:val="240"/>
                              <w:marBottom w:val="240"/>
                              <w:divBdr>
                                <w:top w:val="none" w:sz="0" w:space="0" w:color="auto"/>
                                <w:left w:val="none" w:sz="0" w:space="0" w:color="auto"/>
                                <w:bottom w:val="none" w:sz="0" w:space="0" w:color="auto"/>
                                <w:right w:val="none" w:sz="0" w:space="0" w:color="auto"/>
                              </w:divBdr>
                            </w:div>
                            <w:div w:id="1747609809">
                              <w:marLeft w:val="0"/>
                              <w:marRight w:val="0"/>
                              <w:marTop w:val="0"/>
                              <w:marBottom w:val="0"/>
                              <w:divBdr>
                                <w:top w:val="single" w:sz="6" w:space="12" w:color="000000"/>
                                <w:left w:val="single" w:sz="6" w:space="12" w:color="000000"/>
                                <w:bottom w:val="single" w:sz="6" w:space="12" w:color="000000"/>
                                <w:right w:val="single" w:sz="6" w:space="12" w:color="000000"/>
                              </w:divBdr>
                              <w:divsChild>
                                <w:div w:id="7855402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794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57300">
                      <w:marLeft w:val="0"/>
                      <w:marRight w:val="0"/>
                      <w:marTop w:val="0"/>
                      <w:marBottom w:val="0"/>
                      <w:divBdr>
                        <w:top w:val="none" w:sz="0" w:space="0" w:color="auto"/>
                        <w:left w:val="none" w:sz="0" w:space="0" w:color="auto"/>
                        <w:bottom w:val="none" w:sz="0" w:space="0" w:color="auto"/>
                        <w:right w:val="none" w:sz="0" w:space="0" w:color="auto"/>
                      </w:divBdr>
                      <w:divsChild>
                        <w:div w:id="1165780595">
                          <w:marLeft w:val="-480"/>
                          <w:marRight w:val="0"/>
                          <w:marTop w:val="240"/>
                          <w:marBottom w:val="240"/>
                          <w:divBdr>
                            <w:top w:val="none" w:sz="0" w:space="0" w:color="auto"/>
                            <w:left w:val="none" w:sz="0" w:space="0" w:color="auto"/>
                            <w:bottom w:val="none" w:sz="0" w:space="0" w:color="auto"/>
                            <w:right w:val="none" w:sz="0" w:space="0" w:color="auto"/>
                          </w:divBdr>
                        </w:div>
                        <w:div w:id="176429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5430">
                          <w:marLeft w:val="480"/>
                          <w:marRight w:val="0"/>
                          <w:marTop w:val="0"/>
                          <w:marBottom w:val="0"/>
                          <w:divBdr>
                            <w:top w:val="none" w:sz="0" w:space="0" w:color="auto"/>
                            <w:left w:val="none" w:sz="0" w:space="0" w:color="auto"/>
                            <w:bottom w:val="none" w:sz="0" w:space="0" w:color="auto"/>
                            <w:right w:val="none" w:sz="0" w:space="0" w:color="auto"/>
                          </w:divBdr>
                          <w:divsChild>
                            <w:div w:id="1096247549">
                              <w:marLeft w:val="-480"/>
                              <w:marRight w:val="0"/>
                              <w:marTop w:val="240"/>
                              <w:marBottom w:val="240"/>
                              <w:divBdr>
                                <w:top w:val="none" w:sz="0" w:space="0" w:color="auto"/>
                                <w:left w:val="none" w:sz="0" w:space="0" w:color="auto"/>
                                <w:bottom w:val="none" w:sz="0" w:space="0" w:color="auto"/>
                                <w:right w:val="none" w:sz="0" w:space="0" w:color="auto"/>
                              </w:divBdr>
                            </w:div>
                            <w:div w:id="296763153">
                              <w:marLeft w:val="0"/>
                              <w:marRight w:val="0"/>
                              <w:marTop w:val="0"/>
                              <w:marBottom w:val="0"/>
                              <w:divBdr>
                                <w:top w:val="single" w:sz="6" w:space="12" w:color="000000"/>
                                <w:left w:val="single" w:sz="6" w:space="12" w:color="000000"/>
                                <w:bottom w:val="single" w:sz="6" w:space="12" w:color="000000"/>
                                <w:right w:val="single" w:sz="6" w:space="12" w:color="000000"/>
                              </w:divBdr>
                              <w:divsChild>
                                <w:div w:id="14384059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8468630">
                          <w:marLeft w:val="480"/>
                          <w:marRight w:val="0"/>
                          <w:marTop w:val="0"/>
                          <w:marBottom w:val="0"/>
                          <w:divBdr>
                            <w:top w:val="none" w:sz="0" w:space="0" w:color="auto"/>
                            <w:left w:val="none" w:sz="0" w:space="0" w:color="auto"/>
                            <w:bottom w:val="none" w:sz="0" w:space="0" w:color="auto"/>
                            <w:right w:val="none" w:sz="0" w:space="0" w:color="auto"/>
                          </w:divBdr>
                          <w:divsChild>
                            <w:div w:id="1448156604">
                              <w:marLeft w:val="-480"/>
                              <w:marRight w:val="0"/>
                              <w:marTop w:val="240"/>
                              <w:marBottom w:val="240"/>
                              <w:divBdr>
                                <w:top w:val="none" w:sz="0" w:space="0" w:color="auto"/>
                                <w:left w:val="none" w:sz="0" w:space="0" w:color="auto"/>
                                <w:bottom w:val="none" w:sz="0" w:space="0" w:color="auto"/>
                                <w:right w:val="none" w:sz="0" w:space="0" w:color="auto"/>
                              </w:divBdr>
                            </w:div>
                            <w:div w:id="1027952947">
                              <w:marLeft w:val="0"/>
                              <w:marRight w:val="0"/>
                              <w:marTop w:val="0"/>
                              <w:marBottom w:val="0"/>
                              <w:divBdr>
                                <w:top w:val="single" w:sz="6" w:space="12" w:color="000000"/>
                                <w:left w:val="single" w:sz="6" w:space="12" w:color="000000"/>
                                <w:bottom w:val="single" w:sz="6" w:space="12" w:color="000000"/>
                                <w:right w:val="single" w:sz="6" w:space="12" w:color="000000"/>
                              </w:divBdr>
                              <w:divsChild>
                                <w:div w:id="8663319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7799918">
                          <w:marLeft w:val="480"/>
                          <w:marRight w:val="0"/>
                          <w:marTop w:val="0"/>
                          <w:marBottom w:val="0"/>
                          <w:divBdr>
                            <w:top w:val="none" w:sz="0" w:space="0" w:color="auto"/>
                            <w:left w:val="none" w:sz="0" w:space="0" w:color="auto"/>
                            <w:bottom w:val="none" w:sz="0" w:space="0" w:color="auto"/>
                            <w:right w:val="none" w:sz="0" w:space="0" w:color="auto"/>
                          </w:divBdr>
                          <w:divsChild>
                            <w:div w:id="2131975917">
                              <w:marLeft w:val="-480"/>
                              <w:marRight w:val="0"/>
                              <w:marTop w:val="240"/>
                              <w:marBottom w:val="240"/>
                              <w:divBdr>
                                <w:top w:val="none" w:sz="0" w:space="0" w:color="auto"/>
                                <w:left w:val="none" w:sz="0" w:space="0" w:color="auto"/>
                                <w:bottom w:val="none" w:sz="0" w:space="0" w:color="auto"/>
                                <w:right w:val="none" w:sz="0" w:space="0" w:color="auto"/>
                              </w:divBdr>
                            </w:div>
                            <w:div w:id="1605578753">
                              <w:marLeft w:val="0"/>
                              <w:marRight w:val="0"/>
                              <w:marTop w:val="0"/>
                              <w:marBottom w:val="0"/>
                              <w:divBdr>
                                <w:top w:val="single" w:sz="6" w:space="12" w:color="000000"/>
                                <w:left w:val="single" w:sz="6" w:space="12" w:color="000000"/>
                                <w:bottom w:val="single" w:sz="6" w:space="12" w:color="000000"/>
                                <w:right w:val="single" w:sz="6" w:space="12" w:color="000000"/>
                              </w:divBdr>
                              <w:divsChild>
                                <w:div w:id="1335910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072210">
                          <w:marLeft w:val="480"/>
                          <w:marRight w:val="0"/>
                          <w:marTop w:val="0"/>
                          <w:marBottom w:val="0"/>
                          <w:divBdr>
                            <w:top w:val="none" w:sz="0" w:space="0" w:color="auto"/>
                            <w:left w:val="none" w:sz="0" w:space="0" w:color="auto"/>
                            <w:bottom w:val="none" w:sz="0" w:space="0" w:color="auto"/>
                            <w:right w:val="none" w:sz="0" w:space="0" w:color="auto"/>
                          </w:divBdr>
                          <w:divsChild>
                            <w:div w:id="521431942">
                              <w:marLeft w:val="-480"/>
                              <w:marRight w:val="0"/>
                              <w:marTop w:val="240"/>
                              <w:marBottom w:val="240"/>
                              <w:divBdr>
                                <w:top w:val="none" w:sz="0" w:space="0" w:color="auto"/>
                                <w:left w:val="none" w:sz="0" w:space="0" w:color="auto"/>
                                <w:bottom w:val="none" w:sz="0" w:space="0" w:color="auto"/>
                                <w:right w:val="none" w:sz="0" w:space="0" w:color="auto"/>
                              </w:divBdr>
                            </w:div>
                            <w:div w:id="1089427372">
                              <w:marLeft w:val="0"/>
                              <w:marRight w:val="0"/>
                              <w:marTop w:val="0"/>
                              <w:marBottom w:val="0"/>
                              <w:divBdr>
                                <w:top w:val="single" w:sz="6" w:space="12" w:color="000000"/>
                                <w:left w:val="single" w:sz="6" w:space="12" w:color="000000"/>
                                <w:bottom w:val="single" w:sz="6" w:space="12" w:color="000000"/>
                                <w:right w:val="single" w:sz="6" w:space="12" w:color="000000"/>
                              </w:divBdr>
                              <w:divsChild>
                                <w:div w:id="2742895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965674">
                          <w:marLeft w:val="480"/>
                          <w:marRight w:val="0"/>
                          <w:marTop w:val="0"/>
                          <w:marBottom w:val="0"/>
                          <w:divBdr>
                            <w:top w:val="none" w:sz="0" w:space="0" w:color="auto"/>
                            <w:left w:val="none" w:sz="0" w:space="0" w:color="auto"/>
                            <w:bottom w:val="none" w:sz="0" w:space="0" w:color="auto"/>
                            <w:right w:val="none" w:sz="0" w:space="0" w:color="auto"/>
                          </w:divBdr>
                          <w:divsChild>
                            <w:div w:id="43607828">
                              <w:marLeft w:val="-480"/>
                              <w:marRight w:val="0"/>
                              <w:marTop w:val="240"/>
                              <w:marBottom w:val="240"/>
                              <w:divBdr>
                                <w:top w:val="none" w:sz="0" w:space="0" w:color="auto"/>
                                <w:left w:val="none" w:sz="0" w:space="0" w:color="auto"/>
                                <w:bottom w:val="none" w:sz="0" w:space="0" w:color="auto"/>
                                <w:right w:val="none" w:sz="0" w:space="0" w:color="auto"/>
                              </w:divBdr>
                            </w:div>
                            <w:div w:id="785346336">
                              <w:marLeft w:val="0"/>
                              <w:marRight w:val="0"/>
                              <w:marTop w:val="0"/>
                              <w:marBottom w:val="0"/>
                              <w:divBdr>
                                <w:top w:val="single" w:sz="6" w:space="12" w:color="000000"/>
                                <w:left w:val="single" w:sz="6" w:space="12" w:color="000000"/>
                                <w:bottom w:val="single" w:sz="6" w:space="12" w:color="000000"/>
                                <w:right w:val="single" w:sz="6" w:space="12" w:color="000000"/>
                              </w:divBdr>
                              <w:divsChild>
                                <w:div w:id="245773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449463">
                          <w:marLeft w:val="480"/>
                          <w:marRight w:val="0"/>
                          <w:marTop w:val="0"/>
                          <w:marBottom w:val="0"/>
                          <w:divBdr>
                            <w:top w:val="none" w:sz="0" w:space="0" w:color="auto"/>
                            <w:left w:val="none" w:sz="0" w:space="0" w:color="auto"/>
                            <w:bottom w:val="none" w:sz="0" w:space="0" w:color="auto"/>
                            <w:right w:val="none" w:sz="0" w:space="0" w:color="auto"/>
                          </w:divBdr>
                          <w:divsChild>
                            <w:div w:id="888148361">
                              <w:marLeft w:val="-480"/>
                              <w:marRight w:val="0"/>
                              <w:marTop w:val="240"/>
                              <w:marBottom w:val="240"/>
                              <w:divBdr>
                                <w:top w:val="none" w:sz="0" w:space="0" w:color="auto"/>
                                <w:left w:val="none" w:sz="0" w:space="0" w:color="auto"/>
                                <w:bottom w:val="none" w:sz="0" w:space="0" w:color="auto"/>
                                <w:right w:val="none" w:sz="0" w:space="0" w:color="auto"/>
                              </w:divBdr>
                            </w:div>
                            <w:div w:id="367536825">
                              <w:marLeft w:val="0"/>
                              <w:marRight w:val="0"/>
                              <w:marTop w:val="0"/>
                              <w:marBottom w:val="0"/>
                              <w:divBdr>
                                <w:top w:val="single" w:sz="6" w:space="12" w:color="000000"/>
                                <w:left w:val="single" w:sz="6" w:space="12" w:color="000000"/>
                                <w:bottom w:val="single" w:sz="6" w:space="12" w:color="000000"/>
                                <w:right w:val="single" w:sz="6" w:space="12" w:color="000000"/>
                              </w:divBdr>
                              <w:divsChild>
                                <w:div w:id="1247423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420976">
                          <w:marLeft w:val="480"/>
                          <w:marRight w:val="0"/>
                          <w:marTop w:val="0"/>
                          <w:marBottom w:val="0"/>
                          <w:divBdr>
                            <w:top w:val="none" w:sz="0" w:space="0" w:color="auto"/>
                            <w:left w:val="none" w:sz="0" w:space="0" w:color="auto"/>
                            <w:bottom w:val="none" w:sz="0" w:space="0" w:color="auto"/>
                            <w:right w:val="none" w:sz="0" w:space="0" w:color="auto"/>
                          </w:divBdr>
                          <w:divsChild>
                            <w:div w:id="2093357868">
                              <w:marLeft w:val="-480"/>
                              <w:marRight w:val="0"/>
                              <w:marTop w:val="240"/>
                              <w:marBottom w:val="240"/>
                              <w:divBdr>
                                <w:top w:val="none" w:sz="0" w:space="0" w:color="auto"/>
                                <w:left w:val="none" w:sz="0" w:space="0" w:color="auto"/>
                                <w:bottom w:val="none" w:sz="0" w:space="0" w:color="auto"/>
                                <w:right w:val="none" w:sz="0" w:space="0" w:color="auto"/>
                              </w:divBdr>
                            </w:div>
                            <w:div w:id="16421544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239520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4172734">
                          <w:marLeft w:val="480"/>
                          <w:marRight w:val="0"/>
                          <w:marTop w:val="0"/>
                          <w:marBottom w:val="0"/>
                          <w:divBdr>
                            <w:top w:val="none" w:sz="0" w:space="0" w:color="auto"/>
                            <w:left w:val="none" w:sz="0" w:space="0" w:color="auto"/>
                            <w:bottom w:val="none" w:sz="0" w:space="0" w:color="auto"/>
                            <w:right w:val="none" w:sz="0" w:space="0" w:color="auto"/>
                          </w:divBdr>
                          <w:divsChild>
                            <w:div w:id="344212679">
                              <w:marLeft w:val="-480"/>
                              <w:marRight w:val="0"/>
                              <w:marTop w:val="240"/>
                              <w:marBottom w:val="240"/>
                              <w:divBdr>
                                <w:top w:val="none" w:sz="0" w:space="0" w:color="auto"/>
                                <w:left w:val="none" w:sz="0" w:space="0" w:color="auto"/>
                                <w:bottom w:val="none" w:sz="0" w:space="0" w:color="auto"/>
                                <w:right w:val="none" w:sz="0" w:space="0" w:color="auto"/>
                              </w:divBdr>
                            </w:div>
                            <w:div w:id="1825314523">
                              <w:marLeft w:val="0"/>
                              <w:marRight w:val="0"/>
                              <w:marTop w:val="0"/>
                              <w:marBottom w:val="0"/>
                              <w:divBdr>
                                <w:top w:val="single" w:sz="6" w:space="12" w:color="000000"/>
                                <w:left w:val="single" w:sz="6" w:space="12" w:color="000000"/>
                                <w:bottom w:val="single" w:sz="6" w:space="12" w:color="000000"/>
                                <w:right w:val="single" w:sz="6" w:space="12" w:color="000000"/>
                              </w:divBdr>
                              <w:divsChild>
                                <w:div w:id="784271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9163883">
                          <w:marLeft w:val="480"/>
                          <w:marRight w:val="0"/>
                          <w:marTop w:val="0"/>
                          <w:marBottom w:val="0"/>
                          <w:divBdr>
                            <w:top w:val="none" w:sz="0" w:space="0" w:color="auto"/>
                            <w:left w:val="none" w:sz="0" w:space="0" w:color="auto"/>
                            <w:bottom w:val="none" w:sz="0" w:space="0" w:color="auto"/>
                            <w:right w:val="none" w:sz="0" w:space="0" w:color="auto"/>
                          </w:divBdr>
                          <w:divsChild>
                            <w:div w:id="2016494905">
                              <w:marLeft w:val="-480"/>
                              <w:marRight w:val="0"/>
                              <w:marTop w:val="240"/>
                              <w:marBottom w:val="240"/>
                              <w:divBdr>
                                <w:top w:val="none" w:sz="0" w:space="0" w:color="auto"/>
                                <w:left w:val="none" w:sz="0" w:space="0" w:color="auto"/>
                                <w:bottom w:val="none" w:sz="0" w:space="0" w:color="auto"/>
                                <w:right w:val="none" w:sz="0" w:space="0" w:color="auto"/>
                              </w:divBdr>
                            </w:div>
                            <w:div w:id="806702519">
                              <w:marLeft w:val="0"/>
                              <w:marRight w:val="0"/>
                              <w:marTop w:val="0"/>
                              <w:marBottom w:val="0"/>
                              <w:divBdr>
                                <w:top w:val="single" w:sz="6" w:space="12" w:color="000000"/>
                                <w:left w:val="single" w:sz="6" w:space="12" w:color="000000"/>
                                <w:bottom w:val="single" w:sz="6" w:space="12" w:color="000000"/>
                                <w:right w:val="single" w:sz="6" w:space="12" w:color="000000"/>
                              </w:divBdr>
                              <w:divsChild>
                                <w:div w:id="1212617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3018851">
                          <w:marLeft w:val="480"/>
                          <w:marRight w:val="0"/>
                          <w:marTop w:val="0"/>
                          <w:marBottom w:val="0"/>
                          <w:divBdr>
                            <w:top w:val="none" w:sz="0" w:space="0" w:color="auto"/>
                            <w:left w:val="none" w:sz="0" w:space="0" w:color="auto"/>
                            <w:bottom w:val="none" w:sz="0" w:space="0" w:color="auto"/>
                            <w:right w:val="none" w:sz="0" w:space="0" w:color="auto"/>
                          </w:divBdr>
                          <w:divsChild>
                            <w:div w:id="1348751261">
                              <w:marLeft w:val="-480"/>
                              <w:marRight w:val="0"/>
                              <w:marTop w:val="240"/>
                              <w:marBottom w:val="240"/>
                              <w:divBdr>
                                <w:top w:val="none" w:sz="0" w:space="0" w:color="auto"/>
                                <w:left w:val="none" w:sz="0" w:space="0" w:color="auto"/>
                                <w:bottom w:val="none" w:sz="0" w:space="0" w:color="auto"/>
                                <w:right w:val="none" w:sz="0" w:space="0" w:color="auto"/>
                              </w:divBdr>
                            </w:div>
                            <w:div w:id="2048020815">
                              <w:marLeft w:val="0"/>
                              <w:marRight w:val="0"/>
                              <w:marTop w:val="0"/>
                              <w:marBottom w:val="0"/>
                              <w:divBdr>
                                <w:top w:val="single" w:sz="6" w:space="12" w:color="000000"/>
                                <w:left w:val="single" w:sz="6" w:space="12" w:color="000000"/>
                                <w:bottom w:val="single" w:sz="6" w:space="12" w:color="000000"/>
                                <w:right w:val="single" w:sz="6" w:space="12" w:color="000000"/>
                              </w:divBdr>
                              <w:divsChild>
                                <w:div w:id="13995910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4732516">
                          <w:marLeft w:val="480"/>
                          <w:marRight w:val="0"/>
                          <w:marTop w:val="0"/>
                          <w:marBottom w:val="0"/>
                          <w:divBdr>
                            <w:top w:val="none" w:sz="0" w:space="0" w:color="auto"/>
                            <w:left w:val="none" w:sz="0" w:space="0" w:color="auto"/>
                            <w:bottom w:val="none" w:sz="0" w:space="0" w:color="auto"/>
                            <w:right w:val="none" w:sz="0" w:space="0" w:color="auto"/>
                          </w:divBdr>
                          <w:divsChild>
                            <w:div w:id="239219797">
                              <w:marLeft w:val="-480"/>
                              <w:marRight w:val="0"/>
                              <w:marTop w:val="240"/>
                              <w:marBottom w:val="240"/>
                              <w:divBdr>
                                <w:top w:val="none" w:sz="0" w:space="0" w:color="auto"/>
                                <w:left w:val="none" w:sz="0" w:space="0" w:color="auto"/>
                                <w:bottom w:val="none" w:sz="0" w:space="0" w:color="auto"/>
                                <w:right w:val="none" w:sz="0" w:space="0" w:color="auto"/>
                              </w:divBdr>
                            </w:div>
                            <w:div w:id="1558513797">
                              <w:marLeft w:val="0"/>
                              <w:marRight w:val="0"/>
                              <w:marTop w:val="0"/>
                              <w:marBottom w:val="0"/>
                              <w:divBdr>
                                <w:top w:val="single" w:sz="6" w:space="12" w:color="000000"/>
                                <w:left w:val="single" w:sz="6" w:space="12" w:color="000000"/>
                                <w:bottom w:val="single" w:sz="6" w:space="12" w:color="000000"/>
                                <w:right w:val="single" w:sz="6" w:space="12" w:color="000000"/>
                              </w:divBdr>
                              <w:divsChild>
                                <w:div w:id="6679090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7678387">
                          <w:marLeft w:val="480"/>
                          <w:marRight w:val="0"/>
                          <w:marTop w:val="0"/>
                          <w:marBottom w:val="0"/>
                          <w:divBdr>
                            <w:top w:val="none" w:sz="0" w:space="0" w:color="auto"/>
                            <w:left w:val="none" w:sz="0" w:space="0" w:color="auto"/>
                            <w:bottom w:val="none" w:sz="0" w:space="0" w:color="auto"/>
                            <w:right w:val="none" w:sz="0" w:space="0" w:color="auto"/>
                          </w:divBdr>
                          <w:divsChild>
                            <w:div w:id="932279674">
                              <w:marLeft w:val="-480"/>
                              <w:marRight w:val="0"/>
                              <w:marTop w:val="240"/>
                              <w:marBottom w:val="240"/>
                              <w:divBdr>
                                <w:top w:val="none" w:sz="0" w:space="0" w:color="auto"/>
                                <w:left w:val="none" w:sz="0" w:space="0" w:color="auto"/>
                                <w:bottom w:val="none" w:sz="0" w:space="0" w:color="auto"/>
                                <w:right w:val="none" w:sz="0" w:space="0" w:color="auto"/>
                              </w:divBdr>
                            </w:div>
                            <w:div w:id="514854735">
                              <w:marLeft w:val="0"/>
                              <w:marRight w:val="0"/>
                              <w:marTop w:val="0"/>
                              <w:marBottom w:val="0"/>
                              <w:divBdr>
                                <w:top w:val="single" w:sz="6" w:space="12" w:color="000000"/>
                                <w:left w:val="single" w:sz="6" w:space="12" w:color="000000"/>
                                <w:bottom w:val="single" w:sz="6" w:space="12" w:color="000000"/>
                                <w:right w:val="single" w:sz="6" w:space="12" w:color="000000"/>
                              </w:divBdr>
                              <w:divsChild>
                                <w:div w:id="17691527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7787142">
                          <w:marLeft w:val="480"/>
                          <w:marRight w:val="0"/>
                          <w:marTop w:val="0"/>
                          <w:marBottom w:val="0"/>
                          <w:divBdr>
                            <w:top w:val="none" w:sz="0" w:space="0" w:color="auto"/>
                            <w:left w:val="none" w:sz="0" w:space="0" w:color="auto"/>
                            <w:bottom w:val="none" w:sz="0" w:space="0" w:color="auto"/>
                            <w:right w:val="none" w:sz="0" w:space="0" w:color="auto"/>
                          </w:divBdr>
                          <w:divsChild>
                            <w:div w:id="1160462086">
                              <w:marLeft w:val="-480"/>
                              <w:marRight w:val="0"/>
                              <w:marTop w:val="240"/>
                              <w:marBottom w:val="240"/>
                              <w:divBdr>
                                <w:top w:val="none" w:sz="0" w:space="0" w:color="auto"/>
                                <w:left w:val="none" w:sz="0" w:space="0" w:color="auto"/>
                                <w:bottom w:val="none" w:sz="0" w:space="0" w:color="auto"/>
                                <w:right w:val="none" w:sz="0" w:space="0" w:color="auto"/>
                              </w:divBdr>
                            </w:div>
                            <w:div w:id="1097559838">
                              <w:marLeft w:val="0"/>
                              <w:marRight w:val="0"/>
                              <w:marTop w:val="0"/>
                              <w:marBottom w:val="0"/>
                              <w:divBdr>
                                <w:top w:val="single" w:sz="6" w:space="12" w:color="000000"/>
                                <w:left w:val="single" w:sz="6" w:space="12" w:color="000000"/>
                                <w:bottom w:val="single" w:sz="6" w:space="12" w:color="000000"/>
                                <w:right w:val="single" w:sz="6" w:space="12" w:color="000000"/>
                              </w:divBdr>
                              <w:divsChild>
                                <w:div w:id="1966152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250180">
                          <w:marLeft w:val="480"/>
                          <w:marRight w:val="0"/>
                          <w:marTop w:val="0"/>
                          <w:marBottom w:val="0"/>
                          <w:divBdr>
                            <w:top w:val="none" w:sz="0" w:space="0" w:color="auto"/>
                            <w:left w:val="none" w:sz="0" w:space="0" w:color="auto"/>
                            <w:bottom w:val="none" w:sz="0" w:space="0" w:color="auto"/>
                            <w:right w:val="none" w:sz="0" w:space="0" w:color="auto"/>
                          </w:divBdr>
                          <w:divsChild>
                            <w:div w:id="1758942672">
                              <w:marLeft w:val="-480"/>
                              <w:marRight w:val="0"/>
                              <w:marTop w:val="240"/>
                              <w:marBottom w:val="240"/>
                              <w:divBdr>
                                <w:top w:val="none" w:sz="0" w:space="0" w:color="auto"/>
                                <w:left w:val="none" w:sz="0" w:space="0" w:color="auto"/>
                                <w:bottom w:val="none" w:sz="0" w:space="0" w:color="auto"/>
                                <w:right w:val="none" w:sz="0" w:space="0" w:color="auto"/>
                              </w:divBdr>
                            </w:div>
                            <w:div w:id="811169154">
                              <w:marLeft w:val="0"/>
                              <w:marRight w:val="0"/>
                              <w:marTop w:val="0"/>
                              <w:marBottom w:val="0"/>
                              <w:divBdr>
                                <w:top w:val="single" w:sz="6" w:space="12" w:color="000000"/>
                                <w:left w:val="single" w:sz="6" w:space="12" w:color="000000"/>
                                <w:bottom w:val="single" w:sz="6" w:space="12" w:color="000000"/>
                                <w:right w:val="single" w:sz="6" w:space="12" w:color="000000"/>
                              </w:divBdr>
                              <w:divsChild>
                                <w:div w:id="5202426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4777466">
                          <w:marLeft w:val="480"/>
                          <w:marRight w:val="0"/>
                          <w:marTop w:val="0"/>
                          <w:marBottom w:val="0"/>
                          <w:divBdr>
                            <w:top w:val="none" w:sz="0" w:space="0" w:color="auto"/>
                            <w:left w:val="none" w:sz="0" w:space="0" w:color="auto"/>
                            <w:bottom w:val="none" w:sz="0" w:space="0" w:color="auto"/>
                            <w:right w:val="none" w:sz="0" w:space="0" w:color="auto"/>
                          </w:divBdr>
                          <w:divsChild>
                            <w:div w:id="23287610">
                              <w:marLeft w:val="-480"/>
                              <w:marRight w:val="0"/>
                              <w:marTop w:val="240"/>
                              <w:marBottom w:val="240"/>
                              <w:divBdr>
                                <w:top w:val="none" w:sz="0" w:space="0" w:color="auto"/>
                                <w:left w:val="none" w:sz="0" w:space="0" w:color="auto"/>
                                <w:bottom w:val="none" w:sz="0" w:space="0" w:color="auto"/>
                                <w:right w:val="none" w:sz="0" w:space="0" w:color="auto"/>
                              </w:divBdr>
                            </w:div>
                            <w:div w:id="1221207857">
                              <w:marLeft w:val="0"/>
                              <w:marRight w:val="0"/>
                              <w:marTop w:val="0"/>
                              <w:marBottom w:val="0"/>
                              <w:divBdr>
                                <w:top w:val="single" w:sz="6" w:space="12" w:color="000000"/>
                                <w:left w:val="single" w:sz="6" w:space="12" w:color="000000"/>
                                <w:bottom w:val="single" w:sz="6" w:space="12" w:color="000000"/>
                                <w:right w:val="single" w:sz="6" w:space="12" w:color="000000"/>
                              </w:divBdr>
                              <w:divsChild>
                                <w:div w:id="1894464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5120817">
                          <w:marLeft w:val="480"/>
                          <w:marRight w:val="0"/>
                          <w:marTop w:val="0"/>
                          <w:marBottom w:val="0"/>
                          <w:divBdr>
                            <w:top w:val="none" w:sz="0" w:space="0" w:color="auto"/>
                            <w:left w:val="none" w:sz="0" w:space="0" w:color="auto"/>
                            <w:bottom w:val="none" w:sz="0" w:space="0" w:color="auto"/>
                            <w:right w:val="none" w:sz="0" w:space="0" w:color="auto"/>
                          </w:divBdr>
                          <w:divsChild>
                            <w:div w:id="1267810714">
                              <w:marLeft w:val="-480"/>
                              <w:marRight w:val="0"/>
                              <w:marTop w:val="240"/>
                              <w:marBottom w:val="240"/>
                              <w:divBdr>
                                <w:top w:val="none" w:sz="0" w:space="0" w:color="auto"/>
                                <w:left w:val="none" w:sz="0" w:space="0" w:color="auto"/>
                                <w:bottom w:val="none" w:sz="0" w:space="0" w:color="auto"/>
                                <w:right w:val="none" w:sz="0" w:space="0" w:color="auto"/>
                              </w:divBdr>
                            </w:div>
                            <w:div w:id="673455724">
                              <w:marLeft w:val="0"/>
                              <w:marRight w:val="0"/>
                              <w:marTop w:val="0"/>
                              <w:marBottom w:val="0"/>
                              <w:divBdr>
                                <w:top w:val="single" w:sz="6" w:space="12" w:color="000000"/>
                                <w:left w:val="single" w:sz="6" w:space="12" w:color="000000"/>
                                <w:bottom w:val="single" w:sz="6" w:space="12" w:color="000000"/>
                                <w:right w:val="single" w:sz="6" w:space="12" w:color="000000"/>
                              </w:divBdr>
                              <w:divsChild>
                                <w:div w:id="1131941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57825157">
                          <w:marLeft w:val="480"/>
                          <w:marRight w:val="0"/>
                          <w:marTop w:val="0"/>
                          <w:marBottom w:val="0"/>
                          <w:divBdr>
                            <w:top w:val="none" w:sz="0" w:space="0" w:color="auto"/>
                            <w:left w:val="none" w:sz="0" w:space="0" w:color="auto"/>
                            <w:bottom w:val="none" w:sz="0" w:space="0" w:color="auto"/>
                            <w:right w:val="none" w:sz="0" w:space="0" w:color="auto"/>
                          </w:divBdr>
                          <w:divsChild>
                            <w:div w:id="862473898">
                              <w:marLeft w:val="-480"/>
                              <w:marRight w:val="0"/>
                              <w:marTop w:val="240"/>
                              <w:marBottom w:val="240"/>
                              <w:divBdr>
                                <w:top w:val="none" w:sz="0" w:space="0" w:color="auto"/>
                                <w:left w:val="none" w:sz="0" w:space="0" w:color="auto"/>
                                <w:bottom w:val="none" w:sz="0" w:space="0" w:color="auto"/>
                                <w:right w:val="none" w:sz="0" w:space="0" w:color="auto"/>
                              </w:divBdr>
                            </w:div>
                            <w:div w:id="1857960986">
                              <w:marLeft w:val="0"/>
                              <w:marRight w:val="0"/>
                              <w:marTop w:val="0"/>
                              <w:marBottom w:val="0"/>
                              <w:divBdr>
                                <w:top w:val="single" w:sz="6" w:space="12" w:color="000000"/>
                                <w:left w:val="single" w:sz="6" w:space="12" w:color="000000"/>
                                <w:bottom w:val="single" w:sz="6" w:space="12" w:color="000000"/>
                                <w:right w:val="single" w:sz="6" w:space="12" w:color="000000"/>
                              </w:divBdr>
                              <w:divsChild>
                                <w:div w:id="20430919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61391798">
                      <w:marLeft w:val="0"/>
                      <w:marRight w:val="0"/>
                      <w:marTop w:val="0"/>
                      <w:marBottom w:val="0"/>
                      <w:divBdr>
                        <w:top w:val="none" w:sz="0" w:space="0" w:color="auto"/>
                        <w:left w:val="none" w:sz="0" w:space="0" w:color="auto"/>
                        <w:bottom w:val="none" w:sz="0" w:space="0" w:color="auto"/>
                        <w:right w:val="none" w:sz="0" w:space="0" w:color="auto"/>
                      </w:divBdr>
                      <w:divsChild>
                        <w:div w:id="864291105">
                          <w:marLeft w:val="-480"/>
                          <w:marRight w:val="0"/>
                          <w:marTop w:val="240"/>
                          <w:marBottom w:val="240"/>
                          <w:divBdr>
                            <w:top w:val="none" w:sz="0" w:space="0" w:color="auto"/>
                            <w:left w:val="none" w:sz="0" w:space="0" w:color="auto"/>
                            <w:bottom w:val="none" w:sz="0" w:space="0" w:color="auto"/>
                            <w:right w:val="none" w:sz="0" w:space="0" w:color="auto"/>
                          </w:divBdr>
                        </w:div>
                      </w:divsChild>
                    </w:div>
                    <w:div w:id="1935169627">
                      <w:marLeft w:val="0"/>
                      <w:marRight w:val="0"/>
                      <w:marTop w:val="0"/>
                      <w:marBottom w:val="0"/>
                      <w:divBdr>
                        <w:top w:val="none" w:sz="0" w:space="0" w:color="auto"/>
                        <w:left w:val="none" w:sz="0" w:space="0" w:color="auto"/>
                        <w:bottom w:val="none" w:sz="0" w:space="0" w:color="auto"/>
                        <w:right w:val="none" w:sz="0" w:space="0" w:color="auto"/>
                      </w:divBdr>
                      <w:divsChild>
                        <w:div w:id="1920014759">
                          <w:marLeft w:val="-480"/>
                          <w:marRight w:val="0"/>
                          <w:marTop w:val="240"/>
                          <w:marBottom w:val="240"/>
                          <w:divBdr>
                            <w:top w:val="none" w:sz="0" w:space="0" w:color="auto"/>
                            <w:left w:val="none" w:sz="0" w:space="0" w:color="auto"/>
                            <w:bottom w:val="none" w:sz="0" w:space="0" w:color="auto"/>
                            <w:right w:val="none" w:sz="0" w:space="0" w:color="auto"/>
                          </w:divBdr>
                        </w:div>
                        <w:div w:id="1051879925">
                          <w:marLeft w:val="480"/>
                          <w:marRight w:val="0"/>
                          <w:marTop w:val="0"/>
                          <w:marBottom w:val="0"/>
                          <w:divBdr>
                            <w:top w:val="none" w:sz="0" w:space="0" w:color="auto"/>
                            <w:left w:val="none" w:sz="0" w:space="0" w:color="auto"/>
                            <w:bottom w:val="none" w:sz="0" w:space="0" w:color="auto"/>
                            <w:right w:val="none" w:sz="0" w:space="0" w:color="auto"/>
                          </w:divBdr>
                          <w:divsChild>
                            <w:div w:id="531311248">
                              <w:marLeft w:val="-480"/>
                              <w:marRight w:val="0"/>
                              <w:marTop w:val="240"/>
                              <w:marBottom w:val="240"/>
                              <w:divBdr>
                                <w:top w:val="none" w:sz="0" w:space="0" w:color="auto"/>
                                <w:left w:val="none" w:sz="0" w:space="0" w:color="auto"/>
                                <w:bottom w:val="none" w:sz="0" w:space="0" w:color="auto"/>
                                <w:right w:val="none" w:sz="0" w:space="0" w:color="auto"/>
                              </w:divBdr>
                            </w:div>
                            <w:div w:id="953554593">
                              <w:marLeft w:val="0"/>
                              <w:marRight w:val="0"/>
                              <w:marTop w:val="0"/>
                              <w:marBottom w:val="0"/>
                              <w:divBdr>
                                <w:top w:val="single" w:sz="6" w:space="12" w:color="000000"/>
                                <w:left w:val="single" w:sz="6" w:space="12" w:color="000000"/>
                                <w:bottom w:val="single" w:sz="6" w:space="12" w:color="000000"/>
                                <w:right w:val="single" w:sz="6" w:space="12" w:color="000000"/>
                              </w:divBdr>
                              <w:divsChild>
                                <w:div w:id="1717854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1977553">
                      <w:marLeft w:val="0"/>
                      <w:marRight w:val="0"/>
                      <w:marTop w:val="0"/>
                      <w:marBottom w:val="0"/>
                      <w:divBdr>
                        <w:top w:val="none" w:sz="0" w:space="0" w:color="auto"/>
                        <w:left w:val="none" w:sz="0" w:space="0" w:color="auto"/>
                        <w:bottom w:val="none" w:sz="0" w:space="0" w:color="auto"/>
                        <w:right w:val="none" w:sz="0" w:space="0" w:color="auto"/>
                      </w:divBdr>
                      <w:divsChild>
                        <w:div w:id="759134142">
                          <w:marLeft w:val="-480"/>
                          <w:marRight w:val="0"/>
                          <w:marTop w:val="240"/>
                          <w:marBottom w:val="240"/>
                          <w:divBdr>
                            <w:top w:val="none" w:sz="0" w:space="0" w:color="auto"/>
                            <w:left w:val="none" w:sz="0" w:space="0" w:color="auto"/>
                            <w:bottom w:val="none" w:sz="0" w:space="0" w:color="auto"/>
                            <w:right w:val="none" w:sz="0" w:space="0" w:color="auto"/>
                          </w:divBdr>
                        </w:div>
                        <w:div w:id="2094009962">
                          <w:marLeft w:val="0"/>
                          <w:marRight w:val="0"/>
                          <w:marTop w:val="0"/>
                          <w:marBottom w:val="0"/>
                          <w:divBdr>
                            <w:top w:val="single" w:sz="6" w:space="12" w:color="000000"/>
                            <w:left w:val="single" w:sz="6" w:space="12" w:color="000000"/>
                            <w:bottom w:val="single" w:sz="6" w:space="12" w:color="000000"/>
                            <w:right w:val="single" w:sz="6" w:space="12" w:color="000000"/>
                          </w:divBdr>
                          <w:divsChild>
                            <w:div w:id="1519808254">
                              <w:marLeft w:val="0"/>
                              <w:marRight w:val="0"/>
                              <w:marTop w:val="0"/>
                              <w:marBottom w:val="240"/>
                              <w:divBdr>
                                <w:top w:val="none" w:sz="0" w:space="0" w:color="auto"/>
                                <w:left w:val="none" w:sz="0" w:space="0" w:color="auto"/>
                                <w:bottom w:val="none" w:sz="0" w:space="0" w:color="auto"/>
                                <w:right w:val="none" w:sz="0" w:space="0" w:color="auto"/>
                              </w:divBdr>
                            </w:div>
                            <w:div w:id="77151106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37861161">
                      <w:marLeft w:val="0"/>
                      <w:marRight w:val="0"/>
                      <w:marTop w:val="0"/>
                      <w:marBottom w:val="0"/>
                      <w:divBdr>
                        <w:top w:val="none" w:sz="0" w:space="0" w:color="auto"/>
                        <w:left w:val="none" w:sz="0" w:space="0" w:color="auto"/>
                        <w:bottom w:val="none" w:sz="0" w:space="0" w:color="auto"/>
                        <w:right w:val="none" w:sz="0" w:space="0" w:color="auto"/>
                      </w:divBdr>
                      <w:divsChild>
                        <w:div w:id="191118114">
                          <w:marLeft w:val="-480"/>
                          <w:marRight w:val="0"/>
                          <w:marTop w:val="240"/>
                          <w:marBottom w:val="240"/>
                          <w:divBdr>
                            <w:top w:val="none" w:sz="0" w:space="0" w:color="auto"/>
                            <w:left w:val="none" w:sz="0" w:space="0" w:color="auto"/>
                            <w:bottom w:val="none" w:sz="0" w:space="0" w:color="auto"/>
                            <w:right w:val="none" w:sz="0" w:space="0" w:color="auto"/>
                          </w:divBdr>
                        </w:div>
                        <w:div w:id="1774014137">
                          <w:marLeft w:val="480"/>
                          <w:marRight w:val="0"/>
                          <w:marTop w:val="0"/>
                          <w:marBottom w:val="0"/>
                          <w:divBdr>
                            <w:top w:val="none" w:sz="0" w:space="0" w:color="auto"/>
                            <w:left w:val="none" w:sz="0" w:space="0" w:color="auto"/>
                            <w:bottom w:val="none" w:sz="0" w:space="0" w:color="auto"/>
                            <w:right w:val="none" w:sz="0" w:space="0" w:color="auto"/>
                          </w:divBdr>
                          <w:divsChild>
                            <w:div w:id="418333072">
                              <w:marLeft w:val="-480"/>
                              <w:marRight w:val="0"/>
                              <w:marTop w:val="240"/>
                              <w:marBottom w:val="240"/>
                              <w:divBdr>
                                <w:top w:val="none" w:sz="0" w:space="0" w:color="auto"/>
                                <w:left w:val="none" w:sz="0" w:space="0" w:color="auto"/>
                                <w:bottom w:val="none" w:sz="0" w:space="0" w:color="auto"/>
                                <w:right w:val="none" w:sz="0" w:space="0" w:color="auto"/>
                              </w:divBdr>
                            </w:div>
                            <w:div w:id="1234241262">
                              <w:marLeft w:val="0"/>
                              <w:marRight w:val="0"/>
                              <w:marTop w:val="0"/>
                              <w:marBottom w:val="0"/>
                              <w:divBdr>
                                <w:top w:val="single" w:sz="6" w:space="12" w:color="000000"/>
                                <w:left w:val="single" w:sz="6" w:space="12" w:color="000000"/>
                                <w:bottom w:val="single" w:sz="6" w:space="12" w:color="000000"/>
                                <w:right w:val="single" w:sz="6" w:space="12" w:color="000000"/>
                              </w:divBdr>
                              <w:divsChild>
                                <w:div w:id="1178077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0155876">
                          <w:marLeft w:val="480"/>
                          <w:marRight w:val="0"/>
                          <w:marTop w:val="0"/>
                          <w:marBottom w:val="0"/>
                          <w:divBdr>
                            <w:top w:val="none" w:sz="0" w:space="0" w:color="auto"/>
                            <w:left w:val="none" w:sz="0" w:space="0" w:color="auto"/>
                            <w:bottom w:val="none" w:sz="0" w:space="0" w:color="auto"/>
                            <w:right w:val="none" w:sz="0" w:space="0" w:color="auto"/>
                          </w:divBdr>
                          <w:divsChild>
                            <w:div w:id="936213277">
                              <w:marLeft w:val="-480"/>
                              <w:marRight w:val="0"/>
                              <w:marTop w:val="240"/>
                              <w:marBottom w:val="240"/>
                              <w:divBdr>
                                <w:top w:val="none" w:sz="0" w:space="0" w:color="auto"/>
                                <w:left w:val="none" w:sz="0" w:space="0" w:color="auto"/>
                                <w:bottom w:val="none" w:sz="0" w:space="0" w:color="auto"/>
                                <w:right w:val="none" w:sz="0" w:space="0" w:color="auto"/>
                              </w:divBdr>
                            </w:div>
                            <w:div w:id="1226836370">
                              <w:marLeft w:val="0"/>
                              <w:marRight w:val="0"/>
                              <w:marTop w:val="0"/>
                              <w:marBottom w:val="0"/>
                              <w:divBdr>
                                <w:top w:val="single" w:sz="6" w:space="12" w:color="000000"/>
                                <w:left w:val="single" w:sz="6" w:space="12" w:color="000000"/>
                                <w:bottom w:val="single" w:sz="6" w:space="12" w:color="000000"/>
                                <w:right w:val="single" w:sz="6" w:space="12" w:color="000000"/>
                              </w:divBdr>
                              <w:divsChild>
                                <w:div w:id="7932147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7580019">
                      <w:marLeft w:val="0"/>
                      <w:marRight w:val="0"/>
                      <w:marTop w:val="0"/>
                      <w:marBottom w:val="0"/>
                      <w:divBdr>
                        <w:top w:val="none" w:sz="0" w:space="0" w:color="auto"/>
                        <w:left w:val="none" w:sz="0" w:space="0" w:color="auto"/>
                        <w:bottom w:val="none" w:sz="0" w:space="0" w:color="auto"/>
                        <w:right w:val="none" w:sz="0" w:space="0" w:color="auto"/>
                      </w:divBdr>
                      <w:divsChild>
                        <w:div w:id="547305341">
                          <w:marLeft w:val="-480"/>
                          <w:marRight w:val="0"/>
                          <w:marTop w:val="240"/>
                          <w:marBottom w:val="24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497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80319">
              <w:marLeft w:val="0"/>
              <w:marRight w:val="0"/>
              <w:marTop w:val="0"/>
              <w:marBottom w:val="0"/>
              <w:divBdr>
                <w:top w:val="none" w:sz="0" w:space="0" w:color="auto"/>
                <w:left w:val="none" w:sz="0" w:space="0" w:color="auto"/>
                <w:bottom w:val="none" w:sz="0" w:space="0" w:color="auto"/>
                <w:right w:val="none" w:sz="0" w:space="0" w:color="auto"/>
              </w:divBdr>
              <w:divsChild>
                <w:div w:id="1296643610">
                  <w:marLeft w:val="-480"/>
                  <w:marRight w:val="0"/>
                  <w:marTop w:val="240"/>
                  <w:marBottom w:val="240"/>
                  <w:divBdr>
                    <w:top w:val="none" w:sz="0" w:space="0" w:color="auto"/>
                    <w:left w:val="none" w:sz="0" w:space="0" w:color="auto"/>
                    <w:bottom w:val="none" w:sz="0" w:space="0" w:color="auto"/>
                    <w:right w:val="none" w:sz="0" w:space="0" w:color="auto"/>
                  </w:divBdr>
                </w:div>
                <w:div w:id="801464989">
                  <w:marLeft w:val="0"/>
                  <w:marRight w:val="0"/>
                  <w:marTop w:val="0"/>
                  <w:marBottom w:val="0"/>
                  <w:divBdr>
                    <w:top w:val="single" w:sz="6" w:space="12" w:color="000000"/>
                    <w:left w:val="single" w:sz="6" w:space="12" w:color="000000"/>
                    <w:bottom w:val="single" w:sz="6" w:space="12" w:color="000000"/>
                    <w:right w:val="single" w:sz="6" w:space="12" w:color="000000"/>
                  </w:divBdr>
                  <w:divsChild>
                    <w:div w:id="675155048">
                      <w:marLeft w:val="0"/>
                      <w:marRight w:val="0"/>
                      <w:marTop w:val="0"/>
                      <w:marBottom w:val="240"/>
                      <w:divBdr>
                        <w:top w:val="none" w:sz="0" w:space="0" w:color="auto"/>
                        <w:left w:val="none" w:sz="0" w:space="0" w:color="auto"/>
                        <w:bottom w:val="none" w:sz="0" w:space="0" w:color="auto"/>
                        <w:right w:val="none" w:sz="0" w:space="0" w:color="auto"/>
                      </w:divBdr>
                    </w:div>
                    <w:div w:id="49503516">
                      <w:marLeft w:val="480"/>
                      <w:marRight w:val="0"/>
                      <w:marTop w:val="0"/>
                      <w:marBottom w:val="0"/>
                      <w:divBdr>
                        <w:top w:val="none" w:sz="0" w:space="0" w:color="auto"/>
                        <w:left w:val="none" w:sz="0" w:space="0" w:color="auto"/>
                        <w:bottom w:val="none" w:sz="0" w:space="0" w:color="auto"/>
                        <w:right w:val="none" w:sz="0" w:space="0" w:color="auto"/>
                      </w:divBdr>
                    </w:div>
                  </w:divsChild>
                </w:div>
                <w:div w:id="991715910">
                  <w:marLeft w:val="0"/>
                  <w:marRight w:val="0"/>
                  <w:marTop w:val="0"/>
                  <w:marBottom w:val="0"/>
                  <w:divBdr>
                    <w:top w:val="none" w:sz="0" w:space="0" w:color="auto"/>
                    <w:left w:val="none" w:sz="0" w:space="0" w:color="auto"/>
                    <w:bottom w:val="none" w:sz="0" w:space="0" w:color="auto"/>
                    <w:right w:val="none" w:sz="0" w:space="0" w:color="auto"/>
                  </w:divBdr>
                  <w:divsChild>
                    <w:div w:id="978388210">
                      <w:marLeft w:val="-480"/>
                      <w:marRight w:val="0"/>
                      <w:marTop w:val="240"/>
                      <w:marBottom w:val="240"/>
                      <w:divBdr>
                        <w:top w:val="none" w:sz="0" w:space="0" w:color="auto"/>
                        <w:left w:val="none" w:sz="0" w:space="0" w:color="auto"/>
                        <w:bottom w:val="none" w:sz="0" w:space="0" w:color="auto"/>
                        <w:right w:val="none" w:sz="0" w:space="0" w:color="auto"/>
                      </w:divBdr>
                    </w:div>
                  </w:divsChild>
                </w:div>
                <w:div w:id="1668558176">
                  <w:marLeft w:val="0"/>
                  <w:marRight w:val="0"/>
                  <w:marTop w:val="0"/>
                  <w:marBottom w:val="0"/>
                  <w:divBdr>
                    <w:top w:val="none" w:sz="0" w:space="0" w:color="auto"/>
                    <w:left w:val="none" w:sz="0" w:space="0" w:color="auto"/>
                    <w:bottom w:val="none" w:sz="0" w:space="0" w:color="auto"/>
                    <w:right w:val="none" w:sz="0" w:space="0" w:color="auto"/>
                  </w:divBdr>
                  <w:divsChild>
                    <w:div w:id="1203596523">
                      <w:marLeft w:val="-480"/>
                      <w:marRight w:val="0"/>
                      <w:marTop w:val="240"/>
                      <w:marBottom w:val="240"/>
                      <w:divBdr>
                        <w:top w:val="none" w:sz="0" w:space="0" w:color="auto"/>
                        <w:left w:val="none" w:sz="0" w:space="0" w:color="auto"/>
                        <w:bottom w:val="none" w:sz="0" w:space="0" w:color="auto"/>
                        <w:right w:val="none" w:sz="0" w:space="0" w:color="auto"/>
                      </w:divBdr>
                    </w:div>
                    <w:div w:id="2016878049">
                      <w:marLeft w:val="480"/>
                      <w:marRight w:val="0"/>
                      <w:marTop w:val="0"/>
                      <w:marBottom w:val="0"/>
                      <w:divBdr>
                        <w:top w:val="none" w:sz="0" w:space="0" w:color="auto"/>
                        <w:left w:val="none" w:sz="0" w:space="0" w:color="auto"/>
                        <w:bottom w:val="none" w:sz="0" w:space="0" w:color="auto"/>
                        <w:right w:val="none" w:sz="0" w:space="0" w:color="auto"/>
                      </w:divBdr>
                      <w:divsChild>
                        <w:div w:id="336887099">
                          <w:marLeft w:val="-480"/>
                          <w:marRight w:val="0"/>
                          <w:marTop w:val="240"/>
                          <w:marBottom w:val="240"/>
                          <w:divBdr>
                            <w:top w:val="none" w:sz="0" w:space="0" w:color="auto"/>
                            <w:left w:val="none" w:sz="0" w:space="0" w:color="auto"/>
                            <w:bottom w:val="none" w:sz="0" w:space="0" w:color="auto"/>
                            <w:right w:val="none" w:sz="0" w:space="0" w:color="auto"/>
                          </w:divBdr>
                        </w:div>
                        <w:div w:id="8036199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44393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26578695">
              <w:marLeft w:val="0"/>
              <w:marRight w:val="0"/>
              <w:marTop w:val="0"/>
              <w:marBottom w:val="0"/>
              <w:divBdr>
                <w:top w:val="none" w:sz="0" w:space="0" w:color="auto"/>
                <w:left w:val="none" w:sz="0" w:space="0" w:color="auto"/>
                <w:bottom w:val="none" w:sz="0" w:space="0" w:color="auto"/>
                <w:right w:val="none" w:sz="0" w:space="0" w:color="auto"/>
              </w:divBdr>
              <w:divsChild>
                <w:div w:id="270675363">
                  <w:marLeft w:val="-480"/>
                  <w:marRight w:val="0"/>
                  <w:marTop w:val="240"/>
                  <w:marBottom w:val="240"/>
                  <w:divBdr>
                    <w:top w:val="none" w:sz="0" w:space="0" w:color="auto"/>
                    <w:left w:val="none" w:sz="0" w:space="0" w:color="auto"/>
                    <w:bottom w:val="none" w:sz="0" w:space="0" w:color="auto"/>
                    <w:right w:val="none" w:sz="0" w:space="0" w:color="auto"/>
                  </w:divBdr>
                </w:div>
                <w:div w:id="1642535874">
                  <w:marLeft w:val="0"/>
                  <w:marRight w:val="0"/>
                  <w:marTop w:val="0"/>
                  <w:marBottom w:val="0"/>
                  <w:divBdr>
                    <w:top w:val="single" w:sz="6" w:space="12" w:color="000000"/>
                    <w:left w:val="single" w:sz="6" w:space="12" w:color="000000"/>
                    <w:bottom w:val="single" w:sz="6" w:space="12" w:color="000000"/>
                    <w:right w:val="single" w:sz="6" w:space="12" w:color="000000"/>
                  </w:divBdr>
                  <w:divsChild>
                    <w:div w:id="1236160153">
                      <w:marLeft w:val="0"/>
                      <w:marRight w:val="0"/>
                      <w:marTop w:val="0"/>
                      <w:marBottom w:val="240"/>
                      <w:divBdr>
                        <w:top w:val="none" w:sz="0" w:space="0" w:color="auto"/>
                        <w:left w:val="none" w:sz="0" w:space="0" w:color="auto"/>
                        <w:bottom w:val="none" w:sz="0" w:space="0" w:color="auto"/>
                        <w:right w:val="none" w:sz="0" w:space="0" w:color="auto"/>
                      </w:divBdr>
                    </w:div>
                    <w:div w:id="1631205462">
                      <w:marLeft w:val="480"/>
                      <w:marRight w:val="0"/>
                      <w:marTop w:val="0"/>
                      <w:marBottom w:val="0"/>
                      <w:divBdr>
                        <w:top w:val="none" w:sz="0" w:space="0" w:color="auto"/>
                        <w:left w:val="none" w:sz="0" w:space="0" w:color="auto"/>
                        <w:bottom w:val="none" w:sz="0" w:space="0" w:color="auto"/>
                        <w:right w:val="none" w:sz="0" w:space="0" w:color="auto"/>
                      </w:divBdr>
                    </w:div>
                  </w:divsChild>
                </w:div>
                <w:div w:id="938101336">
                  <w:marLeft w:val="480"/>
                  <w:marRight w:val="0"/>
                  <w:marTop w:val="0"/>
                  <w:marBottom w:val="0"/>
                  <w:divBdr>
                    <w:top w:val="none" w:sz="0" w:space="0" w:color="auto"/>
                    <w:left w:val="none" w:sz="0" w:space="0" w:color="auto"/>
                    <w:bottom w:val="none" w:sz="0" w:space="0" w:color="auto"/>
                    <w:right w:val="none" w:sz="0" w:space="0" w:color="auto"/>
                  </w:divBdr>
                  <w:divsChild>
                    <w:div w:id="2011712485">
                      <w:marLeft w:val="-480"/>
                      <w:marRight w:val="0"/>
                      <w:marTop w:val="240"/>
                      <w:marBottom w:val="240"/>
                      <w:divBdr>
                        <w:top w:val="none" w:sz="0" w:space="0" w:color="auto"/>
                        <w:left w:val="none" w:sz="0" w:space="0" w:color="auto"/>
                        <w:bottom w:val="none" w:sz="0" w:space="0" w:color="auto"/>
                        <w:right w:val="none" w:sz="0" w:space="0" w:color="auto"/>
                      </w:divBdr>
                    </w:div>
                    <w:div w:id="74669301">
                      <w:marLeft w:val="0"/>
                      <w:marRight w:val="0"/>
                      <w:marTop w:val="0"/>
                      <w:marBottom w:val="0"/>
                      <w:divBdr>
                        <w:top w:val="single" w:sz="6" w:space="12" w:color="000000"/>
                        <w:left w:val="single" w:sz="6" w:space="12" w:color="000000"/>
                        <w:bottom w:val="single" w:sz="6" w:space="12" w:color="000000"/>
                        <w:right w:val="single" w:sz="6" w:space="12" w:color="000000"/>
                      </w:divBdr>
                      <w:divsChild>
                        <w:div w:id="4748325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776100">
                  <w:marLeft w:val="480"/>
                  <w:marRight w:val="0"/>
                  <w:marTop w:val="0"/>
                  <w:marBottom w:val="0"/>
                  <w:divBdr>
                    <w:top w:val="none" w:sz="0" w:space="0" w:color="auto"/>
                    <w:left w:val="none" w:sz="0" w:space="0" w:color="auto"/>
                    <w:bottom w:val="none" w:sz="0" w:space="0" w:color="auto"/>
                    <w:right w:val="none" w:sz="0" w:space="0" w:color="auto"/>
                  </w:divBdr>
                  <w:divsChild>
                    <w:div w:id="620116445">
                      <w:marLeft w:val="-480"/>
                      <w:marRight w:val="0"/>
                      <w:marTop w:val="240"/>
                      <w:marBottom w:val="240"/>
                      <w:divBdr>
                        <w:top w:val="none" w:sz="0" w:space="0" w:color="auto"/>
                        <w:left w:val="none" w:sz="0" w:space="0" w:color="auto"/>
                        <w:bottom w:val="none" w:sz="0" w:space="0" w:color="auto"/>
                        <w:right w:val="none" w:sz="0" w:space="0" w:color="auto"/>
                      </w:divBdr>
                    </w:div>
                    <w:div w:id="200213722">
                      <w:marLeft w:val="0"/>
                      <w:marRight w:val="0"/>
                      <w:marTop w:val="0"/>
                      <w:marBottom w:val="0"/>
                      <w:divBdr>
                        <w:top w:val="single" w:sz="6" w:space="12" w:color="000000"/>
                        <w:left w:val="single" w:sz="6" w:space="12" w:color="000000"/>
                        <w:bottom w:val="single" w:sz="6" w:space="12" w:color="000000"/>
                        <w:right w:val="single" w:sz="6" w:space="12" w:color="000000"/>
                      </w:divBdr>
                      <w:divsChild>
                        <w:div w:id="1559317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8726090">
                  <w:marLeft w:val="0"/>
                  <w:marRight w:val="0"/>
                  <w:marTop w:val="0"/>
                  <w:marBottom w:val="0"/>
                  <w:divBdr>
                    <w:top w:val="none" w:sz="0" w:space="0" w:color="auto"/>
                    <w:left w:val="none" w:sz="0" w:space="0" w:color="auto"/>
                    <w:bottom w:val="none" w:sz="0" w:space="0" w:color="auto"/>
                    <w:right w:val="none" w:sz="0" w:space="0" w:color="auto"/>
                  </w:divBdr>
                  <w:divsChild>
                    <w:div w:id="23594628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528978889">
              <w:marLeft w:val="0"/>
              <w:marRight w:val="0"/>
              <w:marTop w:val="0"/>
              <w:marBottom w:val="0"/>
              <w:divBdr>
                <w:top w:val="none" w:sz="0" w:space="0" w:color="auto"/>
                <w:left w:val="none" w:sz="0" w:space="0" w:color="auto"/>
                <w:bottom w:val="none" w:sz="0" w:space="0" w:color="auto"/>
                <w:right w:val="none" w:sz="0" w:space="0" w:color="auto"/>
              </w:divBdr>
              <w:divsChild>
                <w:div w:id="299505410">
                  <w:marLeft w:val="-480"/>
                  <w:marRight w:val="0"/>
                  <w:marTop w:val="240"/>
                  <w:marBottom w:val="240"/>
                  <w:divBdr>
                    <w:top w:val="none" w:sz="0" w:space="0" w:color="auto"/>
                    <w:left w:val="none" w:sz="0" w:space="0" w:color="auto"/>
                    <w:bottom w:val="none" w:sz="0" w:space="0" w:color="auto"/>
                    <w:right w:val="none" w:sz="0" w:space="0" w:color="auto"/>
                  </w:divBdr>
                </w:div>
                <w:div w:id="635257740">
                  <w:marLeft w:val="0"/>
                  <w:marRight w:val="0"/>
                  <w:marTop w:val="0"/>
                  <w:marBottom w:val="0"/>
                  <w:divBdr>
                    <w:top w:val="single" w:sz="6" w:space="12" w:color="000000"/>
                    <w:left w:val="single" w:sz="6" w:space="12" w:color="000000"/>
                    <w:bottom w:val="single" w:sz="6" w:space="12" w:color="000000"/>
                    <w:right w:val="single" w:sz="6" w:space="12" w:color="000000"/>
                  </w:divBdr>
                  <w:divsChild>
                    <w:div w:id="1216114647">
                      <w:marLeft w:val="0"/>
                      <w:marRight w:val="0"/>
                      <w:marTop w:val="0"/>
                      <w:marBottom w:val="240"/>
                      <w:divBdr>
                        <w:top w:val="none" w:sz="0" w:space="0" w:color="auto"/>
                        <w:left w:val="none" w:sz="0" w:space="0" w:color="auto"/>
                        <w:bottom w:val="none" w:sz="0" w:space="0" w:color="auto"/>
                        <w:right w:val="none" w:sz="0" w:space="0" w:color="auto"/>
                      </w:divBdr>
                    </w:div>
                    <w:div w:id="2120294673">
                      <w:marLeft w:val="480"/>
                      <w:marRight w:val="0"/>
                      <w:marTop w:val="0"/>
                      <w:marBottom w:val="0"/>
                      <w:divBdr>
                        <w:top w:val="none" w:sz="0" w:space="0" w:color="auto"/>
                        <w:left w:val="none" w:sz="0" w:space="0" w:color="auto"/>
                        <w:bottom w:val="none" w:sz="0" w:space="0" w:color="auto"/>
                        <w:right w:val="none" w:sz="0" w:space="0" w:color="auto"/>
                      </w:divBdr>
                      <w:divsChild>
                        <w:div w:id="7949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94165380">
              <w:marLeft w:val="0"/>
              <w:marRight w:val="0"/>
              <w:marTop w:val="0"/>
              <w:marBottom w:val="0"/>
              <w:divBdr>
                <w:top w:val="none" w:sz="0" w:space="0" w:color="auto"/>
                <w:left w:val="none" w:sz="0" w:space="0" w:color="auto"/>
                <w:bottom w:val="none" w:sz="0" w:space="0" w:color="auto"/>
                <w:right w:val="none" w:sz="0" w:space="0" w:color="auto"/>
              </w:divBdr>
              <w:divsChild>
                <w:div w:id="299650360">
                  <w:marLeft w:val="-480"/>
                  <w:marRight w:val="0"/>
                  <w:marTop w:val="240"/>
                  <w:marBottom w:val="240"/>
                  <w:divBdr>
                    <w:top w:val="none" w:sz="0" w:space="0" w:color="auto"/>
                    <w:left w:val="none" w:sz="0" w:space="0" w:color="auto"/>
                    <w:bottom w:val="none" w:sz="0" w:space="0" w:color="auto"/>
                    <w:right w:val="none" w:sz="0" w:space="0" w:color="auto"/>
                  </w:divBdr>
                </w:div>
                <w:div w:id="2059627219">
                  <w:marLeft w:val="0"/>
                  <w:marRight w:val="0"/>
                  <w:marTop w:val="0"/>
                  <w:marBottom w:val="0"/>
                  <w:divBdr>
                    <w:top w:val="single" w:sz="6" w:space="12" w:color="000000"/>
                    <w:left w:val="single" w:sz="6" w:space="12" w:color="000000"/>
                    <w:bottom w:val="single" w:sz="6" w:space="12" w:color="000000"/>
                    <w:right w:val="single" w:sz="6" w:space="12" w:color="000000"/>
                  </w:divBdr>
                  <w:divsChild>
                    <w:div w:id="2115443604">
                      <w:marLeft w:val="0"/>
                      <w:marRight w:val="0"/>
                      <w:marTop w:val="0"/>
                      <w:marBottom w:val="240"/>
                      <w:divBdr>
                        <w:top w:val="none" w:sz="0" w:space="0" w:color="auto"/>
                        <w:left w:val="none" w:sz="0" w:space="0" w:color="auto"/>
                        <w:bottom w:val="none" w:sz="0" w:space="0" w:color="auto"/>
                        <w:right w:val="none" w:sz="0" w:space="0" w:color="auto"/>
                      </w:divBdr>
                    </w:div>
                    <w:div w:id="2138136759">
                      <w:marLeft w:val="480"/>
                      <w:marRight w:val="0"/>
                      <w:marTop w:val="0"/>
                      <w:marBottom w:val="0"/>
                      <w:divBdr>
                        <w:top w:val="none" w:sz="0" w:space="0" w:color="auto"/>
                        <w:left w:val="none" w:sz="0" w:space="0" w:color="auto"/>
                        <w:bottom w:val="none" w:sz="0" w:space="0" w:color="auto"/>
                        <w:right w:val="none" w:sz="0" w:space="0" w:color="auto"/>
                      </w:divBdr>
                    </w:div>
                  </w:divsChild>
                </w:div>
                <w:div w:id="310328372">
                  <w:marLeft w:val="480"/>
                  <w:marRight w:val="0"/>
                  <w:marTop w:val="0"/>
                  <w:marBottom w:val="0"/>
                  <w:divBdr>
                    <w:top w:val="none" w:sz="0" w:space="0" w:color="auto"/>
                    <w:left w:val="none" w:sz="0" w:space="0" w:color="auto"/>
                    <w:bottom w:val="none" w:sz="0" w:space="0" w:color="auto"/>
                    <w:right w:val="none" w:sz="0" w:space="0" w:color="auto"/>
                  </w:divBdr>
                  <w:divsChild>
                    <w:div w:id="960769823">
                      <w:marLeft w:val="-480"/>
                      <w:marRight w:val="0"/>
                      <w:marTop w:val="240"/>
                      <w:marBottom w:val="240"/>
                      <w:divBdr>
                        <w:top w:val="none" w:sz="0" w:space="0" w:color="auto"/>
                        <w:left w:val="none" w:sz="0" w:space="0" w:color="auto"/>
                        <w:bottom w:val="none" w:sz="0" w:space="0" w:color="auto"/>
                        <w:right w:val="none" w:sz="0" w:space="0" w:color="auto"/>
                      </w:divBdr>
                    </w:div>
                    <w:div w:id="215092739">
                      <w:marLeft w:val="0"/>
                      <w:marRight w:val="0"/>
                      <w:marTop w:val="0"/>
                      <w:marBottom w:val="0"/>
                      <w:divBdr>
                        <w:top w:val="single" w:sz="6" w:space="12" w:color="000000"/>
                        <w:left w:val="single" w:sz="6" w:space="12" w:color="000000"/>
                        <w:bottom w:val="single" w:sz="6" w:space="12" w:color="000000"/>
                        <w:right w:val="single" w:sz="6" w:space="12" w:color="000000"/>
                      </w:divBdr>
                      <w:divsChild>
                        <w:div w:id="11069280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5810318">
                  <w:marLeft w:val="480"/>
                  <w:marRight w:val="0"/>
                  <w:marTop w:val="0"/>
                  <w:marBottom w:val="0"/>
                  <w:divBdr>
                    <w:top w:val="none" w:sz="0" w:space="0" w:color="auto"/>
                    <w:left w:val="none" w:sz="0" w:space="0" w:color="auto"/>
                    <w:bottom w:val="none" w:sz="0" w:space="0" w:color="auto"/>
                    <w:right w:val="none" w:sz="0" w:space="0" w:color="auto"/>
                  </w:divBdr>
                  <w:divsChild>
                    <w:div w:id="1084381827">
                      <w:marLeft w:val="-480"/>
                      <w:marRight w:val="0"/>
                      <w:marTop w:val="240"/>
                      <w:marBottom w:val="240"/>
                      <w:divBdr>
                        <w:top w:val="none" w:sz="0" w:space="0" w:color="auto"/>
                        <w:left w:val="none" w:sz="0" w:space="0" w:color="auto"/>
                        <w:bottom w:val="none" w:sz="0" w:space="0" w:color="auto"/>
                        <w:right w:val="none" w:sz="0" w:space="0" w:color="auto"/>
                      </w:divBdr>
                    </w:div>
                    <w:div w:id="1876885533">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0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919476">
                  <w:marLeft w:val="480"/>
                  <w:marRight w:val="0"/>
                  <w:marTop w:val="0"/>
                  <w:marBottom w:val="0"/>
                  <w:divBdr>
                    <w:top w:val="none" w:sz="0" w:space="0" w:color="auto"/>
                    <w:left w:val="none" w:sz="0" w:space="0" w:color="auto"/>
                    <w:bottom w:val="none" w:sz="0" w:space="0" w:color="auto"/>
                    <w:right w:val="none" w:sz="0" w:space="0" w:color="auto"/>
                  </w:divBdr>
                  <w:divsChild>
                    <w:div w:id="525290404">
                      <w:marLeft w:val="-480"/>
                      <w:marRight w:val="0"/>
                      <w:marTop w:val="240"/>
                      <w:marBottom w:val="240"/>
                      <w:divBdr>
                        <w:top w:val="none" w:sz="0" w:space="0" w:color="auto"/>
                        <w:left w:val="none" w:sz="0" w:space="0" w:color="auto"/>
                        <w:bottom w:val="none" w:sz="0" w:space="0" w:color="auto"/>
                        <w:right w:val="none" w:sz="0" w:space="0" w:color="auto"/>
                      </w:divBdr>
                    </w:div>
                    <w:div w:id="9441183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441930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0509200">
                  <w:marLeft w:val="0"/>
                  <w:marRight w:val="0"/>
                  <w:marTop w:val="0"/>
                  <w:marBottom w:val="0"/>
                  <w:divBdr>
                    <w:top w:val="none" w:sz="0" w:space="0" w:color="auto"/>
                    <w:left w:val="none" w:sz="0" w:space="0" w:color="auto"/>
                    <w:bottom w:val="none" w:sz="0" w:space="0" w:color="auto"/>
                    <w:right w:val="none" w:sz="0" w:space="0" w:color="auto"/>
                  </w:divBdr>
                  <w:divsChild>
                    <w:div w:id="1272279389">
                      <w:marLeft w:val="-480"/>
                      <w:marRight w:val="0"/>
                      <w:marTop w:val="240"/>
                      <w:marBottom w:val="240"/>
                      <w:divBdr>
                        <w:top w:val="none" w:sz="0" w:space="0" w:color="auto"/>
                        <w:left w:val="none" w:sz="0" w:space="0" w:color="auto"/>
                        <w:bottom w:val="none" w:sz="0" w:space="0" w:color="auto"/>
                        <w:right w:val="none" w:sz="0" w:space="0" w:color="auto"/>
                      </w:divBdr>
                    </w:div>
                    <w:div w:id="1243489067">
                      <w:marLeft w:val="0"/>
                      <w:marRight w:val="0"/>
                      <w:marTop w:val="0"/>
                      <w:marBottom w:val="0"/>
                      <w:divBdr>
                        <w:top w:val="single" w:sz="6" w:space="12" w:color="000000"/>
                        <w:left w:val="single" w:sz="6" w:space="12" w:color="000000"/>
                        <w:bottom w:val="single" w:sz="6" w:space="12" w:color="000000"/>
                        <w:right w:val="single" w:sz="6" w:space="12" w:color="000000"/>
                      </w:divBdr>
                      <w:divsChild>
                        <w:div w:id="401103505">
                          <w:marLeft w:val="0"/>
                          <w:marRight w:val="0"/>
                          <w:marTop w:val="0"/>
                          <w:marBottom w:val="240"/>
                          <w:divBdr>
                            <w:top w:val="none" w:sz="0" w:space="0" w:color="auto"/>
                            <w:left w:val="none" w:sz="0" w:space="0" w:color="auto"/>
                            <w:bottom w:val="none" w:sz="0" w:space="0" w:color="auto"/>
                            <w:right w:val="none" w:sz="0" w:space="0" w:color="auto"/>
                          </w:divBdr>
                        </w:div>
                        <w:div w:id="2713983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59019134">
                  <w:marLeft w:val="0"/>
                  <w:marRight w:val="0"/>
                  <w:marTop w:val="0"/>
                  <w:marBottom w:val="0"/>
                  <w:divBdr>
                    <w:top w:val="none" w:sz="0" w:space="0" w:color="auto"/>
                    <w:left w:val="none" w:sz="0" w:space="0" w:color="auto"/>
                    <w:bottom w:val="none" w:sz="0" w:space="0" w:color="auto"/>
                    <w:right w:val="none" w:sz="0" w:space="0" w:color="auto"/>
                  </w:divBdr>
                  <w:divsChild>
                    <w:div w:id="362175866">
                      <w:marLeft w:val="-480"/>
                      <w:marRight w:val="0"/>
                      <w:marTop w:val="240"/>
                      <w:marBottom w:val="240"/>
                      <w:divBdr>
                        <w:top w:val="none" w:sz="0" w:space="0" w:color="auto"/>
                        <w:left w:val="none" w:sz="0" w:space="0" w:color="auto"/>
                        <w:bottom w:val="none" w:sz="0" w:space="0" w:color="auto"/>
                        <w:right w:val="none" w:sz="0" w:space="0" w:color="auto"/>
                      </w:divBdr>
                    </w:div>
                    <w:div w:id="1154181263">
                      <w:marLeft w:val="0"/>
                      <w:marRight w:val="0"/>
                      <w:marTop w:val="0"/>
                      <w:marBottom w:val="0"/>
                      <w:divBdr>
                        <w:top w:val="none" w:sz="0" w:space="0" w:color="auto"/>
                        <w:left w:val="none" w:sz="0" w:space="0" w:color="auto"/>
                        <w:bottom w:val="none" w:sz="0" w:space="0" w:color="auto"/>
                        <w:right w:val="none" w:sz="0" w:space="0" w:color="auto"/>
                      </w:divBdr>
                      <w:divsChild>
                        <w:div w:id="800726917">
                          <w:marLeft w:val="-480"/>
                          <w:marRight w:val="0"/>
                          <w:marTop w:val="240"/>
                          <w:marBottom w:val="240"/>
                          <w:divBdr>
                            <w:top w:val="none" w:sz="0" w:space="0" w:color="auto"/>
                            <w:left w:val="none" w:sz="0" w:space="0" w:color="auto"/>
                            <w:bottom w:val="none" w:sz="0" w:space="0" w:color="auto"/>
                            <w:right w:val="none" w:sz="0" w:space="0" w:color="auto"/>
                          </w:divBdr>
                        </w:div>
                      </w:divsChild>
                    </w:div>
                    <w:div w:id="1901165460">
                      <w:marLeft w:val="0"/>
                      <w:marRight w:val="0"/>
                      <w:marTop w:val="0"/>
                      <w:marBottom w:val="0"/>
                      <w:divBdr>
                        <w:top w:val="none" w:sz="0" w:space="0" w:color="auto"/>
                        <w:left w:val="none" w:sz="0" w:space="0" w:color="auto"/>
                        <w:bottom w:val="none" w:sz="0" w:space="0" w:color="auto"/>
                        <w:right w:val="none" w:sz="0" w:space="0" w:color="auto"/>
                      </w:divBdr>
                      <w:divsChild>
                        <w:div w:id="1766875866">
                          <w:marLeft w:val="-480"/>
                          <w:marRight w:val="0"/>
                          <w:marTop w:val="240"/>
                          <w:marBottom w:val="240"/>
                          <w:divBdr>
                            <w:top w:val="none" w:sz="0" w:space="0" w:color="auto"/>
                            <w:left w:val="none" w:sz="0" w:space="0" w:color="auto"/>
                            <w:bottom w:val="none" w:sz="0" w:space="0" w:color="auto"/>
                            <w:right w:val="none" w:sz="0" w:space="0" w:color="auto"/>
                          </w:divBdr>
                        </w:div>
                      </w:divsChild>
                    </w:div>
                    <w:div w:id="1349596767">
                      <w:marLeft w:val="0"/>
                      <w:marRight w:val="0"/>
                      <w:marTop w:val="0"/>
                      <w:marBottom w:val="0"/>
                      <w:divBdr>
                        <w:top w:val="none" w:sz="0" w:space="0" w:color="auto"/>
                        <w:left w:val="none" w:sz="0" w:space="0" w:color="auto"/>
                        <w:bottom w:val="none" w:sz="0" w:space="0" w:color="auto"/>
                        <w:right w:val="none" w:sz="0" w:space="0" w:color="auto"/>
                      </w:divBdr>
                      <w:divsChild>
                        <w:div w:id="328751822">
                          <w:marLeft w:val="-480"/>
                          <w:marRight w:val="0"/>
                          <w:marTop w:val="240"/>
                          <w:marBottom w:val="240"/>
                          <w:divBdr>
                            <w:top w:val="none" w:sz="0" w:space="0" w:color="auto"/>
                            <w:left w:val="none" w:sz="0" w:space="0" w:color="auto"/>
                            <w:bottom w:val="none" w:sz="0" w:space="0" w:color="auto"/>
                            <w:right w:val="none" w:sz="0" w:space="0" w:color="auto"/>
                          </w:divBdr>
                        </w:div>
                        <w:div w:id="226652243">
                          <w:marLeft w:val="480"/>
                          <w:marRight w:val="0"/>
                          <w:marTop w:val="0"/>
                          <w:marBottom w:val="0"/>
                          <w:divBdr>
                            <w:top w:val="none" w:sz="0" w:space="0" w:color="auto"/>
                            <w:left w:val="none" w:sz="0" w:space="0" w:color="auto"/>
                            <w:bottom w:val="none" w:sz="0" w:space="0" w:color="auto"/>
                            <w:right w:val="none" w:sz="0" w:space="0" w:color="auto"/>
                          </w:divBdr>
                          <w:divsChild>
                            <w:div w:id="589241912">
                              <w:marLeft w:val="-480"/>
                              <w:marRight w:val="0"/>
                              <w:marTop w:val="240"/>
                              <w:marBottom w:val="240"/>
                              <w:divBdr>
                                <w:top w:val="none" w:sz="0" w:space="0" w:color="auto"/>
                                <w:left w:val="none" w:sz="0" w:space="0" w:color="auto"/>
                                <w:bottom w:val="none" w:sz="0" w:space="0" w:color="auto"/>
                                <w:right w:val="none" w:sz="0" w:space="0" w:color="auto"/>
                              </w:divBdr>
                            </w:div>
                            <w:div w:id="124387656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71393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591">
                      <w:marLeft w:val="0"/>
                      <w:marRight w:val="0"/>
                      <w:marTop w:val="0"/>
                      <w:marBottom w:val="0"/>
                      <w:divBdr>
                        <w:top w:val="none" w:sz="0" w:space="0" w:color="auto"/>
                        <w:left w:val="none" w:sz="0" w:space="0" w:color="auto"/>
                        <w:bottom w:val="none" w:sz="0" w:space="0" w:color="auto"/>
                        <w:right w:val="none" w:sz="0" w:space="0" w:color="auto"/>
                      </w:divBdr>
                      <w:divsChild>
                        <w:div w:id="1798570094">
                          <w:marLeft w:val="-480"/>
                          <w:marRight w:val="0"/>
                          <w:marTop w:val="240"/>
                          <w:marBottom w:val="240"/>
                          <w:divBdr>
                            <w:top w:val="none" w:sz="0" w:space="0" w:color="auto"/>
                            <w:left w:val="none" w:sz="0" w:space="0" w:color="auto"/>
                            <w:bottom w:val="none" w:sz="0" w:space="0" w:color="auto"/>
                            <w:right w:val="none" w:sz="0" w:space="0" w:color="auto"/>
                          </w:divBdr>
                        </w:div>
                        <w:div w:id="1598905478">
                          <w:marLeft w:val="480"/>
                          <w:marRight w:val="0"/>
                          <w:marTop w:val="0"/>
                          <w:marBottom w:val="0"/>
                          <w:divBdr>
                            <w:top w:val="none" w:sz="0" w:space="0" w:color="auto"/>
                            <w:left w:val="none" w:sz="0" w:space="0" w:color="auto"/>
                            <w:bottom w:val="none" w:sz="0" w:space="0" w:color="auto"/>
                            <w:right w:val="none" w:sz="0" w:space="0" w:color="auto"/>
                          </w:divBdr>
                          <w:divsChild>
                            <w:div w:id="593848">
                              <w:marLeft w:val="-480"/>
                              <w:marRight w:val="0"/>
                              <w:marTop w:val="240"/>
                              <w:marBottom w:val="240"/>
                              <w:divBdr>
                                <w:top w:val="none" w:sz="0" w:space="0" w:color="auto"/>
                                <w:left w:val="none" w:sz="0" w:space="0" w:color="auto"/>
                                <w:bottom w:val="none" w:sz="0" w:space="0" w:color="auto"/>
                                <w:right w:val="none" w:sz="0" w:space="0" w:color="auto"/>
                              </w:divBdr>
                            </w:div>
                            <w:div w:id="1667171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88034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7834276">
                      <w:marLeft w:val="0"/>
                      <w:marRight w:val="0"/>
                      <w:marTop w:val="0"/>
                      <w:marBottom w:val="0"/>
                      <w:divBdr>
                        <w:top w:val="none" w:sz="0" w:space="0" w:color="auto"/>
                        <w:left w:val="none" w:sz="0" w:space="0" w:color="auto"/>
                        <w:bottom w:val="none" w:sz="0" w:space="0" w:color="auto"/>
                        <w:right w:val="none" w:sz="0" w:space="0" w:color="auto"/>
                      </w:divBdr>
                      <w:divsChild>
                        <w:div w:id="1372344384">
                          <w:marLeft w:val="-480"/>
                          <w:marRight w:val="0"/>
                          <w:marTop w:val="240"/>
                          <w:marBottom w:val="240"/>
                          <w:divBdr>
                            <w:top w:val="none" w:sz="0" w:space="0" w:color="auto"/>
                            <w:left w:val="none" w:sz="0" w:space="0" w:color="auto"/>
                            <w:bottom w:val="none" w:sz="0" w:space="0" w:color="auto"/>
                            <w:right w:val="none" w:sz="0" w:space="0" w:color="auto"/>
                          </w:divBdr>
                        </w:div>
                        <w:div w:id="827328281">
                          <w:marLeft w:val="480"/>
                          <w:marRight w:val="0"/>
                          <w:marTop w:val="0"/>
                          <w:marBottom w:val="0"/>
                          <w:divBdr>
                            <w:top w:val="none" w:sz="0" w:space="0" w:color="auto"/>
                            <w:left w:val="none" w:sz="0" w:space="0" w:color="auto"/>
                            <w:bottom w:val="none" w:sz="0" w:space="0" w:color="auto"/>
                            <w:right w:val="none" w:sz="0" w:space="0" w:color="auto"/>
                          </w:divBdr>
                          <w:divsChild>
                            <w:div w:id="1066997472">
                              <w:marLeft w:val="-480"/>
                              <w:marRight w:val="0"/>
                              <w:marTop w:val="240"/>
                              <w:marBottom w:val="240"/>
                              <w:divBdr>
                                <w:top w:val="none" w:sz="0" w:space="0" w:color="auto"/>
                                <w:left w:val="none" w:sz="0" w:space="0" w:color="auto"/>
                                <w:bottom w:val="none" w:sz="0" w:space="0" w:color="auto"/>
                                <w:right w:val="none" w:sz="0" w:space="0" w:color="auto"/>
                              </w:divBdr>
                            </w:div>
                            <w:div w:id="1532721388">
                              <w:marLeft w:val="0"/>
                              <w:marRight w:val="0"/>
                              <w:marTop w:val="0"/>
                              <w:marBottom w:val="0"/>
                              <w:divBdr>
                                <w:top w:val="single" w:sz="6" w:space="12" w:color="000000"/>
                                <w:left w:val="single" w:sz="6" w:space="12" w:color="000000"/>
                                <w:bottom w:val="single" w:sz="6" w:space="12" w:color="000000"/>
                                <w:right w:val="single" w:sz="6" w:space="12" w:color="000000"/>
                              </w:divBdr>
                              <w:divsChild>
                                <w:div w:id="667444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4770817">
                      <w:marLeft w:val="0"/>
                      <w:marRight w:val="0"/>
                      <w:marTop w:val="0"/>
                      <w:marBottom w:val="0"/>
                      <w:divBdr>
                        <w:top w:val="none" w:sz="0" w:space="0" w:color="auto"/>
                        <w:left w:val="none" w:sz="0" w:space="0" w:color="auto"/>
                        <w:bottom w:val="none" w:sz="0" w:space="0" w:color="auto"/>
                        <w:right w:val="none" w:sz="0" w:space="0" w:color="auto"/>
                      </w:divBdr>
                      <w:divsChild>
                        <w:div w:id="1818645590">
                          <w:marLeft w:val="-480"/>
                          <w:marRight w:val="0"/>
                          <w:marTop w:val="240"/>
                          <w:marBottom w:val="240"/>
                          <w:divBdr>
                            <w:top w:val="none" w:sz="0" w:space="0" w:color="auto"/>
                            <w:left w:val="none" w:sz="0" w:space="0" w:color="auto"/>
                            <w:bottom w:val="none" w:sz="0" w:space="0" w:color="auto"/>
                            <w:right w:val="none" w:sz="0" w:space="0" w:color="auto"/>
                          </w:divBdr>
                        </w:div>
                      </w:divsChild>
                    </w:div>
                    <w:div w:id="1298103859">
                      <w:marLeft w:val="0"/>
                      <w:marRight w:val="0"/>
                      <w:marTop w:val="0"/>
                      <w:marBottom w:val="0"/>
                      <w:divBdr>
                        <w:top w:val="none" w:sz="0" w:space="0" w:color="auto"/>
                        <w:left w:val="none" w:sz="0" w:space="0" w:color="auto"/>
                        <w:bottom w:val="none" w:sz="0" w:space="0" w:color="auto"/>
                        <w:right w:val="none" w:sz="0" w:space="0" w:color="auto"/>
                      </w:divBdr>
                      <w:divsChild>
                        <w:div w:id="1016228073">
                          <w:marLeft w:val="-480"/>
                          <w:marRight w:val="0"/>
                          <w:marTop w:val="240"/>
                          <w:marBottom w:val="240"/>
                          <w:divBdr>
                            <w:top w:val="none" w:sz="0" w:space="0" w:color="auto"/>
                            <w:left w:val="none" w:sz="0" w:space="0" w:color="auto"/>
                            <w:bottom w:val="none" w:sz="0" w:space="0" w:color="auto"/>
                            <w:right w:val="none" w:sz="0" w:space="0" w:color="auto"/>
                          </w:divBdr>
                        </w:div>
                      </w:divsChild>
                    </w:div>
                    <w:div w:id="86852070">
                      <w:marLeft w:val="0"/>
                      <w:marRight w:val="0"/>
                      <w:marTop w:val="0"/>
                      <w:marBottom w:val="0"/>
                      <w:divBdr>
                        <w:top w:val="none" w:sz="0" w:space="0" w:color="auto"/>
                        <w:left w:val="none" w:sz="0" w:space="0" w:color="auto"/>
                        <w:bottom w:val="none" w:sz="0" w:space="0" w:color="auto"/>
                        <w:right w:val="none" w:sz="0" w:space="0" w:color="auto"/>
                      </w:divBdr>
                      <w:divsChild>
                        <w:div w:id="297760329">
                          <w:marLeft w:val="-480"/>
                          <w:marRight w:val="0"/>
                          <w:marTop w:val="240"/>
                          <w:marBottom w:val="240"/>
                          <w:divBdr>
                            <w:top w:val="none" w:sz="0" w:space="0" w:color="auto"/>
                            <w:left w:val="none" w:sz="0" w:space="0" w:color="auto"/>
                            <w:bottom w:val="none" w:sz="0" w:space="0" w:color="auto"/>
                            <w:right w:val="none" w:sz="0" w:space="0" w:color="auto"/>
                          </w:divBdr>
                        </w:div>
                      </w:divsChild>
                    </w:div>
                    <w:div w:id="1249344809">
                      <w:marLeft w:val="0"/>
                      <w:marRight w:val="0"/>
                      <w:marTop w:val="0"/>
                      <w:marBottom w:val="0"/>
                      <w:divBdr>
                        <w:top w:val="none" w:sz="0" w:space="0" w:color="auto"/>
                        <w:left w:val="none" w:sz="0" w:space="0" w:color="auto"/>
                        <w:bottom w:val="none" w:sz="0" w:space="0" w:color="auto"/>
                        <w:right w:val="none" w:sz="0" w:space="0" w:color="auto"/>
                      </w:divBdr>
                      <w:divsChild>
                        <w:div w:id="1005669583">
                          <w:marLeft w:val="-480"/>
                          <w:marRight w:val="0"/>
                          <w:marTop w:val="240"/>
                          <w:marBottom w:val="240"/>
                          <w:divBdr>
                            <w:top w:val="none" w:sz="0" w:space="0" w:color="auto"/>
                            <w:left w:val="none" w:sz="0" w:space="0" w:color="auto"/>
                            <w:bottom w:val="none" w:sz="0" w:space="0" w:color="auto"/>
                            <w:right w:val="none" w:sz="0" w:space="0" w:color="auto"/>
                          </w:divBdr>
                        </w:div>
                      </w:divsChild>
                    </w:div>
                    <w:div w:id="630332163">
                      <w:marLeft w:val="0"/>
                      <w:marRight w:val="0"/>
                      <w:marTop w:val="0"/>
                      <w:marBottom w:val="0"/>
                      <w:divBdr>
                        <w:top w:val="none" w:sz="0" w:space="0" w:color="auto"/>
                        <w:left w:val="none" w:sz="0" w:space="0" w:color="auto"/>
                        <w:bottom w:val="none" w:sz="0" w:space="0" w:color="auto"/>
                        <w:right w:val="none" w:sz="0" w:space="0" w:color="auto"/>
                      </w:divBdr>
                      <w:divsChild>
                        <w:div w:id="1112749060">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06287140">
                  <w:marLeft w:val="0"/>
                  <w:marRight w:val="0"/>
                  <w:marTop w:val="0"/>
                  <w:marBottom w:val="0"/>
                  <w:divBdr>
                    <w:top w:val="none" w:sz="0" w:space="0" w:color="auto"/>
                    <w:left w:val="none" w:sz="0" w:space="0" w:color="auto"/>
                    <w:bottom w:val="none" w:sz="0" w:space="0" w:color="auto"/>
                    <w:right w:val="none" w:sz="0" w:space="0" w:color="auto"/>
                  </w:divBdr>
                  <w:divsChild>
                    <w:div w:id="1581407873">
                      <w:marLeft w:val="-480"/>
                      <w:marRight w:val="0"/>
                      <w:marTop w:val="240"/>
                      <w:marBottom w:val="240"/>
                      <w:divBdr>
                        <w:top w:val="none" w:sz="0" w:space="0" w:color="auto"/>
                        <w:left w:val="none" w:sz="0" w:space="0" w:color="auto"/>
                        <w:bottom w:val="none" w:sz="0" w:space="0" w:color="auto"/>
                        <w:right w:val="none" w:sz="0" w:space="0" w:color="auto"/>
                      </w:divBdr>
                    </w:div>
                    <w:div w:id="1715344233">
                      <w:marLeft w:val="480"/>
                      <w:marRight w:val="0"/>
                      <w:marTop w:val="0"/>
                      <w:marBottom w:val="0"/>
                      <w:divBdr>
                        <w:top w:val="none" w:sz="0" w:space="0" w:color="auto"/>
                        <w:left w:val="none" w:sz="0" w:space="0" w:color="auto"/>
                        <w:bottom w:val="none" w:sz="0" w:space="0" w:color="auto"/>
                        <w:right w:val="none" w:sz="0" w:space="0" w:color="auto"/>
                      </w:divBdr>
                      <w:divsChild>
                        <w:div w:id="382758333">
                          <w:marLeft w:val="-480"/>
                          <w:marRight w:val="0"/>
                          <w:marTop w:val="240"/>
                          <w:marBottom w:val="240"/>
                          <w:divBdr>
                            <w:top w:val="none" w:sz="0" w:space="0" w:color="auto"/>
                            <w:left w:val="none" w:sz="0" w:space="0" w:color="auto"/>
                            <w:bottom w:val="none" w:sz="0" w:space="0" w:color="auto"/>
                            <w:right w:val="none" w:sz="0" w:space="0" w:color="auto"/>
                          </w:divBdr>
                        </w:div>
                        <w:div w:id="962492320">
                          <w:marLeft w:val="0"/>
                          <w:marRight w:val="0"/>
                          <w:marTop w:val="0"/>
                          <w:marBottom w:val="0"/>
                          <w:divBdr>
                            <w:top w:val="single" w:sz="6" w:space="12" w:color="000000"/>
                            <w:left w:val="single" w:sz="6" w:space="12" w:color="000000"/>
                            <w:bottom w:val="single" w:sz="6" w:space="12" w:color="000000"/>
                            <w:right w:val="single" w:sz="6" w:space="12" w:color="000000"/>
                          </w:divBdr>
                          <w:divsChild>
                            <w:div w:id="33311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95601395">
                      <w:marLeft w:val="480"/>
                      <w:marRight w:val="0"/>
                      <w:marTop w:val="0"/>
                      <w:marBottom w:val="0"/>
                      <w:divBdr>
                        <w:top w:val="none" w:sz="0" w:space="0" w:color="auto"/>
                        <w:left w:val="none" w:sz="0" w:space="0" w:color="auto"/>
                        <w:bottom w:val="none" w:sz="0" w:space="0" w:color="auto"/>
                        <w:right w:val="none" w:sz="0" w:space="0" w:color="auto"/>
                      </w:divBdr>
                      <w:divsChild>
                        <w:div w:id="1064839023">
                          <w:marLeft w:val="-480"/>
                          <w:marRight w:val="0"/>
                          <w:marTop w:val="240"/>
                          <w:marBottom w:val="240"/>
                          <w:divBdr>
                            <w:top w:val="none" w:sz="0" w:space="0" w:color="auto"/>
                            <w:left w:val="none" w:sz="0" w:space="0" w:color="auto"/>
                            <w:bottom w:val="none" w:sz="0" w:space="0" w:color="auto"/>
                            <w:right w:val="none" w:sz="0" w:space="0" w:color="auto"/>
                          </w:divBdr>
                        </w:div>
                        <w:div w:id="281546370">
                          <w:marLeft w:val="0"/>
                          <w:marRight w:val="0"/>
                          <w:marTop w:val="0"/>
                          <w:marBottom w:val="0"/>
                          <w:divBdr>
                            <w:top w:val="single" w:sz="6" w:space="12" w:color="000000"/>
                            <w:left w:val="single" w:sz="6" w:space="12" w:color="000000"/>
                            <w:bottom w:val="single" w:sz="6" w:space="12" w:color="000000"/>
                            <w:right w:val="single" w:sz="6" w:space="12" w:color="000000"/>
                          </w:divBdr>
                          <w:divsChild>
                            <w:div w:id="17531652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27684284">
              <w:marLeft w:val="0"/>
              <w:marRight w:val="0"/>
              <w:marTop w:val="0"/>
              <w:marBottom w:val="0"/>
              <w:divBdr>
                <w:top w:val="none" w:sz="0" w:space="0" w:color="auto"/>
                <w:left w:val="none" w:sz="0" w:space="0" w:color="auto"/>
                <w:bottom w:val="none" w:sz="0" w:space="0" w:color="auto"/>
                <w:right w:val="none" w:sz="0" w:space="0" w:color="auto"/>
              </w:divBdr>
              <w:divsChild>
                <w:div w:id="1912691095">
                  <w:marLeft w:val="-480"/>
                  <w:marRight w:val="0"/>
                  <w:marTop w:val="240"/>
                  <w:marBottom w:val="240"/>
                  <w:divBdr>
                    <w:top w:val="none" w:sz="0" w:space="0" w:color="auto"/>
                    <w:left w:val="none" w:sz="0" w:space="0" w:color="auto"/>
                    <w:bottom w:val="none" w:sz="0" w:space="0" w:color="auto"/>
                    <w:right w:val="none" w:sz="0" w:space="0" w:color="auto"/>
                  </w:divBdr>
                </w:div>
                <w:div w:id="1295528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67488001">
                      <w:marLeft w:val="0"/>
                      <w:marRight w:val="0"/>
                      <w:marTop w:val="0"/>
                      <w:marBottom w:val="240"/>
                      <w:divBdr>
                        <w:top w:val="none" w:sz="0" w:space="0" w:color="auto"/>
                        <w:left w:val="none" w:sz="0" w:space="0" w:color="auto"/>
                        <w:bottom w:val="none" w:sz="0" w:space="0" w:color="auto"/>
                        <w:right w:val="none" w:sz="0" w:space="0" w:color="auto"/>
                      </w:divBdr>
                    </w:div>
                    <w:div w:id="603727259">
                      <w:marLeft w:val="480"/>
                      <w:marRight w:val="0"/>
                      <w:marTop w:val="0"/>
                      <w:marBottom w:val="0"/>
                      <w:divBdr>
                        <w:top w:val="none" w:sz="0" w:space="0" w:color="auto"/>
                        <w:left w:val="none" w:sz="0" w:space="0" w:color="auto"/>
                        <w:bottom w:val="none" w:sz="0" w:space="0" w:color="auto"/>
                        <w:right w:val="none" w:sz="0" w:space="0" w:color="auto"/>
                      </w:divBdr>
                    </w:div>
                  </w:divsChild>
                </w:div>
                <w:div w:id="253631688">
                  <w:marLeft w:val="480"/>
                  <w:marRight w:val="0"/>
                  <w:marTop w:val="0"/>
                  <w:marBottom w:val="0"/>
                  <w:divBdr>
                    <w:top w:val="none" w:sz="0" w:space="0" w:color="auto"/>
                    <w:left w:val="none" w:sz="0" w:space="0" w:color="auto"/>
                    <w:bottom w:val="none" w:sz="0" w:space="0" w:color="auto"/>
                    <w:right w:val="none" w:sz="0" w:space="0" w:color="auto"/>
                  </w:divBdr>
                  <w:divsChild>
                    <w:div w:id="1458719172">
                      <w:marLeft w:val="-480"/>
                      <w:marRight w:val="0"/>
                      <w:marTop w:val="240"/>
                      <w:marBottom w:val="240"/>
                      <w:divBdr>
                        <w:top w:val="none" w:sz="0" w:space="0" w:color="auto"/>
                        <w:left w:val="none" w:sz="0" w:space="0" w:color="auto"/>
                        <w:bottom w:val="none" w:sz="0" w:space="0" w:color="auto"/>
                        <w:right w:val="none" w:sz="0" w:space="0" w:color="auto"/>
                      </w:divBdr>
                    </w:div>
                    <w:div w:id="149250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7415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9304777">
          <w:marLeft w:val="480"/>
          <w:marRight w:val="0"/>
          <w:marTop w:val="0"/>
          <w:marBottom w:val="0"/>
          <w:divBdr>
            <w:top w:val="none" w:sz="0" w:space="0" w:color="auto"/>
            <w:left w:val="none" w:sz="0" w:space="0" w:color="auto"/>
            <w:bottom w:val="none" w:sz="0" w:space="0" w:color="auto"/>
            <w:right w:val="none" w:sz="0" w:space="0" w:color="auto"/>
          </w:divBdr>
          <w:divsChild>
            <w:div w:id="1671564031">
              <w:marLeft w:val="-480"/>
              <w:marRight w:val="0"/>
              <w:marTop w:val="240"/>
              <w:marBottom w:val="240"/>
              <w:divBdr>
                <w:top w:val="none" w:sz="0" w:space="0" w:color="auto"/>
                <w:left w:val="none" w:sz="0" w:space="0" w:color="auto"/>
                <w:bottom w:val="none" w:sz="0" w:space="0" w:color="auto"/>
                <w:right w:val="none" w:sz="0" w:space="0" w:color="auto"/>
              </w:divBdr>
            </w:div>
            <w:div w:id="1898471300">
              <w:marLeft w:val="0"/>
              <w:marRight w:val="0"/>
              <w:marTop w:val="0"/>
              <w:marBottom w:val="0"/>
              <w:divBdr>
                <w:top w:val="none" w:sz="0" w:space="0" w:color="auto"/>
                <w:left w:val="none" w:sz="0" w:space="0" w:color="auto"/>
                <w:bottom w:val="none" w:sz="0" w:space="0" w:color="auto"/>
                <w:right w:val="none" w:sz="0" w:space="0" w:color="auto"/>
              </w:divBdr>
              <w:divsChild>
                <w:div w:id="1809318907">
                  <w:marLeft w:val="-480"/>
                  <w:marRight w:val="0"/>
                  <w:marTop w:val="240"/>
                  <w:marBottom w:val="240"/>
                  <w:divBdr>
                    <w:top w:val="none" w:sz="0" w:space="0" w:color="auto"/>
                    <w:left w:val="none" w:sz="0" w:space="0" w:color="auto"/>
                    <w:bottom w:val="none" w:sz="0" w:space="0" w:color="auto"/>
                    <w:right w:val="none" w:sz="0" w:space="0" w:color="auto"/>
                  </w:divBdr>
                </w:div>
                <w:div w:id="632758186">
                  <w:marLeft w:val="0"/>
                  <w:marRight w:val="0"/>
                  <w:marTop w:val="0"/>
                  <w:marBottom w:val="0"/>
                  <w:divBdr>
                    <w:top w:val="single" w:sz="6" w:space="12" w:color="000000"/>
                    <w:left w:val="single" w:sz="6" w:space="12" w:color="000000"/>
                    <w:bottom w:val="single" w:sz="6" w:space="12" w:color="000000"/>
                    <w:right w:val="single" w:sz="6" w:space="12" w:color="000000"/>
                  </w:divBdr>
                  <w:divsChild>
                    <w:div w:id="1269584973">
                      <w:marLeft w:val="0"/>
                      <w:marRight w:val="0"/>
                      <w:marTop w:val="0"/>
                      <w:marBottom w:val="240"/>
                      <w:divBdr>
                        <w:top w:val="none" w:sz="0" w:space="0" w:color="auto"/>
                        <w:left w:val="none" w:sz="0" w:space="0" w:color="auto"/>
                        <w:bottom w:val="none" w:sz="0" w:space="0" w:color="auto"/>
                        <w:right w:val="none" w:sz="0" w:space="0" w:color="auto"/>
                      </w:divBdr>
                    </w:div>
                    <w:div w:id="618493194">
                      <w:marLeft w:val="480"/>
                      <w:marRight w:val="0"/>
                      <w:marTop w:val="0"/>
                      <w:marBottom w:val="0"/>
                      <w:divBdr>
                        <w:top w:val="none" w:sz="0" w:space="0" w:color="auto"/>
                        <w:left w:val="none" w:sz="0" w:space="0" w:color="auto"/>
                        <w:bottom w:val="none" w:sz="0" w:space="0" w:color="auto"/>
                        <w:right w:val="none" w:sz="0" w:space="0" w:color="auto"/>
                      </w:divBdr>
                    </w:div>
                  </w:divsChild>
                </w:div>
                <w:div w:id="201291273">
                  <w:marLeft w:val="480"/>
                  <w:marRight w:val="0"/>
                  <w:marTop w:val="0"/>
                  <w:marBottom w:val="0"/>
                  <w:divBdr>
                    <w:top w:val="none" w:sz="0" w:space="0" w:color="auto"/>
                    <w:left w:val="none" w:sz="0" w:space="0" w:color="auto"/>
                    <w:bottom w:val="none" w:sz="0" w:space="0" w:color="auto"/>
                    <w:right w:val="none" w:sz="0" w:space="0" w:color="auto"/>
                  </w:divBdr>
                  <w:divsChild>
                    <w:div w:id="1149205513">
                      <w:marLeft w:val="-480"/>
                      <w:marRight w:val="0"/>
                      <w:marTop w:val="240"/>
                      <w:marBottom w:val="240"/>
                      <w:divBdr>
                        <w:top w:val="none" w:sz="0" w:space="0" w:color="auto"/>
                        <w:left w:val="none" w:sz="0" w:space="0" w:color="auto"/>
                        <w:bottom w:val="none" w:sz="0" w:space="0" w:color="auto"/>
                        <w:right w:val="none" w:sz="0" w:space="0" w:color="auto"/>
                      </w:divBdr>
                    </w:div>
                    <w:div w:id="712382683">
                      <w:marLeft w:val="0"/>
                      <w:marRight w:val="0"/>
                      <w:marTop w:val="0"/>
                      <w:marBottom w:val="0"/>
                      <w:divBdr>
                        <w:top w:val="single" w:sz="6" w:space="12" w:color="000000"/>
                        <w:left w:val="single" w:sz="6" w:space="12" w:color="000000"/>
                        <w:bottom w:val="single" w:sz="6" w:space="12" w:color="000000"/>
                        <w:right w:val="single" w:sz="6" w:space="12" w:color="000000"/>
                      </w:divBdr>
                      <w:divsChild>
                        <w:div w:id="2633470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9259200">
              <w:marLeft w:val="0"/>
              <w:marRight w:val="0"/>
              <w:marTop w:val="0"/>
              <w:marBottom w:val="0"/>
              <w:divBdr>
                <w:top w:val="none" w:sz="0" w:space="0" w:color="auto"/>
                <w:left w:val="none" w:sz="0" w:space="0" w:color="auto"/>
                <w:bottom w:val="none" w:sz="0" w:space="0" w:color="auto"/>
                <w:right w:val="none" w:sz="0" w:space="0" w:color="auto"/>
              </w:divBdr>
              <w:divsChild>
                <w:div w:id="1820682587">
                  <w:marLeft w:val="-480"/>
                  <w:marRight w:val="0"/>
                  <w:marTop w:val="240"/>
                  <w:marBottom w:val="240"/>
                  <w:divBdr>
                    <w:top w:val="none" w:sz="0" w:space="0" w:color="auto"/>
                    <w:left w:val="none" w:sz="0" w:space="0" w:color="auto"/>
                    <w:bottom w:val="none" w:sz="0" w:space="0" w:color="auto"/>
                    <w:right w:val="none" w:sz="0" w:space="0" w:color="auto"/>
                  </w:divBdr>
                </w:div>
                <w:div w:id="1570844917">
                  <w:marLeft w:val="0"/>
                  <w:marRight w:val="0"/>
                  <w:marTop w:val="0"/>
                  <w:marBottom w:val="0"/>
                  <w:divBdr>
                    <w:top w:val="single" w:sz="6" w:space="12" w:color="000000"/>
                    <w:left w:val="single" w:sz="6" w:space="12" w:color="000000"/>
                    <w:bottom w:val="single" w:sz="6" w:space="12" w:color="000000"/>
                    <w:right w:val="single" w:sz="6" w:space="12" w:color="000000"/>
                  </w:divBdr>
                  <w:divsChild>
                    <w:div w:id="2006083072">
                      <w:marLeft w:val="0"/>
                      <w:marRight w:val="0"/>
                      <w:marTop w:val="0"/>
                      <w:marBottom w:val="240"/>
                      <w:divBdr>
                        <w:top w:val="none" w:sz="0" w:space="0" w:color="auto"/>
                        <w:left w:val="none" w:sz="0" w:space="0" w:color="auto"/>
                        <w:bottom w:val="none" w:sz="0" w:space="0" w:color="auto"/>
                        <w:right w:val="none" w:sz="0" w:space="0" w:color="auto"/>
                      </w:divBdr>
                    </w:div>
                    <w:div w:id="1164131074">
                      <w:marLeft w:val="480"/>
                      <w:marRight w:val="0"/>
                      <w:marTop w:val="0"/>
                      <w:marBottom w:val="0"/>
                      <w:divBdr>
                        <w:top w:val="none" w:sz="0" w:space="0" w:color="auto"/>
                        <w:left w:val="none" w:sz="0" w:space="0" w:color="auto"/>
                        <w:bottom w:val="none" w:sz="0" w:space="0" w:color="auto"/>
                        <w:right w:val="none" w:sz="0" w:space="0" w:color="auto"/>
                      </w:divBdr>
                    </w:div>
                  </w:divsChild>
                </w:div>
                <w:div w:id="583536514">
                  <w:marLeft w:val="0"/>
                  <w:marRight w:val="0"/>
                  <w:marTop w:val="0"/>
                  <w:marBottom w:val="0"/>
                  <w:divBdr>
                    <w:top w:val="single" w:sz="6" w:space="12" w:color="000000"/>
                    <w:left w:val="single" w:sz="6" w:space="12" w:color="000000"/>
                    <w:bottom w:val="single" w:sz="6" w:space="12" w:color="000000"/>
                    <w:right w:val="single" w:sz="6" w:space="12" w:color="000000"/>
                  </w:divBdr>
                  <w:divsChild>
                    <w:div w:id="766272818">
                      <w:marLeft w:val="0"/>
                      <w:marRight w:val="0"/>
                      <w:marTop w:val="0"/>
                      <w:marBottom w:val="240"/>
                      <w:divBdr>
                        <w:top w:val="none" w:sz="0" w:space="0" w:color="auto"/>
                        <w:left w:val="none" w:sz="0" w:space="0" w:color="auto"/>
                        <w:bottom w:val="none" w:sz="0" w:space="0" w:color="auto"/>
                        <w:right w:val="none" w:sz="0" w:space="0" w:color="auto"/>
                      </w:divBdr>
                    </w:div>
                    <w:div w:id="1204632411">
                      <w:marLeft w:val="480"/>
                      <w:marRight w:val="0"/>
                      <w:marTop w:val="0"/>
                      <w:marBottom w:val="0"/>
                      <w:divBdr>
                        <w:top w:val="none" w:sz="0" w:space="0" w:color="auto"/>
                        <w:left w:val="none" w:sz="0" w:space="0" w:color="auto"/>
                        <w:bottom w:val="none" w:sz="0" w:space="0" w:color="auto"/>
                        <w:right w:val="none" w:sz="0" w:space="0" w:color="auto"/>
                      </w:divBdr>
                    </w:div>
                  </w:divsChild>
                </w:div>
                <w:div w:id="845481361">
                  <w:marLeft w:val="0"/>
                  <w:marRight w:val="0"/>
                  <w:marTop w:val="0"/>
                  <w:marBottom w:val="0"/>
                  <w:divBdr>
                    <w:top w:val="single" w:sz="6" w:space="12" w:color="000000"/>
                    <w:left w:val="single" w:sz="6" w:space="12" w:color="000000"/>
                    <w:bottom w:val="single" w:sz="6" w:space="12" w:color="000000"/>
                    <w:right w:val="single" w:sz="6" w:space="12" w:color="000000"/>
                  </w:divBdr>
                  <w:divsChild>
                    <w:div w:id="1739206227">
                      <w:marLeft w:val="0"/>
                      <w:marRight w:val="0"/>
                      <w:marTop w:val="0"/>
                      <w:marBottom w:val="240"/>
                      <w:divBdr>
                        <w:top w:val="none" w:sz="0" w:space="0" w:color="auto"/>
                        <w:left w:val="none" w:sz="0" w:space="0" w:color="auto"/>
                        <w:bottom w:val="none" w:sz="0" w:space="0" w:color="auto"/>
                        <w:right w:val="none" w:sz="0" w:space="0" w:color="auto"/>
                      </w:divBdr>
                    </w:div>
                    <w:div w:id="10679994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9634">
          <w:marLeft w:val="480"/>
          <w:marRight w:val="0"/>
          <w:marTop w:val="0"/>
          <w:marBottom w:val="0"/>
          <w:divBdr>
            <w:top w:val="none" w:sz="0" w:space="0" w:color="auto"/>
            <w:left w:val="none" w:sz="0" w:space="0" w:color="auto"/>
            <w:bottom w:val="none" w:sz="0" w:space="0" w:color="auto"/>
            <w:right w:val="none" w:sz="0" w:space="0" w:color="auto"/>
          </w:divBdr>
          <w:divsChild>
            <w:div w:id="569579790">
              <w:marLeft w:val="-480"/>
              <w:marRight w:val="0"/>
              <w:marTop w:val="240"/>
              <w:marBottom w:val="240"/>
              <w:divBdr>
                <w:top w:val="none" w:sz="0" w:space="0" w:color="auto"/>
                <w:left w:val="none" w:sz="0" w:space="0" w:color="auto"/>
                <w:bottom w:val="none" w:sz="0" w:space="0" w:color="auto"/>
                <w:right w:val="none" w:sz="0" w:space="0" w:color="auto"/>
              </w:divBdr>
            </w:div>
            <w:div w:id="1927808380">
              <w:marLeft w:val="480"/>
              <w:marRight w:val="0"/>
              <w:marTop w:val="0"/>
              <w:marBottom w:val="0"/>
              <w:divBdr>
                <w:top w:val="none" w:sz="0" w:space="0" w:color="auto"/>
                <w:left w:val="none" w:sz="0" w:space="0" w:color="auto"/>
                <w:bottom w:val="none" w:sz="0" w:space="0" w:color="auto"/>
                <w:right w:val="none" w:sz="0" w:space="0" w:color="auto"/>
              </w:divBdr>
              <w:divsChild>
                <w:div w:id="1159342002">
                  <w:marLeft w:val="-480"/>
                  <w:marRight w:val="0"/>
                  <w:marTop w:val="240"/>
                  <w:marBottom w:val="240"/>
                  <w:divBdr>
                    <w:top w:val="none" w:sz="0" w:space="0" w:color="auto"/>
                    <w:left w:val="none" w:sz="0" w:space="0" w:color="auto"/>
                    <w:bottom w:val="none" w:sz="0" w:space="0" w:color="auto"/>
                    <w:right w:val="none" w:sz="0" w:space="0" w:color="auto"/>
                  </w:divBdr>
                </w:div>
                <w:div w:id="248782603">
                  <w:marLeft w:val="0"/>
                  <w:marRight w:val="0"/>
                  <w:marTop w:val="0"/>
                  <w:marBottom w:val="0"/>
                  <w:divBdr>
                    <w:top w:val="single" w:sz="6" w:space="12" w:color="000000"/>
                    <w:left w:val="single" w:sz="6" w:space="12" w:color="000000"/>
                    <w:bottom w:val="single" w:sz="6" w:space="12" w:color="000000"/>
                    <w:right w:val="single" w:sz="6" w:space="12" w:color="000000"/>
                  </w:divBdr>
                  <w:divsChild>
                    <w:div w:id="1485200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2595958">
              <w:marLeft w:val="480"/>
              <w:marRight w:val="0"/>
              <w:marTop w:val="0"/>
              <w:marBottom w:val="0"/>
              <w:divBdr>
                <w:top w:val="none" w:sz="0" w:space="0" w:color="auto"/>
                <w:left w:val="none" w:sz="0" w:space="0" w:color="auto"/>
                <w:bottom w:val="none" w:sz="0" w:space="0" w:color="auto"/>
                <w:right w:val="none" w:sz="0" w:space="0" w:color="auto"/>
              </w:divBdr>
              <w:divsChild>
                <w:div w:id="1891724233">
                  <w:marLeft w:val="-480"/>
                  <w:marRight w:val="0"/>
                  <w:marTop w:val="240"/>
                  <w:marBottom w:val="240"/>
                  <w:divBdr>
                    <w:top w:val="none" w:sz="0" w:space="0" w:color="auto"/>
                    <w:left w:val="none" w:sz="0" w:space="0" w:color="auto"/>
                    <w:bottom w:val="none" w:sz="0" w:space="0" w:color="auto"/>
                    <w:right w:val="none" w:sz="0" w:space="0" w:color="auto"/>
                  </w:divBdr>
                </w:div>
                <w:div w:id="1297838226">
                  <w:marLeft w:val="0"/>
                  <w:marRight w:val="0"/>
                  <w:marTop w:val="0"/>
                  <w:marBottom w:val="0"/>
                  <w:divBdr>
                    <w:top w:val="single" w:sz="6" w:space="12" w:color="000000"/>
                    <w:left w:val="single" w:sz="6" w:space="12" w:color="000000"/>
                    <w:bottom w:val="single" w:sz="6" w:space="12" w:color="000000"/>
                    <w:right w:val="single" w:sz="6" w:space="12" w:color="000000"/>
                  </w:divBdr>
                  <w:divsChild>
                    <w:div w:id="619990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3884243">
              <w:marLeft w:val="0"/>
              <w:marRight w:val="0"/>
              <w:marTop w:val="0"/>
              <w:marBottom w:val="0"/>
              <w:divBdr>
                <w:top w:val="single" w:sz="6" w:space="12" w:color="000000"/>
                <w:left w:val="single" w:sz="6" w:space="12" w:color="000000"/>
                <w:bottom w:val="single" w:sz="6" w:space="12" w:color="000000"/>
                <w:right w:val="single" w:sz="6" w:space="12" w:color="000000"/>
              </w:divBdr>
              <w:divsChild>
                <w:div w:id="1155145876">
                  <w:marLeft w:val="0"/>
                  <w:marRight w:val="0"/>
                  <w:marTop w:val="0"/>
                  <w:marBottom w:val="240"/>
                  <w:divBdr>
                    <w:top w:val="none" w:sz="0" w:space="0" w:color="auto"/>
                    <w:left w:val="none" w:sz="0" w:space="0" w:color="auto"/>
                    <w:bottom w:val="none" w:sz="0" w:space="0" w:color="auto"/>
                    <w:right w:val="none" w:sz="0" w:space="0" w:color="auto"/>
                  </w:divBdr>
                </w:div>
                <w:div w:id="1737627175">
                  <w:marLeft w:val="480"/>
                  <w:marRight w:val="0"/>
                  <w:marTop w:val="0"/>
                  <w:marBottom w:val="0"/>
                  <w:divBdr>
                    <w:top w:val="none" w:sz="0" w:space="0" w:color="auto"/>
                    <w:left w:val="none" w:sz="0" w:space="0" w:color="auto"/>
                    <w:bottom w:val="none" w:sz="0" w:space="0" w:color="auto"/>
                    <w:right w:val="none" w:sz="0" w:space="0" w:color="auto"/>
                  </w:divBdr>
                </w:div>
              </w:divsChild>
            </w:div>
            <w:div w:id="978917793">
              <w:marLeft w:val="480"/>
              <w:marRight w:val="0"/>
              <w:marTop w:val="0"/>
              <w:marBottom w:val="0"/>
              <w:divBdr>
                <w:top w:val="none" w:sz="0" w:space="0" w:color="auto"/>
                <w:left w:val="none" w:sz="0" w:space="0" w:color="auto"/>
                <w:bottom w:val="none" w:sz="0" w:space="0" w:color="auto"/>
                <w:right w:val="none" w:sz="0" w:space="0" w:color="auto"/>
              </w:divBdr>
              <w:divsChild>
                <w:div w:id="1908147085">
                  <w:marLeft w:val="-480"/>
                  <w:marRight w:val="0"/>
                  <w:marTop w:val="240"/>
                  <w:marBottom w:val="240"/>
                  <w:divBdr>
                    <w:top w:val="none" w:sz="0" w:space="0" w:color="auto"/>
                    <w:left w:val="none" w:sz="0" w:space="0" w:color="auto"/>
                    <w:bottom w:val="none" w:sz="0" w:space="0" w:color="auto"/>
                    <w:right w:val="none" w:sz="0" w:space="0" w:color="auto"/>
                  </w:divBdr>
                </w:div>
                <w:div w:id="1997956084">
                  <w:marLeft w:val="0"/>
                  <w:marRight w:val="0"/>
                  <w:marTop w:val="0"/>
                  <w:marBottom w:val="0"/>
                  <w:divBdr>
                    <w:top w:val="single" w:sz="6" w:space="12" w:color="000000"/>
                    <w:left w:val="single" w:sz="6" w:space="12" w:color="000000"/>
                    <w:bottom w:val="single" w:sz="6" w:space="12" w:color="000000"/>
                    <w:right w:val="single" w:sz="6" w:space="12" w:color="000000"/>
                  </w:divBdr>
                  <w:divsChild>
                    <w:div w:id="909539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5488823">
              <w:marLeft w:val="0"/>
              <w:marRight w:val="0"/>
              <w:marTop w:val="0"/>
              <w:marBottom w:val="0"/>
              <w:divBdr>
                <w:top w:val="none" w:sz="0" w:space="0" w:color="auto"/>
                <w:left w:val="none" w:sz="0" w:space="0" w:color="auto"/>
                <w:bottom w:val="none" w:sz="0" w:space="0" w:color="auto"/>
                <w:right w:val="none" w:sz="0" w:space="0" w:color="auto"/>
              </w:divBdr>
              <w:divsChild>
                <w:div w:id="2120760568">
                  <w:marLeft w:val="-480"/>
                  <w:marRight w:val="0"/>
                  <w:marTop w:val="240"/>
                  <w:marBottom w:val="240"/>
                  <w:divBdr>
                    <w:top w:val="none" w:sz="0" w:space="0" w:color="auto"/>
                    <w:left w:val="none" w:sz="0" w:space="0" w:color="auto"/>
                    <w:bottom w:val="none" w:sz="0" w:space="0" w:color="auto"/>
                    <w:right w:val="none" w:sz="0" w:space="0" w:color="auto"/>
                  </w:divBdr>
                </w:div>
                <w:div w:id="991442374">
                  <w:marLeft w:val="0"/>
                  <w:marRight w:val="0"/>
                  <w:marTop w:val="0"/>
                  <w:marBottom w:val="0"/>
                  <w:divBdr>
                    <w:top w:val="none" w:sz="0" w:space="0" w:color="auto"/>
                    <w:left w:val="none" w:sz="0" w:space="0" w:color="auto"/>
                    <w:bottom w:val="none" w:sz="0" w:space="0" w:color="auto"/>
                    <w:right w:val="none" w:sz="0" w:space="0" w:color="auto"/>
                  </w:divBdr>
                  <w:divsChild>
                    <w:div w:id="377776801">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414933565">
                  <w:marLeft w:val="0"/>
                  <w:marRight w:val="0"/>
                  <w:marTop w:val="0"/>
                  <w:marBottom w:val="0"/>
                  <w:divBdr>
                    <w:top w:val="none" w:sz="0" w:space="0" w:color="auto"/>
                    <w:left w:val="none" w:sz="0" w:space="0" w:color="auto"/>
                    <w:bottom w:val="none" w:sz="0" w:space="0" w:color="auto"/>
                    <w:right w:val="none" w:sz="0" w:space="0" w:color="auto"/>
                  </w:divBdr>
                  <w:divsChild>
                    <w:div w:id="121585499">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235554520">
                  <w:marLeft w:val="0"/>
                  <w:marRight w:val="0"/>
                  <w:marTop w:val="0"/>
                  <w:marBottom w:val="0"/>
                  <w:divBdr>
                    <w:top w:val="none" w:sz="0" w:space="0" w:color="auto"/>
                    <w:left w:val="none" w:sz="0" w:space="0" w:color="auto"/>
                    <w:bottom w:val="none" w:sz="0" w:space="0" w:color="auto"/>
                    <w:right w:val="none" w:sz="0" w:space="0" w:color="auto"/>
                  </w:divBdr>
                  <w:divsChild>
                    <w:div w:id="1951278221">
                      <w:marLeft w:val="-480"/>
                      <w:marRight w:val="0"/>
                      <w:marTop w:val="240"/>
                      <w:marBottom w:val="240"/>
                      <w:divBdr>
                        <w:top w:val="none" w:sz="0" w:space="0" w:color="auto"/>
                        <w:left w:val="none" w:sz="0" w:space="0" w:color="auto"/>
                        <w:bottom w:val="none" w:sz="0" w:space="0" w:color="auto"/>
                        <w:right w:val="none" w:sz="0" w:space="0" w:color="auto"/>
                      </w:divBdr>
                    </w:div>
                    <w:div w:id="188371148">
                      <w:marLeft w:val="480"/>
                      <w:marRight w:val="0"/>
                      <w:marTop w:val="0"/>
                      <w:marBottom w:val="0"/>
                      <w:divBdr>
                        <w:top w:val="none" w:sz="0" w:space="0" w:color="auto"/>
                        <w:left w:val="none" w:sz="0" w:space="0" w:color="auto"/>
                        <w:bottom w:val="none" w:sz="0" w:space="0" w:color="auto"/>
                        <w:right w:val="none" w:sz="0" w:space="0" w:color="auto"/>
                      </w:divBdr>
                      <w:divsChild>
                        <w:div w:id="1164931595">
                          <w:marLeft w:val="-480"/>
                          <w:marRight w:val="0"/>
                          <w:marTop w:val="240"/>
                          <w:marBottom w:val="240"/>
                          <w:divBdr>
                            <w:top w:val="none" w:sz="0" w:space="0" w:color="auto"/>
                            <w:left w:val="none" w:sz="0" w:space="0" w:color="auto"/>
                            <w:bottom w:val="none" w:sz="0" w:space="0" w:color="auto"/>
                            <w:right w:val="none" w:sz="0" w:space="0" w:color="auto"/>
                          </w:divBdr>
                        </w:div>
                        <w:div w:id="782767169">
                          <w:marLeft w:val="0"/>
                          <w:marRight w:val="0"/>
                          <w:marTop w:val="0"/>
                          <w:marBottom w:val="0"/>
                          <w:divBdr>
                            <w:top w:val="single" w:sz="6" w:space="12" w:color="000000"/>
                            <w:left w:val="single" w:sz="6" w:space="12" w:color="000000"/>
                            <w:bottom w:val="single" w:sz="6" w:space="12" w:color="000000"/>
                            <w:right w:val="single" w:sz="6" w:space="12" w:color="000000"/>
                          </w:divBdr>
                          <w:divsChild>
                            <w:div w:id="815604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7026446">
              <w:marLeft w:val="0"/>
              <w:marRight w:val="0"/>
              <w:marTop w:val="0"/>
              <w:marBottom w:val="0"/>
              <w:divBdr>
                <w:top w:val="none" w:sz="0" w:space="0" w:color="auto"/>
                <w:left w:val="none" w:sz="0" w:space="0" w:color="auto"/>
                <w:bottom w:val="none" w:sz="0" w:space="0" w:color="auto"/>
                <w:right w:val="none" w:sz="0" w:space="0" w:color="auto"/>
              </w:divBdr>
              <w:divsChild>
                <w:div w:id="794059292">
                  <w:marLeft w:val="-480"/>
                  <w:marRight w:val="0"/>
                  <w:marTop w:val="240"/>
                  <w:marBottom w:val="240"/>
                  <w:divBdr>
                    <w:top w:val="none" w:sz="0" w:space="0" w:color="auto"/>
                    <w:left w:val="none" w:sz="0" w:space="0" w:color="auto"/>
                    <w:bottom w:val="none" w:sz="0" w:space="0" w:color="auto"/>
                    <w:right w:val="none" w:sz="0" w:space="0" w:color="auto"/>
                  </w:divBdr>
                </w:div>
                <w:div w:id="1324770861">
                  <w:marLeft w:val="480"/>
                  <w:marRight w:val="0"/>
                  <w:marTop w:val="0"/>
                  <w:marBottom w:val="0"/>
                  <w:divBdr>
                    <w:top w:val="none" w:sz="0" w:space="0" w:color="auto"/>
                    <w:left w:val="none" w:sz="0" w:space="0" w:color="auto"/>
                    <w:bottom w:val="none" w:sz="0" w:space="0" w:color="auto"/>
                    <w:right w:val="none" w:sz="0" w:space="0" w:color="auto"/>
                  </w:divBdr>
                  <w:divsChild>
                    <w:div w:id="24791337">
                      <w:marLeft w:val="-480"/>
                      <w:marRight w:val="0"/>
                      <w:marTop w:val="240"/>
                      <w:marBottom w:val="240"/>
                      <w:divBdr>
                        <w:top w:val="none" w:sz="0" w:space="0" w:color="auto"/>
                        <w:left w:val="none" w:sz="0" w:space="0" w:color="auto"/>
                        <w:bottom w:val="none" w:sz="0" w:space="0" w:color="auto"/>
                        <w:right w:val="none" w:sz="0" w:space="0" w:color="auto"/>
                      </w:divBdr>
                    </w:div>
                    <w:div w:id="1654605874">
                      <w:marLeft w:val="0"/>
                      <w:marRight w:val="0"/>
                      <w:marTop w:val="0"/>
                      <w:marBottom w:val="0"/>
                      <w:divBdr>
                        <w:top w:val="single" w:sz="6" w:space="12" w:color="000000"/>
                        <w:left w:val="single" w:sz="6" w:space="12" w:color="000000"/>
                        <w:bottom w:val="single" w:sz="6" w:space="12" w:color="000000"/>
                        <w:right w:val="single" w:sz="6" w:space="12" w:color="000000"/>
                      </w:divBdr>
                      <w:divsChild>
                        <w:div w:id="11102486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4539298">
              <w:marLeft w:val="0"/>
              <w:marRight w:val="0"/>
              <w:marTop w:val="0"/>
              <w:marBottom w:val="0"/>
              <w:divBdr>
                <w:top w:val="none" w:sz="0" w:space="0" w:color="auto"/>
                <w:left w:val="none" w:sz="0" w:space="0" w:color="auto"/>
                <w:bottom w:val="none" w:sz="0" w:space="0" w:color="auto"/>
                <w:right w:val="none" w:sz="0" w:space="0" w:color="auto"/>
              </w:divBdr>
              <w:divsChild>
                <w:div w:id="333650975">
                  <w:marLeft w:val="-480"/>
                  <w:marRight w:val="0"/>
                  <w:marTop w:val="240"/>
                  <w:marBottom w:val="240"/>
                  <w:divBdr>
                    <w:top w:val="none" w:sz="0" w:space="0" w:color="auto"/>
                    <w:left w:val="none" w:sz="0" w:space="0" w:color="auto"/>
                    <w:bottom w:val="none" w:sz="0" w:space="0" w:color="auto"/>
                    <w:right w:val="none" w:sz="0" w:space="0" w:color="auto"/>
                  </w:divBdr>
                </w:div>
                <w:div w:id="2079395935">
                  <w:marLeft w:val="480"/>
                  <w:marRight w:val="0"/>
                  <w:marTop w:val="0"/>
                  <w:marBottom w:val="0"/>
                  <w:divBdr>
                    <w:top w:val="none" w:sz="0" w:space="0" w:color="auto"/>
                    <w:left w:val="none" w:sz="0" w:space="0" w:color="auto"/>
                    <w:bottom w:val="none" w:sz="0" w:space="0" w:color="auto"/>
                    <w:right w:val="none" w:sz="0" w:space="0" w:color="auto"/>
                  </w:divBdr>
                  <w:divsChild>
                    <w:div w:id="1365980683">
                      <w:marLeft w:val="-480"/>
                      <w:marRight w:val="0"/>
                      <w:marTop w:val="240"/>
                      <w:marBottom w:val="240"/>
                      <w:divBdr>
                        <w:top w:val="none" w:sz="0" w:space="0" w:color="auto"/>
                        <w:left w:val="none" w:sz="0" w:space="0" w:color="auto"/>
                        <w:bottom w:val="none" w:sz="0" w:space="0" w:color="auto"/>
                        <w:right w:val="none" w:sz="0" w:space="0" w:color="auto"/>
                      </w:divBdr>
                    </w:div>
                    <w:div w:id="862867732">
                      <w:marLeft w:val="0"/>
                      <w:marRight w:val="0"/>
                      <w:marTop w:val="0"/>
                      <w:marBottom w:val="0"/>
                      <w:divBdr>
                        <w:top w:val="single" w:sz="6" w:space="12" w:color="000000"/>
                        <w:left w:val="single" w:sz="6" w:space="12" w:color="000000"/>
                        <w:bottom w:val="single" w:sz="6" w:space="12" w:color="000000"/>
                        <w:right w:val="single" w:sz="6" w:space="12" w:color="000000"/>
                      </w:divBdr>
                      <w:divsChild>
                        <w:div w:id="170428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2176201">
              <w:marLeft w:val="0"/>
              <w:marRight w:val="0"/>
              <w:marTop w:val="0"/>
              <w:marBottom w:val="0"/>
              <w:divBdr>
                <w:top w:val="none" w:sz="0" w:space="0" w:color="auto"/>
                <w:left w:val="none" w:sz="0" w:space="0" w:color="auto"/>
                <w:bottom w:val="none" w:sz="0" w:space="0" w:color="auto"/>
                <w:right w:val="none" w:sz="0" w:space="0" w:color="auto"/>
              </w:divBdr>
              <w:divsChild>
                <w:div w:id="1760717571">
                  <w:marLeft w:val="-480"/>
                  <w:marRight w:val="0"/>
                  <w:marTop w:val="240"/>
                  <w:marBottom w:val="240"/>
                  <w:divBdr>
                    <w:top w:val="none" w:sz="0" w:space="0" w:color="auto"/>
                    <w:left w:val="none" w:sz="0" w:space="0" w:color="auto"/>
                    <w:bottom w:val="none" w:sz="0" w:space="0" w:color="auto"/>
                    <w:right w:val="none" w:sz="0" w:space="0" w:color="auto"/>
                  </w:divBdr>
                </w:div>
                <w:div w:id="1357580023">
                  <w:marLeft w:val="480"/>
                  <w:marRight w:val="0"/>
                  <w:marTop w:val="0"/>
                  <w:marBottom w:val="0"/>
                  <w:divBdr>
                    <w:top w:val="none" w:sz="0" w:space="0" w:color="auto"/>
                    <w:left w:val="none" w:sz="0" w:space="0" w:color="auto"/>
                    <w:bottom w:val="none" w:sz="0" w:space="0" w:color="auto"/>
                    <w:right w:val="none" w:sz="0" w:space="0" w:color="auto"/>
                  </w:divBdr>
                  <w:divsChild>
                    <w:div w:id="157113958">
                      <w:marLeft w:val="-480"/>
                      <w:marRight w:val="0"/>
                      <w:marTop w:val="240"/>
                      <w:marBottom w:val="240"/>
                      <w:divBdr>
                        <w:top w:val="none" w:sz="0" w:space="0" w:color="auto"/>
                        <w:left w:val="none" w:sz="0" w:space="0" w:color="auto"/>
                        <w:bottom w:val="none" w:sz="0" w:space="0" w:color="auto"/>
                        <w:right w:val="none" w:sz="0" w:space="0" w:color="auto"/>
                      </w:divBdr>
                    </w:div>
                    <w:div w:id="1329166547">
                      <w:marLeft w:val="0"/>
                      <w:marRight w:val="0"/>
                      <w:marTop w:val="0"/>
                      <w:marBottom w:val="0"/>
                      <w:divBdr>
                        <w:top w:val="single" w:sz="6" w:space="12" w:color="000000"/>
                        <w:left w:val="single" w:sz="6" w:space="12" w:color="000000"/>
                        <w:bottom w:val="single" w:sz="6" w:space="12" w:color="000000"/>
                        <w:right w:val="single" w:sz="6" w:space="12" w:color="000000"/>
                      </w:divBdr>
                      <w:divsChild>
                        <w:div w:id="5825662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912852">
                  <w:marLeft w:val="480"/>
                  <w:marRight w:val="0"/>
                  <w:marTop w:val="0"/>
                  <w:marBottom w:val="0"/>
                  <w:divBdr>
                    <w:top w:val="none" w:sz="0" w:space="0" w:color="auto"/>
                    <w:left w:val="none" w:sz="0" w:space="0" w:color="auto"/>
                    <w:bottom w:val="none" w:sz="0" w:space="0" w:color="auto"/>
                    <w:right w:val="none" w:sz="0" w:space="0" w:color="auto"/>
                  </w:divBdr>
                  <w:divsChild>
                    <w:div w:id="978849077">
                      <w:marLeft w:val="-480"/>
                      <w:marRight w:val="0"/>
                      <w:marTop w:val="240"/>
                      <w:marBottom w:val="240"/>
                      <w:divBdr>
                        <w:top w:val="none" w:sz="0" w:space="0" w:color="auto"/>
                        <w:left w:val="none" w:sz="0" w:space="0" w:color="auto"/>
                        <w:bottom w:val="none" w:sz="0" w:space="0" w:color="auto"/>
                        <w:right w:val="none" w:sz="0" w:space="0" w:color="auto"/>
                      </w:divBdr>
                    </w:div>
                    <w:div w:id="1780106122">
                      <w:marLeft w:val="0"/>
                      <w:marRight w:val="0"/>
                      <w:marTop w:val="0"/>
                      <w:marBottom w:val="0"/>
                      <w:divBdr>
                        <w:top w:val="single" w:sz="6" w:space="12" w:color="000000"/>
                        <w:left w:val="single" w:sz="6" w:space="12" w:color="000000"/>
                        <w:bottom w:val="single" w:sz="6" w:space="12" w:color="000000"/>
                        <w:right w:val="single" w:sz="6" w:space="12" w:color="000000"/>
                      </w:divBdr>
                      <w:divsChild>
                        <w:div w:id="691498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7533906">
                  <w:marLeft w:val="480"/>
                  <w:marRight w:val="0"/>
                  <w:marTop w:val="0"/>
                  <w:marBottom w:val="0"/>
                  <w:divBdr>
                    <w:top w:val="none" w:sz="0" w:space="0" w:color="auto"/>
                    <w:left w:val="none" w:sz="0" w:space="0" w:color="auto"/>
                    <w:bottom w:val="none" w:sz="0" w:space="0" w:color="auto"/>
                    <w:right w:val="none" w:sz="0" w:space="0" w:color="auto"/>
                  </w:divBdr>
                  <w:divsChild>
                    <w:div w:id="646935293">
                      <w:marLeft w:val="-480"/>
                      <w:marRight w:val="0"/>
                      <w:marTop w:val="240"/>
                      <w:marBottom w:val="240"/>
                      <w:divBdr>
                        <w:top w:val="none" w:sz="0" w:space="0" w:color="auto"/>
                        <w:left w:val="none" w:sz="0" w:space="0" w:color="auto"/>
                        <w:bottom w:val="none" w:sz="0" w:space="0" w:color="auto"/>
                        <w:right w:val="none" w:sz="0" w:space="0" w:color="auto"/>
                      </w:divBdr>
                    </w:div>
                    <w:div w:id="452406509">
                      <w:marLeft w:val="0"/>
                      <w:marRight w:val="0"/>
                      <w:marTop w:val="0"/>
                      <w:marBottom w:val="0"/>
                      <w:divBdr>
                        <w:top w:val="single" w:sz="6" w:space="12" w:color="000000"/>
                        <w:left w:val="single" w:sz="6" w:space="12" w:color="000000"/>
                        <w:bottom w:val="single" w:sz="6" w:space="12" w:color="000000"/>
                        <w:right w:val="single" w:sz="6" w:space="12" w:color="000000"/>
                      </w:divBdr>
                      <w:divsChild>
                        <w:div w:id="102387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5196883">
              <w:marLeft w:val="0"/>
              <w:marRight w:val="0"/>
              <w:marTop w:val="0"/>
              <w:marBottom w:val="0"/>
              <w:divBdr>
                <w:top w:val="none" w:sz="0" w:space="0" w:color="auto"/>
                <w:left w:val="none" w:sz="0" w:space="0" w:color="auto"/>
                <w:bottom w:val="none" w:sz="0" w:space="0" w:color="auto"/>
                <w:right w:val="none" w:sz="0" w:space="0" w:color="auto"/>
              </w:divBdr>
              <w:divsChild>
                <w:div w:id="797340290">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582834177">
          <w:marLeft w:val="480"/>
          <w:marRight w:val="0"/>
          <w:marTop w:val="0"/>
          <w:marBottom w:val="0"/>
          <w:divBdr>
            <w:top w:val="none" w:sz="0" w:space="0" w:color="auto"/>
            <w:left w:val="none" w:sz="0" w:space="0" w:color="auto"/>
            <w:bottom w:val="none" w:sz="0" w:space="0" w:color="auto"/>
            <w:right w:val="none" w:sz="0" w:space="0" w:color="auto"/>
          </w:divBdr>
          <w:divsChild>
            <w:div w:id="2088335234">
              <w:marLeft w:val="-480"/>
              <w:marRight w:val="0"/>
              <w:marTop w:val="240"/>
              <w:marBottom w:val="240"/>
              <w:divBdr>
                <w:top w:val="none" w:sz="0" w:space="0" w:color="auto"/>
                <w:left w:val="none" w:sz="0" w:space="0" w:color="auto"/>
                <w:bottom w:val="none" w:sz="0" w:space="0" w:color="auto"/>
                <w:right w:val="none" w:sz="0" w:space="0" w:color="auto"/>
              </w:divBdr>
            </w:div>
          </w:divsChild>
        </w:div>
        <w:div w:id="1991905661">
          <w:marLeft w:val="480"/>
          <w:marRight w:val="0"/>
          <w:marTop w:val="0"/>
          <w:marBottom w:val="0"/>
          <w:divBdr>
            <w:top w:val="none" w:sz="0" w:space="0" w:color="auto"/>
            <w:left w:val="none" w:sz="0" w:space="0" w:color="auto"/>
            <w:bottom w:val="none" w:sz="0" w:space="0" w:color="auto"/>
            <w:right w:val="none" w:sz="0" w:space="0" w:color="auto"/>
          </w:divBdr>
          <w:divsChild>
            <w:div w:id="430970885">
              <w:marLeft w:val="-480"/>
              <w:marRight w:val="0"/>
              <w:marTop w:val="240"/>
              <w:marBottom w:val="240"/>
              <w:divBdr>
                <w:top w:val="none" w:sz="0" w:space="0" w:color="auto"/>
                <w:left w:val="none" w:sz="0" w:space="0" w:color="auto"/>
                <w:bottom w:val="none" w:sz="0" w:space="0" w:color="auto"/>
                <w:right w:val="none" w:sz="0" w:space="0" w:color="auto"/>
              </w:divBdr>
            </w:div>
          </w:divsChild>
        </w:div>
        <w:div w:id="593395442">
          <w:marLeft w:val="480"/>
          <w:marRight w:val="0"/>
          <w:marTop w:val="0"/>
          <w:marBottom w:val="0"/>
          <w:divBdr>
            <w:top w:val="none" w:sz="0" w:space="0" w:color="auto"/>
            <w:left w:val="none" w:sz="0" w:space="0" w:color="auto"/>
            <w:bottom w:val="none" w:sz="0" w:space="0" w:color="auto"/>
            <w:right w:val="none" w:sz="0" w:space="0" w:color="auto"/>
          </w:divBdr>
          <w:divsChild>
            <w:div w:id="57826684">
              <w:marLeft w:val="-480"/>
              <w:marRight w:val="0"/>
              <w:marTop w:val="240"/>
              <w:marBottom w:val="240"/>
              <w:divBdr>
                <w:top w:val="none" w:sz="0" w:space="0" w:color="auto"/>
                <w:left w:val="none" w:sz="0" w:space="0" w:color="auto"/>
                <w:bottom w:val="none" w:sz="0" w:space="0" w:color="auto"/>
                <w:right w:val="none" w:sz="0" w:space="0" w:color="auto"/>
              </w:divBdr>
            </w:div>
            <w:div w:id="1996302153">
              <w:marLeft w:val="0"/>
              <w:marRight w:val="0"/>
              <w:marTop w:val="0"/>
              <w:marBottom w:val="0"/>
              <w:divBdr>
                <w:top w:val="none" w:sz="0" w:space="0" w:color="auto"/>
                <w:left w:val="none" w:sz="0" w:space="0" w:color="auto"/>
                <w:bottom w:val="none" w:sz="0" w:space="0" w:color="auto"/>
                <w:right w:val="none" w:sz="0" w:space="0" w:color="auto"/>
              </w:divBdr>
            </w:div>
          </w:divsChild>
        </w:div>
        <w:div w:id="1720471072">
          <w:marLeft w:val="480"/>
          <w:marRight w:val="0"/>
          <w:marTop w:val="0"/>
          <w:marBottom w:val="0"/>
          <w:divBdr>
            <w:top w:val="none" w:sz="0" w:space="0" w:color="auto"/>
            <w:left w:val="none" w:sz="0" w:space="0" w:color="auto"/>
            <w:bottom w:val="none" w:sz="0" w:space="0" w:color="auto"/>
            <w:right w:val="none" w:sz="0" w:space="0" w:color="auto"/>
          </w:divBdr>
          <w:divsChild>
            <w:div w:id="994989982">
              <w:marLeft w:val="-480"/>
              <w:marRight w:val="0"/>
              <w:marTop w:val="240"/>
              <w:marBottom w:val="240"/>
              <w:divBdr>
                <w:top w:val="none" w:sz="0" w:space="0" w:color="auto"/>
                <w:left w:val="none" w:sz="0" w:space="0" w:color="auto"/>
                <w:bottom w:val="none" w:sz="0" w:space="0" w:color="auto"/>
                <w:right w:val="none" w:sz="0" w:space="0" w:color="auto"/>
              </w:divBdr>
            </w:div>
          </w:divsChild>
        </w:div>
        <w:div w:id="1423717612">
          <w:marLeft w:val="480"/>
          <w:marRight w:val="0"/>
          <w:marTop w:val="0"/>
          <w:marBottom w:val="0"/>
          <w:divBdr>
            <w:top w:val="none" w:sz="0" w:space="0" w:color="auto"/>
            <w:left w:val="none" w:sz="0" w:space="0" w:color="auto"/>
            <w:bottom w:val="none" w:sz="0" w:space="0" w:color="auto"/>
            <w:right w:val="none" w:sz="0" w:space="0" w:color="auto"/>
          </w:divBdr>
          <w:divsChild>
            <w:div w:id="937060236">
              <w:marLeft w:val="-480"/>
              <w:marRight w:val="0"/>
              <w:marTop w:val="240"/>
              <w:marBottom w:val="240"/>
              <w:divBdr>
                <w:top w:val="none" w:sz="0" w:space="0" w:color="auto"/>
                <w:left w:val="none" w:sz="0" w:space="0" w:color="auto"/>
                <w:bottom w:val="none" w:sz="0" w:space="0" w:color="auto"/>
                <w:right w:val="none" w:sz="0" w:space="0" w:color="auto"/>
              </w:divBdr>
            </w:div>
          </w:divsChild>
        </w:div>
        <w:div w:id="1692026001">
          <w:marLeft w:val="480"/>
          <w:marRight w:val="0"/>
          <w:marTop w:val="0"/>
          <w:marBottom w:val="0"/>
          <w:divBdr>
            <w:top w:val="none" w:sz="0" w:space="0" w:color="auto"/>
            <w:left w:val="none" w:sz="0" w:space="0" w:color="auto"/>
            <w:bottom w:val="none" w:sz="0" w:space="0" w:color="auto"/>
            <w:right w:val="none" w:sz="0" w:space="0" w:color="auto"/>
          </w:divBdr>
          <w:divsChild>
            <w:div w:id="1597250235">
              <w:marLeft w:val="-480"/>
              <w:marRight w:val="0"/>
              <w:marTop w:val="240"/>
              <w:marBottom w:val="240"/>
              <w:divBdr>
                <w:top w:val="none" w:sz="0" w:space="0" w:color="auto"/>
                <w:left w:val="none" w:sz="0" w:space="0" w:color="auto"/>
                <w:bottom w:val="none" w:sz="0" w:space="0" w:color="auto"/>
                <w:right w:val="none" w:sz="0" w:space="0" w:color="auto"/>
              </w:divBdr>
            </w:div>
            <w:div w:id="228813257">
              <w:marLeft w:val="0"/>
              <w:marRight w:val="0"/>
              <w:marTop w:val="0"/>
              <w:marBottom w:val="0"/>
              <w:divBdr>
                <w:top w:val="none" w:sz="0" w:space="0" w:color="auto"/>
                <w:left w:val="none" w:sz="0" w:space="0" w:color="auto"/>
                <w:bottom w:val="none" w:sz="0" w:space="0" w:color="auto"/>
                <w:right w:val="none" w:sz="0" w:space="0" w:color="auto"/>
              </w:divBdr>
            </w:div>
          </w:divsChild>
        </w:div>
        <w:div w:id="881788843">
          <w:marLeft w:val="480"/>
          <w:marRight w:val="0"/>
          <w:marTop w:val="0"/>
          <w:marBottom w:val="0"/>
          <w:divBdr>
            <w:top w:val="none" w:sz="0" w:space="0" w:color="auto"/>
            <w:left w:val="none" w:sz="0" w:space="0" w:color="auto"/>
            <w:bottom w:val="none" w:sz="0" w:space="0" w:color="auto"/>
            <w:right w:val="none" w:sz="0" w:space="0" w:color="auto"/>
          </w:divBdr>
          <w:divsChild>
            <w:div w:id="395323731">
              <w:marLeft w:val="-480"/>
              <w:marRight w:val="0"/>
              <w:marTop w:val="240"/>
              <w:marBottom w:val="240"/>
              <w:divBdr>
                <w:top w:val="none" w:sz="0" w:space="0" w:color="auto"/>
                <w:left w:val="none" w:sz="0" w:space="0" w:color="auto"/>
                <w:bottom w:val="none" w:sz="0" w:space="0" w:color="auto"/>
                <w:right w:val="none" w:sz="0" w:space="0" w:color="auto"/>
              </w:divBdr>
            </w:div>
            <w:div w:id="1637562854">
              <w:marLeft w:val="480"/>
              <w:marRight w:val="0"/>
              <w:marTop w:val="0"/>
              <w:marBottom w:val="0"/>
              <w:divBdr>
                <w:top w:val="none" w:sz="0" w:space="0" w:color="auto"/>
                <w:left w:val="none" w:sz="0" w:space="0" w:color="auto"/>
                <w:bottom w:val="none" w:sz="0" w:space="0" w:color="auto"/>
                <w:right w:val="none" w:sz="0" w:space="0" w:color="auto"/>
              </w:divBdr>
            </w:div>
          </w:divsChild>
        </w:div>
        <w:div w:id="696085001">
          <w:marLeft w:val="480"/>
          <w:marRight w:val="0"/>
          <w:marTop w:val="0"/>
          <w:marBottom w:val="0"/>
          <w:divBdr>
            <w:top w:val="none" w:sz="0" w:space="0" w:color="auto"/>
            <w:left w:val="none" w:sz="0" w:space="0" w:color="auto"/>
            <w:bottom w:val="none" w:sz="0" w:space="0" w:color="auto"/>
            <w:right w:val="none" w:sz="0" w:space="0" w:color="auto"/>
          </w:divBdr>
          <w:divsChild>
            <w:div w:id="1010720564">
              <w:marLeft w:val="-480"/>
              <w:marRight w:val="0"/>
              <w:marTop w:val="240"/>
              <w:marBottom w:val="240"/>
              <w:divBdr>
                <w:top w:val="none" w:sz="0" w:space="0" w:color="auto"/>
                <w:left w:val="none" w:sz="0" w:space="0" w:color="auto"/>
                <w:bottom w:val="none" w:sz="0" w:space="0" w:color="auto"/>
                <w:right w:val="none" w:sz="0" w:space="0" w:color="auto"/>
              </w:divBdr>
            </w:div>
          </w:divsChild>
        </w:div>
        <w:div w:id="854197777">
          <w:marLeft w:val="480"/>
          <w:marRight w:val="0"/>
          <w:marTop w:val="0"/>
          <w:marBottom w:val="0"/>
          <w:divBdr>
            <w:top w:val="none" w:sz="0" w:space="0" w:color="auto"/>
            <w:left w:val="none" w:sz="0" w:space="0" w:color="auto"/>
            <w:bottom w:val="none" w:sz="0" w:space="0" w:color="auto"/>
            <w:right w:val="none" w:sz="0" w:space="0" w:color="auto"/>
          </w:divBdr>
          <w:divsChild>
            <w:div w:id="2029983675">
              <w:marLeft w:val="-480"/>
              <w:marRight w:val="0"/>
              <w:marTop w:val="240"/>
              <w:marBottom w:val="240"/>
              <w:divBdr>
                <w:top w:val="none" w:sz="0" w:space="0" w:color="auto"/>
                <w:left w:val="none" w:sz="0" w:space="0" w:color="auto"/>
                <w:bottom w:val="none" w:sz="0" w:space="0" w:color="auto"/>
                <w:right w:val="none" w:sz="0" w:space="0" w:color="auto"/>
              </w:divBdr>
            </w:div>
          </w:divsChild>
        </w:div>
        <w:div w:id="150216728">
          <w:marLeft w:val="480"/>
          <w:marRight w:val="0"/>
          <w:marTop w:val="0"/>
          <w:marBottom w:val="0"/>
          <w:divBdr>
            <w:top w:val="none" w:sz="0" w:space="0" w:color="auto"/>
            <w:left w:val="none" w:sz="0" w:space="0" w:color="auto"/>
            <w:bottom w:val="none" w:sz="0" w:space="0" w:color="auto"/>
            <w:right w:val="none" w:sz="0" w:space="0" w:color="auto"/>
          </w:divBdr>
          <w:divsChild>
            <w:div w:id="84686520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cchipman6\Documents\NIEM\Specifications\MPD\model-package-description-3.0.1.htm" TargetMode="External"/><Relationship Id="rId299" Type="http://schemas.openxmlformats.org/officeDocument/2006/relationships/hyperlink" Target="file:///C:\Users\cchipman6\Documents\NIEM\Specifications\MPD\model-package-description-3.0.1.htm" TargetMode="External"/><Relationship Id="rId21" Type="http://schemas.openxmlformats.org/officeDocument/2006/relationships/hyperlink" Target="file:///C:\Users\cchipman6\Documents\NIEM\Specifications\MPD\model-package-description-3.0.1.htm" TargetMode="External"/><Relationship Id="rId63" Type="http://schemas.openxmlformats.org/officeDocument/2006/relationships/hyperlink" Target="file:///C:\Users\cchipman6\Documents\NIEM\Specifications\MPD\model-package-description-3.0.1.htm" TargetMode="External"/><Relationship Id="rId159" Type="http://schemas.openxmlformats.org/officeDocument/2006/relationships/hyperlink" Target="file:///C:\Users\cchipman6\Documents\NIEM\Specifications\MPD\model-package-description-3.0.1.htm" TargetMode="External"/><Relationship Id="rId324" Type="http://schemas.openxmlformats.org/officeDocument/2006/relationships/hyperlink" Target="file:///C:\Users\cchipman6\Documents\NIEM\Specifications\MPD\model-package-description-3.0.1.htm" TargetMode="External"/><Relationship Id="rId366" Type="http://schemas.openxmlformats.org/officeDocument/2006/relationships/hyperlink" Target="file:///C:\Users\cchipman6\Documents\NIEM\Specifications\MPD\model-package-description-3.0.1.htm" TargetMode="External"/><Relationship Id="rId170" Type="http://schemas.openxmlformats.org/officeDocument/2006/relationships/hyperlink" Target="file:///C:\Users\cchipman6\Documents\NIEM\Specifications\MPD\model-package-description-3.0.1.htm" TargetMode="External"/><Relationship Id="rId226" Type="http://schemas.openxmlformats.org/officeDocument/2006/relationships/hyperlink" Target="https://www.oasis-open.org/committees/download.php/14809/std-entity-xml-catalogs-1.1.html" TargetMode="External"/><Relationship Id="rId433" Type="http://schemas.openxmlformats.org/officeDocument/2006/relationships/hyperlink" Target="file:///C:\Users\cchipman6\Documents\NIEM\Specifications\MPD\model-package-description-3.0.1.htm" TargetMode="External"/><Relationship Id="rId268" Type="http://schemas.openxmlformats.org/officeDocument/2006/relationships/hyperlink" Target="file:///C:\Users\cchipman6\Documents\NIEM\Specifications\MPD\model-package-description-3.0.1.htm" TargetMode="External"/><Relationship Id="rId32" Type="http://schemas.openxmlformats.org/officeDocument/2006/relationships/hyperlink" Target="file:///C:\Users\cchipman6\Documents\NIEM\Specifications\MPD\model-package-description-3.0.1.htm" TargetMode="External"/><Relationship Id="rId74" Type="http://schemas.openxmlformats.org/officeDocument/2006/relationships/hyperlink" Target="file:///C:\Users\cchipman6\Documents\NIEM\Specifications\MPD\model-package-description-3.0.1.htm" TargetMode="External"/><Relationship Id="rId128" Type="http://schemas.openxmlformats.org/officeDocument/2006/relationships/hyperlink" Target="file:///C:\Users\cchipman6\Documents\NIEM\Specifications\MPD\model-package-description-3.0.1.htm" TargetMode="External"/><Relationship Id="rId335" Type="http://schemas.openxmlformats.org/officeDocument/2006/relationships/hyperlink" Target="file:///C:\Users\cchipman6\Documents\NIEM\Specifications\MPD\model-package-description-3.0.1.htm" TargetMode="External"/><Relationship Id="rId377" Type="http://schemas.openxmlformats.org/officeDocument/2006/relationships/hyperlink" Target="file:///C:\Users\cchipman6\Documents\NIEM\Specifications\MPD\model-package-description-3.0.1.htm" TargetMode="External"/><Relationship Id="rId5" Type="http://schemas.openxmlformats.org/officeDocument/2006/relationships/hyperlink" Target="file:///C:\Users\cchipman6\Documents\NIEM\Specifications\MPD\model-package-description-3.0.1.htm" TargetMode="External"/><Relationship Id="rId181" Type="http://schemas.openxmlformats.org/officeDocument/2006/relationships/hyperlink" Target="file:///C:\Users\cchipman6\Documents\NIEM\Specifications\MPD\model-package-description-3.0.1.htm" TargetMode="External"/><Relationship Id="rId237" Type="http://schemas.openxmlformats.org/officeDocument/2006/relationships/hyperlink" Target="http://www.w3.org/TR/2004/REC-xmlschema-1-20041028/" TargetMode="External"/><Relationship Id="rId402" Type="http://schemas.openxmlformats.org/officeDocument/2006/relationships/hyperlink" Target="file:///C:\Users\cchipman6\Documents\NIEM\Specifications\MPD\model-package-description-3.0.1.htm" TargetMode="External"/><Relationship Id="rId279" Type="http://schemas.openxmlformats.org/officeDocument/2006/relationships/hyperlink" Target="file:///C:\Users\cchipman6\Documents\NIEM\Specifications\MPD\model-package-description-3.0.1.htm" TargetMode="External"/><Relationship Id="rId444" Type="http://schemas.openxmlformats.org/officeDocument/2006/relationships/hyperlink" Target="file:///C:\Users\cchipman6\Documents\NIEM\Specifications\MPD\model-package-description-3.0.1.htm" TargetMode="External"/><Relationship Id="rId43" Type="http://schemas.openxmlformats.org/officeDocument/2006/relationships/hyperlink" Target="file:///C:\Users\cchipman6\Documents\NIEM\Specifications\MPD\model-package-description-3.0.1.htm" TargetMode="External"/><Relationship Id="rId139" Type="http://schemas.openxmlformats.org/officeDocument/2006/relationships/hyperlink" Target="file:///C:\Users\cchipman6\Documents\NIEM\Specifications\MPD\model-package-description-3.0.1.htm" TargetMode="External"/><Relationship Id="rId290" Type="http://schemas.openxmlformats.org/officeDocument/2006/relationships/hyperlink" Target="file:///C:\Users\cchipman6\Documents\NIEM\Specifications\MPD\model-package-description-3.0.1.htm" TargetMode="External"/><Relationship Id="rId304" Type="http://schemas.openxmlformats.org/officeDocument/2006/relationships/hyperlink" Target="file:///C:\Users\cchipman6\Documents\NIEM\Specifications\MPD\model-package-description-3.0.1.htm" TargetMode="External"/><Relationship Id="rId346" Type="http://schemas.openxmlformats.org/officeDocument/2006/relationships/hyperlink" Target="file:///C:\Users\cchipman6\Documents\NIEM\Specifications\MPD\model-package-description-3.0.1.htm" TargetMode="External"/><Relationship Id="rId388" Type="http://schemas.openxmlformats.org/officeDocument/2006/relationships/hyperlink" Target="file:///C:\Users\cchipman6\Documents\NIEM\Specifications\MPD\model-package-description-3.0.1.htm" TargetMode="External"/><Relationship Id="rId85" Type="http://schemas.openxmlformats.org/officeDocument/2006/relationships/hyperlink" Target="file:///C:\Users\cchipman6\Documents\NIEM\Specifications\MPD\model-package-description-3.0.1.htm" TargetMode="External"/><Relationship Id="rId150" Type="http://schemas.openxmlformats.org/officeDocument/2006/relationships/hyperlink" Target="http://tools.ietf.org/html/rfc3986" TargetMode="External"/><Relationship Id="rId192" Type="http://schemas.openxmlformats.org/officeDocument/2006/relationships/hyperlink" Target="file:///C:\Users\cchipman6\Documents\NIEM\Specifications\MPD\model-package-description-3.0.1.htm" TargetMode="External"/><Relationship Id="rId206" Type="http://schemas.openxmlformats.org/officeDocument/2006/relationships/hyperlink" Target="file:///C:\Users\cchipman6\Documents\NIEM\Specifications\MPD\model-package-description-3.0.1.htm" TargetMode="External"/><Relationship Id="rId413" Type="http://schemas.openxmlformats.org/officeDocument/2006/relationships/hyperlink" Target="file:///C:\Users\cchipman6\Documents\NIEM\Specifications\MPD\model-package-description-3.0.1.htm" TargetMode="External"/><Relationship Id="rId248" Type="http://schemas.openxmlformats.org/officeDocument/2006/relationships/hyperlink" Target="file:///C:\Users\cchipman6\Documents\NIEM\Specifications\MPD\model-package-description-3.0.1.htm" TargetMode="External"/><Relationship Id="rId455" Type="http://schemas.openxmlformats.org/officeDocument/2006/relationships/hyperlink" Target="file:///C:\Users\cchipman6\Documents\NIEM\Specifications\MPD\model-package-description-3.0.1.htm" TargetMode="External"/><Relationship Id="rId12" Type="http://schemas.openxmlformats.org/officeDocument/2006/relationships/hyperlink" Target="file:///C:\Users\cchipman6\Documents\NIEM\Specifications\MPD\model-package-description-3.0.1.htm" TargetMode="External"/><Relationship Id="rId108" Type="http://schemas.openxmlformats.org/officeDocument/2006/relationships/hyperlink" Target="file:///C:\Users\cchipman6\Documents\NIEM\Specifications\MPD\model-package-description-3.0.1.htm" TargetMode="External"/><Relationship Id="rId315" Type="http://schemas.openxmlformats.org/officeDocument/2006/relationships/hyperlink" Target="file:///C:\Users\cchipman6\Documents\NIEM\Specifications\MPD\model-package-description-3.0.1.htm" TargetMode="External"/><Relationship Id="rId357" Type="http://schemas.openxmlformats.org/officeDocument/2006/relationships/hyperlink" Target="file:///C:\Users\cchipman6\Documents\NIEM\Specifications\MPD\model-package-description-3.0.1.htm" TargetMode="External"/><Relationship Id="rId54" Type="http://schemas.openxmlformats.org/officeDocument/2006/relationships/hyperlink" Target="file:///C:\Users\cchipman6\Documents\NIEM\Specifications\MPD\model-package-description-3.0.1.htm" TargetMode="External"/><Relationship Id="rId96" Type="http://schemas.microsoft.com/office/2011/relationships/commentsExtended" Target="commentsExtended.xml"/><Relationship Id="rId161" Type="http://schemas.openxmlformats.org/officeDocument/2006/relationships/hyperlink" Target="http://xerces.apache.org/xerces2-j/faq-xcatalogs.html" TargetMode="External"/><Relationship Id="rId217" Type="http://schemas.openxmlformats.org/officeDocument/2006/relationships/hyperlink" Target="http://reference.niem.gov/niem/specification/conformance/3.0/" TargetMode="External"/><Relationship Id="rId399" Type="http://schemas.openxmlformats.org/officeDocument/2006/relationships/hyperlink" Target="file:///C:\Users\cchipman6\Documents\NIEM\Specifications\MPD\model-package-description-3.0.1.htm" TargetMode="External"/><Relationship Id="rId259" Type="http://schemas.openxmlformats.org/officeDocument/2006/relationships/hyperlink" Target="file:///C:\Users\cchipman6\Documents\NIEM\Specifications\MPD\model-package-description-3.0.1.htm" TargetMode="External"/><Relationship Id="rId424" Type="http://schemas.openxmlformats.org/officeDocument/2006/relationships/hyperlink" Target="file:///C:\Users\cchipman6\Documents\NIEM\Specifications\MPD\model-package-description-3.0.1.htm" TargetMode="External"/><Relationship Id="rId23" Type="http://schemas.openxmlformats.org/officeDocument/2006/relationships/hyperlink" Target="file:///C:\Users\cchipman6\Documents\NIEM\Specifications\MPD\model-package-description-3.0.1.htm" TargetMode="External"/><Relationship Id="rId119" Type="http://schemas.openxmlformats.org/officeDocument/2006/relationships/hyperlink" Target="file:///C:\Users\cchipman6\Documents\NIEM\Specifications\MPD\model-package-description-3.0.1.htm" TargetMode="External"/><Relationship Id="rId270" Type="http://schemas.openxmlformats.org/officeDocument/2006/relationships/hyperlink" Target="file:///C:\Users\cchipman6\Documents\NIEM\Specifications\MPD\model-package-description-3.0.1.htm" TargetMode="External"/><Relationship Id="rId326" Type="http://schemas.openxmlformats.org/officeDocument/2006/relationships/hyperlink" Target="file:///C:\Users\cchipman6\Documents\NIEM\Specifications\MPD\model-package-description-3.0.1.htm" TargetMode="External"/><Relationship Id="rId65" Type="http://schemas.openxmlformats.org/officeDocument/2006/relationships/hyperlink" Target="file:///C:\Users\cchipman6\Documents\NIEM\Specifications\MPD\model-package-description-3.0.1.htm" TargetMode="External"/><Relationship Id="rId130" Type="http://schemas.openxmlformats.org/officeDocument/2006/relationships/hyperlink" Target="file:///C:\Users\cchipman6\Documents\NIEM\Specifications\MPD\model-package-description-3.0.1.htm" TargetMode="External"/><Relationship Id="rId368" Type="http://schemas.openxmlformats.org/officeDocument/2006/relationships/hyperlink" Target="file:///C:\Users\cchipman6\Documents\NIEM\Specifications\MPD\model-package-description-3.0.1.htm" TargetMode="External"/><Relationship Id="rId172" Type="http://schemas.openxmlformats.org/officeDocument/2006/relationships/hyperlink" Target="http://www.w3.org/TR/2004/REC-xml-infoset-20040204/" TargetMode="External"/><Relationship Id="rId228" Type="http://schemas.openxmlformats.org/officeDocument/2006/relationships/hyperlink" Target="http://www.ietf.org/rfc/rfc2119.txt" TargetMode="External"/><Relationship Id="rId435" Type="http://schemas.openxmlformats.org/officeDocument/2006/relationships/hyperlink" Target="file:///C:\Users\cchipman6\Documents\NIEM\Specifications\MPD\model-package-description-3.0.1.htm" TargetMode="External"/><Relationship Id="rId281" Type="http://schemas.openxmlformats.org/officeDocument/2006/relationships/hyperlink" Target="file:///C:\Users\cchipman6\Documents\NIEM\Specifications\MPD\model-package-description-3.0.1.htm" TargetMode="External"/><Relationship Id="rId337" Type="http://schemas.openxmlformats.org/officeDocument/2006/relationships/hyperlink" Target="file:///C:\Users\cchipman6\Documents\NIEM\Specifications\MPD\model-package-description-3.0.1.htm" TargetMode="External"/><Relationship Id="rId34" Type="http://schemas.openxmlformats.org/officeDocument/2006/relationships/hyperlink" Target="file:///C:\Users\cchipman6\Documents\NIEM\Specifications\MPD\model-package-description-3.0.1.htm" TargetMode="External"/><Relationship Id="rId76" Type="http://schemas.openxmlformats.org/officeDocument/2006/relationships/hyperlink" Target="file:///C:\Users\cchipman6\Documents\NIEM\Specifications\MPD\model-package-description-3.0.1.htm" TargetMode="External"/><Relationship Id="rId141" Type="http://schemas.openxmlformats.org/officeDocument/2006/relationships/hyperlink" Target="http://tools.ietf.org/html/rfc3986" TargetMode="External"/><Relationship Id="rId379" Type="http://schemas.openxmlformats.org/officeDocument/2006/relationships/hyperlink" Target="file:///C:\Users\cchipman6\Documents\NIEM\Specifications\MPD\model-package-description-3.0.1.htm" TargetMode="External"/><Relationship Id="rId7" Type="http://schemas.openxmlformats.org/officeDocument/2006/relationships/hyperlink" Target="file:///C:\Users\cchipman6\Documents\NIEM\Specifications\MPD\model-package-description-3.0.1.htm" TargetMode="External"/><Relationship Id="rId183" Type="http://schemas.openxmlformats.org/officeDocument/2006/relationships/hyperlink" Target="file:///C:\Users\cchipman6\Documents\NIEM\Specifications\MPD\model-package-description-3.0.1.htm" TargetMode="External"/><Relationship Id="rId239" Type="http://schemas.openxmlformats.org/officeDocument/2006/relationships/hyperlink" Target="http://www.w3.org/TR/1999/REC-xslt-19991116" TargetMode="External"/><Relationship Id="rId390" Type="http://schemas.openxmlformats.org/officeDocument/2006/relationships/hyperlink" Target="file:///C:\Users\cchipman6\Documents\NIEM\Specifications\MPD\model-package-description-3.0.1.htm" TargetMode="External"/><Relationship Id="rId404" Type="http://schemas.openxmlformats.org/officeDocument/2006/relationships/hyperlink" Target="file:///C:\Users\cchipman6\Documents\NIEM\Specifications\MPD\model-package-description-3.0.1.htm" TargetMode="External"/><Relationship Id="rId446" Type="http://schemas.openxmlformats.org/officeDocument/2006/relationships/hyperlink" Target="file:///C:\Users\cchipman6\Documents\NIEM\Specifications\MPD\model-package-description-3.0.1.htm" TargetMode="External"/><Relationship Id="rId250" Type="http://schemas.openxmlformats.org/officeDocument/2006/relationships/hyperlink" Target="file:///C:\Users\cchipman6\Documents\NIEM\Specifications\MPD\model-package-description-3.0.1.htm" TargetMode="External"/><Relationship Id="rId292" Type="http://schemas.openxmlformats.org/officeDocument/2006/relationships/hyperlink" Target="file:///C:\Users\cchipman6\Documents\NIEM\Specifications\MPD\model-package-description-3.0.1.htm" TargetMode="External"/><Relationship Id="rId306" Type="http://schemas.openxmlformats.org/officeDocument/2006/relationships/hyperlink" Target="file:///C:\Users\cchipman6\Documents\NIEM\Specifications\MPD\model-package-description-3.0.1.htm" TargetMode="External"/><Relationship Id="rId45" Type="http://schemas.openxmlformats.org/officeDocument/2006/relationships/hyperlink" Target="file:///C:\Users\cchipman6\Documents\NIEM\Specifications\MPD\model-package-description-3.0.1.htm" TargetMode="External"/><Relationship Id="rId87" Type="http://schemas.openxmlformats.org/officeDocument/2006/relationships/hyperlink" Target="file:///C:\Users\cchipman6\Documents\NIEM\Specifications\MPD\model-package-description-3.0.1.htm" TargetMode="External"/><Relationship Id="rId110" Type="http://schemas.openxmlformats.org/officeDocument/2006/relationships/hyperlink" Target="file:///C:\Users\cchipman6\Documents\NIEM\Specifications\MPD\model-package-description-3.0.1.htm" TargetMode="External"/><Relationship Id="rId348" Type="http://schemas.openxmlformats.org/officeDocument/2006/relationships/hyperlink" Target="file:///C:\Users\cchipman6\Documents\NIEM\Specifications\MPD\model-package-description-3.0.1.htm" TargetMode="External"/><Relationship Id="rId152" Type="http://schemas.openxmlformats.org/officeDocument/2006/relationships/hyperlink" Target="http://tools.ietf.org/html/rfc3986" TargetMode="External"/><Relationship Id="rId194" Type="http://schemas.openxmlformats.org/officeDocument/2006/relationships/hyperlink" Target="file:///C:\Users\cchipman6\Documents\NIEM\Specifications\MPD\model-package-description-3.0.1.htm" TargetMode="External"/><Relationship Id="rId208" Type="http://schemas.openxmlformats.org/officeDocument/2006/relationships/hyperlink" Target="http://www.whitehouse.gov/omb/assets/egov_docs/DRM_2_0_Final.pdf" TargetMode="External"/><Relationship Id="rId415" Type="http://schemas.openxmlformats.org/officeDocument/2006/relationships/hyperlink" Target="file:///C:\Users\cchipman6\Documents\NIEM\Specifications\MPD\model-package-description-3.0.1.htm" TargetMode="External"/><Relationship Id="rId457" Type="http://schemas.microsoft.com/office/2011/relationships/people" Target="people.xml"/><Relationship Id="rId261" Type="http://schemas.openxmlformats.org/officeDocument/2006/relationships/hyperlink" Target="file:///C:\Users\cchipman6\Documents\NIEM\Specifications\MPD\model-package-description-3.0.1.htm" TargetMode="External"/><Relationship Id="rId14" Type="http://schemas.openxmlformats.org/officeDocument/2006/relationships/hyperlink" Target="file:///C:\Users\cchipman6\Documents\NIEM\Specifications\MPD\model-package-description-3.0.1.htm" TargetMode="External"/><Relationship Id="rId56" Type="http://schemas.openxmlformats.org/officeDocument/2006/relationships/hyperlink" Target="file:///C:\Users\cchipman6\Documents\NIEM\Specifications\MPD\model-package-description-3.0.1.htm" TargetMode="External"/><Relationship Id="rId317" Type="http://schemas.openxmlformats.org/officeDocument/2006/relationships/hyperlink" Target="file:///C:\Users\cchipman6\Documents\NIEM\Specifications\MPD\model-package-description-3.0.1.htm" TargetMode="External"/><Relationship Id="rId359" Type="http://schemas.openxmlformats.org/officeDocument/2006/relationships/hyperlink" Target="file:///C:\Users\cchipman6\Documents\NIEM\Specifications\MPD\model-package-description-3.0.1.htm" TargetMode="External"/><Relationship Id="rId98" Type="http://schemas.openxmlformats.org/officeDocument/2006/relationships/hyperlink" Target="file:///C:\Users\cchipman6\Documents\NIEM\Specifications\MPD\model-package-description-3.0.1.htm" TargetMode="External"/><Relationship Id="rId121" Type="http://schemas.openxmlformats.org/officeDocument/2006/relationships/hyperlink" Target="file:///C:\Users\cchipman6\Documents\NIEM\Specifications\MPD\model-package-description-3.0.1.htm" TargetMode="External"/><Relationship Id="rId163" Type="http://schemas.openxmlformats.org/officeDocument/2006/relationships/hyperlink" Target="file:///C:\Users\cchipman6\Documents\NIEM\Specifications\MPD\model-package-description-3.0.1.htm" TargetMode="External"/><Relationship Id="rId219" Type="http://schemas.openxmlformats.org/officeDocument/2006/relationships/hyperlink" Target="http://reference.niem.gov/niem/specification/domain-update/1.0/" TargetMode="External"/><Relationship Id="rId370" Type="http://schemas.openxmlformats.org/officeDocument/2006/relationships/hyperlink" Target="file:///C:\Users\cchipman6\Documents\NIEM\Specifications\MPD\model-package-description-3.0.1.htm" TargetMode="External"/><Relationship Id="rId426" Type="http://schemas.openxmlformats.org/officeDocument/2006/relationships/hyperlink" Target="file:///C:\Users\cchipman6\Documents\NIEM\Specifications\MPD\model-package-description-3.0.1.htm" TargetMode="External"/><Relationship Id="rId230" Type="http://schemas.openxmlformats.org/officeDocument/2006/relationships/hyperlink" Target="http://tools.ietf.org/html/rfc3986" TargetMode="External"/><Relationship Id="rId25" Type="http://schemas.openxmlformats.org/officeDocument/2006/relationships/hyperlink" Target="file:///C:\Users\cchipman6\Documents\NIEM\Specifications\MPD\model-package-description-3.0.1.htm" TargetMode="External"/><Relationship Id="rId67" Type="http://schemas.openxmlformats.org/officeDocument/2006/relationships/hyperlink" Target="file:///C:\Users\cchipman6\Documents\NIEM\Specifications\MPD\model-package-description-3.0.1.htm" TargetMode="External"/><Relationship Id="rId272" Type="http://schemas.openxmlformats.org/officeDocument/2006/relationships/hyperlink" Target="file:///C:\Users\cchipman6\Documents\NIEM\Specifications\MPD\model-package-description-3.0.1.htm" TargetMode="External"/><Relationship Id="rId328" Type="http://schemas.openxmlformats.org/officeDocument/2006/relationships/hyperlink" Target="file:///C:\Users\cchipman6\Documents\NIEM\Specifications\MPD\model-package-description-3.0.1.htm" TargetMode="External"/><Relationship Id="rId132" Type="http://schemas.openxmlformats.org/officeDocument/2006/relationships/hyperlink" Target="file:///C:\Users\cchipman6\Documents\NIEM\Specifications\MPD\model-package-description-3.0.1.htm" TargetMode="External"/><Relationship Id="rId174" Type="http://schemas.openxmlformats.org/officeDocument/2006/relationships/hyperlink" Target="http://www.w3.org/TR/2004/REC-xml-infoset-20040204/" TargetMode="External"/><Relationship Id="rId381" Type="http://schemas.openxmlformats.org/officeDocument/2006/relationships/hyperlink" Target="file:///C:\Users\cchipman6\Documents\NIEM\Specifications\MPD\model-package-description-3.0.1.htm" TargetMode="External"/><Relationship Id="rId241" Type="http://schemas.openxmlformats.org/officeDocument/2006/relationships/hyperlink" Target="file:///C:\Users\cchipman6\Documents\NIEM\Specifications\MPD\model-package-description-3.0.1.htm" TargetMode="External"/><Relationship Id="rId437" Type="http://schemas.openxmlformats.org/officeDocument/2006/relationships/hyperlink" Target="file:///C:\Users\cchipman6\Documents\NIEM\Specifications\MPD\model-package-description-3.0.1.htm" TargetMode="External"/><Relationship Id="rId36" Type="http://schemas.openxmlformats.org/officeDocument/2006/relationships/hyperlink" Target="file:///C:\Users\cchipman6\Documents\NIEM\Specifications\MPD\model-package-description-3.0.1.htm" TargetMode="External"/><Relationship Id="rId283" Type="http://schemas.openxmlformats.org/officeDocument/2006/relationships/hyperlink" Target="file:///C:\Users\cchipman6\Documents\NIEM\Specifications\MPD\model-package-description-3.0.1.htm" TargetMode="External"/><Relationship Id="rId339" Type="http://schemas.openxmlformats.org/officeDocument/2006/relationships/hyperlink" Target="file:///C:\Users\cchipman6\Documents\NIEM\Specifications\MPD\model-package-description-3.0.1.htm" TargetMode="External"/><Relationship Id="rId78" Type="http://schemas.openxmlformats.org/officeDocument/2006/relationships/hyperlink" Target="file:///C:\Users\cchipman6\Documents\NIEM\Specifications\MPD\model-package-description-3.0.1.htm" TargetMode="External"/><Relationship Id="rId101" Type="http://schemas.openxmlformats.org/officeDocument/2006/relationships/hyperlink" Target="file:///C:\Users\cchipman6\Documents\NIEM\Specifications\MPD\model-package-description-3.0.1.htm" TargetMode="External"/><Relationship Id="rId143" Type="http://schemas.openxmlformats.org/officeDocument/2006/relationships/hyperlink" Target="file:///C:\Users\cchipman6\Documents\NIEM\Specifications\MPD\model-package-description-3.0.1.htm" TargetMode="External"/><Relationship Id="rId185" Type="http://schemas.openxmlformats.org/officeDocument/2006/relationships/hyperlink" Target="file:///C:\Users\cchipman6\Documents\NIEM\Specifications\MPD\model-package-description-3.0.1.htm" TargetMode="External"/><Relationship Id="rId350" Type="http://schemas.openxmlformats.org/officeDocument/2006/relationships/hyperlink" Target="file:///C:\Users\cchipman6\Documents\NIEM\Specifications\MPD\model-package-description-3.0.1.htm" TargetMode="External"/><Relationship Id="rId406" Type="http://schemas.openxmlformats.org/officeDocument/2006/relationships/hyperlink" Target="file:///C:\Users\cchipman6\Documents\NIEM\Specifications\MPD\model-package-description-3.0.1.htm" TargetMode="External"/><Relationship Id="rId9" Type="http://schemas.openxmlformats.org/officeDocument/2006/relationships/hyperlink" Target="file:///C:\Users\cchipman6\Documents\NIEM\Specifications\MPD\model-package-description-3.0.1.htm" TargetMode="External"/><Relationship Id="rId210" Type="http://schemas.openxmlformats.org/officeDocument/2006/relationships/hyperlink" Target="http://standards.iso.org/ittf/PubliclyAvailableStandards/c035346_ISO_IEC_11179-4_2004(E).zip" TargetMode="External"/><Relationship Id="rId392" Type="http://schemas.openxmlformats.org/officeDocument/2006/relationships/hyperlink" Target="file:///C:\Users\cchipman6\Documents\NIEM\Specifications\MPD\model-package-description-3.0.1.htm" TargetMode="External"/><Relationship Id="rId448" Type="http://schemas.openxmlformats.org/officeDocument/2006/relationships/hyperlink" Target="file:///C:\Users\cchipman6\Documents\NIEM\Specifications\MPD\model-package-description-3.0.1.htm" TargetMode="External"/><Relationship Id="rId252" Type="http://schemas.openxmlformats.org/officeDocument/2006/relationships/hyperlink" Target="file:///C:\Users\cchipman6\Documents\NIEM\Specifications\MPD\model-package-description-3.0.1.htm" TargetMode="External"/><Relationship Id="rId294" Type="http://schemas.openxmlformats.org/officeDocument/2006/relationships/hyperlink" Target="file:///C:\Users\cchipman6\Documents\NIEM\Specifications\MPD\model-package-description-3.0.1.htm" TargetMode="External"/><Relationship Id="rId308" Type="http://schemas.openxmlformats.org/officeDocument/2006/relationships/hyperlink" Target="file:///C:\Users\cchipman6\Documents\NIEM\Specifications\MPD\model-package-description-3.0.1.htm" TargetMode="External"/><Relationship Id="rId47" Type="http://schemas.openxmlformats.org/officeDocument/2006/relationships/hyperlink" Target="file:///C:\Users\cchipman6\Documents\NIEM\Specifications\MPD\model-package-description-3.0.1.htm" TargetMode="External"/><Relationship Id="rId89" Type="http://schemas.openxmlformats.org/officeDocument/2006/relationships/hyperlink" Target="file:///C:\Users\cchipman6\Documents\NIEM\Specifications\MPD\model-package-description-3.0.1.htm" TargetMode="External"/><Relationship Id="rId112" Type="http://schemas.openxmlformats.org/officeDocument/2006/relationships/hyperlink" Target="file:///C:\Users\cchipman6\Documents\NIEM\Specifications\MPD\model-package-description-3.0.1.htm" TargetMode="External"/><Relationship Id="rId154" Type="http://schemas.openxmlformats.org/officeDocument/2006/relationships/hyperlink" Target="file:///C:\Users\cchipman6\Documents\NIEM\Specifications\MPD\model-package-description-3.0.1.htm" TargetMode="External"/><Relationship Id="rId361" Type="http://schemas.openxmlformats.org/officeDocument/2006/relationships/hyperlink" Target="file:///C:\Users\cchipman6\Documents\NIEM\Specifications\MPD\model-package-description-3.0.1.htm" TargetMode="External"/><Relationship Id="rId196" Type="http://schemas.openxmlformats.org/officeDocument/2006/relationships/hyperlink" Target="file:///C:\Users\cchipman6\Documents\NIEM\Specifications\MPD\model-package-description-3.0.1.htm" TargetMode="External"/><Relationship Id="rId417" Type="http://schemas.openxmlformats.org/officeDocument/2006/relationships/hyperlink" Target="file:///C:\Users\cchipman6\Documents\NIEM\Specifications\MPD\model-package-description-3.0.1.htm" TargetMode="External"/><Relationship Id="rId16" Type="http://schemas.openxmlformats.org/officeDocument/2006/relationships/hyperlink" Target="file:///C:\Users\cchipman6\Documents\NIEM\Specifications\MPD\model-package-description-3.0.1.htm" TargetMode="External"/><Relationship Id="rId221" Type="http://schemas.openxmlformats.org/officeDocument/2006/relationships/hyperlink" Target="http://reference.niem.gov/niem/specification/high-level-version-architecture/3.0/" TargetMode="External"/><Relationship Id="rId263" Type="http://schemas.openxmlformats.org/officeDocument/2006/relationships/hyperlink" Target="file:///C:\Users\cchipman6\Documents\NIEM\Specifications\MPD\model-package-description-3.0.1.htm" TargetMode="External"/><Relationship Id="rId319" Type="http://schemas.openxmlformats.org/officeDocument/2006/relationships/hyperlink" Target="file:///C:\Users\cchipman6\Documents\NIEM\Specifications\MPD\model-package-description-3.0.1.htm" TargetMode="External"/><Relationship Id="rId58" Type="http://schemas.openxmlformats.org/officeDocument/2006/relationships/hyperlink" Target="file:///C:\Users\cchipman6\Documents\NIEM\Specifications\MPD\model-package-description-3.0.1.htm" TargetMode="External"/><Relationship Id="rId123" Type="http://schemas.openxmlformats.org/officeDocument/2006/relationships/hyperlink" Target="file:///C:\Users\cchipman6\Documents\NIEM\Specifications\MPD\model-package-description-3.0.1.htm" TargetMode="External"/><Relationship Id="rId330" Type="http://schemas.openxmlformats.org/officeDocument/2006/relationships/hyperlink" Target="file:///C:\Users\cchipman6\Documents\NIEM\Specifications\MPD\model-package-description-3.0.1.htm" TargetMode="External"/><Relationship Id="rId165" Type="http://schemas.openxmlformats.org/officeDocument/2006/relationships/hyperlink" Target="file:///C:\Users\cchipman6\Documents\NIEM\Specifications\MPD\model-package-description-3.0.1.htm" TargetMode="External"/><Relationship Id="rId372" Type="http://schemas.openxmlformats.org/officeDocument/2006/relationships/hyperlink" Target="file:///C:\Users\cchipman6\Documents\NIEM\Specifications\MPD\model-package-description-3.0.1.htm" TargetMode="External"/><Relationship Id="rId428" Type="http://schemas.openxmlformats.org/officeDocument/2006/relationships/hyperlink" Target="file:///C:\Users\cchipman6\Documents\NIEM\Specifications\MPD\model-package-description-3.0.1.htm" TargetMode="External"/><Relationship Id="rId232" Type="http://schemas.openxmlformats.org/officeDocument/2006/relationships/hyperlink" Target="http://www.w3.org/TR/2011/REC-exi-20110310/" TargetMode="External"/><Relationship Id="rId274" Type="http://schemas.openxmlformats.org/officeDocument/2006/relationships/hyperlink" Target="file:///C:\Users\cchipman6\Documents\NIEM\Specifications\MPD\model-package-description-3.0.1.htm" TargetMode="External"/><Relationship Id="rId27" Type="http://schemas.openxmlformats.org/officeDocument/2006/relationships/hyperlink" Target="file:///C:\Users\cchipman6\Documents\NIEM\Specifications\MPD\model-package-description-3.0.1.htm" TargetMode="External"/><Relationship Id="rId69" Type="http://schemas.openxmlformats.org/officeDocument/2006/relationships/hyperlink" Target="file:///C:\Users\cchipman6\Documents\NIEM\Specifications\MPD\model-package-description-3.0.1.htm" TargetMode="External"/><Relationship Id="rId134" Type="http://schemas.openxmlformats.org/officeDocument/2006/relationships/hyperlink" Target="file:///C:\Users\cchipman6\Documents\NIEM\Specifications\MPD\model-package-description-3.0.1.htm" TargetMode="External"/><Relationship Id="rId80" Type="http://schemas.openxmlformats.org/officeDocument/2006/relationships/hyperlink" Target="file:///C:\Users\cchipman6\Documents\NIEM\Specifications\MPD\model-package-description-3.0.1.htm" TargetMode="External"/><Relationship Id="rId176" Type="http://schemas.openxmlformats.org/officeDocument/2006/relationships/hyperlink" Target="http://www.w3.org/TR/2010/REC-xpath20-20101214/" TargetMode="External"/><Relationship Id="rId341" Type="http://schemas.openxmlformats.org/officeDocument/2006/relationships/hyperlink" Target="file:///C:\Users\cchipman6\Documents\NIEM\Specifications\MPD\model-package-description-3.0.1.htm" TargetMode="External"/><Relationship Id="rId383" Type="http://schemas.openxmlformats.org/officeDocument/2006/relationships/hyperlink" Target="file:///C:\Users\cchipman6\Documents\NIEM\Specifications\MPD\model-package-description-3.0.1.htm" TargetMode="External"/><Relationship Id="rId439" Type="http://schemas.openxmlformats.org/officeDocument/2006/relationships/hyperlink" Target="file:///C:\Users\cchipman6\Documents\NIEM\Specifications\MPD\model-package-description-3.0.1.htm" TargetMode="External"/><Relationship Id="rId201" Type="http://schemas.openxmlformats.org/officeDocument/2006/relationships/hyperlink" Target="file:///C:\Users\cchipman6\Documents\NIEM\Specifications\MPD\model-package-description-3.0.1.htm" TargetMode="External"/><Relationship Id="rId243" Type="http://schemas.openxmlformats.org/officeDocument/2006/relationships/hyperlink" Target="file:///C:\Users\cchipman6\Documents\NIEM\Specifications\MPD\model-package-description-3.0.1.htm" TargetMode="External"/><Relationship Id="rId285" Type="http://schemas.openxmlformats.org/officeDocument/2006/relationships/hyperlink" Target="file:///C:\Users\cchipman6\Documents\NIEM\Specifications\MPD\model-package-description-3.0.1.htm" TargetMode="External"/><Relationship Id="rId450" Type="http://schemas.openxmlformats.org/officeDocument/2006/relationships/hyperlink" Target="http://reference.niem.gov/niem/specification/high-level-version-architecture/3.0/high-level-version-architecture-3.0.html" TargetMode="External"/><Relationship Id="rId38" Type="http://schemas.openxmlformats.org/officeDocument/2006/relationships/hyperlink" Target="file:///C:\Users\cchipman6\Documents\NIEM\Specifications\MPD\model-package-description-3.0.1.htm" TargetMode="External"/><Relationship Id="rId103" Type="http://schemas.openxmlformats.org/officeDocument/2006/relationships/hyperlink" Target="file:///C:\Users\cchipman6\Documents\NIEM\Specifications\MPD\model-package-description-3.0.1.htm" TargetMode="External"/><Relationship Id="rId310" Type="http://schemas.openxmlformats.org/officeDocument/2006/relationships/hyperlink" Target="file:///C:\Users\cchipman6\Documents\NIEM\Specifications\MPD\model-package-description-3.0.1.htm" TargetMode="External"/><Relationship Id="rId91" Type="http://schemas.openxmlformats.org/officeDocument/2006/relationships/hyperlink" Target="file:///C:\Users\cchipman6\Documents\NIEM\Specifications\MPD\model-package-description-3.0.1.htm" TargetMode="External"/><Relationship Id="rId145" Type="http://schemas.openxmlformats.org/officeDocument/2006/relationships/hyperlink" Target="file:///C:\Users\cchipman6\Documents\NIEM\Specifications\MPD\model-package-description-3.0.1.htm" TargetMode="External"/><Relationship Id="rId187" Type="http://schemas.openxmlformats.org/officeDocument/2006/relationships/hyperlink" Target="file:///C:\Users\cchipman6\Documents\NIEM\Specifications\MPD\model-package-description-3.0.1.htm" TargetMode="External"/><Relationship Id="rId352" Type="http://schemas.openxmlformats.org/officeDocument/2006/relationships/hyperlink" Target="file:///C:\Users\cchipman6\Documents\NIEM\Specifications\MPD\model-package-description-3.0.1.htm" TargetMode="External"/><Relationship Id="rId394" Type="http://schemas.openxmlformats.org/officeDocument/2006/relationships/hyperlink" Target="file:///C:\Users\cchipman6\Documents\NIEM\Specifications\MPD\model-package-description-3.0.1.htm" TargetMode="External"/><Relationship Id="rId408" Type="http://schemas.openxmlformats.org/officeDocument/2006/relationships/hyperlink" Target="file:///C:\Users\cchipman6\Documents\NIEM\Specifications\MPD\model-package-description-3.0.1.htm" TargetMode="External"/><Relationship Id="rId212" Type="http://schemas.openxmlformats.org/officeDocument/2006/relationships/hyperlink" Target="http://standards.iso.org/ittf/PubliclyAvailableStandards/c052348_ISO_IEC_19757-2_2008(E).zip" TargetMode="External"/><Relationship Id="rId254" Type="http://schemas.openxmlformats.org/officeDocument/2006/relationships/hyperlink" Target="file:///C:\Users\cchipman6\Documents\NIEM\Specifications\MPD\model-package-description-3.0.1.htm" TargetMode="External"/><Relationship Id="rId49" Type="http://schemas.openxmlformats.org/officeDocument/2006/relationships/hyperlink" Target="file:///C:\Users\cchipman6\Documents\NIEM\Specifications\MPD\model-package-description-3.0.1.htm" TargetMode="External"/><Relationship Id="rId114" Type="http://schemas.openxmlformats.org/officeDocument/2006/relationships/hyperlink" Target="file:///C:\Users\cchipman6\Documents\NIEM\Specifications\MPD\model-package-description-3.0.1.htm" TargetMode="External"/><Relationship Id="rId296" Type="http://schemas.openxmlformats.org/officeDocument/2006/relationships/hyperlink" Target="file:///C:\Users\cchipman6\Documents\NIEM\Specifications\MPD\model-package-description-3.0.1.htm" TargetMode="External"/><Relationship Id="rId60" Type="http://schemas.openxmlformats.org/officeDocument/2006/relationships/hyperlink" Target="file:///C:\Users\cchipman6\Documents\NIEM\Specifications\MPD\model-package-description-3.0.1.htm" TargetMode="External"/><Relationship Id="rId156" Type="http://schemas.openxmlformats.org/officeDocument/2006/relationships/hyperlink" Target="file:///C:\Users\cchipman6\Documents\NIEM\Specifications\MPD\model-package-description-3.0.1.htm" TargetMode="External"/><Relationship Id="rId198" Type="http://schemas.openxmlformats.org/officeDocument/2006/relationships/hyperlink" Target="file:///C:\Users\cchipman6\Documents\NIEM\Specifications\MPD\model-package-description-3.0.1.htm" TargetMode="External"/><Relationship Id="rId321" Type="http://schemas.openxmlformats.org/officeDocument/2006/relationships/hyperlink" Target="file:///C:\Users\cchipman6\Documents\NIEM\Specifications\MPD\model-package-description-3.0.1.htm" TargetMode="External"/><Relationship Id="rId363" Type="http://schemas.openxmlformats.org/officeDocument/2006/relationships/hyperlink" Target="file:///C:\Users\cchipman6\Documents\NIEM\Specifications\MPD\model-package-description-3.0.1.htm" TargetMode="External"/><Relationship Id="rId419" Type="http://schemas.openxmlformats.org/officeDocument/2006/relationships/hyperlink" Target="file:///C:\Users\cchipman6\Documents\NIEM\Specifications\MPD\model-package-description-3.0.1.htm" TargetMode="External"/><Relationship Id="rId223" Type="http://schemas.openxmlformats.org/officeDocument/2006/relationships/hyperlink" Target="http://reference.niem.gov/niem/specification/model-package-description/3.0/mpd-toolkit-3.0.zip" TargetMode="External"/><Relationship Id="rId430" Type="http://schemas.openxmlformats.org/officeDocument/2006/relationships/hyperlink" Target="file:///C:\Users\cchipman6\Documents\NIEM\Specifications\MPD\model-package-description-3.0.1.htm" TargetMode="External"/><Relationship Id="rId18" Type="http://schemas.openxmlformats.org/officeDocument/2006/relationships/hyperlink" Target="file:///C:\Users\cchipman6\Documents\NIEM\Specifications\MPD\model-package-description-3.0.1.htm" TargetMode="External"/><Relationship Id="rId265" Type="http://schemas.openxmlformats.org/officeDocument/2006/relationships/hyperlink" Target="file:///C:\Users\cchipman6\Documents\NIEM\Specifications\MPD\model-package-description-3.0.1.htm" TargetMode="External"/><Relationship Id="rId125" Type="http://schemas.openxmlformats.org/officeDocument/2006/relationships/hyperlink" Target="file:///C:\Users\cchipman6\Documents\NIEM\Specifications\MPD\model-package-description-3.0.1.htm" TargetMode="External"/><Relationship Id="rId167" Type="http://schemas.openxmlformats.org/officeDocument/2006/relationships/hyperlink" Target="file:///C:\Users\cchipman6\Documents\NIEM\Specifications\MPD\model-package-description-3.0.1.htm" TargetMode="External"/><Relationship Id="rId332" Type="http://schemas.openxmlformats.org/officeDocument/2006/relationships/hyperlink" Target="file:///C:\Users\cchipman6\Documents\NIEM\Specifications\MPD\model-package-description-3.0.1.htm" TargetMode="External"/><Relationship Id="rId374" Type="http://schemas.openxmlformats.org/officeDocument/2006/relationships/hyperlink" Target="file:///C:\Users\cchipman6\Documents\NIEM\Specifications\MPD\model-package-description-3.0.1.htm" TargetMode="External"/><Relationship Id="rId71" Type="http://schemas.openxmlformats.org/officeDocument/2006/relationships/hyperlink" Target="file:///C:\Users\cchipman6\Documents\NIEM\Specifications\MPD\model-package-description-3.0.1.htm" TargetMode="External"/><Relationship Id="rId234" Type="http://schemas.openxmlformats.org/officeDocument/2006/relationships/hyperlink" Target="http://www.w3.org/TR/2004/REC-xml-infoset-20040204/" TargetMode="External"/><Relationship Id="rId2" Type="http://schemas.openxmlformats.org/officeDocument/2006/relationships/styles" Target="styles.xml"/><Relationship Id="rId29" Type="http://schemas.openxmlformats.org/officeDocument/2006/relationships/hyperlink" Target="file:///C:\Users\cchipman6\Documents\NIEM\Specifications\MPD\model-package-description-3.0.1.htm" TargetMode="External"/><Relationship Id="rId255" Type="http://schemas.openxmlformats.org/officeDocument/2006/relationships/hyperlink" Target="file:///C:\Users\cchipman6\Documents\NIEM\Specifications\MPD\model-package-description-3.0.1.htm" TargetMode="External"/><Relationship Id="rId276" Type="http://schemas.openxmlformats.org/officeDocument/2006/relationships/hyperlink" Target="file:///C:\Users\cchipman6\Documents\NIEM\Specifications\MPD\model-package-description-3.0.1.htm" TargetMode="External"/><Relationship Id="rId297" Type="http://schemas.openxmlformats.org/officeDocument/2006/relationships/hyperlink" Target="file:///C:\Users\cchipman6\Documents\NIEM\Specifications\MPD\model-package-description-3.0.1.htm" TargetMode="External"/><Relationship Id="rId441" Type="http://schemas.openxmlformats.org/officeDocument/2006/relationships/hyperlink" Target="file:///C:\Users\cchipman6\Documents\NIEM\Specifications\MPD\model-package-description-3.0.1.htm" TargetMode="External"/><Relationship Id="rId40" Type="http://schemas.openxmlformats.org/officeDocument/2006/relationships/hyperlink" Target="file:///C:\Users\cchipman6\Documents\NIEM\Specifications\MPD\model-package-description-3.0.1.htm" TargetMode="External"/><Relationship Id="rId115" Type="http://schemas.openxmlformats.org/officeDocument/2006/relationships/hyperlink" Target="file:///C:\Users\cchipman6\Documents\NIEM\Specifications\MPD\model-package-description-3.0.1.htm" TargetMode="External"/><Relationship Id="rId136" Type="http://schemas.openxmlformats.org/officeDocument/2006/relationships/hyperlink" Target="http://www.w3.org/TR/2008/REC-xml-20081126/" TargetMode="External"/><Relationship Id="rId157" Type="http://schemas.openxmlformats.org/officeDocument/2006/relationships/hyperlink" Target="file:///C:\Users\cchipman6\Documents\NIEM\Specifications\MPD\model-package-description-3.0.1.htm" TargetMode="External"/><Relationship Id="rId178" Type="http://schemas.openxmlformats.org/officeDocument/2006/relationships/hyperlink" Target="file:///C:\Users\cchipman6\Documents\NIEM\Specifications\MPD\model-package-description-3.0.1.htm" TargetMode="External"/><Relationship Id="rId301" Type="http://schemas.openxmlformats.org/officeDocument/2006/relationships/hyperlink" Target="file:///C:\Users\cchipman6\Documents\NIEM\Specifications\MPD\model-package-description-3.0.1.htm" TargetMode="External"/><Relationship Id="rId322" Type="http://schemas.openxmlformats.org/officeDocument/2006/relationships/hyperlink" Target="file:///C:\Users\cchipman6\Documents\NIEM\Specifications\MPD\model-package-description-3.0.1.htm" TargetMode="External"/><Relationship Id="rId343" Type="http://schemas.openxmlformats.org/officeDocument/2006/relationships/hyperlink" Target="file:///C:\Users\cchipman6\Documents\NIEM\Specifications\MPD\model-package-description-3.0.1.htm" TargetMode="External"/><Relationship Id="rId364" Type="http://schemas.openxmlformats.org/officeDocument/2006/relationships/hyperlink" Target="file:///C:\Users\cchipman6\Documents\NIEM\Specifications\MPD\model-package-description-3.0.1.htm" TargetMode="External"/><Relationship Id="rId61" Type="http://schemas.openxmlformats.org/officeDocument/2006/relationships/hyperlink" Target="file:///C:\Users\cchipman6\Documents\NIEM\Specifications\MPD\model-package-description-3.0.1.htm" TargetMode="External"/><Relationship Id="rId82" Type="http://schemas.openxmlformats.org/officeDocument/2006/relationships/hyperlink" Target="file:///C:\Users\cchipman6\Documents\NIEM\Specifications\MPD\model-package-description-3.0.1.htm" TargetMode="External"/><Relationship Id="rId199" Type="http://schemas.openxmlformats.org/officeDocument/2006/relationships/hyperlink" Target="http://www.w3.org/TR/2008/REC-xml-20081126/" TargetMode="External"/><Relationship Id="rId203" Type="http://schemas.openxmlformats.org/officeDocument/2006/relationships/hyperlink" Target="file:///C:\Users\cchipman6\Documents\NIEM\Specifications\MPD\model-package-description-3.0.1.htm" TargetMode="External"/><Relationship Id="rId385" Type="http://schemas.openxmlformats.org/officeDocument/2006/relationships/hyperlink" Target="file:///C:\Users\cchipman6\Documents\NIEM\Specifications\MPD\model-package-description-3.0.1.htm" TargetMode="External"/><Relationship Id="rId19" Type="http://schemas.openxmlformats.org/officeDocument/2006/relationships/hyperlink" Target="file:///C:\Users\cchipman6\Documents\NIEM\Specifications\MPD\model-package-description-3.0.1.htm" TargetMode="External"/><Relationship Id="rId224" Type="http://schemas.openxmlformats.org/officeDocument/2006/relationships/hyperlink" Target="http://reference.niem.gov/niem/specification/naming-and-design-rules/3.0/" TargetMode="External"/><Relationship Id="rId245" Type="http://schemas.openxmlformats.org/officeDocument/2006/relationships/hyperlink" Target="file:///C:\Users\cchipman6\Documents\NIEM\Specifications\MPD\model-package-description-3.0.1.htm" TargetMode="External"/><Relationship Id="rId266" Type="http://schemas.openxmlformats.org/officeDocument/2006/relationships/hyperlink" Target="file:///C:\Users\cchipman6\Documents\NIEM\Specifications\MPD\model-package-description-3.0.1.htm" TargetMode="External"/><Relationship Id="rId287" Type="http://schemas.openxmlformats.org/officeDocument/2006/relationships/hyperlink" Target="file:///C:\Users\cchipman6\Documents\NIEM\Specifications\MPD\model-package-description-3.0.1.htm" TargetMode="External"/><Relationship Id="rId410" Type="http://schemas.openxmlformats.org/officeDocument/2006/relationships/hyperlink" Target="file:///C:\Users\cchipman6\Documents\NIEM\Specifications\MPD\model-package-description-3.0.1.htm" TargetMode="External"/><Relationship Id="rId431" Type="http://schemas.openxmlformats.org/officeDocument/2006/relationships/hyperlink" Target="file:///C:\Users\cchipman6\Documents\NIEM\Specifications\MPD\model-package-description-3.0.1.htm" TargetMode="External"/><Relationship Id="rId452" Type="http://schemas.openxmlformats.org/officeDocument/2006/relationships/hyperlink" Target="http://reference.niem.gov/niem/specification/high-level-version-architecture/3.0/high-level-version-architecture-3.0.html" TargetMode="External"/><Relationship Id="rId30" Type="http://schemas.openxmlformats.org/officeDocument/2006/relationships/hyperlink" Target="file:///C:\Users\cchipman6\Documents\NIEM\Specifications\MPD\model-package-description-3.0.1.htm" TargetMode="External"/><Relationship Id="rId105" Type="http://schemas.openxmlformats.org/officeDocument/2006/relationships/hyperlink" Target="http://www.w3.org/TR/2008/REC-xml-20081126/" TargetMode="External"/><Relationship Id="rId126" Type="http://schemas.openxmlformats.org/officeDocument/2006/relationships/hyperlink" Target="http://www.w3.org/TR/2004/REC-xmlschema-1-20041028/" TargetMode="External"/><Relationship Id="rId147" Type="http://schemas.openxmlformats.org/officeDocument/2006/relationships/hyperlink" Target="file:///C:\Users\cchipman6\Documents\NIEM\Specifications\MPD\model-package-description-3.0.1.htm" TargetMode="External"/><Relationship Id="rId168" Type="http://schemas.openxmlformats.org/officeDocument/2006/relationships/hyperlink" Target="file:///C:\Users\cchipman6\Documents\NIEM\Specifications\MPD\model-package-description-3.0.1.htm" TargetMode="External"/><Relationship Id="rId312" Type="http://schemas.openxmlformats.org/officeDocument/2006/relationships/hyperlink" Target="file:///C:\Users\cchipman6\Documents\NIEM\Specifications\MPD\model-package-description-3.0.1.htm" TargetMode="External"/><Relationship Id="rId333" Type="http://schemas.openxmlformats.org/officeDocument/2006/relationships/hyperlink" Target="file:///C:\Users\cchipman6\Documents\NIEM\Specifications\MPD\model-package-description-3.0.1.htm" TargetMode="External"/><Relationship Id="rId354" Type="http://schemas.openxmlformats.org/officeDocument/2006/relationships/hyperlink" Target="file:///C:\Users\cchipman6\Documents\NIEM\Specifications\MPD\model-package-description-3.0.1.htm" TargetMode="External"/><Relationship Id="rId51" Type="http://schemas.openxmlformats.org/officeDocument/2006/relationships/hyperlink" Target="file:///C:\Users\cchipman6\Documents\NIEM\Specifications\MPD\model-package-description-3.0.1.htm" TargetMode="External"/><Relationship Id="rId72" Type="http://schemas.openxmlformats.org/officeDocument/2006/relationships/hyperlink" Target="file:///C:\Users\cchipman6\Documents\NIEM\Specifications\MPD\model-package-description-3.0.1.htm" TargetMode="External"/><Relationship Id="rId93" Type="http://schemas.openxmlformats.org/officeDocument/2006/relationships/hyperlink" Target="file:///C:\Users\cchipman6\Documents\NIEM\Specifications\MPD\model-package-description-3.0.1.htm" TargetMode="External"/><Relationship Id="rId189" Type="http://schemas.openxmlformats.org/officeDocument/2006/relationships/hyperlink" Target="file:///C:\Users\cchipman6\Documents\NIEM\Specifications\MPD\model-package-description-3.0.1.htm" TargetMode="External"/><Relationship Id="rId375" Type="http://schemas.openxmlformats.org/officeDocument/2006/relationships/hyperlink" Target="file:///C:\Users\cchipman6\Documents\NIEM\Specifications\MPD\model-package-description-3.0.1.htm" TargetMode="External"/><Relationship Id="rId396" Type="http://schemas.openxmlformats.org/officeDocument/2006/relationships/hyperlink" Target="file:///C:\Users\cchipman6\Documents\NIEM\Specifications\MPD\model-package-description-3.0.1.htm" TargetMode="External"/><Relationship Id="rId3" Type="http://schemas.openxmlformats.org/officeDocument/2006/relationships/settings" Target="settings.xml"/><Relationship Id="rId214" Type="http://schemas.openxmlformats.org/officeDocument/2006/relationships/hyperlink" Target="http://standards.iso.org/ittf/PubliclyAvailableStandards/c040833_ISO_IEC_19757-3_2006(E).zip" TargetMode="External"/><Relationship Id="rId235" Type="http://schemas.openxmlformats.org/officeDocument/2006/relationships/hyperlink" Target="http://www.w3.org/TR/2006/REC-xml-names-20060816/" TargetMode="External"/><Relationship Id="rId256" Type="http://schemas.openxmlformats.org/officeDocument/2006/relationships/hyperlink" Target="file:///C:\Users\cchipman6\Documents\NIEM\Specifications\MPD\model-package-description-3.0.1.htm" TargetMode="External"/><Relationship Id="rId277" Type="http://schemas.openxmlformats.org/officeDocument/2006/relationships/hyperlink" Target="file:///C:\Users\cchipman6\Documents\NIEM\Specifications\MPD\model-package-description-3.0.1.htm" TargetMode="External"/><Relationship Id="rId298" Type="http://schemas.openxmlformats.org/officeDocument/2006/relationships/hyperlink" Target="file:///C:\Users\cchipman6\Documents\NIEM\Specifications\MPD\model-package-description-3.0.1.htm" TargetMode="External"/><Relationship Id="rId400" Type="http://schemas.openxmlformats.org/officeDocument/2006/relationships/hyperlink" Target="file:///C:\Users\cchipman6\Documents\NIEM\Specifications\MPD\model-package-description-3.0.1.htm" TargetMode="External"/><Relationship Id="rId421" Type="http://schemas.openxmlformats.org/officeDocument/2006/relationships/hyperlink" Target="file:///C:\Users\cchipman6\Documents\NIEM\Specifications\MPD\model-package-description-3.0.1.htm" TargetMode="External"/><Relationship Id="rId442" Type="http://schemas.openxmlformats.org/officeDocument/2006/relationships/hyperlink" Target="file:///C:\Users\cchipman6\Documents\NIEM\Specifications\MPD\model-package-description-3.0.1.htm" TargetMode="External"/><Relationship Id="rId116" Type="http://schemas.openxmlformats.org/officeDocument/2006/relationships/hyperlink" Target="file:///C:\Users\cchipman6\Documents\NIEM\Specifications\MPD\model-package-description-3.0.1.htm" TargetMode="External"/><Relationship Id="rId137" Type="http://schemas.openxmlformats.org/officeDocument/2006/relationships/hyperlink" Target="file:///C:\Users\cchipman6\Documents\NIEM\Specifications\MPD\model-package-description-3.0.1.htm" TargetMode="External"/><Relationship Id="rId158" Type="http://schemas.openxmlformats.org/officeDocument/2006/relationships/hyperlink" Target="http://tools.ietf.org/html/rfc3986" TargetMode="External"/><Relationship Id="rId302" Type="http://schemas.openxmlformats.org/officeDocument/2006/relationships/hyperlink" Target="file:///C:\Users\cchipman6\Documents\NIEM\Specifications\MPD\model-package-description-3.0.1.htm" TargetMode="External"/><Relationship Id="rId323" Type="http://schemas.openxmlformats.org/officeDocument/2006/relationships/hyperlink" Target="file:///C:\Users\cchipman6\Documents\NIEM\Specifications\MPD\model-package-description-3.0.1.htm" TargetMode="External"/><Relationship Id="rId344" Type="http://schemas.openxmlformats.org/officeDocument/2006/relationships/hyperlink" Target="file:///C:\Users\cchipman6\Documents\NIEM\Specifications\MPD\model-package-description-3.0.1.htm" TargetMode="External"/><Relationship Id="rId20" Type="http://schemas.openxmlformats.org/officeDocument/2006/relationships/hyperlink" Target="file:///C:\Users\cchipman6\Documents\NIEM\Specifications\MPD\model-package-description-3.0.1.htm" TargetMode="External"/><Relationship Id="rId41" Type="http://schemas.openxmlformats.org/officeDocument/2006/relationships/hyperlink" Target="file:///C:\Users\cchipman6\Documents\NIEM\Specifications\MPD\model-package-description-3.0.1.htm" TargetMode="External"/><Relationship Id="rId62" Type="http://schemas.openxmlformats.org/officeDocument/2006/relationships/hyperlink" Target="file:///C:\Users\cchipman6\Documents\NIEM\Specifications\MPD\model-package-description-3.0.1.htm" TargetMode="External"/><Relationship Id="rId83" Type="http://schemas.openxmlformats.org/officeDocument/2006/relationships/hyperlink" Target="file:///C:\Users\cchipman6\Documents\NIEM\Specifications\MPD\model-package-description-3.0.1.htm" TargetMode="External"/><Relationship Id="rId179" Type="http://schemas.openxmlformats.org/officeDocument/2006/relationships/hyperlink" Target="file:///C:\Users\cchipman6\Documents\NIEM\Specifications\MPD\model-package-description-3.0.1.htm" TargetMode="External"/><Relationship Id="rId365" Type="http://schemas.openxmlformats.org/officeDocument/2006/relationships/hyperlink" Target="file:///C:\Users\cchipman6\Documents\NIEM\Specifications\MPD\model-package-description-3.0.1.htm" TargetMode="External"/><Relationship Id="rId386" Type="http://schemas.openxmlformats.org/officeDocument/2006/relationships/hyperlink" Target="file:///C:\Users\cchipman6\Documents\NIEM\Specifications\MPD\model-package-description-3.0.1.htm" TargetMode="External"/><Relationship Id="rId190" Type="http://schemas.openxmlformats.org/officeDocument/2006/relationships/hyperlink" Target="file:///C:\Users\cchipman6\Documents\NIEM\Specifications\MPD\model-package-description-3.0.1.htm" TargetMode="External"/><Relationship Id="rId204" Type="http://schemas.openxmlformats.org/officeDocument/2006/relationships/hyperlink" Target="file:///C:\Users\cchipman6\Documents\NIEM\Specifications\MPD\model-package-description-3.0.1.htm" TargetMode="External"/><Relationship Id="rId225" Type="http://schemas.openxmlformats.org/officeDocument/2006/relationships/hyperlink" Target="http://tools.niem.gov/niemtools/ssgt/index.iepd" TargetMode="External"/><Relationship Id="rId246" Type="http://schemas.openxmlformats.org/officeDocument/2006/relationships/hyperlink" Target="file:///C:\Users\cchipman6\Documents\NIEM\Specifications\MPD\model-package-description-3.0.1.htm" TargetMode="External"/><Relationship Id="rId267" Type="http://schemas.openxmlformats.org/officeDocument/2006/relationships/hyperlink" Target="file:///C:\Users\cchipman6\Documents\NIEM\Specifications\MPD\model-package-description-3.0.1.htm" TargetMode="External"/><Relationship Id="rId288" Type="http://schemas.openxmlformats.org/officeDocument/2006/relationships/hyperlink" Target="file:///C:\Users\cchipman6\Documents\NIEM\Specifications\MPD\model-package-description-3.0.1.htm" TargetMode="External"/><Relationship Id="rId411" Type="http://schemas.openxmlformats.org/officeDocument/2006/relationships/hyperlink" Target="file:///C:\Users\cchipman6\Documents\NIEM\Specifications\MPD\model-package-description-3.0.1.htm" TargetMode="External"/><Relationship Id="rId432" Type="http://schemas.openxmlformats.org/officeDocument/2006/relationships/hyperlink" Target="file:///C:\Users\cchipman6\Documents\NIEM\Specifications\MPD\model-package-description-3.0.1.htm" TargetMode="External"/><Relationship Id="rId453" Type="http://schemas.openxmlformats.org/officeDocument/2006/relationships/hyperlink" Target="http://reference.niem.gov/niem/specification/high-level-version-architecture/3.0/high-level-version-architecture-3.0.html" TargetMode="External"/><Relationship Id="rId106" Type="http://schemas.openxmlformats.org/officeDocument/2006/relationships/hyperlink" Target="file:///C:\Users\cchipman6\Documents\NIEM\Specifications\MPD\model-package-description-3.0.1.htm" TargetMode="External"/><Relationship Id="rId127" Type="http://schemas.openxmlformats.org/officeDocument/2006/relationships/hyperlink" Target="file:///C:\Users\cchipman6\Documents\NIEM\Specifications\MPD\model-package-description-3.0.1.htm" TargetMode="External"/><Relationship Id="rId313" Type="http://schemas.openxmlformats.org/officeDocument/2006/relationships/hyperlink" Target="file:///C:\Users\cchipman6\Documents\NIEM\Specifications\MPD\model-package-description-3.0.1.htm" TargetMode="External"/><Relationship Id="rId10" Type="http://schemas.openxmlformats.org/officeDocument/2006/relationships/hyperlink" Target="file:///C:\Users\cchipman6\Documents\NIEM\Specifications\MPD\model-package-description-3.0.1.htm" TargetMode="External"/><Relationship Id="rId31" Type="http://schemas.openxmlformats.org/officeDocument/2006/relationships/hyperlink" Target="file:///C:\Users\cchipman6\Documents\NIEM\Specifications\MPD\model-package-description-3.0.1.htm" TargetMode="External"/><Relationship Id="rId52" Type="http://schemas.openxmlformats.org/officeDocument/2006/relationships/hyperlink" Target="file:///C:\Users\cchipman6\Documents\NIEM\Specifications\MPD\model-package-description-3.0.1.htm" TargetMode="External"/><Relationship Id="rId73" Type="http://schemas.openxmlformats.org/officeDocument/2006/relationships/hyperlink" Target="file:///C:\Users\cchipman6\Documents\NIEM\Specifications\MPD\model-package-description-3.0.1.htm" TargetMode="External"/><Relationship Id="rId94" Type="http://schemas.openxmlformats.org/officeDocument/2006/relationships/hyperlink" Target="file:///C:\Users\cchipman6\Documents\NIEM\Specifications\MPD\model-package-description-3.0.1.htm" TargetMode="External"/><Relationship Id="rId148" Type="http://schemas.openxmlformats.org/officeDocument/2006/relationships/hyperlink" Target="file:///C:\Users\cchipman6\Documents\NIEM\Specifications\MPD\model-package-description-3.0.1.htm" TargetMode="External"/><Relationship Id="rId169" Type="http://schemas.openxmlformats.org/officeDocument/2006/relationships/hyperlink" Target="http://www.w3.org/TR/2004/REC-xml-infoset-20040204/" TargetMode="External"/><Relationship Id="rId334" Type="http://schemas.openxmlformats.org/officeDocument/2006/relationships/hyperlink" Target="file:///C:\Users\cchipman6\Documents\NIEM\Specifications\MPD\model-package-description-3.0.1.htm" TargetMode="External"/><Relationship Id="rId355" Type="http://schemas.openxmlformats.org/officeDocument/2006/relationships/hyperlink" Target="file:///C:\Users\cchipman6\Documents\NIEM\Specifications\MPD\model-package-description-3.0.1.htm" TargetMode="External"/><Relationship Id="rId376" Type="http://schemas.openxmlformats.org/officeDocument/2006/relationships/hyperlink" Target="file:///C:\Users\cchipman6\Documents\NIEM\Specifications\MPD\model-package-description-3.0.1.htm" TargetMode="External"/><Relationship Id="rId397" Type="http://schemas.openxmlformats.org/officeDocument/2006/relationships/hyperlink" Target="file:///C:\Users\cchipman6\Documents\NIEM\Specifications\MPD\model-package-description-3.0.1.htm" TargetMode="External"/><Relationship Id="rId4" Type="http://schemas.openxmlformats.org/officeDocument/2006/relationships/webSettings" Target="webSettings.xml"/><Relationship Id="rId180" Type="http://schemas.openxmlformats.org/officeDocument/2006/relationships/hyperlink" Target="http://www.w3.org/TR/xmlschema11-1/" TargetMode="External"/><Relationship Id="rId215" Type="http://schemas.openxmlformats.org/officeDocument/2006/relationships/hyperlink" Target="http://130.207.211.107/content/downloads" TargetMode="External"/><Relationship Id="rId236" Type="http://schemas.openxmlformats.org/officeDocument/2006/relationships/hyperlink" Target="http://www.w3.org/TR/2004/REC-xmlschema-2-20041028/" TargetMode="External"/><Relationship Id="rId257" Type="http://schemas.openxmlformats.org/officeDocument/2006/relationships/hyperlink" Target="file:///C:\Users\cchipman6\Documents\NIEM\Specifications\MPD\model-package-description-3.0.1.htm" TargetMode="External"/><Relationship Id="rId278" Type="http://schemas.openxmlformats.org/officeDocument/2006/relationships/hyperlink" Target="file:///C:\Users\cchipman6\Documents\NIEM\Specifications\MPD\model-package-description-3.0.1.htm" TargetMode="External"/><Relationship Id="rId401" Type="http://schemas.openxmlformats.org/officeDocument/2006/relationships/hyperlink" Target="file:///C:\Users\cchipman6\Documents\NIEM\Specifications\MPD\model-package-description-3.0.1.htm" TargetMode="External"/><Relationship Id="rId422" Type="http://schemas.openxmlformats.org/officeDocument/2006/relationships/hyperlink" Target="file:///C:\Users\cchipman6\Documents\NIEM\Specifications\MPD\model-package-description-3.0.1.htm" TargetMode="External"/><Relationship Id="rId443" Type="http://schemas.openxmlformats.org/officeDocument/2006/relationships/hyperlink" Target="file:///C:\Users\cchipman6\Documents\NIEM\Specifications\MPD\model-package-description-3.0.1.htm" TargetMode="External"/><Relationship Id="rId303" Type="http://schemas.openxmlformats.org/officeDocument/2006/relationships/hyperlink" Target="file:///C:\Users\cchipman6\Documents\NIEM\Specifications\MPD\model-package-description-3.0.1.htm" TargetMode="External"/><Relationship Id="rId42" Type="http://schemas.openxmlformats.org/officeDocument/2006/relationships/hyperlink" Target="file:///C:\Users\cchipman6\Documents\NIEM\Specifications\MPD\model-package-description-3.0.1.htm" TargetMode="External"/><Relationship Id="rId84" Type="http://schemas.openxmlformats.org/officeDocument/2006/relationships/hyperlink" Target="file:///C:\Users\cchipman6\Documents\NIEM\Specifications\MPD\model-package-description-3.0.1.htm" TargetMode="External"/><Relationship Id="rId138" Type="http://schemas.openxmlformats.org/officeDocument/2006/relationships/hyperlink" Target="file:///C:\Users\cchipman6\Documents\NIEM\Specifications\MPD\model-package-description-3.0.1.htm" TargetMode="External"/><Relationship Id="rId345" Type="http://schemas.openxmlformats.org/officeDocument/2006/relationships/hyperlink" Target="file:///C:\Users\cchipman6\Documents\NIEM\Specifications\MPD\model-package-description-3.0.1.htm" TargetMode="External"/><Relationship Id="rId387" Type="http://schemas.openxmlformats.org/officeDocument/2006/relationships/hyperlink" Target="file:///C:\Users\cchipman6\Documents\NIEM\Specifications\MPD\model-package-description-3.0.1.htm" TargetMode="External"/><Relationship Id="rId191" Type="http://schemas.openxmlformats.org/officeDocument/2006/relationships/hyperlink" Target="file:///C:\Users\cchipman6\Documents\NIEM\Specifications\MPD\model-package-description-3.0.1.htm" TargetMode="External"/><Relationship Id="rId205" Type="http://schemas.openxmlformats.org/officeDocument/2006/relationships/hyperlink" Target="file:///C:\Users\cchipman6\Documents\NIEM\Specifications\MPD\model-package-description-3.0.1.htm" TargetMode="External"/><Relationship Id="rId247" Type="http://schemas.openxmlformats.org/officeDocument/2006/relationships/hyperlink" Target="file:///C:\Users\cchipman6\Documents\NIEM\Specifications\MPD\model-package-description-3.0.1.htm" TargetMode="External"/><Relationship Id="rId412" Type="http://schemas.openxmlformats.org/officeDocument/2006/relationships/hyperlink" Target="file:///C:\Users\cchipman6\Documents\NIEM\Specifications\MPD\model-package-description-3.0.1.htm" TargetMode="External"/><Relationship Id="rId107" Type="http://schemas.openxmlformats.org/officeDocument/2006/relationships/hyperlink" Target="http://www.w3.org/TR/2004/REC-xmlschema-1-20041028/" TargetMode="External"/><Relationship Id="rId289" Type="http://schemas.openxmlformats.org/officeDocument/2006/relationships/hyperlink" Target="file:///C:\Users\cchipman6\Documents\NIEM\Specifications\MPD\model-package-description-3.0.1.htm" TargetMode="External"/><Relationship Id="rId454" Type="http://schemas.openxmlformats.org/officeDocument/2006/relationships/hyperlink" Target="file:///C:\Users\cchipman6\Documents\NIEM\Specifications\MPD\model-package-description-3.0.1.htm" TargetMode="External"/><Relationship Id="rId11" Type="http://schemas.openxmlformats.org/officeDocument/2006/relationships/hyperlink" Target="file:///C:\Users\cchipman6\Documents\NIEM\Specifications\MPD\model-package-description-3.0.1.htm" TargetMode="External"/><Relationship Id="rId53" Type="http://schemas.openxmlformats.org/officeDocument/2006/relationships/hyperlink" Target="file:///C:\Users\cchipman6\Documents\NIEM\Specifications\MPD\model-package-description-3.0.1.htm" TargetMode="External"/><Relationship Id="rId149" Type="http://schemas.openxmlformats.org/officeDocument/2006/relationships/hyperlink" Target="file:///C:\Users\cchipman6\Documents\NIEM\Specifications\MPD\model-package-description-3.0.1.htm" TargetMode="External"/><Relationship Id="rId314" Type="http://schemas.openxmlformats.org/officeDocument/2006/relationships/hyperlink" Target="file:///C:\Users\cchipman6\Documents\NIEM\Specifications\MPD\model-package-description-3.0.1.htm" TargetMode="External"/><Relationship Id="rId356" Type="http://schemas.openxmlformats.org/officeDocument/2006/relationships/hyperlink" Target="file:///C:\Users\cchipman6\Documents\NIEM\Specifications\MPD\model-package-description-3.0.1.htm" TargetMode="External"/><Relationship Id="rId398" Type="http://schemas.openxmlformats.org/officeDocument/2006/relationships/hyperlink" Target="file:///C:\Users\cchipman6\Documents\NIEM\Specifications\MPD\model-package-description-3.0.1.htm" TargetMode="External"/><Relationship Id="rId95" Type="http://schemas.openxmlformats.org/officeDocument/2006/relationships/comments" Target="comments.xml"/><Relationship Id="rId160" Type="http://schemas.openxmlformats.org/officeDocument/2006/relationships/hyperlink" Target="file:///C:\Users\cchipman6\Documents\NIEM\Specifications\MPD\model-package-description-3.0.1.htm" TargetMode="External"/><Relationship Id="rId216" Type="http://schemas.openxmlformats.org/officeDocument/2006/relationships/hyperlink" Target="http://reference.niem.gov/niem/specification/business-information-exchange-components/1.0/" TargetMode="External"/><Relationship Id="rId423" Type="http://schemas.openxmlformats.org/officeDocument/2006/relationships/hyperlink" Target="file:///C:\Users\cchipman6\Documents\NIEM\Specifications\MPD\model-package-description-3.0.1.htm" TargetMode="External"/><Relationship Id="rId258" Type="http://schemas.openxmlformats.org/officeDocument/2006/relationships/hyperlink" Target="file:///C:\Users\cchipman6\Documents\NIEM\Specifications\MPD\model-package-description-3.0.1.htm" TargetMode="External"/><Relationship Id="rId22" Type="http://schemas.openxmlformats.org/officeDocument/2006/relationships/hyperlink" Target="file:///C:\Users\cchipman6\Documents\NIEM\Specifications\MPD\model-package-description-3.0.1.htm" TargetMode="External"/><Relationship Id="rId64" Type="http://schemas.openxmlformats.org/officeDocument/2006/relationships/hyperlink" Target="file:///C:\Users\cchipman6\Documents\NIEM\Specifications\MPD\model-package-description-3.0.1.htm" TargetMode="External"/><Relationship Id="rId118" Type="http://schemas.openxmlformats.org/officeDocument/2006/relationships/hyperlink" Target="file:///C:\Users\cchipman6\Documents\NIEM\Specifications\MPD\model-package-description-3.0.1.htm" TargetMode="External"/><Relationship Id="rId325" Type="http://schemas.openxmlformats.org/officeDocument/2006/relationships/hyperlink" Target="file:///C:\Users\cchipman6\Documents\NIEM\Specifications\MPD\model-package-description-3.0.1.htm" TargetMode="External"/><Relationship Id="rId367" Type="http://schemas.openxmlformats.org/officeDocument/2006/relationships/hyperlink" Target="file:///C:\Users\cchipman6\Documents\NIEM\Specifications\MPD\model-package-description-3.0.1.htm" TargetMode="External"/><Relationship Id="rId171" Type="http://schemas.openxmlformats.org/officeDocument/2006/relationships/hyperlink" Target="file:///C:\Users\cchipman6\Documents\NIEM\Specifications\MPD\model-package-description-3.0.1.htm" TargetMode="External"/><Relationship Id="rId227" Type="http://schemas.openxmlformats.org/officeDocument/2006/relationships/hyperlink" Target="http://www.pkware.com/documents/casestudies/APPNOTE.TXT" TargetMode="External"/><Relationship Id="rId269" Type="http://schemas.openxmlformats.org/officeDocument/2006/relationships/hyperlink" Target="file:///C:\Users\cchipman6\Documents\NIEM\Specifications\MPD\model-package-description-3.0.1.htm" TargetMode="External"/><Relationship Id="rId434" Type="http://schemas.openxmlformats.org/officeDocument/2006/relationships/hyperlink" Target="file:///C:\Users\cchipman6\Documents\NIEM\Specifications\MPD\model-package-description-3.0.1.htm" TargetMode="External"/><Relationship Id="rId33" Type="http://schemas.openxmlformats.org/officeDocument/2006/relationships/hyperlink" Target="file:///C:\Users\cchipman6\Documents\NIEM\Specifications\MPD\model-package-description-3.0.1.htm" TargetMode="External"/><Relationship Id="rId129" Type="http://schemas.openxmlformats.org/officeDocument/2006/relationships/hyperlink" Target="file:///C:\Users\cchipman6\Documents\NIEM\Specifications\MPD\model-package-description-3.0.1.htm" TargetMode="External"/><Relationship Id="rId280" Type="http://schemas.openxmlformats.org/officeDocument/2006/relationships/hyperlink" Target="file:///C:\Users\cchipman6\Documents\NIEM\Specifications\MPD\model-package-description-3.0.1.htm" TargetMode="External"/><Relationship Id="rId336" Type="http://schemas.openxmlformats.org/officeDocument/2006/relationships/hyperlink" Target="file:///C:\Users\cchipman6\Documents\NIEM\Specifications\MPD\model-package-description-3.0.1.htm" TargetMode="External"/><Relationship Id="rId75" Type="http://schemas.openxmlformats.org/officeDocument/2006/relationships/hyperlink" Target="file:///C:\Users\cchipman6\Documents\NIEM\Specifications\MPD\model-package-description-3.0.1.htm" TargetMode="External"/><Relationship Id="rId140" Type="http://schemas.openxmlformats.org/officeDocument/2006/relationships/hyperlink" Target="file:///C:\Users\cchipman6\Documents\NIEM\Specifications\MPD\model-package-description-3.0.1.htm" TargetMode="External"/><Relationship Id="rId182" Type="http://schemas.openxmlformats.org/officeDocument/2006/relationships/hyperlink" Target="file:///C:\Users\cchipman6\Documents\NIEM\Specifications\MPD\model-package-description-3.0.1.htm" TargetMode="External"/><Relationship Id="rId378" Type="http://schemas.openxmlformats.org/officeDocument/2006/relationships/hyperlink" Target="file:///C:\Users\cchipman6\Documents\NIEM\Specifications\MPD\model-package-description-3.0.1.htm" TargetMode="External"/><Relationship Id="rId403" Type="http://schemas.openxmlformats.org/officeDocument/2006/relationships/hyperlink" Target="file:///C:\Users\cchipman6\Documents\NIEM\Specifications\MPD\model-package-description-3.0.1.htm" TargetMode="External"/><Relationship Id="rId6" Type="http://schemas.openxmlformats.org/officeDocument/2006/relationships/hyperlink" Target="file:///C:\Users\cchipman6\Documents\NIEM\Specifications\MPD\model-package-description-3.0.1.htm" TargetMode="External"/><Relationship Id="rId238" Type="http://schemas.openxmlformats.org/officeDocument/2006/relationships/hyperlink" Target="http://www.w3.org/TR/2010/REC-xpath20-20101214/" TargetMode="External"/><Relationship Id="rId445" Type="http://schemas.openxmlformats.org/officeDocument/2006/relationships/hyperlink" Target="file:///C:\Users\cchipman6\Documents\NIEM\Specifications\MPD\model-package-description-3.0.1.htm" TargetMode="External"/><Relationship Id="rId291" Type="http://schemas.openxmlformats.org/officeDocument/2006/relationships/hyperlink" Target="file:///C:\Users\cchipman6\Documents\NIEM\Specifications\MPD\model-package-description-3.0.1.htm" TargetMode="External"/><Relationship Id="rId305" Type="http://schemas.openxmlformats.org/officeDocument/2006/relationships/hyperlink" Target="file:///C:\Users\cchipman6\Documents\NIEM\Specifications\MPD\model-package-description-3.0.1.htm" TargetMode="External"/><Relationship Id="rId347" Type="http://schemas.openxmlformats.org/officeDocument/2006/relationships/hyperlink" Target="file:///C:\Users\cchipman6\Documents\NIEM\Specifications\MPD\model-package-description-3.0.1.htm" TargetMode="External"/><Relationship Id="rId44" Type="http://schemas.openxmlformats.org/officeDocument/2006/relationships/hyperlink" Target="file:///C:\Users\cchipman6\Documents\NIEM\Specifications\MPD\model-package-description-3.0.1.htm" TargetMode="External"/><Relationship Id="rId86" Type="http://schemas.openxmlformats.org/officeDocument/2006/relationships/hyperlink" Target="file:///C:\Users\cchipman6\Documents\NIEM\Specifications\MPD\model-package-description-3.0.1.htm" TargetMode="External"/><Relationship Id="rId151" Type="http://schemas.openxmlformats.org/officeDocument/2006/relationships/hyperlink" Target="file:///C:\Users\cchipman6\Documents\NIEM\Specifications\MPD\model-package-description-3.0.1.htm" TargetMode="External"/><Relationship Id="rId389" Type="http://schemas.openxmlformats.org/officeDocument/2006/relationships/hyperlink" Target="file:///C:\Users\cchipman6\Documents\NIEM\Specifications\MPD\model-package-description-3.0.1.htm" TargetMode="External"/><Relationship Id="rId193" Type="http://schemas.openxmlformats.org/officeDocument/2006/relationships/hyperlink" Target="file:///C:\Users\cchipman6\Documents\NIEM\Specifications\MPD\model-package-description-3.0.1.htm" TargetMode="External"/><Relationship Id="rId207" Type="http://schemas.openxmlformats.org/officeDocument/2006/relationships/hyperlink" Target="http://xml.gov/documents/completed/DRMv1.pdf" TargetMode="External"/><Relationship Id="rId249" Type="http://schemas.openxmlformats.org/officeDocument/2006/relationships/hyperlink" Target="file:///C:\Users\cchipman6\Documents\NIEM\Specifications\MPD\model-package-description-3.0.1.htm" TargetMode="External"/><Relationship Id="rId414" Type="http://schemas.openxmlformats.org/officeDocument/2006/relationships/hyperlink" Target="file:///C:\Users\cchipman6\Documents\NIEM\Specifications\MPD\model-package-description-3.0.1.htm" TargetMode="External"/><Relationship Id="rId456" Type="http://schemas.openxmlformats.org/officeDocument/2006/relationships/fontTable" Target="fontTable.xml"/><Relationship Id="rId13" Type="http://schemas.openxmlformats.org/officeDocument/2006/relationships/hyperlink" Target="file:///C:\Users\cchipman6\Documents\NIEM\Specifications\MPD\model-package-description-3.0.1.htm" TargetMode="External"/><Relationship Id="rId109" Type="http://schemas.openxmlformats.org/officeDocument/2006/relationships/hyperlink" Target="http://www.w3.org/TR/2004/REC-xmlschema-1-20041028/" TargetMode="External"/><Relationship Id="rId260" Type="http://schemas.openxmlformats.org/officeDocument/2006/relationships/hyperlink" Target="file:///C:\Users\cchipman6\Documents\NIEM\Specifications\MPD\model-package-description-3.0.1.htm" TargetMode="External"/><Relationship Id="rId316" Type="http://schemas.openxmlformats.org/officeDocument/2006/relationships/hyperlink" Target="file:///C:\Users\cchipman6\Documents\NIEM\Specifications\MPD\model-package-description-3.0.1.htm" TargetMode="External"/><Relationship Id="rId55" Type="http://schemas.openxmlformats.org/officeDocument/2006/relationships/hyperlink" Target="file:///C:\Users\cchipman6\Documents\NIEM\Specifications\MPD\model-package-description-3.0.1.htm" TargetMode="External"/><Relationship Id="rId97" Type="http://schemas.openxmlformats.org/officeDocument/2006/relationships/hyperlink" Target="http://reference.niem.gov/niem/" TargetMode="External"/><Relationship Id="rId120" Type="http://schemas.openxmlformats.org/officeDocument/2006/relationships/hyperlink" Target="file:///C:\Users\cchipman6\Documents\NIEM\Specifications\MPD\model-package-description-3.0.1.htm" TargetMode="External"/><Relationship Id="rId358" Type="http://schemas.openxmlformats.org/officeDocument/2006/relationships/hyperlink" Target="file:///C:\Users\cchipman6\Documents\NIEM\Specifications\MPD\model-package-description-3.0.1.htm" TargetMode="External"/><Relationship Id="rId162" Type="http://schemas.openxmlformats.org/officeDocument/2006/relationships/hyperlink" Target="file:///C:\Users\cchipman6\Documents\NIEM\Specifications\MPD\model-package-description-3.0.1.htm" TargetMode="External"/><Relationship Id="rId218" Type="http://schemas.openxmlformats.org/officeDocument/2006/relationships/hyperlink" Target="http://reference.niem.gov/niem/specification/conformance-targets-attribute/3.0/" TargetMode="External"/><Relationship Id="rId425" Type="http://schemas.openxmlformats.org/officeDocument/2006/relationships/hyperlink" Target="file:///C:\Users\cchipman6\Documents\NIEM\Specifications\MPD\model-package-description-3.0.1.htm" TargetMode="External"/><Relationship Id="rId271" Type="http://schemas.openxmlformats.org/officeDocument/2006/relationships/hyperlink" Target="file:///C:\Users\cchipman6\Documents\NIEM\Specifications\MPD\model-package-description-3.0.1.htm" TargetMode="External"/><Relationship Id="rId24" Type="http://schemas.openxmlformats.org/officeDocument/2006/relationships/hyperlink" Target="file:///C:\Users\cchipman6\Documents\NIEM\Specifications\MPD\model-package-description-3.0.1.htm" TargetMode="External"/><Relationship Id="rId66" Type="http://schemas.openxmlformats.org/officeDocument/2006/relationships/hyperlink" Target="file:///C:\Users\cchipman6\Documents\NIEM\Specifications\MPD\model-package-description-3.0.1.htm" TargetMode="External"/><Relationship Id="rId131" Type="http://schemas.openxmlformats.org/officeDocument/2006/relationships/hyperlink" Target="file:///C:\Users\cchipman6\Documents\NIEM\Specifications\MPD\model-package-description-3.0.1.htm" TargetMode="External"/><Relationship Id="rId327" Type="http://schemas.openxmlformats.org/officeDocument/2006/relationships/hyperlink" Target="file:///C:\Users\cchipman6\Documents\NIEM\Specifications\MPD\model-package-description-3.0.1.htm" TargetMode="External"/><Relationship Id="rId369" Type="http://schemas.openxmlformats.org/officeDocument/2006/relationships/hyperlink" Target="file:///C:\Users\cchipman6\Documents\NIEM\Specifications\MPD\model-package-description-3.0.1.htm" TargetMode="External"/><Relationship Id="rId173" Type="http://schemas.openxmlformats.org/officeDocument/2006/relationships/hyperlink" Target="file:///C:\Users\cchipman6\Documents\NIEM\Specifications\MPD\model-package-description-3.0.1.htm" TargetMode="External"/><Relationship Id="rId229" Type="http://schemas.openxmlformats.org/officeDocument/2006/relationships/hyperlink" Target="http://tools.ietf.org/html/rfc2141" TargetMode="External"/><Relationship Id="rId380" Type="http://schemas.openxmlformats.org/officeDocument/2006/relationships/hyperlink" Target="file:///C:\Users\cchipman6\Documents\NIEM\Specifications\MPD\model-package-description-3.0.1.htm" TargetMode="External"/><Relationship Id="rId436" Type="http://schemas.openxmlformats.org/officeDocument/2006/relationships/hyperlink" Target="file:///C:\Users\cchipman6\Documents\NIEM\Specifications\MPD\model-package-description-3.0.1.htm" TargetMode="External"/><Relationship Id="rId240" Type="http://schemas.openxmlformats.org/officeDocument/2006/relationships/hyperlink" Target="http://www.w3.org/TR/2007/REC-xslt20-20070123/" TargetMode="External"/><Relationship Id="rId35" Type="http://schemas.openxmlformats.org/officeDocument/2006/relationships/hyperlink" Target="file:///C:\Users\cchipman6\Documents\NIEM\Specifications\MPD\model-package-description-3.0.1.htm" TargetMode="External"/><Relationship Id="rId77" Type="http://schemas.openxmlformats.org/officeDocument/2006/relationships/hyperlink" Target="file:///C:\Users\cchipman6\Documents\NIEM\Specifications\MPD\model-package-description-3.0.1.htm" TargetMode="External"/><Relationship Id="rId100" Type="http://schemas.openxmlformats.org/officeDocument/2006/relationships/hyperlink" Target="file:///C:\Users\cchipman6\Documents\NIEM\Specifications\MPD\model-package-description-3.0.1.htm" TargetMode="External"/><Relationship Id="rId282" Type="http://schemas.openxmlformats.org/officeDocument/2006/relationships/hyperlink" Target="file:///C:\Users\cchipman6\Documents\NIEM\Specifications\MPD\model-package-description-3.0.1.htm" TargetMode="External"/><Relationship Id="rId338" Type="http://schemas.openxmlformats.org/officeDocument/2006/relationships/hyperlink" Target="file:///C:\Users\cchipman6\Documents\NIEM\Specifications\MPD\model-package-description-3.0.1.htm" TargetMode="External"/><Relationship Id="rId8" Type="http://schemas.openxmlformats.org/officeDocument/2006/relationships/hyperlink" Target="file:///C:\Users\cchipman6\Documents\NIEM\Specifications\MPD\model-package-description-3.0.1.htm" TargetMode="External"/><Relationship Id="rId142" Type="http://schemas.openxmlformats.org/officeDocument/2006/relationships/hyperlink" Target="file:///C:\Users\cchipman6\Documents\NIEM\Specifications\MPD\model-package-description-3.0.1.htm" TargetMode="External"/><Relationship Id="rId184" Type="http://schemas.openxmlformats.org/officeDocument/2006/relationships/hyperlink" Target="file:///C:\Users\cchipman6\Documents\NIEM\Specifications\MPD\model-package-description-3.0.1.htm" TargetMode="External"/><Relationship Id="rId391" Type="http://schemas.openxmlformats.org/officeDocument/2006/relationships/hyperlink" Target="file:///C:\Users\cchipman6\Documents\NIEM\Specifications\MPD\model-package-description-3.0.1.htm" TargetMode="External"/><Relationship Id="rId405" Type="http://schemas.openxmlformats.org/officeDocument/2006/relationships/hyperlink" Target="file:///C:\Users\cchipman6\Documents\NIEM\Specifications\MPD\model-package-description-3.0.1.htm" TargetMode="External"/><Relationship Id="rId447" Type="http://schemas.openxmlformats.org/officeDocument/2006/relationships/hyperlink" Target="file:///C:\Users\cchipman6\Documents\NIEM\Specifications\MPD\model-package-description-3.0.1.htm" TargetMode="External"/><Relationship Id="rId251" Type="http://schemas.openxmlformats.org/officeDocument/2006/relationships/hyperlink" Target="file:///C:\Users\cchipman6\Documents\NIEM\Specifications\MPD\model-package-description-3.0.1.htm" TargetMode="External"/><Relationship Id="rId46" Type="http://schemas.openxmlformats.org/officeDocument/2006/relationships/hyperlink" Target="file:///C:\Users\cchipman6\Documents\NIEM\Specifications\MPD\model-package-description-3.0.1.htm" TargetMode="External"/><Relationship Id="rId293" Type="http://schemas.openxmlformats.org/officeDocument/2006/relationships/hyperlink" Target="file:///C:\Users\cchipman6\Documents\NIEM\Specifications\MPD\model-package-description-3.0.1.htm" TargetMode="External"/><Relationship Id="rId307" Type="http://schemas.openxmlformats.org/officeDocument/2006/relationships/hyperlink" Target="file:///C:\Users\cchipman6\Documents\NIEM\Specifications\MPD\model-package-description-3.0.1.htm" TargetMode="External"/><Relationship Id="rId349" Type="http://schemas.openxmlformats.org/officeDocument/2006/relationships/hyperlink" Target="file:///C:\Users\cchipman6\Documents\NIEM\Specifications\MPD\model-package-description-3.0.1.htm" TargetMode="External"/><Relationship Id="rId88" Type="http://schemas.openxmlformats.org/officeDocument/2006/relationships/hyperlink" Target="file:///C:\Users\cchipman6\Documents\NIEM\Specifications\MPD\model-package-description-3.0.1.htm" TargetMode="External"/><Relationship Id="rId111" Type="http://schemas.openxmlformats.org/officeDocument/2006/relationships/hyperlink" Target="http://www.w3.org/TR/2008/REC-xml-20081126/" TargetMode="External"/><Relationship Id="rId153" Type="http://schemas.openxmlformats.org/officeDocument/2006/relationships/hyperlink" Target="file:///C:\Users\cchipman6\Documents\NIEM\Specifications\MPD\model-package-description-3.0.1.htm" TargetMode="External"/><Relationship Id="rId195" Type="http://schemas.openxmlformats.org/officeDocument/2006/relationships/hyperlink" Target="file:///C:\Users\cchipman6\Documents\NIEM\Specifications\MPD\model-package-description-3.0.1.htm" TargetMode="External"/><Relationship Id="rId209" Type="http://schemas.openxmlformats.org/officeDocument/2006/relationships/hyperlink" Target="http://it.ojp.gov/documents/global_jxdm_IEPD_guidelines_v1_1.pdf" TargetMode="External"/><Relationship Id="rId360" Type="http://schemas.openxmlformats.org/officeDocument/2006/relationships/hyperlink" Target="file:///C:\Users\cchipman6\Documents\NIEM\Specifications\MPD\model-package-description-3.0.1.htm" TargetMode="External"/><Relationship Id="rId416" Type="http://schemas.openxmlformats.org/officeDocument/2006/relationships/hyperlink" Target="file:///C:\Users\cchipman6\Documents\NIEM\Specifications\MPD\model-package-description-3.0.1.htm" TargetMode="External"/><Relationship Id="rId220" Type="http://schemas.openxmlformats.org/officeDocument/2006/relationships/hyperlink" Target="http://reference.niem.gov/niem/specification/high-level-tool-architecture/1.1/" TargetMode="External"/><Relationship Id="rId458" Type="http://schemas.openxmlformats.org/officeDocument/2006/relationships/theme" Target="theme/theme1.xml"/><Relationship Id="rId15" Type="http://schemas.openxmlformats.org/officeDocument/2006/relationships/hyperlink" Target="file:///C:\Users\cchipman6\Documents\NIEM\Specifications\MPD\model-package-description-3.0.1.htm" TargetMode="External"/><Relationship Id="rId57" Type="http://schemas.openxmlformats.org/officeDocument/2006/relationships/hyperlink" Target="file:///C:\Users\cchipman6\Documents\NIEM\Specifications\MPD\model-package-description-3.0.1.htm" TargetMode="External"/><Relationship Id="rId262" Type="http://schemas.openxmlformats.org/officeDocument/2006/relationships/hyperlink" Target="file:///C:\Users\cchipman6\Documents\NIEM\Specifications\MPD\model-package-description-3.0.1.htm" TargetMode="External"/><Relationship Id="rId318" Type="http://schemas.openxmlformats.org/officeDocument/2006/relationships/hyperlink" Target="file:///C:\Users\cchipman6\Documents\NIEM\Specifications\MPD\model-package-description-3.0.1.htm" TargetMode="External"/><Relationship Id="rId99" Type="http://schemas.openxmlformats.org/officeDocument/2006/relationships/hyperlink" Target="file:///C:\Users\cchipman6\Documents\NIEM\Specifications\MPD\model-package-description-3.0.1.htm" TargetMode="External"/><Relationship Id="rId122" Type="http://schemas.openxmlformats.org/officeDocument/2006/relationships/hyperlink" Target="file:///C:\Users\cchipman6\Documents\NIEM\Specifications\MPD\model-package-description-3.0.1.htm" TargetMode="External"/><Relationship Id="rId164" Type="http://schemas.openxmlformats.org/officeDocument/2006/relationships/hyperlink" Target="file:///C:\Users\cchipman6\Documents\NIEM\Specifications\MPD\model-package-description-3.0.1.htm" TargetMode="External"/><Relationship Id="rId371" Type="http://schemas.openxmlformats.org/officeDocument/2006/relationships/hyperlink" Target="file:///C:\Users\cchipman6\Documents\NIEM\Specifications\MPD\model-package-description-3.0.1.htm" TargetMode="External"/><Relationship Id="rId427" Type="http://schemas.openxmlformats.org/officeDocument/2006/relationships/hyperlink" Target="file:///C:\Users\cchipman6\Documents\NIEM\Specifications\MPD\model-package-description-3.0.1.htm" TargetMode="External"/><Relationship Id="rId26" Type="http://schemas.openxmlformats.org/officeDocument/2006/relationships/hyperlink" Target="file:///C:\Users\cchipman6\Documents\NIEM\Specifications\MPD\model-package-description-3.0.1.htm" TargetMode="External"/><Relationship Id="rId231" Type="http://schemas.openxmlformats.org/officeDocument/2006/relationships/hyperlink" Target="http://tools.ietf.org/html/rfc3987" TargetMode="External"/><Relationship Id="rId273" Type="http://schemas.openxmlformats.org/officeDocument/2006/relationships/hyperlink" Target="file:///C:\Users\cchipman6\Documents\NIEM\Specifications\MPD\model-package-description-3.0.1.htm" TargetMode="External"/><Relationship Id="rId329" Type="http://schemas.openxmlformats.org/officeDocument/2006/relationships/hyperlink" Target="file:///C:\Users\cchipman6\Documents\NIEM\Specifications\MPD\model-package-description-3.0.1.htm" TargetMode="External"/><Relationship Id="rId68" Type="http://schemas.openxmlformats.org/officeDocument/2006/relationships/hyperlink" Target="file:///C:\Users\cchipman6\Documents\NIEM\Specifications\MPD\model-package-description-3.0.1.htm" TargetMode="External"/><Relationship Id="rId133" Type="http://schemas.openxmlformats.org/officeDocument/2006/relationships/hyperlink" Target="file:///C:\Users\cchipman6\Documents\NIEM\Specifications\MPD\model-package-description-3.0.1.htm" TargetMode="External"/><Relationship Id="rId175" Type="http://schemas.openxmlformats.org/officeDocument/2006/relationships/hyperlink" Target="file:///C:\Users\cchipman6\Documents\NIEM\Specifications\MPD\model-package-description-3.0.1.htm" TargetMode="External"/><Relationship Id="rId340" Type="http://schemas.openxmlformats.org/officeDocument/2006/relationships/hyperlink" Target="file:///C:\Users\cchipman6\Documents\NIEM\Specifications\MPD\model-package-description-3.0.1.htm" TargetMode="External"/><Relationship Id="rId200" Type="http://schemas.openxmlformats.org/officeDocument/2006/relationships/hyperlink" Target="file:///C:\Users\cchipman6\Documents\NIEM\Specifications\MPD\model-package-description-3.0.1.htm" TargetMode="External"/><Relationship Id="rId382" Type="http://schemas.openxmlformats.org/officeDocument/2006/relationships/hyperlink" Target="file:///C:\Users\cchipman6\Documents\NIEM\Specifications\MPD\model-package-description-3.0.1.htm" TargetMode="External"/><Relationship Id="rId438" Type="http://schemas.openxmlformats.org/officeDocument/2006/relationships/hyperlink" Target="file:///C:\Users\cchipman6\Documents\NIEM\Specifications\MPD\model-package-description-3.0.1.htm" TargetMode="External"/><Relationship Id="rId242" Type="http://schemas.openxmlformats.org/officeDocument/2006/relationships/hyperlink" Target="file:///C:\Users\cchipman6\Documents\NIEM\Specifications\MPD\model-package-description-3.0.1.htm" TargetMode="External"/><Relationship Id="rId284" Type="http://schemas.openxmlformats.org/officeDocument/2006/relationships/hyperlink" Target="file:///C:\Users\cchipman6\Documents\NIEM\Specifications\MPD\model-package-description-3.0.1.htm" TargetMode="External"/><Relationship Id="rId37" Type="http://schemas.openxmlformats.org/officeDocument/2006/relationships/hyperlink" Target="file:///C:\Users\cchipman6\Documents\NIEM\Specifications\MPD\model-package-description-3.0.1.htm" TargetMode="External"/><Relationship Id="rId79" Type="http://schemas.openxmlformats.org/officeDocument/2006/relationships/hyperlink" Target="file:///C:\Users\cchipman6\Documents\NIEM\Specifications\MPD\model-package-description-3.0.1.htm" TargetMode="External"/><Relationship Id="rId102" Type="http://schemas.openxmlformats.org/officeDocument/2006/relationships/hyperlink" Target="file:///C:\Users\cchipman6\Documents\NIEM\Specifications\MPD\model-package-description-3.0.1.htm" TargetMode="External"/><Relationship Id="rId144" Type="http://schemas.openxmlformats.org/officeDocument/2006/relationships/hyperlink" Target="file:///C:\Users\cchipman6\Documents\NIEM\Specifications\MPD\model-package-description-3.0.1.htm" TargetMode="External"/><Relationship Id="rId90" Type="http://schemas.openxmlformats.org/officeDocument/2006/relationships/hyperlink" Target="file:///C:\Users\cchipman6\Documents\NIEM\Specifications\MPD\model-package-description-3.0.1.htm" TargetMode="External"/><Relationship Id="rId186" Type="http://schemas.openxmlformats.org/officeDocument/2006/relationships/hyperlink" Target="file:///C:\Users\cchipman6\Documents\NIEM\Specifications\MPD\model-package-description-3.0.1.htm" TargetMode="External"/><Relationship Id="rId351" Type="http://schemas.openxmlformats.org/officeDocument/2006/relationships/hyperlink" Target="file:///C:\Users\cchipman6\Documents\NIEM\Specifications\MPD\model-package-description-3.0.1.htm" TargetMode="External"/><Relationship Id="rId393" Type="http://schemas.openxmlformats.org/officeDocument/2006/relationships/hyperlink" Target="file:///C:\Users\cchipman6\Documents\NIEM\Specifications\MPD\model-package-description-3.0.1.htm" TargetMode="External"/><Relationship Id="rId407" Type="http://schemas.openxmlformats.org/officeDocument/2006/relationships/hyperlink" Target="file:///C:\Users\cchipman6\Documents\NIEM\Specifications\MPD\model-package-description-3.0.1.htm" TargetMode="External"/><Relationship Id="rId449" Type="http://schemas.openxmlformats.org/officeDocument/2006/relationships/hyperlink" Target="http://reference.niem.gov/niem/specification/high-level-version-architecture/3.0/high-level-version-architecture-3.0.html" TargetMode="External"/><Relationship Id="rId211" Type="http://schemas.openxmlformats.org/officeDocument/2006/relationships/hyperlink" Target="http://standards.iso.org/ittf/PubliclyAvailableStandards/c035347_ISO_IEC_11179-5_2005(E).zip" TargetMode="External"/><Relationship Id="rId253" Type="http://schemas.openxmlformats.org/officeDocument/2006/relationships/hyperlink" Target="file:///C:\Users\cchipman6\Documents\NIEM\Specifications\MPD\model-package-description-3.0.1.htm" TargetMode="External"/><Relationship Id="rId295" Type="http://schemas.openxmlformats.org/officeDocument/2006/relationships/hyperlink" Target="file:///C:\Users\cchipman6\Documents\NIEM\Specifications\MPD\model-package-description-3.0.1.htm" TargetMode="External"/><Relationship Id="rId309" Type="http://schemas.openxmlformats.org/officeDocument/2006/relationships/hyperlink" Target="file:///C:\Users\cchipman6\Documents\NIEM\Specifications\MPD\model-package-description-3.0.1.htm" TargetMode="External"/><Relationship Id="rId48" Type="http://schemas.openxmlformats.org/officeDocument/2006/relationships/hyperlink" Target="file:///C:\Users\cchipman6\Documents\NIEM\Specifications\MPD\model-package-description-3.0.1.htm" TargetMode="External"/><Relationship Id="rId113" Type="http://schemas.openxmlformats.org/officeDocument/2006/relationships/hyperlink" Target="http://www.w3.org/TR/2004/REC-xmlschema-1-20041028/" TargetMode="External"/><Relationship Id="rId320" Type="http://schemas.openxmlformats.org/officeDocument/2006/relationships/hyperlink" Target="file:///C:\Users\cchipman6\Documents\NIEM\Specifications\MPD\model-package-description-3.0.1.htm" TargetMode="External"/><Relationship Id="rId155" Type="http://schemas.openxmlformats.org/officeDocument/2006/relationships/hyperlink" Target="http://reference.niem.gov/niem/specification/naming-and-design-rules/3.0alpha9/NIEM-NDR-3.0alpha9-2014-04-02.html" TargetMode="External"/><Relationship Id="rId197" Type="http://schemas.openxmlformats.org/officeDocument/2006/relationships/hyperlink" Target="file:///C:\Users\cchipman6\Documents\NIEM\Specifications\MPD\model-package-description-3.0.1.htm" TargetMode="External"/><Relationship Id="rId362" Type="http://schemas.openxmlformats.org/officeDocument/2006/relationships/hyperlink" Target="file:///C:\Users\cchipman6\Documents\NIEM\Specifications\MPD\model-package-description-3.0.1.htm" TargetMode="External"/><Relationship Id="rId418" Type="http://schemas.openxmlformats.org/officeDocument/2006/relationships/hyperlink" Target="file:///C:\Users\cchipman6\Documents\NIEM\Specifications\MPD\model-package-description-3.0.1.htm" TargetMode="External"/><Relationship Id="rId222" Type="http://schemas.openxmlformats.org/officeDocument/2006/relationships/hyperlink" Target="http://reference.niem.gov/niem/guidance/iepd-requirements/2.1/" TargetMode="External"/><Relationship Id="rId264" Type="http://schemas.openxmlformats.org/officeDocument/2006/relationships/hyperlink" Target="file:///C:\Users\cchipman6\Documents\NIEM\Specifications\MPD\model-package-description-3.0.1.htm" TargetMode="External"/><Relationship Id="rId17" Type="http://schemas.openxmlformats.org/officeDocument/2006/relationships/hyperlink" Target="file:///C:\Users\cchipman6\Documents\NIEM\Specifications\MPD\model-package-description-3.0.1.htm" TargetMode="External"/><Relationship Id="rId59" Type="http://schemas.openxmlformats.org/officeDocument/2006/relationships/hyperlink" Target="file:///C:\Users\cchipman6\Documents\NIEM\Specifications\MPD\model-package-description-3.0.1.htm" TargetMode="External"/><Relationship Id="rId124" Type="http://schemas.openxmlformats.org/officeDocument/2006/relationships/hyperlink" Target="file:///C:\Users\cchipman6\Documents\NIEM\Specifications\MPD\model-package-description-3.0.1.htm" TargetMode="External"/><Relationship Id="rId70" Type="http://schemas.openxmlformats.org/officeDocument/2006/relationships/hyperlink" Target="file:///C:\Users\cchipman6\Documents\NIEM\Specifications\MPD\model-package-description-3.0.1.htm" TargetMode="External"/><Relationship Id="rId166" Type="http://schemas.openxmlformats.org/officeDocument/2006/relationships/hyperlink" Target="http://www.w3.org/TR/2004/REC-xmlschema-2-20041028/datatypes.html" TargetMode="External"/><Relationship Id="rId331" Type="http://schemas.openxmlformats.org/officeDocument/2006/relationships/hyperlink" Target="file:///C:\Users\cchipman6\Documents\NIEM\Specifications\MPD\model-package-description-3.0.1.htm" TargetMode="External"/><Relationship Id="rId373" Type="http://schemas.openxmlformats.org/officeDocument/2006/relationships/hyperlink" Target="file:///C:\Users\cchipman6\Documents\NIEM\Specifications\MPD\model-package-description-3.0.1.htm" TargetMode="External"/><Relationship Id="rId429" Type="http://schemas.openxmlformats.org/officeDocument/2006/relationships/hyperlink" Target="file:///C:\Users\cchipman6\Documents\NIEM\Specifications\MPD\model-package-description-3.0.1.htm" TargetMode="External"/><Relationship Id="rId1" Type="http://schemas.openxmlformats.org/officeDocument/2006/relationships/numbering" Target="numbering.xml"/><Relationship Id="rId233" Type="http://schemas.openxmlformats.org/officeDocument/2006/relationships/hyperlink" Target="http://www.w3.org/TR/2008/REC-xml-20081126/" TargetMode="External"/><Relationship Id="rId440" Type="http://schemas.openxmlformats.org/officeDocument/2006/relationships/hyperlink" Target="file:///C:\Users\cchipman6\Documents\NIEM\Specifications\MPD\model-package-description-3.0.1.htm" TargetMode="External"/><Relationship Id="rId28" Type="http://schemas.openxmlformats.org/officeDocument/2006/relationships/hyperlink" Target="file:///C:\Users\cchipman6\Documents\NIEM\Specifications\MPD\model-package-description-3.0.1.htm" TargetMode="External"/><Relationship Id="rId275" Type="http://schemas.openxmlformats.org/officeDocument/2006/relationships/hyperlink" Target="file:///C:\Users\cchipman6\Documents\NIEM\Specifications\MPD\model-package-description-3.0.1.htm" TargetMode="External"/><Relationship Id="rId300" Type="http://schemas.openxmlformats.org/officeDocument/2006/relationships/hyperlink" Target="file:///C:\Users\cchipman6\Documents\NIEM\Specifications\MPD\model-package-description-3.0.1.htm" TargetMode="External"/><Relationship Id="rId81" Type="http://schemas.openxmlformats.org/officeDocument/2006/relationships/hyperlink" Target="file:///C:\Users\cchipman6\Documents\NIEM\Specifications\MPD\model-package-description-3.0.1.htm" TargetMode="External"/><Relationship Id="rId135" Type="http://schemas.openxmlformats.org/officeDocument/2006/relationships/hyperlink" Target="file:///C:\Users\cchipman6\Documents\NIEM\Specifications\MPD\model-package-description-3.0.1.htm" TargetMode="External"/><Relationship Id="rId177" Type="http://schemas.openxmlformats.org/officeDocument/2006/relationships/hyperlink" Target="file:///C:\Users\cchipman6\Documents\NIEM\Specifications\MPD\model-package-description-3.0.1.htm" TargetMode="External"/><Relationship Id="rId342" Type="http://schemas.openxmlformats.org/officeDocument/2006/relationships/hyperlink" Target="file:///C:\Users\cchipman6\Documents\NIEM\Specifications\MPD\model-package-description-3.0.1.htm" TargetMode="External"/><Relationship Id="rId384" Type="http://schemas.openxmlformats.org/officeDocument/2006/relationships/hyperlink" Target="file:///C:\Users\cchipman6\Documents\NIEM\Specifications\MPD\model-package-description-3.0.1.htm" TargetMode="External"/><Relationship Id="rId202" Type="http://schemas.openxmlformats.org/officeDocument/2006/relationships/hyperlink" Target="file:///C:\Users\cchipman6\Documents\NIEM\Specifications\MPD\model-package-description-3.0.1.htm" TargetMode="External"/><Relationship Id="rId244" Type="http://schemas.openxmlformats.org/officeDocument/2006/relationships/hyperlink" Target="file:///C:\Users\cchipman6\Documents\NIEM\Specifications\MPD\model-package-description-3.0.1.htm" TargetMode="External"/><Relationship Id="rId39" Type="http://schemas.openxmlformats.org/officeDocument/2006/relationships/hyperlink" Target="file:///C:\Users\cchipman6\Documents\NIEM\Specifications\MPD\model-package-description-3.0.1.htm" TargetMode="External"/><Relationship Id="rId286" Type="http://schemas.openxmlformats.org/officeDocument/2006/relationships/hyperlink" Target="file:///C:\Users\cchipman6\Documents\NIEM\Specifications\MPD\model-package-description-3.0.1.htm" TargetMode="External"/><Relationship Id="rId451" Type="http://schemas.openxmlformats.org/officeDocument/2006/relationships/hyperlink" Target="http://reference.niem.gov/niem/specification/high-level-version-architecture/3.0/high-level-version-architecture-3.0.html" TargetMode="External"/><Relationship Id="rId50" Type="http://schemas.openxmlformats.org/officeDocument/2006/relationships/hyperlink" Target="file:///C:\Users\cchipman6\Documents\NIEM\Specifications\MPD\model-package-description-3.0.1.htm" TargetMode="External"/><Relationship Id="rId104" Type="http://schemas.openxmlformats.org/officeDocument/2006/relationships/hyperlink" Target="file:///C:\Users\cchipman6\Documents\NIEM\Specifications\MPD\model-package-description-3.0.1.htm" TargetMode="External"/><Relationship Id="rId146" Type="http://schemas.openxmlformats.org/officeDocument/2006/relationships/hyperlink" Target="file:///C:\Users\cchipman6\Documents\NIEM\Specifications\MPD\model-package-description-3.0.1.htm" TargetMode="External"/><Relationship Id="rId188" Type="http://schemas.openxmlformats.org/officeDocument/2006/relationships/hyperlink" Target="file:///C:\Users\cchipman6\Documents\NIEM\Specifications\MPD\model-package-description-3.0.1.htm" TargetMode="External"/><Relationship Id="rId311" Type="http://schemas.openxmlformats.org/officeDocument/2006/relationships/hyperlink" Target="file:///C:\Users\cchipman6\Documents\NIEM\Specifications\MPD\model-package-description-3.0.1.htm" TargetMode="External"/><Relationship Id="rId353" Type="http://schemas.openxmlformats.org/officeDocument/2006/relationships/hyperlink" Target="file:///C:\Users\cchipman6\Documents\NIEM\Specifications\MPD\model-package-description-3.0.1.htm" TargetMode="External"/><Relationship Id="rId395" Type="http://schemas.openxmlformats.org/officeDocument/2006/relationships/hyperlink" Target="file:///C:\Users\cchipman6\Documents\NIEM\Specifications\MPD\model-package-description-3.0.1.htm" TargetMode="External"/><Relationship Id="rId409" Type="http://schemas.openxmlformats.org/officeDocument/2006/relationships/hyperlink" Target="file:///C:\Users\cchipman6\Documents\NIEM\Specifications\MPD\model-package-description-3.0.1.htm" TargetMode="External"/><Relationship Id="rId92" Type="http://schemas.openxmlformats.org/officeDocument/2006/relationships/hyperlink" Target="file:///C:\Users\cchipman6\Documents\NIEM\Specifications\MPD\model-package-description-3.0.1.htm" TargetMode="External"/><Relationship Id="rId213" Type="http://schemas.openxmlformats.org/officeDocument/2006/relationships/hyperlink" Target="http://relaxng.org" TargetMode="External"/><Relationship Id="rId420" Type="http://schemas.openxmlformats.org/officeDocument/2006/relationships/hyperlink" Target="file:///C:\Users\cchipman6\Documents\NIEM\Specifications\MPD\model-package-description-3.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101</Pages>
  <Words>64779</Words>
  <Characters>369241</Characters>
  <Application>Microsoft Office Word</Application>
  <DocSecurity>0</DocSecurity>
  <Lines>3077</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Chipman, Charles</cp:lastModifiedBy>
  <cp:revision>27</cp:revision>
  <dcterms:created xsi:type="dcterms:W3CDTF">2019-01-10T00:33:00Z</dcterms:created>
  <dcterms:modified xsi:type="dcterms:W3CDTF">2019-01-30T15:07:00Z</dcterms:modified>
</cp:coreProperties>
</file>