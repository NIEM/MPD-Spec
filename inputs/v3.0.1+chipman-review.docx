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51A74" w14:textId="77777777" w:rsidR="00146A68" w:rsidRPr="00146A68" w:rsidRDefault="00146A68" w:rsidP="00146A68">
      <w:pPr>
        <w:spacing w:line="240" w:lineRule="auto"/>
        <w:jc w:val="center"/>
        <w:rPr>
          <w:rFonts w:ascii="Times New Roman" w:eastAsia="Times New Roman" w:hAnsi="Times New Roman" w:cs="Times New Roman"/>
          <w:b/>
          <w:bCs/>
          <w:color w:val="000000"/>
          <w:sz w:val="48"/>
          <w:szCs w:val="48"/>
        </w:rPr>
      </w:pPr>
      <w:r w:rsidRPr="00146A68">
        <w:rPr>
          <w:rFonts w:ascii="Times New Roman" w:eastAsia="Times New Roman" w:hAnsi="Times New Roman" w:cs="Times New Roman"/>
          <w:b/>
          <w:bCs/>
          <w:color w:val="000000"/>
          <w:sz w:val="48"/>
          <w:szCs w:val="48"/>
        </w:rPr>
        <w:t>National Information Exchange Model — Model Package Description Specification</w:t>
      </w:r>
    </w:p>
    <w:p w14:paraId="5E74ACC7" w14:textId="1D1AA8C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 xml:space="preserve">Version </w:t>
      </w:r>
      <w:r w:rsidR="00032072">
        <w:rPr>
          <w:rFonts w:ascii="Times New Roman" w:eastAsia="Times New Roman" w:hAnsi="Times New Roman" w:cs="Times New Roman"/>
          <w:b/>
          <w:bCs/>
          <w:color w:val="000000"/>
          <w:sz w:val="36"/>
          <w:szCs w:val="36"/>
        </w:rPr>
        <w:t>4.0</w:t>
      </w:r>
    </w:p>
    <w:p w14:paraId="3D1549ED" w14:textId="22C995DD" w:rsidR="00146A68" w:rsidRPr="00146A68" w:rsidRDefault="00032072" w:rsidP="00146A68">
      <w:pPr>
        <w:spacing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February 28, 2019</w:t>
      </w:r>
    </w:p>
    <w:p w14:paraId="74C1D7B2" w14:textId="77777777" w:rsidR="00146A68" w:rsidRPr="00146A68" w:rsidRDefault="00146A68" w:rsidP="00146A68">
      <w:pPr>
        <w:spacing w:line="240" w:lineRule="auto"/>
        <w:jc w:val="center"/>
        <w:rPr>
          <w:rFonts w:ascii="Times New Roman" w:eastAsia="Times New Roman" w:hAnsi="Times New Roman" w:cs="Times New Roman"/>
          <w:b/>
          <w:bCs/>
          <w:color w:val="000000"/>
          <w:sz w:val="36"/>
          <w:szCs w:val="36"/>
        </w:rPr>
      </w:pPr>
      <w:r w:rsidRPr="00146A68">
        <w:rPr>
          <w:rFonts w:ascii="Times New Roman" w:eastAsia="Times New Roman" w:hAnsi="Times New Roman" w:cs="Times New Roman"/>
          <w:b/>
          <w:bCs/>
          <w:color w:val="000000"/>
          <w:sz w:val="36"/>
          <w:szCs w:val="36"/>
        </w:rPr>
        <w:t>NIEM Technical Architecture Committee (NTAC)</w:t>
      </w:r>
    </w:p>
    <w:p w14:paraId="4B7CB642"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0A68DF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0" w:name="d3e22"/>
      <w:bookmarkEnd w:id="0"/>
      <w:r w:rsidRPr="00146A68">
        <w:rPr>
          <w:rFonts w:ascii="Times New Roman" w:eastAsia="Times New Roman" w:hAnsi="Times New Roman" w:cs="Times New Roman"/>
          <w:b/>
          <w:bCs/>
          <w:color w:val="000000"/>
          <w:sz w:val="30"/>
          <w:szCs w:val="30"/>
        </w:rPr>
        <w:t>URI</w:t>
      </w:r>
    </w:p>
    <w:p w14:paraId="745B2BDF" w14:textId="64CEE11C"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5" w:history="1">
        <w:r w:rsidR="00032072" w:rsidRPr="00E50655">
          <w:rPr>
            <w:rStyle w:val="Hyperlink"/>
            <w:rFonts w:ascii="Courier New" w:eastAsia="Times New Roman" w:hAnsi="Courier New" w:cs="Courier New"/>
            <w:b/>
            <w:bCs/>
            <w:sz w:val="19"/>
            <w:szCs w:val="19"/>
          </w:rPr>
          <w:t>http://reference.niem.gov/niem/specification/model-package-description/4.0/</w:t>
        </w:r>
      </w:hyperlink>
    </w:p>
    <w:p w14:paraId="68AEF34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 w:name="d3e32"/>
      <w:bookmarkEnd w:id="1"/>
      <w:r w:rsidRPr="00146A68">
        <w:rPr>
          <w:rFonts w:ascii="Times New Roman" w:eastAsia="Times New Roman" w:hAnsi="Times New Roman" w:cs="Times New Roman"/>
          <w:b/>
          <w:bCs/>
          <w:color w:val="000000"/>
          <w:sz w:val="30"/>
          <w:szCs w:val="30"/>
        </w:rPr>
        <w:t>Contents</w:t>
      </w:r>
    </w:p>
    <w:p w14:paraId="1AB8194E"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6" w:anchor="section_1" w:history="1">
        <w:r w:rsidR="00146A68" w:rsidRPr="00146A68">
          <w:rPr>
            <w:rFonts w:ascii="Times New Roman" w:eastAsia="Times New Roman" w:hAnsi="Times New Roman" w:cs="Times New Roman"/>
            <w:color w:val="000000"/>
            <w:sz w:val="24"/>
            <w:szCs w:val="24"/>
            <w:shd w:val="clear" w:color="auto" w:fill="FFFFFF"/>
          </w:rPr>
          <w:t>1. Introduction</w:t>
        </w:r>
      </w:hyperlink>
    </w:p>
    <w:p w14:paraId="23AF7A6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 w:anchor="section_1.1" w:history="1">
        <w:r w:rsidR="00146A68" w:rsidRPr="00146A68">
          <w:rPr>
            <w:rFonts w:ascii="Times New Roman" w:eastAsia="Times New Roman" w:hAnsi="Times New Roman" w:cs="Times New Roman"/>
            <w:color w:val="000000"/>
            <w:sz w:val="24"/>
            <w:szCs w:val="24"/>
            <w:shd w:val="clear" w:color="auto" w:fill="FFFFFF"/>
          </w:rPr>
          <w:t>1.1. Background</w:t>
        </w:r>
      </w:hyperlink>
    </w:p>
    <w:p w14:paraId="1DF6F285"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 w:anchor="section_1.2" w:history="1">
        <w:r w:rsidR="00146A68" w:rsidRPr="00146A68">
          <w:rPr>
            <w:rFonts w:ascii="Times New Roman" w:eastAsia="Times New Roman" w:hAnsi="Times New Roman" w:cs="Times New Roman"/>
            <w:color w:val="000000"/>
            <w:sz w:val="24"/>
            <w:szCs w:val="24"/>
            <w:shd w:val="clear" w:color="auto" w:fill="FFFFFF"/>
          </w:rPr>
          <w:t>1.2. Purpose</w:t>
        </w:r>
      </w:hyperlink>
    </w:p>
    <w:p w14:paraId="25C2A7E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9" w:anchor="section_1.3" w:history="1">
        <w:r w:rsidR="00146A68" w:rsidRPr="00146A68">
          <w:rPr>
            <w:rFonts w:ascii="Times New Roman" w:eastAsia="Times New Roman" w:hAnsi="Times New Roman" w:cs="Times New Roman"/>
            <w:color w:val="000000"/>
            <w:sz w:val="24"/>
            <w:szCs w:val="24"/>
            <w:shd w:val="clear" w:color="auto" w:fill="FFFFFF"/>
          </w:rPr>
          <w:t>1.3. Scope</w:t>
        </w:r>
      </w:hyperlink>
    </w:p>
    <w:p w14:paraId="37AFABEC"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10" w:anchor="section_1.3.1" w:history="1">
        <w:r w:rsidR="00146A68" w:rsidRPr="00146A68">
          <w:rPr>
            <w:rFonts w:ascii="Times New Roman" w:eastAsia="Times New Roman" w:hAnsi="Times New Roman" w:cs="Times New Roman"/>
            <w:color w:val="000000"/>
            <w:sz w:val="24"/>
            <w:szCs w:val="24"/>
            <w:shd w:val="clear" w:color="auto" w:fill="FFFFFF"/>
          </w:rPr>
          <w:t>1.3.1. Information Exchange Package Documentation</w:t>
        </w:r>
      </w:hyperlink>
    </w:p>
    <w:p w14:paraId="69634B42"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1" w:anchor="section_1.4" w:history="1">
        <w:r w:rsidR="00146A68" w:rsidRPr="00146A68">
          <w:rPr>
            <w:rFonts w:ascii="Times New Roman" w:eastAsia="Times New Roman" w:hAnsi="Times New Roman" w:cs="Times New Roman"/>
            <w:color w:val="000000"/>
            <w:sz w:val="24"/>
            <w:szCs w:val="24"/>
            <w:shd w:val="clear" w:color="auto" w:fill="FFFFFF"/>
          </w:rPr>
          <w:t>1.4. Audience</w:t>
        </w:r>
      </w:hyperlink>
    </w:p>
    <w:p w14:paraId="214B0A9B"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2" w:anchor="section_2" w:history="1">
        <w:r w:rsidR="00146A68" w:rsidRPr="00146A68">
          <w:rPr>
            <w:rFonts w:ascii="Times New Roman" w:eastAsia="Times New Roman" w:hAnsi="Times New Roman" w:cs="Times New Roman"/>
            <w:color w:val="000000"/>
            <w:sz w:val="24"/>
            <w:szCs w:val="24"/>
            <w:shd w:val="clear" w:color="auto" w:fill="FFFFFF"/>
          </w:rPr>
          <w:t>2. Basic Concepts and Terminology</w:t>
        </w:r>
      </w:hyperlink>
    </w:p>
    <w:p w14:paraId="56E297C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3" w:anchor="section_2.1" w:history="1">
        <w:r w:rsidR="00146A68" w:rsidRPr="00146A68">
          <w:rPr>
            <w:rFonts w:ascii="Times New Roman" w:eastAsia="Times New Roman" w:hAnsi="Times New Roman" w:cs="Times New Roman"/>
            <w:color w:val="000000"/>
            <w:sz w:val="24"/>
            <w:szCs w:val="24"/>
            <w:shd w:val="clear" w:color="auto" w:fill="FFFFFF"/>
          </w:rPr>
          <w:t>2.1. Key Words for Requirement Levels</w:t>
        </w:r>
      </w:hyperlink>
    </w:p>
    <w:p w14:paraId="4DE675D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4" w:anchor="section_2.2" w:history="1">
        <w:r w:rsidR="00146A68" w:rsidRPr="00146A68">
          <w:rPr>
            <w:rFonts w:ascii="Times New Roman" w:eastAsia="Times New Roman" w:hAnsi="Times New Roman" w:cs="Times New Roman"/>
            <w:color w:val="000000"/>
            <w:sz w:val="24"/>
            <w:szCs w:val="24"/>
            <w:shd w:val="clear" w:color="auto" w:fill="FFFFFF"/>
          </w:rPr>
          <w:t>2.2. Character Case Sensitivity</w:t>
        </w:r>
      </w:hyperlink>
    </w:p>
    <w:p w14:paraId="1D4418F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5" w:anchor="section_2.3" w:history="1">
        <w:r w:rsidR="00146A68" w:rsidRPr="00146A68">
          <w:rPr>
            <w:rFonts w:ascii="Times New Roman" w:eastAsia="Times New Roman" w:hAnsi="Times New Roman" w:cs="Times New Roman"/>
            <w:color w:val="000000"/>
            <w:sz w:val="24"/>
            <w:szCs w:val="24"/>
            <w:shd w:val="clear" w:color="auto" w:fill="FFFFFF"/>
          </w:rPr>
          <w:t>2.3. Artifacts</w:t>
        </w:r>
      </w:hyperlink>
    </w:p>
    <w:p w14:paraId="587F983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6" w:anchor="section_2.4" w:history="1">
        <w:r w:rsidR="00146A68" w:rsidRPr="00146A68">
          <w:rPr>
            <w:rFonts w:ascii="Times New Roman" w:eastAsia="Times New Roman" w:hAnsi="Times New Roman" w:cs="Times New Roman"/>
            <w:color w:val="000000"/>
            <w:sz w:val="24"/>
            <w:szCs w:val="24"/>
            <w:shd w:val="clear" w:color="auto" w:fill="FFFFFF"/>
          </w:rPr>
          <w:t>2.4. Schema Document and Namespace Correspondence in NIEM</w:t>
        </w:r>
      </w:hyperlink>
    </w:p>
    <w:p w14:paraId="31FF954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7" w:anchor="section_2.5" w:history="1">
        <w:r w:rsidR="00146A68" w:rsidRPr="00146A68">
          <w:rPr>
            <w:rFonts w:ascii="Times New Roman" w:eastAsia="Times New Roman" w:hAnsi="Times New Roman" w:cs="Times New Roman"/>
            <w:color w:val="000000"/>
            <w:sz w:val="24"/>
            <w:szCs w:val="24"/>
            <w:shd w:val="clear" w:color="auto" w:fill="FFFFFF"/>
          </w:rPr>
          <w:t>2.5. Namespaces Used in this Specification</w:t>
        </w:r>
      </w:hyperlink>
    </w:p>
    <w:p w14:paraId="350EA51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8" w:anchor="section_2.6" w:history="1">
        <w:r w:rsidR="00146A68" w:rsidRPr="00146A68">
          <w:rPr>
            <w:rFonts w:ascii="Times New Roman" w:eastAsia="Times New Roman" w:hAnsi="Times New Roman" w:cs="Times New Roman"/>
            <w:color w:val="000000"/>
            <w:sz w:val="24"/>
            <w:szCs w:val="24"/>
            <w:shd w:val="clear" w:color="auto" w:fill="FFFFFF"/>
          </w:rPr>
          <w:t>2.6. Harmonization</w:t>
        </w:r>
      </w:hyperlink>
    </w:p>
    <w:p w14:paraId="0DDFB368"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19" w:anchor="section_2.7" w:history="1">
        <w:r w:rsidR="00146A68" w:rsidRPr="00146A68">
          <w:rPr>
            <w:rFonts w:ascii="Times New Roman" w:eastAsia="Times New Roman" w:hAnsi="Times New Roman" w:cs="Times New Roman"/>
            <w:color w:val="000000"/>
            <w:sz w:val="24"/>
            <w:szCs w:val="24"/>
            <w:shd w:val="clear" w:color="auto" w:fill="FFFFFF"/>
          </w:rPr>
          <w:t>2.7. XML Validation</w:t>
        </w:r>
      </w:hyperlink>
    </w:p>
    <w:p w14:paraId="59F246A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0" w:anchor="section_2.8" w:history="1">
        <w:r w:rsidR="00146A68" w:rsidRPr="00146A68">
          <w:rPr>
            <w:rFonts w:ascii="Times New Roman" w:eastAsia="Times New Roman" w:hAnsi="Times New Roman" w:cs="Times New Roman"/>
            <w:color w:val="000000"/>
            <w:sz w:val="24"/>
            <w:szCs w:val="24"/>
            <w:shd w:val="clear" w:color="auto" w:fill="FFFFFF"/>
          </w:rPr>
          <w:t>2.8. Reference Schema Documents</w:t>
        </w:r>
      </w:hyperlink>
    </w:p>
    <w:p w14:paraId="3E8DD63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1" w:anchor="section_2.9" w:history="1">
        <w:r w:rsidR="00146A68" w:rsidRPr="00146A68">
          <w:rPr>
            <w:rFonts w:ascii="Times New Roman" w:eastAsia="Times New Roman" w:hAnsi="Times New Roman" w:cs="Times New Roman"/>
            <w:color w:val="000000"/>
            <w:sz w:val="24"/>
            <w:szCs w:val="24"/>
            <w:shd w:val="clear" w:color="auto" w:fill="FFFFFF"/>
          </w:rPr>
          <w:t>2.9. Rules</w:t>
        </w:r>
      </w:hyperlink>
    </w:p>
    <w:p w14:paraId="625F58B0"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22" w:anchor="section_3" w:history="1">
        <w:r w:rsidR="00146A68" w:rsidRPr="00146A68">
          <w:rPr>
            <w:rFonts w:ascii="Times New Roman" w:eastAsia="Times New Roman" w:hAnsi="Times New Roman" w:cs="Times New Roman"/>
            <w:color w:val="000000"/>
            <w:sz w:val="24"/>
            <w:szCs w:val="24"/>
            <w:shd w:val="clear" w:color="auto" w:fill="FFFFFF"/>
          </w:rPr>
          <w:t>3. Conformance Targets</w:t>
        </w:r>
      </w:hyperlink>
    </w:p>
    <w:p w14:paraId="7EDA42E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3" w:anchor="section_3.1" w:history="1">
        <w:r w:rsidR="00146A68" w:rsidRPr="00146A68">
          <w:rPr>
            <w:rFonts w:ascii="Times New Roman" w:eastAsia="Times New Roman" w:hAnsi="Times New Roman" w:cs="Times New Roman"/>
            <w:color w:val="000000"/>
            <w:sz w:val="24"/>
            <w:szCs w:val="24"/>
            <w:shd w:val="clear" w:color="auto" w:fill="FFFFFF"/>
          </w:rPr>
          <w:t>3.1. Conformance Target Terminology</w:t>
        </w:r>
      </w:hyperlink>
    </w:p>
    <w:p w14:paraId="1646B35A"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4" w:anchor="section_3.2" w:history="1">
        <w:r w:rsidR="00146A68" w:rsidRPr="00146A68">
          <w:rPr>
            <w:rFonts w:ascii="Times New Roman" w:eastAsia="Times New Roman" w:hAnsi="Times New Roman" w:cs="Times New Roman"/>
            <w:color w:val="000000"/>
            <w:sz w:val="24"/>
            <w:szCs w:val="24"/>
            <w:shd w:val="clear" w:color="auto" w:fill="FFFFFF"/>
          </w:rPr>
          <w:t>3.2. MPD Conformance Targets</w:t>
        </w:r>
      </w:hyperlink>
    </w:p>
    <w:p w14:paraId="315B4628"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5" w:anchor="section_3.2.1" w:history="1">
        <w:r w:rsidR="00146A68" w:rsidRPr="00146A68">
          <w:rPr>
            <w:rFonts w:ascii="Times New Roman" w:eastAsia="Times New Roman" w:hAnsi="Times New Roman" w:cs="Times New Roman"/>
            <w:color w:val="000000"/>
            <w:sz w:val="24"/>
            <w:szCs w:val="24"/>
            <w:shd w:val="clear" w:color="auto" w:fill="FFFFFF"/>
          </w:rPr>
          <w:t>3.2.1. The Model Package Description Conformance Target</w:t>
        </w:r>
      </w:hyperlink>
    </w:p>
    <w:p w14:paraId="159F4ACB"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6" w:anchor="section_3.2.2" w:history="1">
        <w:r w:rsidR="00146A68" w:rsidRPr="00146A68">
          <w:rPr>
            <w:rFonts w:ascii="Times New Roman" w:eastAsia="Times New Roman" w:hAnsi="Times New Roman" w:cs="Times New Roman"/>
            <w:color w:val="000000"/>
            <w:sz w:val="24"/>
            <w:szCs w:val="24"/>
            <w:shd w:val="clear" w:color="auto" w:fill="FFFFFF"/>
          </w:rPr>
          <w:t>3.2.2. IEPD Conformance Target</w:t>
        </w:r>
      </w:hyperlink>
    </w:p>
    <w:p w14:paraId="1B05148E"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7" w:anchor="section_3.2.3" w:history="1">
        <w:r w:rsidR="00146A68" w:rsidRPr="00146A68">
          <w:rPr>
            <w:rFonts w:ascii="Times New Roman" w:eastAsia="Times New Roman" w:hAnsi="Times New Roman" w:cs="Times New Roman"/>
            <w:color w:val="000000"/>
            <w:sz w:val="24"/>
            <w:szCs w:val="24"/>
            <w:shd w:val="clear" w:color="auto" w:fill="FFFFFF"/>
          </w:rPr>
          <w:t>3.2.3. IEP Conformance Targets</w:t>
        </w:r>
      </w:hyperlink>
    </w:p>
    <w:p w14:paraId="2CF25804"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28" w:anchor="section_3.2.4" w:history="1">
        <w:r w:rsidR="00146A68" w:rsidRPr="00146A68">
          <w:rPr>
            <w:rFonts w:ascii="Times New Roman" w:eastAsia="Times New Roman" w:hAnsi="Times New Roman" w:cs="Times New Roman"/>
            <w:color w:val="000000"/>
            <w:sz w:val="24"/>
            <w:szCs w:val="24"/>
            <w:shd w:val="clear" w:color="auto" w:fill="FFFFFF"/>
          </w:rPr>
          <w:t>3.2.4. Artifact Conformance Targets</w:t>
        </w:r>
      </w:hyperlink>
    </w:p>
    <w:p w14:paraId="68274F6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29" w:anchor="section_3.3" w:history="1">
        <w:r w:rsidR="00146A68" w:rsidRPr="00146A68">
          <w:rPr>
            <w:rFonts w:ascii="Times New Roman" w:eastAsia="Times New Roman" w:hAnsi="Times New Roman" w:cs="Times New Roman"/>
            <w:color w:val="000000"/>
            <w:sz w:val="24"/>
            <w:szCs w:val="24"/>
            <w:shd w:val="clear" w:color="auto" w:fill="FFFFFF"/>
          </w:rPr>
          <w:t>3.3. Rule Applicability Codes for Conformance Targets</w:t>
        </w:r>
      </w:hyperlink>
    </w:p>
    <w:p w14:paraId="471E9E0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 w:anchor="section_4" w:history="1">
        <w:r w:rsidR="00146A68" w:rsidRPr="00146A68">
          <w:rPr>
            <w:rFonts w:ascii="Times New Roman" w:eastAsia="Times New Roman" w:hAnsi="Times New Roman" w:cs="Times New Roman"/>
            <w:color w:val="000000"/>
            <w:sz w:val="24"/>
            <w:szCs w:val="24"/>
            <w:shd w:val="clear" w:color="auto" w:fill="FFFFFF"/>
          </w:rPr>
          <w:t>4. MPD XML Schema Document Artifacts</w:t>
        </w:r>
      </w:hyperlink>
    </w:p>
    <w:p w14:paraId="7CA14A6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1" w:anchor="section_4.1" w:history="1">
        <w:r w:rsidR="00146A68" w:rsidRPr="00146A68">
          <w:rPr>
            <w:rFonts w:ascii="Times New Roman" w:eastAsia="Times New Roman" w:hAnsi="Times New Roman" w:cs="Times New Roman"/>
            <w:color w:val="000000"/>
            <w:sz w:val="24"/>
            <w:szCs w:val="24"/>
            <w:shd w:val="clear" w:color="auto" w:fill="FFFFFF"/>
          </w:rPr>
          <w:t>4.1. Reference Schema Documents</w:t>
        </w:r>
      </w:hyperlink>
    </w:p>
    <w:p w14:paraId="52B160A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2" w:anchor="section_4.2" w:history="1">
        <w:r w:rsidR="00146A68" w:rsidRPr="00146A68">
          <w:rPr>
            <w:rFonts w:ascii="Times New Roman" w:eastAsia="Times New Roman" w:hAnsi="Times New Roman" w:cs="Times New Roman"/>
            <w:color w:val="000000"/>
            <w:sz w:val="24"/>
            <w:szCs w:val="24"/>
            <w:shd w:val="clear" w:color="auto" w:fill="FFFFFF"/>
          </w:rPr>
          <w:t>4.2. Subset Document Schemas</w:t>
        </w:r>
      </w:hyperlink>
    </w:p>
    <w:p w14:paraId="79D51EA9"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3" w:anchor="section_4.2.1" w:history="1">
        <w:r w:rsidR="00146A68" w:rsidRPr="00146A68">
          <w:rPr>
            <w:rFonts w:ascii="Times New Roman" w:eastAsia="Times New Roman" w:hAnsi="Times New Roman" w:cs="Times New Roman"/>
            <w:color w:val="000000"/>
            <w:sz w:val="24"/>
            <w:szCs w:val="24"/>
            <w:shd w:val="clear" w:color="auto" w:fill="FFFFFF"/>
          </w:rPr>
          <w:t>4.2.1. Basic Subset Concepts</w:t>
        </w:r>
      </w:hyperlink>
    </w:p>
    <w:p w14:paraId="0006243F"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34" w:anchor="section_4.2.2" w:history="1">
        <w:r w:rsidR="00146A68" w:rsidRPr="00146A68">
          <w:rPr>
            <w:rFonts w:ascii="Times New Roman" w:eastAsia="Times New Roman" w:hAnsi="Times New Roman" w:cs="Times New Roman"/>
            <w:color w:val="000000"/>
            <w:sz w:val="24"/>
            <w:szCs w:val="24"/>
            <w:shd w:val="clear" w:color="auto" w:fill="FFFFFF"/>
          </w:rPr>
          <w:t>4.2.2. Constructing a Schema Document Subset</w:t>
        </w:r>
      </w:hyperlink>
    </w:p>
    <w:p w14:paraId="06A9394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5" w:anchor="section_4.3" w:history="1">
        <w:r w:rsidR="00146A68" w:rsidRPr="00146A68">
          <w:rPr>
            <w:rFonts w:ascii="Times New Roman" w:eastAsia="Times New Roman" w:hAnsi="Times New Roman" w:cs="Times New Roman"/>
            <w:color w:val="000000"/>
            <w:sz w:val="24"/>
            <w:szCs w:val="24"/>
            <w:shd w:val="clear" w:color="auto" w:fill="FFFFFF"/>
          </w:rPr>
          <w:t>4.3. Extension Schema Documents</w:t>
        </w:r>
      </w:hyperlink>
    </w:p>
    <w:p w14:paraId="250697E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6" w:anchor="section_4.4" w:history="1">
        <w:r w:rsidR="00146A68" w:rsidRPr="00146A68">
          <w:rPr>
            <w:rFonts w:ascii="Times New Roman" w:eastAsia="Times New Roman" w:hAnsi="Times New Roman" w:cs="Times New Roman"/>
            <w:color w:val="000000"/>
            <w:sz w:val="24"/>
            <w:szCs w:val="24"/>
            <w:shd w:val="clear" w:color="auto" w:fill="FFFFFF"/>
          </w:rPr>
          <w:t>4.4. External Schema Documents</w:t>
        </w:r>
      </w:hyperlink>
    </w:p>
    <w:p w14:paraId="08FE7B3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7" w:anchor="section_4.5" w:history="1">
        <w:r w:rsidR="00146A68" w:rsidRPr="00146A68">
          <w:rPr>
            <w:rFonts w:ascii="Times New Roman" w:eastAsia="Times New Roman" w:hAnsi="Times New Roman" w:cs="Times New Roman"/>
            <w:color w:val="000000"/>
            <w:sz w:val="24"/>
            <w:szCs w:val="24"/>
            <w:shd w:val="clear" w:color="auto" w:fill="FFFFFF"/>
          </w:rPr>
          <w:t>4.5. Constraint Schema Document Sets</w:t>
        </w:r>
      </w:hyperlink>
    </w:p>
    <w:p w14:paraId="25CAA043"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 w:anchor="section_5" w:history="1">
        <w:r w:rsidR="00146A68" w:rsidRPr="00146A68">
          <w:rPr>
            <w:rFonts w:ascii="Times New Roman" w:eastAsia="Times New Roman" w:hAnsi="Times New Roman" w:cs="Times New Roman"/>
            <w:color w:val="000000"/>
            <w:sz w:val="24"/>
            <w:szCs w:val="24"/>
            <w:shd w:val="clear" w:color="auto" w:fill="FFFFFF"/>
          </w:rPr>
          <w:t>5. MPD Documentation Artifacts</w:t>
        </w:r>
      </w:hyperlink>
    </w:p>
    <w:p w14:paraId="697300A8"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39" w:anchor="section_5.1" w:history="1">
        <w:r w:rsidR="00146A68" w:rsidRPr="00146A68">
          <w:rPr>
            <w:rFonts w:ascii="Times New Roman" w:eastAsia="Times New Roman" w:hAnsi="Times New Roman" w:cs="Times New Roman"/>
            <w:color w:val="000000"/>
            <w:sz w:val="24"/>
            <w:szCs w:val="24"/>
            <w:shd w:val="clear" w:color="auto" w:fill="FFFFFF"/>
          </w:rPr>
          <w:t>5.1. NIEM MPD Catalog</w:t>
        </w:r>
      </w:hyperlink>
    </w:p>
    <w:p w14:paraId="7BED1075"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0" w:anchor="section_5.1.1" w:history="1">
        <w:r w:rsidR="00146A68" w:rsidRPr="00146A68">
          <w:rPr>
            <w:rFonts w:ascii="Times New Roman" w:eastAsia="Times New Roman" w:hAnsi="Times New Roman" w:cs="Times New Roman"/>
            <w:color w:val="000000"/>
            <w:sz w:val="24"/>
            <w:szCs w:val="24"/>
            <w:shd w:val="clear" w:color="auto" w:fill="FFFFFF"/>
          </w:rPr>
          <w:t>5.1.1. MPD Catalog as a Table of Contents</w:t>
        </w:r>
      </w:hyperlink>
    </w:p>
    <w:p w14:paraId="509D5A21"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1" w:anchor="section_5.1.2" w:history="1">
        <w:r w:rsidR="00146A68" w:rsidRPr="00146A68">
          <w:rPr>
            <w:rFonts w:ascii="Times New Roman" w:eastAsia="Times New Roman" w:hAnsi="Times New Roman" w:cs="Times New Roman"/>
            <w:color w:val="000000"/>
            <w:sz w:val="24"/>
            <w:szCs w:val="24"/>
            <w:shd w:val="clear" w:color="auto" w:fill="FFFFFF"/>
          </w:rPr>
          <w:t>5.1.2. Extending an MPD Catalog</w:t>
        </w:r>
      </w:hyperlink>
    </w:p>
    <w:p w14:paraId="3F97871E"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42" w:anchor="section_5.2" w:history="1">
        <w:r w:rsidR="00146A68" w:rsidRPr="00146A68">
          <w:rPr>
            <w:rFonts w:ascii="Times New Roman" w:eastAsia="Times New Roman" w:hAnsi="Times New Roman" w:cs="Times New Roman"/>
            <w:color w:val="000000"/>
            <w:sz w:val="24"/>
            <w:szCs w:val="24"/>
            <w:shd w:val="clear" w:color="auto" w:fill="FFFFFF"/>
          </w:rPr>
          <w:t>5.2. Metadata Concepts</w:t>
        </w:r>
      </w:hyperlink>
    </w:p>
    <w:p w14:paraId="33276FA7"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3" w:anchor="section_5.2.1" w:history="1">
        <w:r w:rsidR="00146A68" w:rsidRPr="00146A68">
          <w:rPr>
            <w:rFonts w:ascii="Times New Roman" w:eastAsia="Times New Roman" w:hAnsi="Times New Roman" w:cs="Times New Roman"/>
            <w:color w:val="000000"/>
            <w:sz w:val="24"/>
            <w:szCs w:val="24"/>
            <w:shd w:val="clear" w:color="auto" w:fill="FFFFFF"/>
          </w:rPr>
          <w:t>5.2.1. MPD Name Syntax (</w:t>
        </w:r>
        <w:r w:rsidR="00146A68" w:rsidRPr="00146A68">
          <w:rPr>
            <w:rFonts w:ascii="Courier New" w:eastAsia="Times New Roman" w:hAnsi="Courier New" w:cs="Courier New"/>
            <w:color w:val="000000"/>
            <w:sz w:val="19"/>
            <w:szCs w:val="19"/>
            <w:shd w:val="clear" w:color="auto" w:fill="FFFFFF"/>
          </w:rPr>
          <w:t>c:mpdName</w:t>
        </w:r>
        <w:r w:rsidR="00146A68" w:rsidRPr="00146A68">
          <w:rPr>
            <w:rFonts w:ascii="Times New Roman" w:eastAsia="Times New Roman" w:hAnsi="Times New Roman" w:cs="Times New Roman"/>
            <w:color w:val="000000"/>
            <w:sz w:val="24"/>
            <w:szCs w:val="24"/>
            <w:shd w:val="clear" w:color="auto" w:fill="FFFFFF"/>
          </w:rPr>
          <w:t>)</w:t>
        </w:r>
      </w:hyperlink>
    </w:p>
    <w:p w14:paraId="0AF326C6"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4" w:anchor="section_5.2.2" w:history="1">
        <w:r w:rsidR="00146A68" w:rsidRPr="00146A68">
          <w:rPr>
            <w:rFonts w:ascii="Times New Roman" w:eastAsia="Times New Roman" w:hAnsi="Times New Roman" w:cs="Times New Roman"/>
            <w:color w:val="000000"/>
            <w:sz w:val="24"/>
            <w:szCs w:val="24"/>
            <w:shd w:val="clear" w:color="auto" w:fill="FFFFFF"/>
          </w:rPr>
          <w:t>5.2.2. MPD Class (</w:t>
        </w:r>
        <w:r w:rsidR="00146A68" w:rsidRPr="00146A68">
          <w:rPr>
            <w:rFonts w:ascii="Courier New" w:eastAsia="Times New Roman" w:hAnsi="Courier New" w:cs="Courier New"/>
            <w:color w:val="000000"/>
            <w:sz w:val="19"/>
            <w:szCs w:val="19"/>
            <w:shd w:val="clear" w:color="auto" w:fill="FFFFFF"/>
          </w:rPr>
          <w:t>c:mpdClassURIList</w:t>
        </w:r>
        <w:r w:rsidR="00146A68" w:rsidRPr="00146A68">
          <w:rPr>
            <w:rFonts w:ascii="Times New Roman" w:eastAsia="Times New Roman" w:hAnsi="Times New Roman" w:cs="Times New Roman"/>
            <w:color w:val="000000"/>
            <w:sz w:val="24"/>
            <w:szCs w:val="24"/>
            <w:shd w:val="clear" w:color="auto" w:fill="FFFFFF"/>
          </w:rPr>
          <w:t>)</w:t>
        </w:r>
      </w:hyperlink>
    </w:p>
    <w:p w14:paraId="2D2329E3"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5" w:anchor="section_5.2.3" w:history="1">
        <w:r w:rsidR="00146A68" w:rsidRPr="00146A68">
          <w:rPr>
            <w:rFonts w:ascii="Times New Roman" w:eastAsia="Times New Roman" w:hAnsi="Times New Roman" w:cs="Times New Roman"/>
            <w:color w:val="000000"/>
            <w:sz w:val="24"/>
            <w:szCs w:val="24"/>
            <w:shd w:val="clear" w:color="auto" w:fill="FFFFFF"/>
          </w:rPr>
          <w:t>5.2.3. MPD Version Numbering Scheme (</w:t>
        </w:r>
        <w:r w:rsidR="00146A68" w:rsidRPr="00146A68">
          <w:rPr>
            <w:rFonts w:ascii="Courier New" w:eastAsia="Times New Roman" w:hAnsi="Courier New" w:cs="Courier New"/>
            <w:color w:val="000000"/>
            <w:sz w:val="19"/>
            <w:szCs w:val="19"/>
            <w:shd w:val="clear" w:color="auto" w:fill="FFFFFF"/>
          </w:rPr>
          <w:t>c:mpdVersionID</w:t>
        </w:r>
        <w:r w:rsidR="00146A68" w:rsidRPr="00146A68">
          <w:rPr>
            <w:rFonts w:ascii="Times New Roman" w:eastAsia="Times New Roman" w:hAnsi="Times New Roman" w:cs="Times New Roman"/>
            <w:color w:val="000000"/>
            <w:sz w:val="24"/>
            <w:szCs w:val="24"/>
            <w:shd w:val="clear" w:color="auto" w:fill="FFFFFF"/>
          </w:rPr>
          <w:t>)</w:t>
        </w:r>
      </w:hyperlink>
    </w:p>
    <w:p w14:paraId="390AA688"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46" w:anchor="section_5.2.4" w:history="1">
        <w:r w:rsidR="00146A68" w:rsidRPr="00146A68">
          <w:rPr>
            <w:rFonts w:ascii="Times New Roman" w:eastAsia="Times New Roman" w:hAnsi="Times New Roman" w:cs="Times New Roman"/>
            <w:color w:val="000000"/>
            <w:sz w:val="24"/>
            <w:szCs w:val="24"/>
            <w:shd w:val="clear" w:color="auto" w:fill="FFFFFF"/>
          </w:rPr>
          <w:t>5.2.4. URI Schemes</w:t>
        </w:r>
      </w:hyperlink>
    </w:p>
    <w:p w14:paraId="68A38AAB"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7" w:anchor="section_5.2.4.1" w:history="1">
        <w:r w:rsidR="00146A68" w:rsidRPr="00146A68">
          <w:rPr>
            <w:rFonts w:ascii="Times New Roman" w:eastAsia="Times New Roman" w:hAnsi="Times New Roman" w:cs="Times New Roman"/>
            <w:color w:val="000000"/>
            <w:sz w:val="24"/>
            <w:szCs w:val="24"/>
            <w:shd w:val="clear" w:color="auto" w:fill="FFFFFF"/>
          </w:rPr>
          <w:t>5.2.4.1. MPD URI Scheme (</w:t>
        </w:r>
        <w:r w:rsidR="00146A68" w:rsidRPr="00146A68">
          <w:rPr>
            <w:rFonts w:ascii="Courier New" w:eastAsia="Times New Roman" w:hAnsi="Courier New" w:cs="Courier New"/>
            <w:color w:val="000000"/>
            <w:sz w:val="19"/>
            <w:szCs w:val="19"/>
            <w:shd w:val="clear" w:color="auto" w:fill="FFFFFF"/>
          </w:rPr>
          <w:t>c:mpdURI</w:t>
        </w:r>
        <w:r w:rsidR="00146A68" w:rsidRPr="00146A68">
          <w:rPr>
            <w:rFonts w:ascii="Times New Roman" w:eastAsia="Times New Roman" w:hAnsi="Times New Roman" w:cs="Times New Roman"/>
            <w:color w:val="000000"/>
            <w:sz w:val="24"/>
            <w:szCs w:val="24"/>
            <w:shd w:val="clear" w:color="auto" w:fill="FFFFFF"/>
          </w:rPr>
          <w:t>)</w:t>
        </w:r>
      </w:hyperlink>
    </w:p>
    <w:p w14:paraId="650BA519"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8" w:anchor="section_5.2.4.2" w:history="1">
        <w:r w:rsidR="00146A68" w:rsidRPr="00146A68">
          <w:rPr>
            <w:rFonts w:ascii="Times New Roman" w:eastAsia="Times New Roman" w:hAnsi="Times New Roman" w:cs="Times New Roman"/>
            <w:color w:val="000000"/>
            <w:sz w:val="24"/>
            <w:szCs w:val="24"/>
            <w:shd w:val="clear" w:color="auto" w:fill="FFFFFF"/>
          </w:rPr>
          <w:t>5.2.4.2. URI Scheme for MPD Artifacts (</w:t>
        </w:r>
        <w:r w:rsidR="00146A68" w:rsidRPr="00146A68">
          <w:rPr>
            <w:rFonts w:ascii="Courier New" w:eastAsia="Times New Roman" w:hAnsi="Courier New" w:cs="Courier New"/>
            <w:color w:val="000000"/>
            <w:sz w:val="19"/>
            <w:szCs w:val="19"/>
            <w:shd w:val="clear" w:color="auto" w:fill="FFFFFF"/>
          </w:rPr>
          <w:t>c:externalURI</w:t>
        </w:r>
        <w:r w:rsidR="00146A68" w:rsidRPr="00146A68">
          <w:rPr>
            <w:rFonts w:ascii="Times New Roman" w:eastAsia="Times New Roman" w:hAnsi="Times New Roman" w:cs="Times New Roman"/>
            <w:color w:val="000000"/>
            <w:sz w:val="24"/>
            <w:szCs w:val="24"/>
            <w:shd w:val="clear" w:color="auto" w:fill="FFFFFF"/>
          </w:rPr>
          <w:t>)</w:t>
        </w:r>
      </w:hyperlink>
    </w:p>
    <w:p w14:paraId="0AC9AE44"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49" w:anchor="section_5.2.4.3" w:history="1">
        <w:r w:rsidR="00146A68" w:rsidRPr="00146A68">
          <w:rPr>
            <w:rFonts w:ascii="Times New Roman" w:eastAsia="Times New Roman" w:hAnsi="Times New Roman" w:cs="Times New Roman"/>
            <w:color w:val="000000"/>
            <w:sz w:val="24"/>
            <w:szCs w:val="24"/>
            <w:shd w:val="clear" w:color="auto" w:fill="FFFFFF"/>
          </w:rPr>
          <w:t>5.2.4.3. URI Scheme for Local MPD Artifacts (</w:t>
        </w:r>
        <w:r w:rsidR="00146A68" w:rsidRPr="00146A68">
          <w:rPr>
            <w:rFonts w:ascii="Courier New" w:eastAsia="Times New Roman" w:hAnsi="Courier New" w:cs="Courier New"/>
            <w:color w:val="000000"/>
            <w:sz w:val="19"/>
            <w:szCs w:val="19"/>
            <w:shd w:val="clear" w:color="auto" w:fill="FFFFFF"/>
          </w:rPr>
          <w:t>c:pathURI</w:t>
        </w:r>
        <w:r w:rsidR="00146A68" w:rsidRPr="00146A68">
          <w:rPr>
            <w:rFonts w:ascii="Times New Roman" w:eastAsia="Times New Roman" w:hAnsi="Times New Roman" w:cs="Times New Roman"/>
            <w:color w:val="000000"/>
            <w:sz w:val="24"/>
            <w:szCs w:val="24"/>
            <w:shd w:val="clear" w:color="auto" w:fill="FFFFFF"/>
          </w:rPr>
          <w:t>)</w:t>
        </w:r>
      </w:hyperlink>
    </w:p>
    <w:p w14:paraId="762F15AE"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0" w:anchor="section_5.2.4.4" w:history="1">
        <w:r w:rsidR="00146A68" w:rsidRPr="00146A68">
          <w:rPr>
            <w:rFonts w:ascii="Times New Roman" w:eastAsia="Times New Roman" w:hAnsi="Times New Roman" w:cs="Times New Roman"/>
            <w:color w:val="000000"/>
            <w:sz w:val="24"/>
            <w:szCs w:val="24"/>
            <w:shd w:val="clear" w:color="auto" w:fill="FFFFFF"/>
          </w:rPr>
          <w:t>5.2.4.4. MPD Relationships and Lineage (</w:t>
        </w:r>
        <w:r w:rsidR="00146A68" w:rsidRPr="00146A68">
          <w:rPr>
            <w:rFonts w:ascii="Courier New" w:eastAsia="Times New Roman" w:hAnsi="Courier New" w:cs="Courier New"/>
            <w:color w:val="000000"/>
            <w:sz w:val="19"/>
            <w:szCs w:val="19"/>
            <w:shd w:val="clear" w:color="auto" w:fill="FFFFFF"/>
          </w:rPr>
          <w:t>c:resourceURI</w:t>
        </w:r>
        <w:r w:rsidR="00146A68" w:rsidRPr="00146A68">
          <w:rPr>
            <w:rFonts w:ascii="Times New Roman" w:eastAsia="Times New Roman" w:hAnsi="Times New Roman" w:cs="Times New Roman"/>
            <w:color w:val="000000"/>
            <w:sz w:val="24"/>
            <w:szCs w:val="24"/>
            <w:shd w:val="clear" w:color="auto" w:fill="FFFFFF"/>
          </w:rPr>
          <w:t>)</w:t>
        </w:r>
      </w:hyperlink>
    </w:p>
    <w:p w14:paraId="075FB025"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1" w:anchor="section_5.2.4.5" w:history="1">
        <w:r w:rsidR="00146A68" w:rsidRPr="00146A68">
          <w:rPr>
            <w:rFonts w:ascii="Times New Roman" w:eastAsia="Times New Roman" w:hAnsi="Times New Roman" w:cs="Times New Roman"/>
            <w:color w:val="000000"/>
            <w:sz w:val="24"/>
            <w:szCs w:val="24"/>
            <w:shd w:val="clear" w:color="auto" w:fill="FFFFFF"/>
          </w:rPr>
          <w:t>5.2.4.5. Resolving an MPD URI with a Fragment</w:t>
        </w:r>
      </w:hyperlink>
    </w:p>
    <w:p w14:paraId="7CF53FB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2" w:anchor="section_5.2.4.6" w:history="1">
        <w:r w:rsidR="00146A68" w:rsidRPr="00146A68">
          <w:rPr>
            <w:rFonts w:ascii="Times New Roman" w:eastAsia="Times New Roman" w:hAnsi="Times New Roman" w:cs="Times New Roman"/>
            <w:color w:val="000000"/>
            <w:sz w:val="24"/>
            <w:szCs w:val="24"/>
            <w:shd w:val="clear" w:color="auto" w:fill="FFFFFF"/>
          </w:rPr>
          <w:t>5.2.4.6. URI Resolution Involving Reference Elements</w:t>
        </w:r>
      </w:hyperlink>
    </w:p>
    <w:p w14:paraId="6799A212"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3" w:anchor="section_5.2.4.7" w:history="1">
        <w:r w:rsidR="00146A68" w:rsidRPr="00146A68">
          <w:rPr>
            <w:rFonts w:ascii="Times New Roman" w:eastAsia="Times New Roman" w:hAnsi="Times New Roman" w:cs="Times New Roman"/>
            <w:color w:val="000000"/>
            <w:sz w:val="24"/>
            <w:szCs w:val="24"/>
            <w:shd w:val="clear" w:color="auto" w:fill="FFFFFF"/>
          </w:rPr>
          <w:t>5.2.4.7. XML Catalog URI</w:t>
        </w:r>
      </w:hyperlink>
    </w:p>
    <w:p w14:paraId="0BEB8A0C"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54" w:anchor="section_5.2.4.8" w:history="1">
        <w:r w:rsidR="00146A68" w:rsidRPr="00146A68">
          <w:rPr>
            <w:rFonts w:ascii="Times New Roman" w:eastAsia="Times New Roman" w:hAnsi="Times New Roman" w:cs="Times New Roman"/>
            <w:color w:val="000000"/>
            <w:sz w:val="24"/>
            <w:szCs w:val="24"/>
            <w:shd w:val="clear" w:color="auto" w:fill="FFFFFF"/>
          </w:rPr>
          <w:t>5.2.4.8. Summary of MPD URIs</w:t>
        </w:r>
      </w:hyperlink>
    </w:p>
    <w:p w14:paraId="661BAB59"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5" w:anchor="section_5.3" w:history="1">
        <w:r w:rsidR="00146A68" w:rsidRPr="00146A68">
          <w:rPr>
            <w:rFonts w:ascii="Times New Roman" w:eastAsia="Times New Roman" w:hAnsi="Times New Roman" w:cs="Times New Roman"/>
            <w:color w:val="000000"/>
            <w:sz w:val="24"/>
            <w:szCs w:val="24"/>
            <w:shd w:val="clear" w:color="auto" w:fill="FFFFFF"/>
          </w:rPr>
          <w:t>5.3. Change Log</w:t>
        </w:r>
      </w:hyperlink>
    </w:p>
    <w:p w14:paraId="4E896FFD"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6" w:anchor="section_5.3.1" w:history="1">
        <w:r w:rsidR="00146A68" w:rsidRPr="00146A68">
          <w:rPr>
            <w:rFonts w:ascii="Times New Roman" w:eastAsia="Times New Roman" w:hAnsi="Times New Roman" w:cs="Times New Roman"/>
            <w:color w:val="000000"/>
            <w:sz w:val="24"/>
            <w:szCs w:val="24"/>
            <w:shd w:val="clear" w:color="auto" w:fill="FFFFFF"/>
          </w:rPr>
          <w:t>5.3.1. Change Log for Releases and Domain Updates</w:t>
        </w:r>
      </w:hyperlink>
    </w:p>
    <w:p w14:paraId="099A2404"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7" w:anchor="section_5.3.2" w:history="1">
        <w:r w:rsidR="00146A68" w:rsidRPr="00146A68">
          <w:rPr>
            <w:rFonts w:ascii="Times New Roman" w:eastAsia="Times New Roman" w:hAnsi="Times New Roman" w:cs="Times New Roman"/>
            <w:color w:val="000000"/>
            <w:sz w:val="24"/>
            <w:szCs w:val="24"/>
            <w:shd w:val="clear" w:color="auto" w:fill="FFFFFF"/>
          </w:rPr>
          <w:t>5.3.2. Change Log for IEPDs</w:t>
        </w:r>
      </w:hyperlink>
    </w:p>
    <w:p w14:paraId="79645E8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58" w:anchor="section_5.4" w:history="1">
        <w:r w:rsidR="00146A68" w:rsidRPr="00146A68">
          <w:rPr>
            <w:rFonts w:ascii="Times New Roman" w:eastAsia="Times New Roman" w:hAnsi="Times New Roman" w:cs="Times New Roman"/>
            <w:color w:val="000000"/>
            <w:sz w:val="24"/>
            <w:szCs w:val="24"/>
            <w:shd w:val="clear" w:color="auto" w:fill="FFFFFF"/>
          </w:rPr>
          <w:t>5.4. ReadMe Artifact</w:t>
        </w:r>
      </w:hyperlink>
    </w:p>
    <w:p w14:paraId="1A8B6046"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59" w:anchor="section_5.4.1" w:history="1">
        <w:r w:rsidR="00146A68" w:rsidRPr="00146A68">
          <w:rPr>
            <w:rFonts w:ascii="Times New Roman" w:eastAsia="Times New Roman" w:hAnsi="Times New Roman" w:cs="Times New Roman"/>
            <w:color w:val="000000"/>
            <w:sz w:val="24"/>
            <w:szCs w:val="24"/>
            <w:shd w:val="clear" w:color="auto" w:fill="FFFFFF"/>
          </w:rPr>
          <w:t>5.4.1. Readme Content</w:t>
        </w:r>
      </w:hyperlink>
    </w:p>
    <w:p w14:paraId="6FF92163"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0" w:anchor="section_5.5" w:history="1">
        <w:r w:rsidR="00146A68" w:rsidRPr="00146A68">
          <w:rPr>
            <w:rFonts w:ascii="Times New Roman" w:eastAsia="Times New Roman" w:hAnsi="Times New Roman" w:cs="Times New Roman"/>
            <w:color w:val="000000"/>
            <w:sz w:val="24"/>
            <w:szCs w:val="24"/>
            <w:shd w:val="clear" w:color="auto" w:fill="FFFFFF"/>
          </w:rPr>
          <w:t>5.5. XML Catalogs</w:t>
        </w:r>
      </w:hyperlink>
    </w:p>
    <w:p w14:paraId="4382C980"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61" w:anchor="section_5.6" w:history="1">
        <w:r w:rsidR="00146A68" w:rsidRPr="00146A68">
          <w:rPr>
            <w:rFonts w:ascii="Times New Roman" w:eastAsia="Times New Roman" w:hAnsi="Times New Roman" w:cs="Times New Roman"/>
            <w:color w:val="000000"/>
            <w:sz w:val="24"/>
            <w:szCs w:val="24"/>
            <w:shd w:val="clear" w:color="auto" w:fill="FFFFFF"/>
          </w:rPr>
          <w:t>5.6. Defining Information Exchange Packages</w:t>
        </w:r>
      </w:hyperlink>
    </w:p>
    <w:p w14:paraId="0B791B21"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2" w:anchor="section_5.6.1" w:history="1">
        <w:r w:rsidR="00146A68" w:rsidRPr="00146A68">
          <w:rPr>
            <w:rFonts w:ascii="Times New Roman" w:eastAsia="Times New Roman" w:hAnsi="Times New Roman" w:cs="Times New Roman"/>
            <w:color w:val="000000"/>
            <w:sz w:val="24"/>
            <w:szCs w:val="24"/>
            <w:shd w:val="clear" w:color="auto" w:fill="FFFFFF"/>
          </w:rPr>
          <w:t>5.6.1. Validity Context and Constraints</w:t>
        </w:r>
      </w:hyperlink>
    </w:p>
    <w:p w14:paraId="40127C7B"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63" w:anchor="section_5.6.2" w:history="1">
        <w:r w:rsidR="00146A68" w:rsidRPr="00146A68">
          <w:rPr>
            <w:rFonts w:ascii="Times New Roman" w:eastAsia="Times New Roman" w:hAnsi="Times New Roman" w:cs="Times New Roman"/>
            <w:color w:val="000000"/>
            <w:sz w:val="24"/>
            <w:szCs w:val="24"/>
            <w:shd w:val="clear" w:color="auto" w:fill="FFFFFF"/>
          </w:rPr>
          <w:t>5.6.2. Declaring Validity Constraints</w:t>
        </w:r>
      </w:hyperlink>
    </w:p>
    <w:p w14:paraId="203E5D11"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4" w:anchor="section_5.6.2.1" w:history="1">
        <w:r w:rsidR="00146A68" w:rsidRPr="00146A68">
          <w:rPr>
            <w:rFonts w:ascii="Times New Roman" w:eastAsia="Times New Roman" w:hAnsi="Times New Roman" w:cs="Times New Roman"/>
            <w:color w:val="000000"/>
            <w:sz w:val="24"/>
            <w:szCs w:val="24"/>
            <w:shd w:val="clear" w:color="auto" w:fill="FFFFFF"/>
          </w:rPr>
          <w:t>5.6.2.1. c:ValidityConstraintWithContext</w:t>
        </w:r>
      </w:hyperlink>
    </w:p>
    <w:p w14:paraId="13851B9D"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5" w:anchor="section_5.6.2.2" w:history="1">
        <w:r w:rsidR="00146A68" w:rsidRPr="00146A68">
          <w:rPr>
            <w:rFonts w:ascii="Times New Roman" w:eastAsia="Times New Roman" w:hAnsi="Times New Roman" w:cs="Times New Roman"/>
            <w:color w:val="000000"/>
            <w:sz w:val="24"/>
            <w:szCs w:val="24"/>
            <w:shd w:val="clear" w:color="auto" w:fill="FFFFFF"/>
          </w:rPr>
          <w:t>5.6.2.2. c:ValidityConstraint</w:t>
        </w:r>
      </w:hyperlink>
    </w:p>
    <w:p w14:paraId="7480FF9E"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6" w:anchor="section_5.6.2.3" w:history="1">
        <w:r w:rsidR="00146A68" w:rsidRPr="00146A68">
          <w:rPr>
            <w:rFonts w:ascii="Times New Roman" w:eastAsia="Times New Roman" w:hAnsi="Times New Roman" w:cs="Times New Roman"/>
            <w:color w:val="000000"/>
            <w:sz w:val="24"/>
            <w:szCs w:val="24"/>
            <w:shd w:val="clear" w:color="auto" w:fill="FFFFFF"/>
          </w:rPr>
          <w:t>5.6.2.3. c:ValidityContext</w:t>
        </w:r>
      </w:hyperlink>
    </w:p>
    <w:p w14:paraId="13DB4956"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7" w:anchor="section_5.6.2.4" w:history="1">
        <w:r w:rsidR="00146A68" w:rsidRPr="00146A68">
          <w:rPr>
            <w:rFonts w:ascii="Times New Roman" w:eastAsia="Times New Roman" w:hAnsi="Times New Roman" w:cs="Times New Roman"/>
            <w:color w:val="000000"/>
            <w:sz w:val="24"/>
            <w:szCs w:val="24"/>
            <w:shd w:val="clear" w:color="auto" w:fill="FFFFFF"/>
          </w:rPr>
          <w:t>5.6.2.4. c:HasDocumentElement</w:t>
        </w:r>
      </w:hyperlink>
    </w:p>
    <w:p w14:paraId="5E99224F"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8" w:anchor="section_5.6.2.5" w:history="1">
        <w:r w:rsidR="00146A68" w:rsidRPr="00146A68">
          <w:rPr>
            <w:rFonts w:ascii="Times New Roman" w:eastAsia="Times New Roman" w:hAnsi="Times New Roman" w:cs="Times New Roman"/>
            <w:color w:val="000000"/>
            <w:sz w:val="24"/>
            <w:szCs w:val="24"/>
            <w:shd w:val="clear" w:color="auto" w:fill="FFFFFF"/>
          </w:rPr>
          <w:t>5.6.2.5. c:ValidToXPath</w:t>
        </w:r>
      </w:hyperlink>
    </w:p>
    <w:p w14:paraId="33C6282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69" w:anchor="section_5.6.2.6" w:history="1">
        <w:r w:rsidR="00146A68" w:rsidRPr="00146A68">
          <w:rPr>
            <w:rFonts w:ascii="Times New Roman" w:eastAsia="Times New Roman" w:hAnsi="Times New Roman" w:cs="Times New Roman"/>
            <w:color w:val="000000"/>
            <w:sz w:val="24"/>
            <w:szCs w:val="24"/>
            <w:shd w:val="clear" w:color="auto" w:fill="FFFFFF"/>
          </w:rPr>
          <w:t>5.6.2.6. c:XMLSchemaValid</w:t>
        </w:r>
      </w:hyperlink>
    </w:p>
    <w:p w14:paraId="53FE8EB8"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0" w:anchor="section_5.6.2.7" w:history="1">
        <w:r w:rsidR="00146A68" w:rsidRPr="00146A68">
          <w:rPr>
            <w:rFonts w:ascii="Times New Roman" w:eastAsia="Times New Roman" w:hAnsi="Times New Roman" w:cs="Times New Roman"/>
            <w:color w:val="000000"/>
            <w:sz w:val="24"/>
            <w:szCs w:val="24"/>
            <w:shd w:val="clear" w:color="auto" w:fill="FFFFFF"/>
          </w:rPr>
          <w:t>5.6.2.7. c:SchematronValid</w:t>
        </w:r>
      </w:hyperlink>
    </w:p>
    <w:p w14:paraId="67B61809"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1" w:anchor="section_5.6.2.8" w:history="1">
        <w:r w:rsidR="00146A68" w:rsidRPr="00146A68">
          <w:rPr>
            <w:rFonts w:ascii="Times New Roman" w:eastAsia="Times New Roman" w:hAnsi="Times New Roman" w:cs="Times New Roman"/>
            <w:color w:val="000000"/>
            <w:sz w:val="24"/>
            <w:szCs w:val="24"/>
            <w:shd w:val="clear" w:color="auto" w:fill="FFFFFF"/>
          </w:rPr>
          <w:t>5.6.2.8. c:RelaxNGValid</w:t>
        </w:r>
      </w:hyperlink>
    </w:p>
    <w:p w14:paraId="4FC50063"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2" w:anchor="section_5.6.2.9" w:history="1">
        <w:r w:rsidR="00146A68" w:rsidRPr="00146A68">
          <w:rPr>
            <w:rFonts w:ascii="Times New Roman" w:eastAsia="Times New Roman" w:hAnsi="Times New Roman" w:cs="Times New Roman"/>
            <w:color w:val="000000"/>
            <w:sz w:val="24"/>
            <w:szCs w:val="24"/>
            <w:shd w:val="clear" w:color="auto" w:fill="FFFFFF"/>
          </w:rPr>
          <w:t>5.6.2.9. c:ConformsToConformanceTarget</w:t>
        </w:r>
      </w:hyperlink>
    </w:p>
    <w:p w14:paraId="53ACBE1D" w14:textId="77777777" w:rsidR="00146A68" w:rsidRPr="00146A68" w:rsidRDefault="00AF1823" w:rsidP="00146A68">
      <w:pPr>
        <w:numPr>
          <w:ilvl w:val="3"/>
          <w:numId w:val="1"/>
        </w:numPr>
        <w:spacing w:before="100" w:beforeAutospacing="1" w:after="100" w:afterAutospacing="1" w:line="240" w:lineRule="auto"/>
        <w:ind w:left="4080"/>
        <w:rPr>
          <w:rFonts w:ascii="Times New Roman" w:eastAsia="Times New Roman" w:hAnsi="Times New Roman" w:cs="Times New Roman"/>
          <w:color w:val="000000"/>
          <w:sz w:val="24"/>
          <w:szCs w:val="24"/>
        </w:rPr>
      </w:pPr>
      <w:hyperlink r:id="rId73" w:anchor="section_5.6.2.10" w:history="1">
        <w:r w:rsidR="00146A68" w:rsidRPr="00146A68">
          <w:rPr>
            <w:rFonts w:ascii="Times New Roman" w:eastAsia="Times New Roman" w:hAnsi="Times New Roman" w:cs="Times New Roman"/>
            <w:color w:val="000000"/>
            <w:sz w:val="24"/>
            <w:szCs w:val="24"/>
            <w:shd w:val="clear" w:color="auto" w:fill="FFFFFF"/>
          </w:rPr>
          <w:t>5.6.2.10. c:ConformsToRule</w:t>
        </w:r>
      </w:hyperlink>
    </w:p>
    <w:p w14:paraId="25064ACF"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74" w:anchor="section_5.6.3" w:history="1">
        <w:r w:rsidR="00146A68" w:rsidRPr="00146A68">
          <w:rPr>
            <w:rFonts w:ascii="Times New Roman" w:eastAsia="Times New Roman" w:hAnsi="Times New Roman" w:cs="Times New Roman"/>
            <w:color w:val="000000"/>
            <w:sz w:val="24"/>
            <w:szCs w:val="24"/>
            <w:shd w:val="clear" w:color="auto" w:fill="FFFFFF"/>
          </w:rPr>
          <w:t>5.6.3. IEP Sample Instance XML Documents</w:t>
        </w:r>
      </w:hyperlink>
    </w:p>
    <w:p w14:paraId="7D70ACB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5" w:anchor="section_5.7" w:history="1">
        <w:r w:rsidR="00146A68" w:rsidRPr="00146A68">
          <w:rPr>
            <w:rFonts w:ascii="Times New Roman" w:eastAsia="Times New Roman" w:hAnsi="Times New Roman" w:cs="Times New Roman"/>
            <w:color w:val="000000"/>
            <w:sz w:val="24"/>
            <w:szCs w:val="24"/>
            <w:shd w:val="clear" w:color="auto" w:fill="FFFFFF"/>
          </w:rPr>
          <w:t>5.7. Conformance Assertion</w:t>
        </w:r>
      </w:hyperlink>
    </w:p>
    <w:p w14:paraId="669F715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6" w:anchor="section_6" w:history="1">
        <w:r w:rsidR="00146A68" w:rsidRPr="00146A68">
          <w:rPr>
            <w:rFonts w:ascii="Times New Roman" w:eastAsia="Times New Roman" w:hAnsi="Times New Roman" w:cs="Times New Roman"/>
            <w:color w:val="000000"/>
            <w:sz w:val="24"/>
            <w:szCs w:val="24"/>
            <w:shd w:val="clear" w:color="auto" w:fill="FFFFFF"/>
          </w:rPr>
          <w:t>6. Optional MPD Artifacts</w:t>
        </w:r>
      </w:hyperlink>
    </w:p>
    <w:p w14:paraId="0DCC676F"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7" w:anchor="section_6.1" w:history="1">
        <w:r w:rsidR="00146A68" w:rsidRPr="00146A68">
          <w:rPr>
            <w:rFonts w:ascii="Times New Roman" w:eastAsia="Times New Roman" w:hAnsi="Times New Roman" w:cs="Times New Roman"/>
            <w:color w:val="000000"/>
            <w:sz w:val="24"/>
            <w:szCs w:val="24"/>
            <w:shd w:val="clear" w:color="auto" w:fill="FFFFFF"/>
          </w:rPr>
          <w:t>6.1. NIEM Wantlist</w:t>
        </w:r>
      </w:hyperlink>
    </w:p>
    <w:p w14:paraId="75A8C9B7"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78" w:anchor="section_6.2" w:history="1">
        <w:r w:rsidR="00146A68" w:rsidRPr="00146A68">
          <w:rPr>
            <w:rFonts w:ascii="Times New Roman" w:eastAsia="Times New Roman" w:hAnsi="Times New Roman" w:cs="Times New Roman"/>
            <w:color w:val="000000"/>
            <w:sz w:val="24"/>
            <w:szCs w:val="24"/>
            <w:shd w:val="clear" w:color="auto" w:fill="FFFFFF"/>
          </w:rPr>
          <w:t>6.2. Business Rules</w:t>
        </w:r>
      </w:hyperlink>
    </w:p>
    <w:p w14:paraId="674F5AC1"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79" w:anchor="section_7" w:history="1">
        <w:r w:rsidR="00146A68" w:rsidRPr="00146A68">
          <w:rPr>
            <w:rFonts w:ascii="Times New Roman" w:eastAsia="Times New Roman" w:hAnsi="Times New Roman" w:cs="Times New Roman"/>
            <w:color w:val="000000"/>
            <w:sz w:val="24"/>
            <w:szCs w:val="24"/>
            <w:shd w:val="clear" w:color="auto" w:fill="FFFFFF"/>
          </w:rPr>
          <w:t>7. Organization, Packaging, and Other Criteria</w:t>
        </w:r>
      </w:hyperlink>
    </w:p>
    <w:p w14:paraId="6A597FE4"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0" w:anchor="section_7.1" w:history="1">
        <w:r w:rsidR="00146A68" w:rsidRPr="00146A68">
          <w:rPr>
            <w:rFonts w:ascii="Times New Roman" w:eastAsia="Times New Roman" w:hAnsi="Times New Roman" w:cs="Times New Roman"/>
            <w:color w:val="000000"/>
            <w:sz w:val="24"/>
            <w:szCs w:val="24"/>
            <w:shd w:val="clear" w:color="auto" w:fill="FFFFFF"/>
          </w:rPr>
          <w:t>7.1. Artifact Sets</w:t>
        </w:r>
      </w:hyperlink>
    </w:p>
    <w:p w14:paraId="068C4F9C" w14:textId="77777777" w:rsidR="00146A68" w:rsidRPr="00146A68" w:rsidRDefault="00AF1823" w:rsidP="00146A68">
      <w:pPr>
        <w:numPr>
          <w:ilvl w:val="2"/>
          <w:numId w:val="1"/>
        </w:numPr>
        <w:spacing w:before="100" w:beforeAutospacing="1" w:after="100" w:afterAutospacing="1" w:line="240" w:lineRule="auto"/>
        <w:ind w:left="3360"/>
        <w:rPr>
          <w:rFonts w:ascii="Times New Roman" w:eastAsia="Times New Roman" w:hAnsi="Times New Roman" w:cs="Times New Roman"/>
          <w:color w:val="000000"/>
          <w:sz w:val="24"/>
          <w:szCs w:val="24"/>
        </w:rPr>
      </w:pPr>
      <w:hyperlink r:id="rId81" w:anchor="section_7.1.1" w:history="1">
        <w:r w:rsidR="00146A68" w:rsidRPr="00146A68">
          <w:rPr>
            <w:rFonts w:ascii="Times New Roman" w:eastAsia="Times New Roman" w:hAnsi="Times New Roman" w:cs="Times New Roman"/>
            <w:color w:val="000000"/>
            <w:sz w:val="24"/>
            <w:szCs w:val="24"/>
            <w:shd w:val="clear" w:color="auto" w:fill="FFFFFF"/>
          </w:rPr>
          <w:t xml:space="preserve">7.1.1. Constraint on Elements of Type </w:t>
        </w:r>
        <w:r w:rsidR="00146A68" w:rsidRPr="00146A68">
          <w:rPr>
            <w:rFonts w:ascii="Courier New" w:eastAsia="Times New Roman" w:hAnsi="Courier New" w:cs="Courier New"/>
            <w:color w:val="000000"/>
            <w:sz w:val="19"/>
            <w:szCs w:val="19"/>
            <w:shd w:val="clear" w:color="auto" w:fill="FFFFFF"/>
          </w:rPr>
          <w:t>c:SchemaDocumentSetType</w:t>
        </w:r>
      </w:hyperlink>
    </w:p>
    <w:p w14:paraId="4FD6B7D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2" w:anchor="section_7.2" w:history="1">
        <w:r w:rsidR="00146A68" w:rsidRPr="00146A68">
          <w:rPr>
            <w:rFonts w:ascii="Times New Roman" w:eastAsia="Times New Roman" w:hAnsi="Times New Roman" w:cs="Times New Roman"/>
            <w:color w:val="000000"/>
            <w:sz w:val="24"/>
            <w:szCs w:val="24"/>
            <w:shd w:val="clear" w:color="auto" w:fill="FFFFFF"/>
          </w:rPr>
          <w:t>7.2. IEPD File Name Syntax</w:t>
        </w:r>
      </w:hyperlink>
    </w:p>
    <w:p w14:paraId="7B5868DB"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3" w:anchor="section_7.3" w:history="1">
        <w:r w:rsidR="00146A68" w:rsidRPr="00146A68">
          <w:rPr>
            <w:rFonts w:ascii="Times New Roman" w:eastAsia="Times New Roman" w:hAnsi="Times New Roman" w:cs="Times New Roman"/>
            <w:color w:val="000000"/>
            <w:sz w:val="24"/>
            <w:szCs w:val="24"/>
            <w:shd w:val="clear" w:color="auto" w:fill="FFFFFF"/>
          </w:rPr>
          <w:t>7.3. Artifact Links to Other Resources</w:t>
        </w:r>
      </w:hyperlink>
    </w:p>
    <w:p w14:paraId="09BB9605"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4" w:anchor="section_7.4" w:history="1">
        <w:r w:rsidR="00146A68" w:rsidRPr="00146A68">
          <w:rPr>
            <w:rFonts w:ascii="Times New Roman" w:eastAsia="Times New Roman" w:hAnsi="Times New Roman" w:cs="Times New Roman"/>
            <w:color w:val="000000"/>
            <w:sz w:val="24"/>
            <w:szCs w:val="24"/>
            <w:shd w:val="clear" w:color="auto" w:fill="FFFFFF"/>
          </w:rPr>
          <w:t>7.4. IEPD Completeness</w:t>
        </w:r>
      </w:hyperlink>
    </w:p>
    <w:p w14:paraId="7C76E60D" w14:textId="77777777" w:rsidR="00146A68" w:rsidRPr="00146A68" w:rsidRDefault="00AF1823" w:rsidP="00146A68">
      <w:pPr>
        <w:numPr>
          <w:ilvl w:val="1"/>
          <w:numId w:val="1"/>
        </w:numPr>
        <w:spacing w:before="100" w:beforeAutospacing="1" w:after="100" w:afterAutospacing="1" w:line="240" w:lineRule="auto"/>
        <w:ind w:left="2640"/>
        <w:rPr>
          <w:rFonts w:ascii="Times New Roman" w:eastAsia="Times New Roman" w:hAnsi="Times New Roman" w:cs="Times New Roman"/>
          <w:color w:val="000000"/>
          <w:sz w:val="24"/>
          <w:szCs w:val="24"/>
        </w:rPr>
      </w:pPr>
      <w:hyperlink r:id="rId85" w:anchor="section_7.5" w:history="1">
        <w:r w:rsidR="00146A68" w:rsidRPr="00146A68">
          <w:rPr>
            <w:rFonts w:ascii="Times New Roman" w:eastAsia="Times New Roman" w:hAnsi="Times New Roman" w:cs="Times New Roman"/>
            <w:color w:val="000000"/>
            <w:sz w:val="24"/>
            <w:szCs w:val="24"/>
            <w:shd w:val="clear" w:color="auto" w:fill="FFFFFF"/>
          </w:rPr>
          <w:t>7.5. Duplication of Artifacts</w:t>
        </w:r>
      </w:hyperlink>
    </w:p>
    <w:p w14:paraId="78646F50"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6" w:anchor="appendix_A" w:history="1">
        <w:r w:rsidR="00146A68" w:rsidRPr="00146A68">
          <w:rPr>
            <w:rFonts w:ascii="Times New Roman" w:eastAsia="Times New Roman" w:hAnsi="Times New Roman" w:cs="Times New Roman"/>
            <w:color w:val="000000"/>
            <w:sz w:val="24"/>
            <w:szCs w:val="24"/>
            <w:shd w:val="clear" w:color="auto" w:fill="FFFFFF"/>
          </w:rPr>
          <w:t>Appendix A. MPD Catalog XML Schema Document</w:t>
        </w:r>
      </w:hyperlink>
    </w:p>
    <w:p w14:paraId="400F5429"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7" w:anchor="appendix_B" w:history="1">
        <w:r w:rsidR="00146A68" w:rsidRPr="00146A68">
          <w:rPr>
            <w:rFonts w:ascii="Times New Roman" w:eastAsia="Times New Roman" w:hAnsi="Times New Roman" w:cs="Times New Roman"/>
            <w:color w:val="000000"/>
            <w:sz w:val="24"/>
            <w:szCs w:val="24"/>
            <w:shd w:val="clear" w:color="auto" w:fill="FFFFFF"/>
          </w:rPr>
          <w:t>Appendix B. Example MPD Catalog Document for Cursor on Target</w:t>
        </w:r>
      </w:hyperlink>
    </w:p>
    <w:p w14:paraId="271C8BB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8" w:anchor="appendix_C" w:history="1">
        <w:r w:rsidR="00146A68" w:rsidRPr="00146A68">
          <w:rPr>
            <w:rFonts w:ascii="Times New Roman" w:eastAsia="Times New Roman" w:hAnsi="Times New Roman" w:cs="Times New Roman"/>
            <w:color w:val="000000"/>
            <w:sz w:val="24"/>
            <w:szCs w:val="24"/>
            <w:shd w:val="clear" w:color="auto" w:fill="FFFFFF"/>
          </w:rPr>
          <w:t>Appendix C. Common MPD Artifacts</w:t>
        </w:r>
      </w:hyperlink>
    </w:p>
    <w:p w14:paraId="0D292874"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89" w:anchor="appendix_D" w:history="1">
        <w:r w:rsidR="00146A68" w:rsidRPr="00146A68">
          <w:rPr>
            <w:rFonts w:ascii="Times New Roman" w:eastAsia="Times New Roman" w:hAnsi="Times New Roman" w:cs="Times New Roman"/>
            <w:color w:val="000000"/>
            <w:sz w:val="24"/>
            <w:szCs w:val="24"/>
            <w:shd w:val="clear" w:color="auto" w:fill="FFFFFF"/>
          </w:rPr>
          <w:t>Appendix D. Conformance Assertion Example</w:t>
        </w:r>
      </w:hyperlink>
    </w:p>
    <w:p w14:paraId="7F01A15C"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0" w:anchor="appendix_E" w:history="1">
        <w:r w:rsidR="00146A68" w:rsidRPr="00146A68">
          <w:rPr>
            <w:rFonts w:ascii="Times New Roman" w:eastAsia="Times New Roman" w:hAnsi="Times New Roman" w:cs="Times New Roman"/>
            <w:color w:val="000000"/>
            <w:sz w:val="24"/>
            <w:szCs w:val="24"/>
            <w:shd w:val="clear" w:color="auto" w:fill="FFFFFF"/>
          </w:rPr>
          <w:t>Appendix E. Guidance for IEPD Directories (non-normative)</w:t>
        </w:r>
      </w:hyperlink>
    </w:p>
    <w:p w14:paraId="7C98419A"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1" w:anchor="appendix_F" w:history="1">
        <w:r w:rsidR="00146A68" w:rsidRPr="00146A68">
          <w:rPr>
            <w:rFonts w:ascii="Times New Roman" w:eastAsia="Times New Roman" w:hAnsi="Times New Roman" w:cs="Times New Roman"/>
            <w:color w:val="000000"/>
            <w:sz w:val="24"/>
            <w:szCs w:val="24"/>
            <w:shd w:val="clear" w:color="auto" w:fill="FFFFFF"/>
          </w:rPr>
          <w:t>Appendix F. Acronyms and Abbreviations</w:t>
        </w:r>
      </w:hyperlink>
    </w:p>
    <w:p w14:paraId="7819A275"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2" w:anchor="appendix_G" w:history="1">
        <w:r w:rsidR="00146A68" w:rsidRPr="00146A68">
          <w:rPr>
            <w:rFonts w:ascii="Times New Roman" w:eastAsia="Times New Roman" w:hAnsi="Times New Roman" w:cs="Times New Roman"/>
            <w:color w:val="000000"/>
            <w:sz w:val="24"/>
            <w:szCs w:val="24"/>
            <w:shd w:val="clear" w:color="auto" w:fill="FFFFFF"/>
          </w:rPr>
          <w:t>Appendix G. References</w:t>
        </w:r>
      </w:hyperlink>
    </w:p>
    <w:p w14:paraId="0A7A69E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3" w:anchor="appendix_H" w:history="1">
        <w:r w:rsidR="00146A68" w:rsidRPr="00146A68">
          <w:rPr>
            <w:rFonts w:ascii="Times New Roman" w:eastAsia="Times New Roman" w:hAnsi="Times New Roman" w:cs="Times New Roman"/>
            <w:color w:val="000000"/>
            <w:sz w:val="24"/>
            <w:szCs w:val="24"/>
            <w:shd w:val="clear" w:color="auto" w:fill="FFFFFF"/>
          </w:rPr>
          <w:t>Appendix H. Index of Definitions</w:t>
        </w:r>
      </w:hyperlink>
    </w:p>
    <w:p w14:paraId="153D7F17"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4" w:anchor="appendix_I" w:history="1">
        <w:r w:rsidR="00146A68" w:rsidRPr="00146A68">
          <w:rPr>
            <w:rFonts w:ascii="Times New Roman" w:eastAsia="Times New Roman" w:hAnsi="Times New Roman" w:cs="Times New Roman"/>
            <w:color w:val="000000"/>
            <w:sz w:val="24"/>
            <w:szCs w:val="24"/>
            <w:shd w:val="clear" w:color="auto" w:fill="FFFFFF"/>
          </w:rPr>
          <w:t>Appendix I. Index of Rules</w:t>
        </w:r>
      </w:hyperlink>
    </w:p>
    <w:p w14:paraId="7341435C" w14:textId="77777777" w:rsidR="00146A68" w:rsidRPr="00146A68" w:rsidRDefault="00AF1823" w:rsidP="00146A68">
      <w:pPr>
        <w:numPr>
          <w:ilvl w:val="0"/>
          <w:numId w:val="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5" w:anchor="appendix_J" w:history="1">
        <w:r w:rsidR="00146A68" w:rsidRPr="00146A68">
          <w:rPr>
            <w:rFonts w:ascii="Times New Roman" w:eastAsia="Times New Roman" w:hAnsi="Times New Roman" w:cs="Times New Roman"/>
            <w:color w:val="000000"/>
            <w:sz w:val="24"/>
            <w:szCs w:val="24"/>
            <w:shd w:val="clear" w:color="auto" w:fill="FFFFFF"/>
          </w:rPr>
          <w:t>Appendix J. Revision History</w:t>
        </w:r>
      </w:hyperlink>
    </w:p>
    <w:p w14:paraId="29C20E7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 w:name="d3e39"/>
      <w:bookmarkEnd w:id="2"/>
      <w:r w:rsidRPr="00146A68">
        <w:rPr>
          <w:rFonts w:ascii="Times New Roman" w:eastAsia="Times New Roman" w:hAnsi="Times New Roman" w:cs="Times New Roman"/>
          <w:b/>
          <w:bCs/>
          <w:color w:val="000000"/>
          <w:sz w:val="30"/>
          <w:szCs w:val="30"/>
        </w:rPr>
        <w:t>Abstract</w:t>
      </w:r>
    </w:p>
    <w:p w14:paraId="14B2CB2C" w14:textId="4D066914"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specifies normative rules and non-normative guidance for building Model Package Descriptions (MPDs) that conform to the National Information Exchange Model (NIEM) version </w:t>
      </w:r>
      <w:r w:rsidR="00032072">
        <w:rPr>
          <w:rFonts w:ascii="Times New Roman" w:eastAsia="Times New Roman" w:hAnsi="Times New Roman" w:cs="Times New Roman"/>
          <w:color w:val="000000"/>
          <w:sz w:val="24"/>
          <w:szCs w:val="24"/>
        </w:rPr>
        <w:t>4</w:t>
      </w:r>
      <w:r w:rsidRPr="00146A68">
        <w:rPr>
          <w:rFonts w:ascii="Times New Roman" w:eastAsia="Times New Roman" w:hAnsi="Times New Roman" w:cs="Times New Roman"/>
          <w:color w:val="000000"/>
          <w:sz w:val="24"/>
          <w:szCs w:val="24"/>
        </w:rPr>
        <w:t>.0.</w:t>
      </w:r>
    </w:p>
    <w:p w14:paraId="2A2910D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 w:name="d3e47"/>
      <w:bookmarkEnd w:id="3"/>
      <w:r w:rsidRPr="00146A68">
        <w:rPr>
          <w:rFonts w:ascii="Times New Roman" w:eastAsia="Times New Roman" w:hAnsi="Times New Roman" w:cs="Times New Roman"/>
          <w:b/>
          <w:bCs/>
          <w:color w:val="000000"/>
          <w:sz w:val="30"/>
          <w:szCs w:val="30"/>
        </w:rPr>
        <w:t>Status</w:t>
      </w:r>
    </w:p>
    <w:p w14:paraId="0477778D" w14:textId="286DA62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normative specification for NIEM </w:t>
      </w:r>
      <w:bookmarkStart w:id="4" w:name="d3e53"/>
      <w:bookmarkEnd w:id="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 It supersedes </w:t>
      </w:r>
      <w:hyperlink r:id="rId96" w:anchor="NIEM-MPD-1.0"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032072">
          <w:rPr>
            <w:rFonts w:ascii="Times New Roman" w:eastAsia="Times New Roman" w:hAnsi="Times New Roman" w:cs="Times New Roman"/>
            <w:b/>
            <w:bCs/>
            <w:color w:val="000000"/>
            <w:sz w:val="24"/>
            <w:szCs w:val="24"/>
            <w:shd w:val="clear" w:color="auto" w:fill="FFFFFF"/>
          </w:rPr>
          <w:t>3.0.1</w:t>
        </w:r>
        <w:r w:rsidRPr="00146A68">
          <w:rPr>
            <w:rFonts w:ascii="Times New Roman" w:eastAsia="Times New Roman" w:hAnsi="Times New Roman" w:cs="Times New Roman"/>
            <w:b/>
            <w:bCs/>
            <w:color w:val="000000"/>
            <w:sz w:val="24"/>
            <w:szCs w:val="24"/>
            <w:shd w:val="clear" w:color="auto" w:fill="FFFFFF"/>
          </w:rPr>
          <w:t>]</w:t>
        </w:r>
      </w:hyperlink>
      <w:bookmarkStart w:id="5" w:name="d3e60"/>
      <w:bookmarkEnd w:id="5"/>
      <w:r w:rsidRPr="00146A68">
        <w:rPr>
          <w:rFonts w:ascii="Times New Roman" w:eastAsia="Times New Roman" w:hAnsi="Times New Roman" w:cs="Times New Roman"/>
          <w:color w:val="000000"/>
          <w:sz w:val="24"/>
          <w:szCs w:val="24"/>
        </w:rPr>
        <w:t>.</w:t>
      </w:r>
      <w:r w:rsidR="000351E5">
        <w:rPr>
          <w:rFonts w:ascii="Times New Roman" w:eastAsia="Times New Roman" w:hAnsi="Times New Roman" w:cs="Times New Roman"/>
          <w:color w:val="000000"/>
          <w:sz w:val="24"/>
          <w:szCs w:val="24"/>
        </w:rPr>
        <w:t xml:space="preserve"> </w:t>
      </w:r>
    </w:p>
    <w:p w14:paraId="76320A3A" w14:textId="2E01C68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focuses on the rules for MPDs in general, and for </w:t>
      </w:r>
      <w:bookmarkStart w:id="6" w:name="d3e68"/>
      <w:bookmarkEnd w:id="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MPDs specifically.</w:t>
      </w:r>
      <w:bookmarkStart w:id="7" w:name="d3e71"/>
      <w:bookmarkEnd w:id="7"/>
    </w:p>
    <w:p w14:paraId="78BF41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At some time in the future NTAC will design, test, and publish a set of Schematron rules that correspond to constraint rules in this this MPD Specification.</w:t>
      </w:r>
    </w:p>
    <w:p w14:paraId="5C32D579" w14:textId="30C0C3BE"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MPD Specification represents the collaborative work of the NIEM Technical Architecture Committee (NTAC)</w:t>
      </w:r>
      <w:r w:rsidR="00032072">
        <w:rPr>
          <w:rFonts w:ascii="Times New Roman" w:eastAsia="Times New Roman" w:hAnsi="Times New Roman" w:cs="Times New Roman"/>
          <w:color w:val="000000"/>
          <w:sz w:val="24"/>
          <w:szCs w:val="24"/>
        </w:rPr>
        <w:t xml:space="preserve"> and</w:t>
      </w:r>
      <w:r w:rsidRPr="00146A68">
        <w:rPr>
          <w:rFonts w:ascii="Times New Roman" w:eastAsia="Times New Roman" w:hAnsi="Times New Roman" w:cs="Times New Roman"/>
          <w:color w:val="000000"/>
          <w:sz w:val="24"/>
          <w:szCs w:val="24"/>
        </w:rPr>
        <w:t xml:space="preserve"> the NIEM Business Architecture Committee (NBAC). It is a product of the NIEM Management Office (</w:t>
      </w:r>
      <w:r w:rsidR="00032072">
        <w:rPr>
          <w:rFonts w:ascii="Times New Roman" w:eastAsia="Times New Roman" w:hAnsi="Times New Roman" w:cs="Times New Roman"/>
          <w:color w:val="000000"/>
          <w:sz w:val="24"/>
          <w:szCs w:val="24"/>
        </w:rPr>
        <w:t>N</w:t>
      </w:r>
      <w:r w:rsidRPr="00146A68">
        <w:rPr>
          <w:rFonts w:ascii="Times New Roman" w:eastAsia="Times New Roman" w:hAnsi="Times New Roman" w:cs="Times New Roman"/>
          <w:color w:val="000000"/>
          <w:sz w:val="24"/>
          <w:szCs w:val="24"/>
        </w:rPr>
        <w:t>MO).</w:t>
      </w:r>
    </w:p>
    <w:p w14:paraId="253463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Email comments on this specification to </w:t>
      </w:r>
      <w:hyperlink r:id="rId97" w:tgtFrame="_blank" w:history="1">
        <w:r w:rsidRPr="00146A68">
          <w:rPr>
            <w:rFonts w:ascii="Courier New" w:eastAsia="Times New Roman" w:hAnsi="Courier New" w:cs="Courier New"/>
            <w:color w:val="000000"/>
            <w:sz w:val="19"/>
            <w:szCs w:val="19"/>
            <w:shd w:val="clear" w:color="auto" w:fill="FFFFFF"/>
          </w:rPr>
          <w:t>niem-comments@lists.gatech.edu</w:t>
        </w:r>
      </w:hyperlink>
      <w:r w:rsidRPr="00146A68">
        <w:rPr>
          <w:rFonts w:ascii="Times New Roman" w:eastAsia="Times New Roman" w:hAnsi="Times New Roman" w:cs="Times New Roman"/>
          <w:color w:val="000000"/>
          <w:sz w:val="24"/>
          <w:szCs w:val="24"/>
        </w:rPr>
        <w:t>.</w:t>
      </w:r>
    </w:p>
    <w:p w14:paraId="65D004A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 w:name="Introduction"/>
      <w:bookmarkStart w:id="9" w:name="section_1"/>
      <w:bookmarkEnd w:id="8"/>
      <w:bookmarkEnd w:id="9"/>
      <w:r w:rsidRPr="00146A68">
        <w:rPr>
          <w:rFonts w:ascii="Times New Roman" w:eastAsia="Times New Roman" w:hAnsi="Times New Roman" w:cs="Times New Roman"/>
          <w:b/>
          <w:bCs/>
          <w:color w:val="000000"/>
          <w:sz w:val="30"/>
          <w:szCs w:val="30"/>
        </w:rPr>
        <w:lastRenderedPageBreak/>
        <w:t>1. Introduction</w:t>
      </w:r>
    </w:p>
    <w:p w14:paraId="784F97A4" w14:textId="2CCCF611"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assumes familiarity with the National Information Exchange Model (NIEM), its basic concepts, architecture, processes, design rules, and general conformance rules. </w:t>
      </w:r>
      <w:r w:rsidR="00032072">
        <w:rPr>
          <w:rFonts w:ascii="Times New Roman" w:eastAsia="Times New Roman" w:hAnsi="Times New Roman" w:cs="Times New Roman"/>
          <w:color w:val="000000"/>
          <w:sz w:val="24"/>
          <w:szCs w:val="24"/>
        </w:rPr>
        <w:t xml:space="preserve">NIEM training and reference materials are located at </w:t>
      </w:r>
      <w:hyperlink r:id="rId98" w:history="1">
        <w:r w:rsidR="00032072" w:rsidRPr="00E50655">
          <w:rPr>
            <w:rStyle w:val="Hyperlink"/>
            <w:rFonts w:ascii="Times New Roman" w:eastAsia="Times New Roman" w:hAnsi="Times New Roman" w:cs="Times New Roman"/>
            <w:sz w:val="24"/>
            <w:szCs w:val="24"/>
            <w:shd w:val="clear" w:color="auto" w:fill="auto"/>
          </w:rPr>
          <w:t>http://niem.github.io</w:t>
        </w:r>
      </w:hyperlink>
      <w:r w:rsidR="00032072">
        <w:rPr>
          <w:rFonts w:ascii="Times New Roman" w:eastAsia="Times New Roman" w:hAnsi="Times New Roman" w:cs="Times New Roman"/>
          <w:color w:val="000000"/>
          <w:sz w:val="24"/>
          <w:szCs w:val="24"/>
        </w:rPr>
        <w:t>. At a minimum, users of this specification should be familiar with</w:t>
      </w:r>
      <w:r w:rsidRPr="00146A68">
        <w:rPr>
          <w:rFonts w:ascii="Times New Roman" w:eastAsia="Times New Roman" w:hAnsi="Times New Roman" w:cs="Times New Roman"/>
          <w:color w:val="000000"/>
          <w:sz w:val="24"/>
          <w:szCs w:val="24"/>
        </w:rPr>
        <w:t>:</w:t>
      </w:r>
    </w:p>
    <w:p w14:paraId="20795D06" w14:textId="4E08B08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6AF27F20" w14:textId="251B0E49"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99" w:anchor="NIEM-Conformance" w:history="1">
        <w:r w:rsidRPr="00146A68">
          <w:rPr>
            <w:rFonts w:ascii="Times New Roman" w:eastAsia="Times New Roman" w:hAnsi="Times New Roman" w:cs="Times New Roman"/>
            <w:b/>
            <w:bCs/>
            <w:color w:val="000000"/>
            <w:sz w:val="24"/>
            <w:szCs w:val="24"/>
            <w:shd w:val="clear" w:color="auto" w:fill="FFFFFF"/>
          </w:rPr>
          <w:t xml:space="preserve">[NIEM Conformance </w:t>
        </w:r>
        <w:r w:rsidR="00032072">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7403E78E" w14:textId="62831B1B"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00"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p>
    <w:p w14:paraId="54D73962" w14:textId="730156BA"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01"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32072">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5FC135BF" w14:textId="1569097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1237D5BA" w14:textId="799D09A5"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030F0549" w14:textId="188802F8" w:rsidR="00146A68" w:rsidRPr="00146A68" w:rsidRDefault="00146A68" w:rsidP="00146A68">
      <w:pPr>
        <w:numPr>
          <w:ilvl w:val="0"/>
          <w:numId w:val="2"/>
        </w:numPr>
        <w:spacing w:before="100" w:beforeAutospacing="1" w:after="100" w:afterAutospacing="1" w:line="240" w:lineRule="auto"/>
        <w:ind w:left="1920"/>
        <w:rPr>
          <w:rFonts w:ascii="Times New Roman" w:eastAsia="Times New Roman" w:hAnsi="Times New Roman" w:cs="Times New Roman"/>
          <w:color w:val="000000"/>
          <w:sz w:val="24"/>
          <w:szCs w:val="24"/>
        </w:rPr>
      </w:pPr>
    </w:p>
    <w:p w14:paraId="724A6449" w14:textId="4CDE6995"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p>
    <w:p w14:paraId="2AF62927" w14:textId="1055565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NIEM documents listed above are available at </w:t>
      </w:r>
      <w:hyperlink r:id="rId102" w:tgtFrame="_blank" w:history="1">
        <w:r w:rsidRPr="00146A68">
          <w:rPr>
            <w:rFonts w:ascii="Courier New" w:eastAsia="Times New Roman" w:hAnsi="Courier New" w:cs="Courier New"/>
            <w:color w:val="000000"/>
            <w:sz w:val="19"/>
            <w:szCs w:val="19"/>
            <w:shd w:val="clear" w:color="auto" w:fill="FFFFFF"/>
          </w:rPr>
          <w:t>http://reference.niem.gov/niem/</w:t>
        </w:r>
      </w:hyperlink>
      <w:r w:rsidRPr="00146A68">
        <w:rPr>
          <w:rFonts w:ascii="Times New Roman" w:eastAsia="Times New Roman" w:hAnsi="Times New Roman" w:cs="Times New Roman"/>
          <w:color w:val="000000"/>
          <w:sz w:val="24"/>
          <w:szCs w:val="24"/>
        </w:rPr>
        <w:t xml:space="preserve">. </w:t>
      </w:r>
    </w:p>
    <w:p w14:paraId="40958579" w14:textId="42B12968"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03" w:anchor="NIEM-MPD"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uses and is a peer to the NIEM Naming and Design Rules </w:t>
      </w:r>
      <w:hyperlink r:id="rId104"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w:t>
      </w:r>
    </w:p>
    <w:p w14:paraId="432E57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 w:name="Background"/>
      <w:bookmarkStart w:id="11" w:name="section_1.1"/>
      <w:bookmarkEnd w:id="10"/>
      <w:bookmarkEnd w:id="11"/>
      <w:r w:rsidRPr="00146A68">
        <w:rPr>
          <w:rFonts w:ascii="Times New Roman" w:eastAsia="Times New Roman" w:hAnsi="Times New Roman" w:cs="Times New Roman"/>
          <w:b/>
          <w:bCs/>
          <w:color w:val="000000"/>
          <w:sz w:val="30"/>
          <w:szCs w:val="30"/>
        </w:rPr>
        <w:t>1.1. Background</w:t>
      </w:r>
    </w:p>
    <w:p w14:paraId="63E5CD0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Many fundamental concepts, processes, and products in the NIEM generally involve aggregating electronic files into logical sets that serve a specific purpose. Examples of such sets include, but are not necessarily limited to, a NIEM release, domain update, </w:t>
      </w:r>
      <w:bookmarkStart w:id="12" w:name="d3e162"/>
      <w:bookmarkEnd w:id="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and Enterprise Information Exchange Model (EIEM). Each of these is an example of a NIEM </w:t>
      </w:r>
      <w:bookmarkStart w:id="13" w:name="d3e165"/>
      <w:bookmarkEnd w:id="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w:t>
      </w:r>
    </w:p>
    <w:p w14:paraId="01F76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4" w:name="d3e171"/>
      <w:bookmarkEnd w:id="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normative specification for XML </w:t>
      </w:r>
      <w:bookmarkStart w:id="15" w:name="d3e174"/>
      <w:bookmarkEnd w:id="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format of the World Wide Web Consortium (W3C) XML Schema Definition Language </w:t>
      </w:r>
      <w:hyperlink r:id="rId105"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06"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bookmarkStart w:id="16" w:name="d3e181"/>
      <w:bookmarkEnd w:id="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either (1) define the semantics and structure for NIEM reusable </w:t>
      </w:r>
      <w:bookmarkStart w:id="17" w:name="d3e185"/>
      <w:bookmarkEnd w:id="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(2) define implementable NIEM exchange instance XML documents in W3C Extensible Markup Language (XML) </w:t>
      </w:r>
      <w:hyperlink r:id="rId107"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w:t>
      </w:r>
    </w:p>
    <w:p w14:paraId="0C7188F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8" w:name="d3e193"/>
      <w:bookmarkEnd w:id="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ready to publish and use when it conforms to NIEM specifications, and has been properly packaged with the schemas, documentation, and supplemental files needed to implement or reuse it. </w:t>
      </w:r>
      <w:bookmarkStart w:id="19" w:name="d3e196"/>
      <w:bookmarkEnd w:id="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content design, development, and assembly may be difficult and time-consuming, especially if done manually. Developers will often prefer to build and modify an MPD with the help of software tools, which can significantly reduce the complexity of designing, constructing, changing, and managing MPDs. In order to reduce ambiguity and to facilitate interoperable and effective tool support, this baseline specification imposes some degree of consistency on the terminology, syntax, semantics, and composition of MPDs.</w:t>
      </w:r>
    </w:p>
    <w:p w14:paraId="7AA111C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0" w:name="Purpose"/>
      <w:bookmarkStart w:id="21" w:name="section_1.2"/>
      <w:bookmarkEnd w:id="20"/>
      <w:bookmarkEnd w:id="21"/>
      <w:r w:rsidRPr="00146A68">
        <w:rPr>
          <w:rFonts w:ascii="Times New Roman" w:eastAsia="Times New Roman" w:hAnsi="Times New Roman" w:cs="Times New Roman"/>
          <w:b/>
          <w:bCs/>
          <w:color w:val="000000"/>
          <w:sz w:val="30"/>
          <w:szCs w:val="30"/>
        </w:rPr>
        <w:lastRenderedPageBreak/>
        <w:t>1.2. Purpose</w:t>
      </w:r>
    </w:p>
    <w:p w14:paraId="1032DA4B" w14:textId="0616D97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a normative specification for NIEM MPDs in general, and NIEM </w:t>
      </w:r>
      <w:bookmarkStart w:id="22" w:name="d3e207"/>
      <w:bookmarkEnd w:id="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specifically. The rules and guidance herein are designed to encourage and facilitate NIEM use and tools by balancing consistency, simplicity, and flexibility. Consistency and simplicity make MPDs easy to design correctly, build rapidly, and find easily (for reuse or adaptation). Consistency also facilitates tool support. Flexibility enables more latitude to design and tailor MPDs for complex data exchange requirements. As such, this document does not necessarily prescribe mandates or rules for all possible situations or organizational needs. If an organization desires to impose additional requirements or constraints on its MPDs beyond those specified in this document (for example, mandate that an </w:t>
      </w:r>
      <w:bookmarkStart w:id="23" w:name="d3e210"/>
      <w:bookmarkEnd w:id="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 normative set of business requirements or a domain model), then it is free to do so, as long as no conflicts exist with this </w:t>
      </w:r>
      <w:hyperlink r:id="rId108" w:anchor="NIEM-MPD" w:history="1">
        <w:r w:rsidRPr="00146A68">
          <w:rPr>
            <w:rFonts w:ascii="Times New Roman" w:eastAsia="Times New Roman" w:hAnsi="Times New Roman" w:cs="Times New Roman"/>
            <w:b/>
            <w:bCs/>
            <w:color w:val="000000"/>
            <w:sz w:val="24"/>
            <w:szCs w:val="24"/>
            <w:shd w:val="clear" w:color="auto" w:fill="FFFFFF"/>
          </w:rPr>
          <w:t xml:space="preserve">[NIEM MPD Specification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or the </w:t>
      </w:r>
      <w:hyperlink r:id="rId109"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A754B6">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w:t>
      </w:r>
    </w:p>
    <w:p w14:paraId="09ED3B0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defines terminology; identifies required and optional (but common) artifacts; defines metadata; specifies normative constraints, schemes, syntax, and processes as rules; provides non-normative guidance; and as needed, refers to other related NIEM specifications for more detail.</w:t>
      </w:r>
    </w:p>
    <w:p w14:paraId="6CFD3AF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4" w:name="Scope"/>
      <w:bookmarkStart w:id="25" w:name="section_1.3"/>
      <w:bookmarkEnd w:id="24"/>
      <w:bookmarkEnd w:id="25"/>
      <w:r w:rsidRPr="00146A68">
        <w:rPr>
          <w:rFonts w:ascii="Times New Roman" w:eastAsia="Times New Roman" w:hAnsi="Times New Roman" w:cs="Times New Roman"/>
          <w:b/>
          <w:bCs/>
          <w:color w:val="000000"/>
          <w:sz w:val="30"/>
          <w:szCs w:val="30"/>
        </w:rPr>
        <w:t>1.3. Scope</w:t>
      </w:r>
    </w:p>
    <w:p w14:paraId="49CC69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applies to all NIEM </w:t>
      </w:r>
      <w:bookmarkStart w:id="26" w:name="d3e228"/>
      <w:bookmarkEnd w:id="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 Currently, NIEM MPDs include the following:</w:t>
      </w:r>
    </w:p>
    <w:bookmarkStart w:id="27" w:name="d3e236"/>
    <w:bookmarkEnd w:id="27"/>
    <w:p w14:paraId="41FFF2FC"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 Defines a NIEM data exchange, and is the primary focus of this specification.</w:t>
      </w:r>
    </w:p>
    <w:p w14:paraId="13198A29"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 Includes a major, minor, or micro release of the NIEM model, or a core supplement applicable to one or more releases. See </w:t>
      </w:r>
      <w:hyperlink r:id="rId110" w:anchor="NIEM-HLVA" w:history="1">
        <w:r w:rsidRPr="00146A68">
          <w:rPr>
            <w:rFonts w:ascii="Times New Roman" w:eastAsia="Times New Roman" w:hAnsi="Times New Roman" w:cs="Times New Roman"/>
            <w:b/>
            <w:bCs/>
            <w:color w:val="000000"/>
            <w:sz w:val="24"/>
            <w:szCs w:val="24"/>
            <w:shd w:val="clear" w:color="auto" w:fill="FFFFFF"/>
          </w:rPr>
          <w:t>[NIEM High-Level Version Architecture 3.0]</w:t>
        </w:r>
      </w:hyperlink>
      <w:r w:rsidRPr="00146A68">
        <w:rPr>
          <w:rFonts w:ascii="Times New Roman" w:eastAsia="Times New Roman" w:hAnsi="Times New Roman" w:cs="Times New Roman"/>
          <w:color w:val="000000"/>
          <w:sz w:val="24"/>
          <w:szCs w:val="24"/>
        </w:rPr>
        <w:t>.</w:t>
      </w:r>
    </w:p>
    <w:p w14:paraId="55D60DDA"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 Allows a NIEM domain to change or add to the content of its own domain schema document in a published release. </w:t>
      </w:r>
      <w:del w:id="28" w:author="Chipman, Charles" w:date="2019-01-30T10:23:00Z">
        <w:r w:rsidRPr="00146A68" w:rsidDel="00A754B6">
          <w:rPr>
            <w:rFonts w:ascii="Times New Roman" w:eastAsia="Times New Roman" w:hAnsi="Times New Roman" w:cs="Times New Roman"/>
            <w:color w:val="000000"/>
            <w:sz w:val="24"/>
            <w:szCs w:val="24"/>
          </w:rPr>
          <w:delText xml:space="preserve">See </w:delText>
        </w:r>
        <w:r w:rsidRPr="00146A68" w:rsidDel="00A754B6">
          <w:rPr>
            <w:rFonts w:ascii="Times New Roman" w:eastAsia="Times New Roman" w:hAnsi="Times New Roman" w:cs="Times New Roman"/>
            <w:color w:val="000000"/>
            <w:sz w:val="24"/>
            <w:szCs w:val="24"/>
          </w:rPr>
          <w:fldChar w:fldCharType="begin"/>
        </w:r>
        <w:r w:rsidRPr="00146A68" w:rsidDel="00A754B6">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"NIEM-DomainUpdate" </w:delInstrText>
        </w:r>
        <w:r w:rsidRPr="00146A68" w:rsidDel="00A754B6">
          <w:rPr>
            <w:rFonts w:ascii="Times New Roman" w:eastAsia="Times New Roman" w:hAnsi="Times New Roman" w:cs="Times New Roman"/>
            <w:color w:val="000000"/>
            <w:sz w:val="24"/>
            <w:szCs w:val="24"/>
          </w:rPr>
          <w:fldChar w:fldCharType="separate"/>
        </w:r>
        <w:r w:rsidRPr="00146A68" w:rsidDel="00A754B6">
          <w:rPr>
            <w:rFonts w:ascii="Times New Roman" w:eastAsia="Times New Roman" w:hAnsi="Times New Roman" w:cs="Times New Roman"/>
            <w:b/>
            <w:bCs/>
            <w:color w:val="000000"/>
            <w:sz w:val="24"/>
            <w:szCs w:val="24"/>
            <w:shd w:val="clear" w:color="auto" w:fill="FFFFFF"/>
          </w:rPr>
          <w:delText>[NIEM Domain Update Specification 1.0]</w:delText>
        </w:r>
        <w:r w:rsidRPr="00146A68" w:rsidDel="00A754B6">
          <w:rPr>
            <w:rFonts w:ascii="Times New Roman" w:eastAsia="Times New Roman" w:hAnsi="Times New Roman" w:cs="Times New Roman"/>
            <w:color w:val="000000"/>
            <w:sz w:val="24"/>
            <w:szCs w:val="24"/>
          </w:rPr>
          <w:fldChar w:fldCharType="end"/>
        </w:r>
        <w:r w:rsidRPr="00146A68" w:rsidDel="00A754B6">
          <w:rPr>
            <w:rFonts w:ascii="Times New Roman" w:eastAsia="Times New Roman" w:hAnsi="Times New Roman" w:cs="Times New Roman"/>
            <w:color w:val="000000"/>
            <w:sz w:val="24"/>
            <w:szCs w:val="24"/>
          </w:rPr>
          <w:delText>.</w:delText>
        </w:r>
      </w:del>
    </w:p>
    <w:p w14:paraId="0FDE3E90" w14:textId="77777777" w:rsidR="00146A68" w:rsidRPr="00146A68" w:rsidRDefault="00146A68" w:rsidP="00146A68">
      <w:pPr>
        <w:numPr>
          <w:ilvl w:val="0"/>
          <w:numId w:val="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 A model derived from a NIEM release on which one or more IEPDs can be based. </w:t>
      </w:r>
      <w:del w:id="29" w:author="Chipman, Charles" w:date="2019-01-30T10:39:00Z">
        <w:r w:rsidRPr="00146A68" w:rsidDel="000F58BF">
          <w:rPr>
            <w:rFonts w:ascii="Times New Roman" w:eastAsia="Times New Roman" w:hAnsi="Times New Roman" w:cs="Times New Roman"/>
            <w:color w:val="000000"/>
            <w:sz w:val="24"/>
            <w:szCs w:val="24"/>
          </w:rPr>
          <w:delText xml:space="preserve">See the NIEM concept paper </w:delText>
        </w:r>
        <w:r w:rsidRPr="00146A68" w:rsidDel="000F58BF">
          <w:rPr>
            <w:rFonts w:ascii="Times New Roman" w:eastAsia="Times New Roman" w:hAnsi="Times New Roman" w:cs="Times New Roman"/>
            <w:color w:val="000000"/>
            <w:sz w:val="24"/>
            <w:szCs w:val="24"/>
          </w:rPr>
          <w:fldChar w:fldCharType="begin"/>
        </w:r>
        <w:r w:rsidRPr="00146A68" w:rsidDel="000F58BF">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"NIEM-BIEC" </w:delInstrText>
        </w:r>
        <w:r w:rsidRPr="00146A68" w:rsidDel="000F58BF">
          <w:rPr>
            <w:rFonts w:ascii="Times New Roman" w:eastAsia="Times New Roman" w:hAnsi="Times New Roman" w:cs="Times New Roman"/>
            <w:color w:val="000000"/>
            <w:sz w:val="24"/>
            <w:szCs w:val="24"/>
          </w:rPr>
          <w:fldChar w:fldCharType="separate"/>
        </w:r>
        <w:r w:rsidRPr="00146A68" w:rsidDel="000F58BF">
          <w:rPr>
            <w:rFonts w:ascii="Times New Roman" w:eastAsia="Times New Roman" w:hAnsi="Times New Roman" w:cs="Times New Roman"/>
            <w:b/>
            <w:bCs/>
            <w:color w:val="000000"/>
            <w:sz w:val="24"/>
            <w:szCs w:val="24"/>
            <w:shd w:val="clear" w:color="auto" w:fill="FFFFFF"/>
          </w:rPr>
          <w:delText>[NIEM Business Information Exchange Components 1.0]</w:delText>
        </w:r>
        <w:r w:rsidRPr="00146A68" w:rsidDel="000F58BF">
          <w:rPr>
            <w:rFonts w:ascii="Times New Roman" w:eastAsia="Times New Roman" w:hAnsi="Times New Roman" w:cs="Times New Roman"/>
            <w:color w:val="000000"/>
            <w:sz w:val="24"/>
            <w:szCs w:val="24"/>
          </w:rPr>
          <w:fldChar w:fldCharType="end"/>
        </w:r>
        <w:r w:rsidRPr="00146A68" w:rsidDel="000F58BF">
          <w:rPr>
            <w:rFonts w:ascii="Times New Roman" w:eastAsia="Times New Roman" w:hAnsi="Times New Roman" w:cs="Times New Roman"/>
            <w:color w:val="000000"/>
            <w:sz w:val="24"/>
            <w:szCs w:val="24"/>
          </w:rPr>
          <w:delText>. A normative specification for this concept does not yet exist.</w:delText>
        </w:r>
      </w:del>
    </w:p>
    <w:p w14:paraId="5C12D009" w14:textId="3DE7AFF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document is the baseline specification for all MPDs, and in particular, it focuses on the normative rules for IEPDs. </w:t>
      </w:r>
    </w:p>
    <w:p w14:paraId="58C3CC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a data layer for an information architecture. Files in an </w:t>
      </w:r>
      <w:bookmarkStart w:id="30" w:name="d3e278"/>
      <w:bookmarkEnd w:id="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define XML Schema types and declare XML elements and attributes to use in payloads for information exchanges. While an </w:t>
      </w:r>
      <w:bookmarkStart w:id="31" w:name="d3e281"/>
      <w:bookmarkEnd w:id="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contain files from layers beyond the data layer, this specification is not intended to define details of other architectural layers. Such files are </w:t>
      </w:r>
      <w:r w:rsidRPr="00146A68">
        <w:rPr>
          <w:rFonts w:ascii="Times New Roman" w:eastAsia="Times New Roman" w:hAnsi="Times New Roman" w:cs="Times New Roman"/>
          <w:color w:val="000000"/>
          <w:sz w:val="24"/>
          <w:szCs w:val="24"/>
        </w:rPr>
        <w:lastRenderedPageBreak/>
        <w:t>generally present only to provide additional context, understanding, or assistance for implementing the exchange of payloads.</w:t>
      </w:r>
    </w:p>
    <w:p w14:paraId="6A7CAB3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several incremental stages of conformance to support iterative </w:t>
      </w:r>
      <w:bookmarkStart w:id="32" w:name="d3e287"/>
      <w:bookmarkEnd w:id="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with conformance testing possible at each step instead of delayed to the end. Tool vendors should be able to build, adapt, and integrate software tools to assist in </w:t>
      </w:r>
      <w:bookmarkStart w:id="33" w:name="d3e290"/>
      <w:bookmarkEnd w:id="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assembly, from raw parts to finished product.</w:t>
      </w:r>
    </w:p>
    <w:p w14:paraId="4BC076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developer is not required to revise an MPD that existed before this specification becomes effective. However, he is always encouraged to consider revising an MPD to meet this specification, especially when making other significant changes.</w:t>
      </w:r>
    </w:p>
    <w:p w14:paraId="3193D3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 w:name="scope-iepd"/>
      <w:bookmarkStart w:id="35" w:name="section_1.3.1"/>
      <w:bookmarkEnd w:id="34"/>
      <w:bookmarkEnd w:id="35"/>
      <w:r w:rsidRPr="00146A68">
        <w:rPr>
          <w:rFonts w:ascii="Times New Roman" w:eastAsia="Times New Roman" w:hAnsi="Times New Roman" w:cs="Times New Roman"/>
          <w:b/>
          <w:bCs/>
          <w:color w:val="000000"/>
          <w:sz w:val="30"/>
          <w:szCs w:val="30"/>
        </w:rPr>
        <w:t>1.3.1. Information Exchange Package Documentation</w:t>
      </w:r>
    </w:p>
    <w:p w14:paraId="0F2CA835" w14:textId="071A1B99"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rules and practices for constructing and packaging conformant </w:t>
      </w:r>
      <w:bookmarkStart w:id="36" w:name="d3e304"/>
      <w:bookmarkEnd w:id="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particular, </w:t>
      </w:r>
      <w:bookmarkStart w:id="37" w:name="d3e307"/>
      <w:bookmarkEnd w:id="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(IEPDs). To the NIEM program, the </w:t>
      </w:r>
      <w:bookmarkStart w:id="38" w:name="d3e310"/>
      <w:bookmarkEnd w:id="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considered the point of interoperability. This specification provides a standard version numbering scheme </w:t>
      </w:r>
      <w:hyperlink r:id="rId111"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However, it does not provide guidance for managing or processing </w:t>
      </w:r>
      <w:bookmarkStart w:id="39" w:name="d3e315"/>
      <w:bookmarkEnd w:id="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versions or their associated </w:t>
      </w:r>
      <w:bookmarkStart w:id="40" w:name="d3e319"/>
      <w:bookmarkEnd w:id="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Creation and management of </w:t>
      </w:r>
      <w:bookmarkStart w:id="41" w:name="d3e322"/>
      <w:bookmarkEnd w:id="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responsibility of stakeholders and developers. As such, </w:t>
      </w:r>
      <w:bookmarkStart w:id="42" w:name="d3e325"/>
      <w:bookmarkEnd w:id="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their own versioning processes, and are managed independently of the NIEM core and domains. </w:t>
      </w:r>
      <w:r w:rsidR="008A2127">
        <w:rPr>
          <w:rFonts w:ascii="Times New Roman" w:eastAsia="Times New Roman" w:hAnsi="Times New Roman" w:cs="Times New Roman"/>
          <w:color w:val="000000"/>
          <w:sz w:val="24"/>
          <w:szCs w:val="24"/>
        </w:rPr>
        <w:t>The N</w:t>
      </w:r>
      <w:r w:rsidRPr="00146A68">
        <w:rPr>
          <w:rFonts w:ascii="Times New Roman" w:eastAsia="Times New Roman" w:hAnsi="Times New Roman" w:cs="Times New Roman"/>
          <w:color w:val="000000"/>
          <w:sz w:val="24"/>
          <w:szCs w:val="24"/>
        </w:rPr>
        <w:t xml:space="preserve">MO defines </w:t>
      </w:r>
      <w:bookmarkStart w:id="43" w:name="d3e328"/>
      <w:bookmarkEnd w:id="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but </w:t>
      </w:r>
      <w:bookmarkStart w:id="44" w:name="d3e331"/>
      <w:bookmarkEnd w:id="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development and management fall outside its scope. Nonetheless, the </w:t>
      </w:r>
      <w:r w:rsidR="008A2127">
        <w:rPr>
          <w:rFonts w:ascii="Times New Roman" w:eastAsia="Times New Roman" w:hAnsi="Times New Roman" w:cs="Times New Roman"/>
          <w:color w:val="000000"/>
          <w:sz w:val="24"/>
          <w:szCs w:val="24"/>
        </w:rPr>
        <w:t>N</w:t>
      </w:r>
      <w:r w:rsidRPr="00146A68">
        <w:rPr>
          <w:rFonts w:ascii="Times New Roman" w:eastAsia="Times New Roman" w:hAnsi="Times New Roman" w:cs="Times New Roman"/>
          <w:color w:val="000000"/>
          <w:sz w:val="24"/>
          <w:szCs w:val="24"/>
        </w:rPr>
        <w:t xml:space="preserve">MO </w:t>
      </w:r>
      <w:r w:rsidR="008A2127">
        <w:rPr>
          <w:rFonts w:ascii="Times New Roman" w:eastAsia="Times New Roman" w:hAnsi="Times New Roman" w:cs="Times New Roman"/>
          <w:color w:val="000000"/>
          <w:sz w:val="24"/>
          <w:szCs w:val="24"/>
        </w:rPr>
        <w:t>has</w:t>
      </w:r>
      <w:r w:rsidRPr="00146A68">
        <w:rPr>
          <w:rFonts w:ascii="Times New Roman" w:eastAsia="Times New Roman" w:hAnsi="Times New Roman" w:cs="Times New Roman"/>
          <w:color w:val="000000"/>
          <w:sz w:val="24"/>
          <w:szCs w:val="24"/>
        </w:rPr>
        <w:t xml:space="preserve"> develop</w:t>
      </w:r>
      <w:r w:rsidR="008A2127">
        <w:rPr>
          <w:rFonts w:ascii="Times New Roman" w:eastAsia="Times New Roman" w:hAnsi="Times New Roman" w:cs="Times New Roman"/>
          <w:color w:val="000000"/>
          <w:sz w:val="24"/>
          <w:szCs w:val="24"/>
        </w:rPr>
        <w:t>ed</w:t>
      </w:r>
      <w:r w:rsidRPr="00146A68">
        <w:rPr>
          <w:rFonts w:ascii="Times New Roman" w:eastAsia="Times New Roman" w:hAnsi="Times New Roman" w:cs="Times New Roman"/>
          <w:color w:val="000000"/>
          <w:sz w:val="24"/>
          <w:szCs w:val="24"/>
        </w:rPr>
        <w:t xml:space="preserve"> guidance (through the NTAC) for managing </w:t>
      </w:r>
      <w:bookmarkStart w:id="45" w:name="d3e334"/>
      <w:bookmarkEnd w:id="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versioning </w:t>
      </w:r>
      <w:bookmarkStart w:id="46" w:name="d3e338"/>
      <w:bookmarkEnd w:id="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processing their associated </w:t>
      </w:r>
      <w:bookmarkStart w:id="47" w:name="d3e341"/>
      <w:bookmarkEnd w:id="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r w:rsidR="008A2127">
        <w:rPr>
          <w:rFonts w:ascii="Times New Roman" w:eastAsia="Times New Roman" w:hAnsi="Times New Roman" w:cs="Times New Roman"/>
          <w:color w:val="000000"/>
          <w:sz w:val="24"/>
          <w:szCs w:val="24"/>
        </w:rPr>
        <w:t xml:space="preserve"> This reference material can be found at </w:t>
      </w:r>
      <w:r w:rsidR="008A2127" w:rsidRPr="008A2127">
        <w:rPr>
          <w:rFonts w:ascii="Times New Roman" w:eastAsia="Times New Roman" w:hAnsi="Times New Roman" w:cs="Times New Roman"/>
          <w:color w:val="000000"/>
          <w:sz w:val="24"/>
          <w:szCs w:val="24"/>
        </w:rPr>
        <w:t>http://niem.github.io/reference/iepd/</w:t>
      </w:r>
      <w:r w:rsidR="008A2127">
        <w:rPr>
          <w:rFonts w:ascii="Times New Roman" w:eastAsia="Times New Roman" w:hAnsi="Times New Roman" w:cs="Times New Roman"/>
          <w:color w:val="000000"/>
          <w:sz w:val="24"/>
          <w:szCs w:val="24"/>
        </w:rPr>
        <w:t>.</w:t>
      </w:r>
    </w:p>
    <w:p w14:paraId="3F3DC59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8" w:name="d3e347"/>
      <w:bookmarkEnd w:id="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one or more data exchanges, each occurring in the form of an </w:t>
      </w:r>
      <w:bookmarkStart w:id="49" w:name="d3e350"/>
      <w:bookmarkEnd w:id="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This specification supports a variety of data exchange use cases, in which the </w:t>
      </w:r>
      <w:bookmarkStart w:id="50" w:name="d3e353"/>
      <w:bookmarkEnd w:id="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w:t>
      </w:r>
    </w:p>
    <w:p w14:paraId="3FD2A8AB"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with a NIEM-defined XML document element.</w:t>
      </w:r>
    </w:p>
    <w:p w14:paraId="0F9D8E67"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with a NIEM-defined payload element wrapped inside a non-NIEM envelope element (for example, SOAP, </w:t>
      </w:r>
      <w:hyperlink r:id="rId112" w:anchor="LEXS" w:history="1">
        <w:r w:rsidRPr="00146A68">
          <w:rPr>
            <w:rFonts w:ascii="Times New Roman" w:eastAsia="Times New Roman" w:hAnsi="Times New Roman" w:cs="Times New Roman"/>
            <w:b/>
            <w:bCs/>
            <w:color w:val="000000"/>
            <w:sz w:val="24"/>
            <w:szCs w:val="24"/>
            <w:shd w:val="clear" w:color="auto" w:fill="FFFFFF"/>
          </w:rPr>
          <w:t>[Logical Entity Exchange Specification]</w:t>
        </w:r>
      </w:hyperlink>
      <w:r w:rsidRPr="00146A68">
        <w:rPr>
          <w:rFonts w:ascii="Times New Roman" w:eastAsia="Times New Roman" w:hAnsi="Times New Roman" w:cs="Times New Roman"/>
          <w:color w:val="000000"/>
          <w:sz w:val="24"/>
          <w:szCs w:val="24"/>
        </w:rPr>
        <w:t xml:space="preserve"> (LEXS), Trusted Data Format (TDF), or an OGC Web Service document element).</w:t>
      </w:r>
    </w:p>
    <w:p w14:paraId="2A6CB693"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Multiple NIEM-defined payloads packaged together in a single document.</w:t>
      </w:r>
    </w:p>
    <w:p w14:paraId="27A4DEE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defined with no NIEM content at all (for example, a data exchange specified by a GML application schema). </w:t>
      </w:r>
    </w:p>
    <w:p w14:paraId="7B06F710" w14:textId="77777777" w:rsidR="00146A68" w:rsidRPr="00146A68" w:rsidRDefault="00146A68" w:rsidP="00146A68">
      <w:pPr>
        <w:numPr>
          <w:ilvl w:val="0"/>
          <w:numId w:val="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non-NIEM format in which optional NIEM elements do not occur (for example, optional hospital information, provided as a NIEM element). </w:t>
      </w:r>
    </w:p>
    <w:p w14:paraId="554109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 w:name="Audience"/>
      <w:bookmarkStart w:id="52" w:name="section_1.4"/>
      <w:bookmarkEnd w:id="51"/>
      <w:bookmarkEnd w:id="52"/>
      <w:r w:rsidRPr="00146A68">
        <w:rPr>
          <w:rFonts w:ascii="Times New Roman" w:eastAsia="Times New Roman" w:hAnsi="Times New Roman" w:cs="Times New Roman"/>
          <w:b/>
          <w:bCs/>
          <w:color w:val="000000"/>
          <w:sz w:val="30"/>
          <w:szCs w:val="30"/>
        </w:rPr>
        <w:t>1.4. Audience</w:t>
      </w:r>
    </w:p>
    <w:p w14:paraId="3B2150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groups should review and be familiar with this specification:</w:t>
      </w:r>
    </w:p>
    <w:p w14:paraId="081212C9"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NIEM </w:t>
      </w:r>
      <w:bookmarkStart w:id="53" w:name="d3e396"/>
      <w:bookmarkEnd w:id="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individuals or groups responsible for approving MPDs.</w:t>
      </w:r>
    </w:p>
    <w:p w14:paraId="38674BB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bookmarkStart w:id="54" w:name="d3e403"/>
      <w:bookmarkEnd w:id="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reviewers, and implementers.</w:t>
      </w:r>
    </w:p>
    <w:p w14:paraId="6DD062C6" w14:textId="77777777" w:rsidR="00146A68" w:rsidRPr="00146A68" w:rsidRDefault="00146A68" w:rsidP="00146A68">
      <w:pPr>
        <w:numPr>
          <w:ilvl w:val="0"/>
          <w:numId w:val="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NIEM-aware tool developers.</w:t>
      </w:r>
    </w:p>
    <w:p w14:paraId="6E6A48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5" w:name="Concepts-and-Terminology"/>
      <w:bookmarkStart w:id="56" w:name="section_2"/>
      <w:bookmarkEnd w:id="55"/>
      <w:bookmarkEnd w:id="56"/>
      <w:r w:rsidRPr="00146A68">
        <w:rPr>
          <w:rFonts w:ascii="Times New Roman" w:eastAsia="Times New Roman" w:hAnsi="Times New Roman" w:cs="Times New Roman"/>
          <w:b/>
          <w:bCs/>
          <w:color w:val="000000"/>
          <w:sz w:val="30"/>
          <w:szCs w:val="30"/>
        </w:rPr>
        <w:t>2. Basic Concepts and Terminology</w:t>
      </w:r>
    </w:p>
    <w:p w14:paraId="7E5C14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section defines and discusses baseline terms and concepts that will be used throughout this document. Presentation in this section is sequenced for understanding. Each subsection builds upon previous ones. The section concludes with a more detailed discussion of MPDs and more specifically, IEPDs.</w:t>
      </w:r>
    </w:p>
    <w:p w14:paraId="2D9458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 w:name="Key-Words-for-Requirements-Levels"/>
      <w:bookmarkStart w:id="58" w:name="section_2.1"/>
      <w:bookmarkEnd w:id="57"/>
      <w:bookmarkEnd w:id="58"/>
      <w:r w:rsidRPr="00146A68">
        <w:rPr>
          <w:rFonts w:ascii="Times New Roman" w:eastAsia="Times New Roman" w:hAnsi="Times New Roman" w:cs="Times New Roman"/>
          <w:b/>
          <w:bCs/>
          <w:color w:val="000000"/>
          <w:sz w:val="30"/>
          <w:szCs w:val="30"/>
        </w:rPr>
        <w:t>2.1. Key Words for Requirement Levels</w:t>
      </w:r>
    </w:p>
    <w:p w14:paraId="2F1A99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normative content rules and definitions, the key words MUST, MUST NOT, SHALL, SHALL NOT, SHOULD, SHOULD NOT, MAY, RECOMMENDED, REQUIRED, and OPTIONAL in this document are to be interpreted as described in </w:t>
      </w:r>
      <w:hyperlink r:id="rId113" w:anchor="RFC2119-KeyWords" w:history="1">
        <w:r w:rsidRPr="00146A68">
          <w:rPr>
            <w:rFonts w:ascii="Times New Roman" w:eastAsia="Times New Roman" w:hAnsi="Times New Roman" w:cs="Times New Roman"/>
            <w:b/>
            <w:bCs/>
            <w:color w:val="000000"/>
            <w:sz w:val="24"/>
            <w:szCs w:val="24"/>
            <w:shd w:val="clear" w:color="auto" w:fill="FFFFFF"/>
          </w:rPr>
          <w:t>[RFC 2119 Key Words]</w:t>
        </w:r>
      </w:hyperlink>
      <w:r w:rsidRPr="00146A68">
        <w:rPr>
          <w:rFonts w:ascii="Times New Roman" w:eastAsia="Times New Roman" w:hAnsi="Times New Roman" w:cs="Times New Roman"/>
          <w:color w:val="000000"/>
          <w:sz w:val="24"/>
          <w:szCs w:val="24"/>
        </w:rPr>
        <w:t>.</w:t>
      </w:r>
    </w:p>
    <w:p w14:paraId="2A7AB8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 w:name="Character-Case-Sensitivity"/>
      <w:bookmarkStart w:id="60" w:name="section_2.2"/>
      <w:bookmarkEnd w:id="59"/>
      <w:bookmarkEnd w:id="60"/>
      <w:r w:rsidRPr="00146A68">
        <w:rPr>
          <w:rFonts w:ascii="Times New Roman" w:eastAsia="Times New Roman" w:hAnsi="Times New Roman" w:cs="Times New Roman"/>
          <w:b/>
          <w:bCs/>
          <w:color w:val="000000"/>
          <w:sz w:val="30"/>
          <w:szCs w:val="30"/>
        </w:rPr>
        <w:t>2.2. Character Case Sensitivity</w:t>
      </w:r>
    </w:p>
    <w:p w14:paraId="40F237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specification imposes many constraints on the syntax for identifiers, names, labels, strings, etc. In all cases, unless otherwise explicitly noted, syntax is case sensitive. In particular, XML files in appendices that define particular artifacts, transformations, and examples are case sensitive.</w:t>
      </w:r>
    </w:p>
    <w:p w14:paraId="274870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Also, note that as a general principle, lower case characters are used whenever such will not conflict with the </w:t>
      </w:r>
      <w:hyperlink r:id="rId114" w:anchor="NIEM-NDR" w:history="1">
        <w:r w:rsidRPr="00146A68">
          <w:rPr>
            <w:rFonts w:ascii="Times New Roman" w:eastAsia="Times New Roman" w:hAnsi="Times New Roman" w:cs="Times New Roman"/>
            <w:b/>
            <w:bCs/>
            <w:color w:val="000000"/>
            <w:sz w:val="24"/>
            <w:szCs w:val="24"/>
            <w:shd w:val="clear" w:color="auto" w:fill="FFFFFF"/>
          </w:rPr>
          <w:t>[NIEM Naming and Design Rules 3.0]</w:t>
        </w:r>
      </w:hyperlink>
      <w:r w:rsidRPr="00146A68">
        <w:rPr>
          <w:rFonts w:ascii="Times New Roman" w:eastAsia="Times New Roman" w:hAnsi="Times New Roman" w:cs="Times New Roman"/>
          <w:color w:val="000000"/>
          <w:sz w:val="24"/>
          <w:szCs w:val="24"/>
        </w:rPr>
        <w:t>.</w:t>
      </w:r>
    </w:p>
    <w:p w14:paraId="20FFD6A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 w:name="Artifacts"/>
      <w:bookmarkStart w:id="62" w:name="section_2.3"/>
      <w:bookmarkEnd w:id="61"/>
      <w:bookmarkEnd w:id="62"/>
      <w:r w:rsidRPr="00146A68">
        <w:rPr>
          <w:rFonts w:ascii="Times New Roman" w:eastAsia="Times New Roman" w:hAnsi="Times New Roman" w:cs="Times New Roman"/>
          <w:b/>
          <w:bCs/>
          <w:color w:val="000000"/>
          <w:sz w:val="30"/>
          <w:szCs w:val="30"/>
        </w:rPr>
        <w:t>2.3. Artifacts</w:t>
      </w:r>
    </w:p>
    <w:p w14:paraId="11D996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MPDs are generally composed of files and file sets grouped for a particular purpose. Each file is referred to as an </w:t>
      </w:r>
      <w:bookmarkStart w:id="63" w:name="d3e453"/>
      <w:bookmarkEnd w:id="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each logical set of such files is called an </w:t>
      </w:r>
      <w:bookmarkStart w:id="64" w:name="d3e456"/>
      <w:bookmarkEnd w:id="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70DA8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5" w:name="definition_artifact"/>
      <w:bookmarkEnd w:id="65"/>
      <w:r w:rsidRPr="00146A68">
        <w:rPr>
          <w:rFonts w:ascii="Times New Roman" w:eastAsia="Times New Roman" w:hAnsi="Times New Roman" w:cs="Times New Roman"/>
          <w:b/>
          <w:bCs/>
          <w:color w:val="000000"/>
          <w:sz w:val="24"/>
          <w:szCs w:val="24"/>
        </w:rPr>
        <w:t>[Definition: artifact]</w:t>
      </w:r>
    </w:p>
    <w:p w14:paraId="7B7BBE2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single file with a defined purpose.</w:t>
      </w:r>
    </w:p>
    <w:p w14:paraId="553A29C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6" w:name="definition_artifact_set"/>
      <w:bookmarkEnd w:id="66"/>
      <w:r w:rsidRPr="00146A68">
        <w:rPr>
          <w:rFonts w:ascii="Times New Roman" w:eastAsia="Times New Roman" w:hAnsi="Times New Roman" w:cs="Times New Roman"/>
          <w:b/>
          <w:bCs/>
          <w:color w:val="000000"/>
          <w:sz w:val="24"/>
          <w:szCs w:val="24"/>
        </w:rPr>
        <w:t>[Definition: artifact set]</w:t>
      </w:r>
    </w:p>
    <w:p w14:paraId="33622B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collection of artifacts logically grouped for a defined purpose.</w:t>
      </w:r>
    </w:p>
    <w:p w14:paraId="583C4BD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7" w:name="d3e474"/>
      <w:bookmarkEnd w:id="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itself an </w:t>
      </w:r>
      <w:bookmarkStart w:id="68" w:name="d3e477"/>
      <w:bookmarkEnd w:id="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for which is to define and document the intended use of the </w:t>
      </w:r>
      <w:bookmarkStart w:id="69" w:name="d3e480"/>
      <w:bookmarkEnd w:id="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While the key </w:t>
      </w:r>
      <w:bookmarkStart w:id="70" w:name="d3e483"/>
      <w:bookmarkEnd w:id="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its </w:t>
      </w:r>
      <w:bookmarkStart w:id="71" w:name="d3e486"/>
      <w:bookmarkEnd w:id="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there are also other kinds of </w:t>
      </w:r>
      <w:bookmarkStart w:id="72" w:name="d3e490"/>
      <w:bookmarkEnd w:id="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These may include (but are not limited to) HTML, XSLT, text, or graphic files used for human-readable documentation. An </w:t>
      </w:r>
      <w:bookmarkStart w:id="73" w:name="d3e493"/>
      <w:bookmarkEnd w:id="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have artifacts </w:t>
      </w:r>
      <w:r w:rsidRPr="00146A68">
        <w:rPr>
          <w:rFonts w:ascii="Times New Roman" w:eastAsia="Times New Roman" w:hAnsi="Times New Roman" w:cs="Times New Roman"/>
          <w:color w:val="000000"/>
          <w:sz w:val="24"/>
          <w:szCs w:val="24"/>
        </w:rPr>
        <w:lastRenderedPageBreak/>
        <w:t xml:space="preserve">intended to help assist in or accelerate the use and implementation of the </w:t>
      </w:r>
      <w:bookmarkStart w:id="74" w:name="d3e496"/>
      <w:bookmarkEnd w:id="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these may be XML, UML, or binary files that are inputs to or outputs from software tools used to build, generate, or edit the </w:t>
      </w:r>
      <w:bookmarkStart w:id="75" w:name="d3e499"/>
      <w:bookmarkEnd w:id="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its schema document artifacts. </w:t>
      </w:r>
      <w:hyperlink r:id="rId115"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contains a listing of mandatory and common optional artifacts for the five types of MPDs. Common types of artifacts are described in more detail in subsequent sections. </w:t>
      </w:r>
      <w:hyperlink r:id="rId116" w:anchor="section_7.1" w:history="1">
        <w:r w:rsidRPr="00146A68">
          <w:rPr>
            <w:rFonts w:ascii="Times New Roman" w:eastAsia="Times New Roman" w:hAnsi="Times New Roman" w:cs="Times New Roman"/>
            <w:color w:val="000000"/>
            <w:sz w:val="24"/>
            <w:szCs w:val="24"/>
            <w:shd w:val="clear" w:color="auto" w:fill="FFFFFF"/>
          </w:rPr>
          <w:t xml:space="preserve">Section 7.1, </w:t>
        </w:r>
        <w:r w:rsidRPr="00146A68">
          <w:rPr>
            <w:rFonts w:ascii="Times New Roman" w:eastAsia="Times New Roman" w:hAnsi="Times New Roman" w:cs="Times New Roman"/>
            <w:i/>
            <w:iCs/>
            <w:color w:val="000000"/>
            <w:sz w:val="24"/>
            <w:szCs w:val="24"/>
            <w:shd w:val="clear" w:color="auto" w:fill="FFFFFF"/>
          </w:rPr>
          <w:t>Artifact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the different methods for grouping </w:t>
      </w:r>
      <w:bookmarkStart w:id="76" w:name="d3e507"/>
      <w:bookmarkEnd w:id="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into sets.</w:t>
      </w:r>
    </w:p>
    <w:p w14:paraId="1C362CA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 w:name="Schema-Namespace-Correspondence-in-NIEM"/>
      <w:bookmarkStart w:id="78" w:name="section_2.4"/>
      <w:bookmarkEnd w:id="77"/>
      <w:bookmarkEnd w:id="78"/>
      <w:r w:rsidRPr="00146A68">
        <w:rPr>
          <w:rFonts w:ascii="Times New Roman" w:eastAsia="Times New Roman" w:hAnsi="Times New Roman" w:cs="Times New Roman"/>
          <w:b/>
          <w:bCs/>
          <w:color w:val="000000"/>
          <w:sz w:val="30"/>
          <w:szCs w:val="30"/>
        </w:rPr>
        <w:t>2.4. Schema Document and Namespace Correspondence in NIEM</w:t>
      </w:r>
    </w:p>
    <w:p w14:paraId="655CE42D" w14:textId="5165D2E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simplify automatic schema processing and reduce the potential for confusion and error, </w:t>
      </w:r>
      <w:hyperlink r:id="rId117"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F58BF">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principles state that each NIEM-conformant namespace SHOULD be defined by exactly one reference or extension schema document. To support this concept, the </w:t>
      </w:r>
      <w:hyperlink r:id="rId118"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0F58BF">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disallows the use of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and mandates the use of the </w:t>
      </w:r>
      <w:r w:rsidRPr="00146A68">
        <w:rPr>
          <w:rFonts w:ascii="Courier New" w:eastAsia="Times New Roman" w:hAnsi="Courier New" w:cs="Courier New"/>
          <w:color w:val="000000"/>
          <w:sz w:val="19"/>
          <w:szCs w:val="19"/>
        </w:rPr>
        <w:t>xs:schema/@targetNamespace</w:t>
      </w:r>
      <w:r w:rsidRPr="00146A68">
        <w:rPr>
          <w:rFonts w:ascii="Times New Roman" w:eastAsia="Times New Roman" w:hAnsi="Times New Roman" w:cs="Times New Roman"/>
          <w:color w:val="000000"/>
          <w:sz w:val="24"/>
          <w:szCs w:val="24"/>
        </w:rPr>
        <w:t xml:space="preserve"> attribute in NIEM-conformant schema documents.</w:t>
      </w:r>
    </w:p>
    <w:p w14:paraId="37AA91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(1) each NIEM namespace is defined by a single NIEM-conformant schema document, and (2) each NIEM-conformant schema document declares a target namespace. NIEM does not permit schema documents without target namespaces, unless they are from sources outside of NIEM (e.g., an </w:t>
      </w:r>
      <w:bookmarkStart w:id="79" w:name="d3e532"/>
      <w:bookmarkEnd w:id="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5A83E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 w:name="Namespaces"/>
      <w:bookmarkStart w:id="81" w:name="section_2.5"/>
      <w:bookmarkEnd w:id="80"/>
      <w:bookmarkEnd w:id="81"/>
      <w:r w:rsidRPr="00146A68">
        <w:rPr>
          <w:rFonts w:ascii="Times New Roman" w:eastAsia="Times New Roman" w:hAnsi="Times New Roman" w:cs="Times New Roman"/>
          <w:b/>
          <w:bCs/>
          <w:color w:val="000000"/>
          <w:sz w:val="30"/>
          <w:szCs w:val="30"/>
        </w:rPr>
        <w:t>2.5. Namespaces Used in this Specification</w:t>
      </w:r>
    </w:p>
    <w:p w14:paraId="4266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namespaces are referenced and used in this specification:</w:t>
      </w:r>
    </w:p>
    <w:p w14:paraId="743C1E53"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82" w:name="figure_2-1"/>
      <w:bookmarkEnd w:id="82"/>
      <w:r w:rsidRPr="00146A68">
        <w:rPr>
          <w:rFonts w:ascii="Times New Roman" w:eastAsia="Times New Roman" w:hAnsi="Times New Roman" w:cs="Times New Roman"/>
          <w:b/>
          <w:bCs/>
          <w:color w:val="000000"/>
          <w:sz w:val="24"/>
          <w:szCs w:val="24"/>
        </w:rPr>
        <w:t>Figure 2-1: Namespaces Used</w:t>
      </w:r>
    </w:p>
    <w:p w14:paraId="4164451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http://reference.niem.gov/niem/resource/mpd/catalog/</w:t>
      </w:r>
      <w:del w:id="83" w:author="Chipman, Charles" w:date="2019-01-30T11:26:00Z">
        <w:r w:rsidRPr="00146A68" w:rsidDel="0065191B">
          <w:rPr>
            <w:rFonts w:ascii="Courier New" w:eastAsia="Times New Roman" w:hAnsi="Courier New" w:cs="Courier New"/>
            <w:color w:val="000000"/>
            <w:sz w:val="19"/>
            <w:szCs w:val="19"/>
          </w:rPr>
          <w:delText>3</w:delText>
        </w:r>
      </w:del>
      <w:ins w:id="84"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EBC908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er</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urn:oasis:names:tc:entity:xmlns:xml:catalog</w:t>
      </w:r>
    </w:p>
    <w:p w14:paraId="6302465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nc</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http://release.niem.gov/niem/niem-core/</w:t>
      </w:r>
      <w:del w:id="85" w:author="Chipman, Charles" w:date="2019-01-30T11:26:00Z">
        <w:r w:rsidRPr="00146A68" w:rsidDel="0065191B">
          <w:rPr>
            <w:rFonts w:ascii="Courier New" w:eastAsia="Times New Roman" w:hAnsi="Courier New" w:cs="Courier New"/>
            <w:color w:val="000000"/>
            <w:sz w:val="19"/>
            <w:szCs w:val="19"/>
          </w:rPr>
          <w:delText>3</w:delText>
        </w:r>
      </w:del>
      <w:ins w:id="86"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9515EA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structures</w:t>
      </w:r>
      <w:r w:rsidRPr="00146A68">
        <w:rPr>
          <w:rFonts w:ascii="Courier New" w:eastAsia="Times New Roman" w:hAnsi="Courier New" w:cs="Courier New"/>
          <w:color w:val="000000"/>
          <w:sz w:val="19"/>
          <w:szCs w:val="19"/>
        </w:rPr>
        <w:tab/>
        <w:t>http://release.niem.gov/niem/structures/</w:t>
      </w:r>
      <w:del w:id="87" w:author="Chipman, Charles" w:date="2019-01-30T11:26:00Z">
        <w:r w:rsidRPr="00146A68" w:rsidDel="0065191B">
          <w:rPr>
            <w:rFonts w:ascii="Courier New" w:eastAsia="Times New Roman" w:hAnsi="Courier New" w:cs="Courier New"/>
            <w:color w:val="000000"/>
            <w:sz w:val="19"/>
            <w:szCs w:val="19"/>
          </w:rPr>
          <w:delText>3</w:delText>
        </w:r>
      </w:del>
      <w:ins w:id="88" w:author="Chipman, Charles" w:date="2019-01-30T11:26:00Z">
        <w:r w:rsidR="0065191B">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A83D5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xs</w:t>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http://www.w3.org/2001/XMLSchema</w:t>
      </w:r>
    </w:p>
    <w:p w14:paraId="5E45762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29D2069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 w:name="Harmonization"/>
      <w:bookmarkStart w:id="90" w:name="section_2.6"/>
      <w:bookmarkEnd w:id="89"/>
      <w:bookmarkEnd w:id="90"/>
      <w:r w:rsidRPr="00146A68">
        <w:rPr>
          <w:rFonts w:ascii="Times New Roman" w:eastAsia="Times New Roman" w:hAnsi="Times New Roman" w:cs="Times New Roman"/>
          <w:b/>
          <w:bCs/>
          <w:color w:val="000000"/>
          <w:sz w:val="30"/>
          <w:szCs w:val="30"/>
        </w:rPr>
        <w:t>2.6. Harmonization</w:t>
      </w:r>
    </w:p>
    <w:p w14:paraId="79539B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key NIEM concept important to </w:t>
      </w:r>
      <w:bookmarkStart w:id="91" w:name="d3e561"/>
      <w:bookmarkEnd w:id="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used throughout this specification is </w:t>
      </w:r>
      <w:bookmarkStart w:id="92" w:name="d3e564"/>
      <w:bookmarkEnd w:id="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847CF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3" w:name="definition_data_component"/>
      <w:bookmarkEnd w:id="93"/>
      <w:r w:rsidRPr="00146A68">
        <w:rPr>
          <w:rFonts w:ascii="Times New Roman" w:eastAsia="Times New Roman" w:hAnsi="Times New Roman" w:cs="Times New Roman"/>
          <w:b/>
          <w:bCs/>
          <w:color w:val="000000"/>
          <w:sz w:val="24"/>
          <w:szCs w:val="24"/>
        </w:rPr>
        <w:t>[Definition: data component]</w:t>
      </w:r>
    </w:p>
    <w:p w14:paraId="50BB07D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Schema type or attribute group definition; or an XML Schema element or attribute declaration.</w:t>
      </w:r>
    </w:p>
    <w:bookmarkStart w:id="94" w:name="d3e575"/>
    <w:bookmarkEnd w:id="94"/>
    <w:p w14:paraId="3228A37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"definition_harmonization"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Harmonization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process that NIEM governance committees and domain stewards iteratively apply to NIEM content (specifically, its semantics, structure, and relationships) during the preparation of a NIEM major or minor release. On a more restricted scale a domain steward harmonizes his/her own content (schema documents) in preparation for a domain update </w:t>
      </w:r>
      <w:bookmarkStart w:id="95" w:name="d3e578"/>
      <w:bookmarkEnd w:id="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Multiple domain stewards may collaborate in a coordinated domain update. In this case, to the </w:t>
      </w:r>
      <w:r w:rsidRPr="00146A68">
        <w:rPr>
          <w:rFonts w:ascii="Times New Roman" w:eastAsia="Times New Roman" w:hAnsi="Times New Roman" w:cs="Times New Roman"/>
          <w:color w:val="000000"/>
          <w:sz w:val="24"/>
          <w:szCs w:val="24"/>
        </w:rPr>
        <w:lastRenderedPageBreak/>
        <w:t>extent possible, harmonization may be applied across the content of all the collaborating domains. Harmonization results in model change and evolution with the intent of removing semantic duplication and overlap while improving representational quality and usability.</w:t>
      </w:r>
    </w:p>
    <w:p w14:paraId="5C13D65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6" w:name="definition_harmonization"/>
      <w:bookmarkEnd w:id="96"/>
      <w:r w:rsidRPr="00146A68">
        <w:rPr>
          <w:rFonts w:ascii="Times New Roman" w:eastAsia="Times New Roman" w:hAnsi="Times New Roman" w:cs="Times New Roman"/>
          <w:b/>
          <w:bCs/>
          <w:color w:val="000000"/>
          <w:sz w:val="24"/>
          <w:szCs w:val="24"/>
        </w:rPr>
        <w:t>[Definition: harmonization]</w:t>
      </w:r>
    </w:p>
    <w:p w14:paraId="00126D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reviewing a data model’s existing data definitions and declarations; reviewing how it structures and represents data; integrating new </w:t>
      </w:r>
      <w:bookmarkStart w:id="97" w:name="d3e588"/>
      <w:bookmarkEnd w:id="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refactoring </w:t>
      </w:r>
      <w:bookmarkStart w:id="98" w:name="d3e591"/>
      <w:bookmarkEnd w:id="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necessary to remove (or reduce to the maximum extent feasible) semantic duplication and/or overlap among all data structures and definitions resulting in quality improvements to representation and usability.</w:t>
      </w:r>
    </w:p>
    <w:p w14:paraId="5DFA9D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 w:name="XML-Validation"/>
      <w:bookmarkStart w:id="100" w:name="section_2.7"/>
      <w:bookmarkEnd w:id="99"/>
      <w:bookmarkEnd w:id="100"/>
      <w:r w:rsidRPr="00146A68">
        <w:rPr>
          <w:rFonts w:ascii="Times New Roman" w:eastAsia="Times New Roman" w:hAnsi="Times New Roman" w:cs="Times New Roman"/>
          <w:b/>
          <w:bCs/>
          <w:color w:val="000000"/>
          <w:sz w:val="30"/>
          <w:szCs w:val="30"/>
        </w:rPr>
        <w:t>2.7. XML Validation</w:t>
      </w:r>
    </w:p>
    <w:p w14:paraId="728AFF5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discussion of XML validation requires an understanding of basic XML terminology. The following definitions are necessary.</w:t>
      </w:r>
    </w:p>
    <w:p w14:paraId="5973C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1" w:name="definition_XML_document"/>
      <w:bookmarkEnd w:id="101"/>
      <w:r w:rsidRPr="00146A68">
        <w:rPr>
          <w:rFonts w:ascii="Times New Roman" w:eastAsia="Times New Roman" w:hAnsi="Times New Roman" w:cs="Times New Roman"/>
          <w:b/>
          <w:bCs/>
          <w:color w:val="000000"/>
          <w:sz w:val="24"/>
          <w:szCs w:val="24"/>
        </w:rPr>
        <w:t>[Definition: XML document]</w:t>
      </w:r>
    </w:p>
    <w:p w14:paraId="492171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document in XML format.</w:t>
      </w:r>
    </w:p>
    <w:p w14:paraId="2319A78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19"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20" w:anchor="dt-xml-doc" w:tgtFrame="_blank" w:history="1">
        <w:r w:rsidRPr="00146A68">
          <w:rPr>
            <w:rFonts w:ascii="Times New Roman" w:eastAsia="Times New Roman" w:hAnsi="Times New Roman" w:cs="Times New Roman"/>
            <w:color w:val="000000"/>
            <w:sz w:val="24"/>
            <w:szCs w:val="24"/>
            <w:shd w:val="clear" w:color="auto" w:fill="EEEEEE"/>
          </w:rPr>
          <w:t>§2, Documents</w:t>
        </w:r>
      </w:hyperlink>
      <w:r w:rsidRPr="00146A68">
        <w:rPr>
          <w:rFonts w:ascii="Times New Roman" w:eastAsia="Times New Roman" w:hAnsi="Times New Roman" w:cs="Times New Roman"/>
          <w:color w:val="000000"/>
          <w:sz w:val="24"/>
          <w:szCs w:val="24"/>
        </w:rPr>
        <w:t>)</w:t>
      </w:r>
    </w:p>
    <w:p w14:paraId="2A3D2FD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2" w:name="definition_schema_component"/>
      <w:bookmarkEnd w:id="102"/>
      <w:r w:rsidRPr="00146A68">
        <w:rPr>
          <w:rFonts w:ascii="Times New Roman" w:eastAsia="Times New Roman" w:hAnsi="Times New Roman" w:cs="Times New Roman"/>
          <w:b/>
          <w:bCs/>
          <w:color w:val="000000"/>
          <w:sz w:val="24"/>
          <w:szCs w:val="24"/>
        </w:rPr>
        <w:t>[Definition: schema component]</w:t>
      </w:r>
    </w:p>
    <w:p w14:paraId="0860919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generic term for the building blocks that comprise the abstract data model of a schema.</w:t>
      </w:r>
    </w:p>
    <w:p w14:paraId="7BBD07F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1"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2"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DE799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3" w:name="definition_XML_Schema"/>
      <w:bookmarkEnd w:id="103"/>
      <w:r w:rsidRPr="00146A68">
        <w:rPr>
          <w:rFonts w:ascii="Times New Roman" w:eastAsia="Times New Roman" w:hAnsi="Times New Roman" w:cs="Times New Roman"/>
          <w:b/>
          <w:bCs/>
          <w:color w:val="000000"/>
          <w:sz w:val="24"/>
          <w:szCs w:val="24"/>
        </w:rPr>
        <w:t>[Definition: XML Schema]</w:t>
      </w:r>
    </w:p>
    <w:p w14:paraId="5909C5A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schema components.</w:t>
      </w:r>
    </w:p>
    <w:p w14:paraId="66EFC73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3"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4" w:anchor="key-schema" w:tgtFrame="_blank" w:history="1">
        <w:r w:rsidRPr="00146A68">
          <w:rPr>
            <w:rFonts w:ascii="Times New Roman" w:eastAsia="Times New Roman" w:hAnsi="Times New Roman" w:cs="Times New Roman"/>
            <w:color w:val="000000"/>
            <w:sz w:val="24"/>
            <w:szCs w:val="24"/>
            <w:shd w:val="clear" w:color="auto" w:fill="EEEEEE"/>
          </w:rPr>
          <w:t>§2.2, XML Schema Abstract Data Model</w:t>
        </w:r>
      </w:hyperlink>
      <w:r w:rsidRPr="00146A68">
        <w:rPr>
          <w:rFonts w:ascii="Times New Roman" w:eastAsia="Times New Roman" w:hAnsi="Times New Roman" w:cs="Times New Roman"/>
          <w:color w:val="000000"/>
          <w:sz w:val="24"/>
          <w:szCs w:val="24"/>
        </w:rPr>
        <w:t>)</w:t>
      </w:r>
    </w:p>
    <w:p w14:paraId="17B99F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4" w:name="definition_XML_schema_validation"/>
      <w:bookmarkEnd w:id="104"/>
      <w:r w:rsidRPr="00146A68">
        <w:rPr>
          <w:rFonts w:ascii="Times New Roman" w:eastAsia="Times New Roman" w:hAnsi="Times New Roman" w:cs="Times New Roman"/>
          <w:b/>
          <w:bCs/>
          <w:color w:val="000000"/>
          <w:sz w:val="24"/>
          <w:szCs w:val="24"/>
        </w:rPr>
        <w:t>[Definition: XML schema validation]</w:t>
      </w:r>
    </w:p>
    <w:p w14:paraId="473674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process of checking an </w:t>
      </w:r>
      <w:bookmarkStart w:id="105" w:name="d3e662"/>
      <w:bookmarkEnd w:id="1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confirm that it is both </w:t>
      </w:r>
      <w:r w:rsidRPr="00146A68">
        <w:rPr>
          <w:rFonts w:ascii="Times New Roman" w:eastAsia="Times New Roman" w:hAnsi="Times New Roman" w:cs="Times New Roman"/>
          <w:i/>
          <w:iCs/>
          <w:color w:val="000000"/>
          <w:sz w:val="24"/>
          <w:szCs w:val="24"/>
        </w:rPr>
        <w:t>well-formed</w:t>
      </w:r>
      <w:r w:rsidRPr="00146A68">
        <w:rPr>
          <w:rFonts w:ascii="Times New Roman" w:eastAsia="Times New Roman" w:hAnsi="Times New Roman" w:cs="Times New Roman"/>
          <w:color w:val="000000"/>
          <w:sz w:val="24"/>
          <w:szCs w:val="24"/>
        </w:rPr>
        <w:t xml:space="preserve"> (as defined by </w:t>
      </w:r>
      <w:hyperlink r:id="rId125" w:anchor="W3-XML" w:history="1">
        <w:r w:rsidRPr="00146A68">
          <w:rPr>
            <w:rFonts w:ascii="Times New Roman" w:eastAsia="Times New Roman" w:hAnsi="Times New Roman" w:cs="Times New Roman"/>
            <w:b/>
            <w:bCs/>
            <w:color w:val="000000"/>
            <w:sz w:val="24"/>
            <w:szCs w:val="24"/>
            <w:shd w:val="clear" w:color="auto" w:fill="EEEEEE"/>
          </w:rPr>
          <w:t>[W3C XML 1.0]</w:t>
        </w:r>
      </w:hyperlink>
      <w:r w:rsidRPr="00146A68">
        <w:rPr>
          <w:rFonts w:ascii="Times New Roman" w:eastAsia="Times New Roman" w:hAnsi="Times New Roman" w:cs="Times New Roman"/>
          <w:color w:val="000000"/>
          <w:sz w:val="24"/>
          <w:szCs w:val="24"/>
        </w:rPr>
        <w:t xml:space="preserve">, </w:t>
      </w:r>
      <w:hyperlink r:id="rId126" w:anchor="sec-well-formed" w:tgtFrame="_blank" w:history="1">
        <w:r w:rsidRPr="00146A68">
          <w:rPr>
            <w:rFonts w:ascii="Times New Roman" w:eastAsia="Times New Roman" w:hAnsi="Times New Roman" w:cs="Times New Roman"/>
            <w:color w:val="000000"/>
            <w:sz w:val="24"/>
            <w:szCs w:val="24"/>
            <w:shd w:val="clear" w:color="auto" w:fill="EEEEEE"/>
          </w:rPr>
          <w:t>§2.1, Well-Formed XML Documents</w:t>
        </w:r>
      </w:hyperlink>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i/>
          <w:iCs/>
          <w:color w:val="000000"/>
          <w:sz w:val="24"/>
          <w:szCs w:val="24"/>
        </w:rPr>
        <w:t>valid</w:t>
      </w:r>
      <w:r w:rsidRPr="00146A68">
        <w:rPr>
          <w:rFonts w:ascii="Times New Roman" w:eastAsia="Times New Roman" w:hAnsi="Times New Roman" w:cs="Times New Roman"/>
          <w:color w:val="000000"/>
          <w:sz w:val="24"/>
          <w:szCs w:val="24"/>
        </w:rPr>
        <w:t xml:space="preserve"> (as defined by </w:t>
      </w:r>
      <w:hyperlink r:id="rId127" w:anchor="W3-XML-Schema-Structures" w:history="1">
        <w:r w:rsidRPr="00146A68">
          <w:rPr>
            <w:rFonts w:ascii="Times New Roman" w:eastAsia="Times New Roman" w:hAnsi="Times New Roman" w:cs="Times New Roman"/>
            <w:b/>
            <w:bCs/>
            <w:color w:val="000000"/>
            <w:sz w:val="24"/>
            <w:szCs w:val="24"/>
            <w:shd w:val="clear" w:color="auto" w:fill="EEEEEE"/>
          </w:rPr>
          <w:t>[W3C XML Schema Part 1 Structures]</w:t>
        </w:r>
      </w:hyperlink>
      <w:r w:rsidRPr="00146A68">
        <w:rPr>
          <w:rFonts w:ascii="Times New Roman" w:eastAsia="Times New Roman" w:hAnsi="Times New Roman" w:cs="Times New Roman"/>
          <w:color w:val="000000"/>
          <w:sz w:val="24"/>
          <w:szCs w:val="24"/>
        </w:rPr>
        <w:t xml:space="preserve">, </w:t>
      </w:r>
      <w:hyperlink r:id="rId128" w:anchor="concepts-schemaConstraints" w:tgtFrame="_blank" w:history="1">
        <w:r w:rsidRPr="00146A68">
          <w:rPr>
            <w:rFonts w:ascii="Times New Roman" w:eastAsia="Times New Roman" w:hAnsi="Times New Roman" w:cs="Times New Roman"/>
            <w:color w:val="000000"/>
            <w:sz w:val="24"/>
            <w:szCs w:val="24"/>
            <w:shd w:val="clear" w:color="auto" w:fill="EEEEEE"/>
          </w:rPr>
          <w:t>§2.3, Constraints and Validation Rules</w:t>
        </w:r>
      </w:hyperlink>
      <w:r w:rsidRPr="00146A68">
        <w:rPr>
          <w:rFonts w:ascii="Times New Roman" w:eastAsia="Times New Roman" w:hAnsi="Times New Roman" w:cs="Times New Roman"/>
          <w:color w:val="000000"/>
          <w:sz w:val="24"/>
          <w:szCs w:val="24"/>
        </w:rPr>
        <w:t xml:space="preserve">), in that it follows the structure defined by an associated </w:t>
      </w:r>
      <w:bookmarkStart w:id="106" w:name="d3e690"/>
      <w:bookmarkEnd w:id="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well-formed document follows the syntactic rules of XML, which are the same for all XML documents.</w:t>
      </w:r>
    </w:p>
    <w:p w14:paraId="0F1EE64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07" w:name="definition_XML_schema_document"/>
      <w:bookmarkEnd w:id="107"/>
      <w:r w:rsidRPr="00146A68">
        <w:rPr>
          <w:rFonts w:ascii="Times New Roman" w:eastAsia="Times New Roman" w:hAnsi="Times New Roman" w:cs="Times New Roman"/>
          <w:b/>
          <w:bCs/>
          <w:color w:val="000000"/>
          <w:sz w:val="24"/>
          <w:szCs w:val="24"/>
        </w:rPr>
        <w:t>[Definition: XML schema document]</w:t>
      </w:r>
    </w:p>
    <w:p w14:paraId="2F740A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physical (file) representation of part or all of an </w:t>
      </w:r>
      <w:bookmarkStart w:id="108" w:name="d3e700"/>
      <w:bookmarkEnd w:id="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or more </w:t>
      </w:r>
      <w:r w:rsidRPr="00146A68">
        <w:rPr>
          <w:rFonts w:ascii="Times New Roman" w:eastAsia="Times New Roman" w:hAnsi="Times New Roman" w:cs="Times New Roman"/>
          <w:i/>
          <w:iCs/>
          <w:color w:val="000000"/>
          <w:sz w:val="24"/>
          <w:szCs w:val="24"/>
        </w:rPr>
        <w:t>XML schema documents</w:t>
      </w:r>
      <w:r w:rsidRPr="00146A68">
        <w:rPr>
          <w:rFonts w:ascii="Times New Roman" w:eastAsia="Times New Roman" w:hAnsi="Times New Roman" w:cs="Times New Roman"/>
          <w:color w:val="000000"/>
          <w:sz w:val="24"/>
          <w:szCs w:val="24"/>
        </w:rPr>
        <w:t xml:space="preserve"> are used to assemble </w:t>
      </w:r>
      <w:bookmarkStart w:id="109" w:name="d3e706"/>
      <w:bookmarkEnd w:id="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 </w:t>
      </w:r>
      <w:bookmarkStart w:id="110" w:name="d3e709"/>
      <w:bookmarkEnd w:id="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1B4740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11" w:name="definition_XML_schema_assembly"/>
      <w:bookmarkEnd w:id="111"/>
      <w:r w:rsidRPr="00146A68">
        <w:rPr>
          <w:rFonts w:ascii="Times New Roman" w:eastAsia="Times New Roman" w:hAnsi="Times New Roman" w:cs="Times New Roman"/>
          <w:b/>
          <w:bCs/>
          <w:color w:val="000000"/>
          <w:sz w:val="24"/>
          <w:szCs w:val="24"/>
        </w:rPr>
        <w:t>[Definition: XML schema assembly]</w:t>
      </w:r>
    </w:p>
    <w:p w14:paraId="52D39ED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process that uses </w:t>
      </w:r>
      <w:bookmarkStart w:id="112" w:name="d3e718"/>
      <w:bookmarkEnd w:id="1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the constituent </w:t>
      </w:r>
      <w:bookmarkStart w:id="113" w:name="d3e721"/>
      <w:bookmarkEnd w:id="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114" w:name="d3e724"/>
      <w:bookmarkEnd w:id="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correctly sequences and structures these components to construct a single entity, the </w:t>
      </w:r>
      <w:bookmarkStart w:id="115" w:name="d3e727"/>
      <w:bookmarkEnd w:id="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B823CD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other words, an </w:t>
      </w:r>
      <w:bookmarkStart w:id="116" w:name="d3e734"/>
      <w:bookmarkEnd w:id="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result of </w:t>
      </w:r>
      <w:bookmarkStart w:id="117" w:name="d3e737"/>
      <w:bookmarkEnd w:id="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processing a set of one or more </w:t>
      </w:r>
      <w:bookmarkStart w:id="118" w:name="d3e740"/>
      <w:bookmarkEnd w:id="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 single entity. That entity is most commonly an electronic image in the memory of a computer.</w:t>
      </w:r>
    </w:p>
    <w:p w14:paraId="6E657C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often refers to the process of </w:t>
      </w:r>
      <w:bookmarkStart w:id="119" w:name="d3e746"/>
      <w:bookmarkEnd w:id="1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validation of an instance XML document to confirm it adheres to the structure defined by a particular </w:t>
      </w:r>
      <w:bookmarkStart w:id="120" w:name="d3e749"/>
      <w:bookmarkEnd w:id="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Generally, this should occur periodically during and after design time to ensure the conformance and quality of an information exchange definition (i.e., </w:t>
      </w:r>
      <w:bookmarkStart w:id="121" w:name="d3e752"/>
      <w:bookmarkEnd w:id="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associated instance XML documents. However, local architecture or policy may dictate the need to validate more often, and in some cases may even require runtime validation. To be clear, NIEM conformance does not require that instance documents be validated at runtime.</w:t>
      </w:r>
    </w:p>
    <w:p w14:paraId="466E6C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document sets that define a NIEM information exchange must be authoritative. Application developers may use other schemas (e.g., constraint or Schematron schema documents) for various purposes, but for the purposes of determining NIEM conformance, the authoritative reference schema documents (NIEM releases) are relevant. This does not mean that XML validation must be performed on all instance XML documents as they are served or consumed; only that the instance XML documents validate if and when XML validation is performed. Therefore, even when validation is not performed, instance XML documents must be valid against the XML schema that is assembled from XML schema document sets that specify these instance XML documents.</w:t>
      </w:r>
    </w:p>
    <w:p w14:paraId="1546F84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2" w:name="Reference-Schema-Document"/>
      <w:bookmarkStart w:id="123" w:name="section_2.8"/>
      <w:bookmarkEnd w:id="122"/>
      <w:bookmarkEnd w:id="123"/>
      <w:r w:rsidRPr="00146A68">
        <w:rPr>
          <w:rFonts w:ascii="Times New Roman" w:eastAsia="Times New Roman" w:hAnsi="Times New Roman" w:cs="Times New Roman"/>
          <w:b/>
          <w:bCs/>
          <w:color w:val="000000"/>
          <w:sz w:val="30"/>
          <w:szCs w:val="30"/>
        </w:rPr>
        <w:t>2.8. Reference Schema Documents</w:t>
      </w:r>
    </w:p>
    <w:p w14:paraId="5EAF5ED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24" w:name="definition_reference_schema_document"/>
      <w:bookmarkEnd w:id="124"/>
      <w:r w:rsidRPr="00146A68">
        <w:rPr>
          <w:rFonts w:ascii="Times New Roman" w:eastAsia="Times New Roman" w:hAnsi="Times New Roman" w:cs="Times New Roman"/>
          <w:b/>
          <w:bCs/>
          <w:color w:val="000000"/>
          <w:sz w:val="24"/>
          <w:szCs w:val="24"/>
        </w:rPr>
        <w:t>[Definition: reference schema document]</w:t>
      </w:r>
    </w:p>
    <w:p w14:paraId="08D6F810" w14:textId="4A5A018D"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29"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w:t>
      </w:r>
    </w:p>
    <w:p w14:paraId="39F744FF" w14:textId="6877B5DE"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25" w:name="d3e775"/>
      <w:bookmarkEnd w:id="1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the authoritative definitions of broadly reusable </w:t>
      </w:r>
      <w:bookmarkStart w:id="126" w:name="d3e778"/>
      <w:bookmarkEnd w:id="1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127" w:name="d3e781"/>
      <w:bookmarkEnd w:id="1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hyperlink r:id="rId130"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A reference schema document MUST conform to all rules of </w:t>
      </w:r>
      <w:hyperlink r:id="rId131"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65191B">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that apply to this conformance target. An </w:t>
      </w:r>
      <w:bookmarkStart w:id="128" w:name="d3e789"/>
      <w:bookmarkEnd w:id="1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bookmarkStart w:id="129" w:name="d3e792"/>
      <w:bookmarkEnd w:id="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.0/#ReferenceSchemaDocument</w:t>
      </w:r>
      <w:r w:rsidRPr="00146A68">
        <w:rPr>
          <w:rFonts w:ascii="Times New Roman" w:eastAsia="Times New Roman" w:hAnsi="Times New Roman" w:cs="Times New Roman"/>
          <w:color w:val="000000"/>
          <w:sz w:val="24"/>
          <w:szCs w:val="24"/>
        </w:rPr>
        <w:t xml:space="preserve"> MUST be a conformant reference schema document.</w:t>
      </w:r>
    </w:p>
    <w:p w14:paraId="5E1EB3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NIEM </w:t>
      </w:r>
      <w:bookmarkStart w:id="130" w:name="d3e803"/>
      <w:bookmarkEnd w:id="1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131" w:name="d3e806"/>
      <w:bookmarkEnd w:id="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be the authoritative definition of business semantics for components within its target namespace. The NIEM core schema documents, NIEM domain schema documents, and NIEM domain update schema documents are all </w:t>
      </w:r>
      <w:bookmarkStart w:id="132" w:name="d3e809"/>
      <w:bookmarkEnd w:id="1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reference schema document meets all of the following criteria:</w:t>
      </w:r>
    </w:p>
    <w:p w14:paraId="5ADAAB3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a NIEM conformant schema document.</w:t>
      </w:r>
    </w:p>
    <w:p w14:paraId="11E76760"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explicitly designated as a reference schema document by its own conformance targets attribute. This can be declared by an </w:t>
      </w:r>
      <w:bookmarkStart w:id="133" w:name="d3e822"/>
      <w:bookmarkEnd w:id="1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by a tool-specific mechanism outside the schema document.</w:t>
      </w:r>
    </w:p>
    <w:p w14:paraId="7575942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broadest, most fundamental definitions of </w:t>
      </w:r>
      <w:bookmarkStart w:id="134" w:name="d3e829"/>
      <w:bookmarkEnd w:id="1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AC1AAE8"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provides the authoritative definition of business semantics for </w:t>
      </w:r>
      <w:bookmarkStart w:id="135" w:name="d3e836"/>
      <w:bookmarkEnd w:id="1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its namespace.</w:t>
      </w:r>
    </w:p>
    <w:p w14:paraId="32C6612C" w14:textId="77777777" w:rsidR="00146A68" w:rsidRPr="00146A68" w:rsidRDefault="00146A68" w:rsidP="00146A68">
      <w:pPr>
        <w:numPr>
          <w:ilvl w:val="0"/>
          <w:numId w:val="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serve as a basis for components in </w:t>
      </w:r>
      <w:bookmarkStart w:id="136" w:name="d3e843"/>
      <w:bookmarkEnd w:id="1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documents, including </w:t>
      </w:r>
      <w:bookmarkStart w:id="137" w:name="d3e846"/>
      <w:bookmarkEnd w:id="1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38" w:name="d3e849"/>
      <w:bookmarkEnd w:id="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39" w:name="d3e852"/>
      <w:bookmarkEnd w:id="1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8A95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0" w:name="definition_reference_schema_document_set"/>
      <w:bookmarkEnd w:id="140"/>
      <w:r w:rsidRPr="00146A68">
        <w:rPr>
          <w:rFonts w:ascii="Times New Roman" w:eastAsia="Times New Roman" w:hAnsi="Times New Roman" w:cs="Times New Roman"/>
          <w:b/>
          <w:bCs/>
          <w:color w:val="000000"/>
          <w:sz w:val="24"/>
          <w:szCs w:val="24"/>
        </w:rPr>
        <w:t>[Definition: reference schema document set]</w:t>
      </w:r>
    </w:p>
    <w:p w14:paraId="0287B2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set of related </w:t>
      </w:r>
      <w:bookmarkStart w:id="141" w:name="d3e861"/>
      <w:bookmarkEnd w:id="1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such as a NIEM release.</w:t>
      </w:r>
    </w:p>
    <w:p w14:paraId="2ADEB71F" w14:textId="538906D3"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hyperlink r:id="rId132"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conformance rules for reference schema documents are generally stricter than those for other classes of NIEM-conformant schema documents. For example, </w:t>
      </w:r>
      <w:bookmarkStart w:id="142" w:name="d3e870"/>
      <w:bookmarkEnd w:id="1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not allowed to employ particular XML Schema model groups such as </w:t>
      </w:r>
      <w:r w:rsidRPr="00146A68">
        <w:rPr>
          <w:rFonts w:ascii="Courier New" w:eastAsia="Times New Roman" w:hAnsi="Courier New" w:cs="Courier New"/>
          <w:color w:val="000000"/>
          <w:sz w:val="19"/>
          <w:szCs w:val="19"/>
        </w:rPr>
        <w:t>xs:choice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xs:any</w:t>
      </w:r>
      <w:r w:rsidRPr="00146A68">
        <w:rPr>
          <w:rFonts w:ascii="Times New Roman" w:eastAsia="Times New Roman" w:hAnsi="Times New Roman" w:cs="Times New Roman"/>
          <w:color w:val="000000"/>
          <w:sz w:val="24"/>
          <w:szCs w:val="24"/>
        </w:rPr>
        <w:t xml:space="preserve"> that other schema documents may contain.</w:t>
      </w:r>
    </w:p>
    <w:p w14:paraId="3D23E8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reference schemas are very uniform in their structure. As they are the primary definitions for </w:t>
      </w:r>
      <w:bookmarkStart w:id="143" w:name="d3e883"/>
      <w:bookmarkEnd w:id="1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they do not need to restrict other data definitions, and so they are not allowed to use XML Schema’s complex type restriction mechanisms.</w:t>
      </w:r>
    </w:p>
    <w:p w14:paraId="2589DF4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44" w:name="Rules"/>
      <w:bookmarkStart w:id="145" w:name="section_2.9"/>
      <w:bookmarkEnd w:id="144"/>
      <w:bookmarkEnd w:id="145"/>
      <w:r w:rsidRPr="00146A68">
        <w:rPr>
          <w:rFonts w:ascii="Times New Roman" w:eastAsia="Times New Roman" w:hAnsi="Times New Roman" w:cs="Times New Roman"/>
          <w:b/>
          <w:bCs/>
          <w:color w:val="000000"/>
          <w:sz w:val="30"/>
          <w:szCs w:val="30"/>
        </w:rPr>
        <w:t>2.9. Rules</w:t>
      </w:r>
    </w:p>
    <w:p w14:paraId="3547E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Rules define specific constraints on artifacts or on the interpretation of artifacts. The classes of artifacts are identified by </w:t>
      </w:r>
      <w:bookmarkStart w:id="146" w:name="d3e898"/>
      <w:bookmarkEnd w:id="1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enumerated by this document in </w:t>
      </w:r>
      <w:hyperlink r:id="rId133"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Rules are normative.</w:t>
      </w:r>
    </w:p>
    <w:p w14:paraId="224CE9A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&lt;section&gt;-&lt;number&gt;] (&lt;applicability&gt;) (&lt;class&gt;)</w:t>
      </w:r>
    </w:p>
    <w:p w14:paraId="7BAD623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enforceable rule for NIEM.</w:t>
      </w:r>
    </w:p>
    <w:p w14:paraId="459EE0E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has a classification, which is either </w:t>
      </w:r>
      <w:r w:rsidRPr="00146A68">
        <w:rPr>
          <w:rFonts w:ascii="Times New Roman" w:eastAsia="Times New Roman" w:hAnsi="Times New Roman" w:cs="Times New Roman"/>
          <w:i/>
          <w:iCs/>
          <w:color w:val="000000"/>
          <w:sz w:val="24"/>
          <w:szCs w:val="24"/>
        </w:rPr>
        <w:t>Constraint</w:t>
      </w:r>
      <w:r w:rsidRPr="00146A68">
        <w:rPr>
          <w:rFonts w:ascii="Times New Roman" w:eastAsia="Times New Roman" w:hAnsi="Times New Roman" w:cs="Times New Roman"/>
          <w:color w:val="000000"/>
          <w:sz w:val="24"/>
          <w:szCs w:val="24"/>
        </w:rPr>
        <w:t xml:space="preserve"> or </w:t>
      </w:r>
      <w:r w:rsidRPr="00146A68">
        <w:rPr>
          <w:rFonts w:ascii="Times New Roman" w:eastAsia="Times New Roman" w:hAnsi="Times New Roman" w:cs="Times New Roman"/>
          <w:i/>
          <w:iCs/>
          <w:color w:val="000000"/>
          <w:sz w:val="24"/>
          <w:szCs w:val="24"/>
        </w:rPr>
        <w:t>Interpretation</w:t>
      </w:r>
      <w:r w:rsidRPr="00146A68">
        <w:rPr>
          <w:rFonts w:ascii="Times New Roman" w:eastAsia="Times New Roman" w:hAnsi="Times New Roman" w:cs="Times New Roman"/>
          <w:color w:val="000000"/>
          <w:sz w:val="24"/>
          <w:szCs w:val="24"/>
        </w:rPr>
        <w:t>. These terms are defined below:</w:t>
      </w:r>
    </w:p>
    <w:p w14:paraId="7B26EBD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7" w:name="definition_constraint_rule"/>
      <w:bookmarkEnd w:id="147"/>
      <w:r w:rsidRPr="00146A68">
        <w:rPr>
          <w:rFonts w:ascii="Times New Roman" w:eastAsia="Times New Roman" w:hAnsi="Times New Roman" w:cs="Times New Roman"/>
          <w:b/>
          <w:bCs/>
          <w:color w:val="000000"/>
          <w:sz w:val="24"/>
          <w:szCs w:val="24"/>
        </w:rPr>
        <w:t>[Definition: constraint rule]</w:t>
      </w:r>
    </w:p>
    <w:p w14:paraId="1F325C7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 rule that sets a requirement on an artifact with respect to its conformance to a </w:t>
      </w:r>
      <w:bookmarkStart w:id="148" w:name="d3e923"/>
      <w:bookmarkEnd w:id="1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A13090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49" w:name="definition_interpretation_rule"/>
      <w:bookmarkEnd w:id="149"/>
      <w:r w:rsidRPr="00146A68">
        <w:rPr>
          <w:rFonts w:ascii="Times New Roman" w:eastAsia="Times New Roman" w:hAnsi="Times New Roman" w:cs="Times New Roman"/>
          <w:b/>
          <w:bCs/>
          <w:color w:val="000000"/>
          <w:sz w:val="24"/>
          <w:szCs w:val="24"/>
        </w:rPr>
        <w:t>[Definition: interpretation rule]</w:t>
      </w:r>
    </w:p>
    <w:p w14:paraId="774EB87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rule that sets the methodology, pattern, or procedure for understanding or using some aspect of an instance of a conformance target.</w:t>
      </w:r>
    </w:p>
    <w:p w14:paraId="2207CCC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rule may apply to one or more </w:t>
      </w:r>
      <w:bookmarkStart w:id="150" w:name="d3e937"/>
      <w:bookmarkEnd w:id="1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rule lists its applicable </w:t>
      </w:r>
      <w:bookmarkStart w:id="151" w:name="d3e940"/>
      <w:bookmarkEnd w:id="1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encoded per </w:t>
      </w:r>
      <w:hyperlink r:id="rId134" w:anchor="table_3-1" w:history="1">
        <w:r w:rsidRPr="00146A68">
          <w:rPr>
            <w:rFonts w:ascii="Times New Roman" w:eastAsia="Times New Roman" w:hAnsi="Times New Roman" w:cs="Times New Roman"/>
            <w:color w:val="000000"/>
            <w:sz w:val="24"/>
            <w:szCs w:val="24"/>
            <w:shd w:val="clear" w:color="auto" w:fill="FFFFFF"/>
          </w:rPr>
          <w:t xml:space="preserve">Table 3-1, </w:t>
        </w:r>
        <w:r w:rsidRPr="00146A68">
          <w:rPr>
            <w:rFonts w:ascii="Times New Roman" w:eastAsia="Times New Roman" w:hAnsi="Times New Roman" w:cs="Times New Roman"/>
            <w:i/>
            <w:iCs/>
            <w:color w:val="000000"/>
            <w:sz w:val="24"/>
            <w:szCs w:val="24"/>
            <w:shd w:val="clear" w:color="auto" w:fill="FFFFFF"/>
          </w:rPr>
          <w:t>Rule Applicability Codes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The conformance targets for this specification are detailed in </w:t>
      </w:r>
      <w:hyperlink r:id="rId135" w:anchor="section_3" w:history="1">
        <w:r w:rsidRPr="00146A68">
          <w:rPr>
            <w:rFonts w:ascii="Times New Roman" w:eastAsia="Times New Roman" w:hAnsi="Times New Roman" w:cs="Times New Roman"/>
            <w:color w:val="000000"/>
            <w:sz w:val="24"/>
            <w:szCs w:val="24"/>
            <w:shd w:val="clear" w:color="auto" w:fill="FFFFFF"/>
          </w:rPr>
          <w:t xml:space="preserve">Section 3, </w:t>
        </w:r>
        <w:r w:rsidRPr="00146A68">
          <w:rPr>
            <w:rFonts w:ascii="Times New Roman" w:eastAsia="Times New Roman" w:hAnsi="Times New Roman" w:cs="Times New Roman"/>
            <w:i/>
            <w:iCs/>
            <w:color w:val="000000"/>
            <w:sz w:val="24"/>
            <w:szCs w:val="24"/>
            <w:shd w:val="clear" w:color="auto" w:fill="FFFFFF"/>
          </w:rPr>
          <w:t>Conformance Targets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46D70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are numbered according to the section in which they appear and the order in which they appear within that section. For example, Rule 4-1 is the first rule in Section 4.</w:t>
      </w:r>
    </w:p>
    <w:p w14:paraId="58B3723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2" w:name="CT"/>
      <w:bookmarkStart w:id="153" w:name="section_3"/>
      <w:bookmarkEnd w:id="152"/>
      <w:bookmarkEnd w:id="153"/>
      <w:r w:rsidRPr="00146A68">
        <w:rPr>
          <w:rFonts w:ascii="Times New Roman" w:eastAsia="Times New Roman" w:hAnsi="Times New Roman" w:cs="Times New Roman"/>
          <w:b/>
          <w:bCs/>
          <w:color w:val="000000"/>
          <w:sz w:val="30"/>
          <w:szCs w:val="30"/>
        </w:rPr>
        <w:t>3. Conformance Targets</w:t>
      </w:r>
    </w:p>
    <w:p w14:paraId="7730B5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introduces </w:t>
      </w:r>
      <w:bookmarkStart w:id="154" w:name="d3e961"/>
      <w:bookmarkEnd w:id="1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concept fundamental to understanding the normative rules defined in this specification. This section also defines and explains </w:t>
      </w:r>
      <w:bookmarkStart w:id="155" w:name="d3e964"/>
      <w:bookmarkEnd w:id="1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w:t>
      </w:r>
    </w:p>
    <w:p w14:paraId="22AC87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are several purposes for defining conformance targets in NIEM specifications. A </w:t>
      </w:r>
      <w:bookmarkStart w:id="156" w:name="d3e970"/>
      <w:bookmarkEnd w:id="1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establishes and identifies a class of artifact associated with a set of rules. Based on these rules, tools and operations may be developed to process or use these artifacts consistently.</w:t>
      </w:r>
    </w:p>
    <w:p w14:paraId="4FE11F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targets also satisfy a need to ensure developers do not conform to NIEM in name only. Once committed to using NIEM, developers and organizations need well-defined conformance targets and rules to know exactly how to conform. Funding agencies require conformance targets that correspond to interoperability goals. An agency that is funding development of a set of systems will need to ensure it funds the development of NIEM-conformant IEPDs that support the exchange of NIEM-conformant IEPs. Tools and system developers need conformance targets that identify real world requirements corresponding to their use cases and tool capabilities. Many of these tools have not yet been developed. Therefore, this specification attempts to cover a broad range of general use cases.</w:t>
      </w:r>
    </w:p>
    <w:p w14:paraId="0A75EB4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57" w:name="CT-Terms"/>
      <w:bookmarkStart w:id="158" w:name="section_3.1"/>
      <w:bookmarkEnd w:id="157"/>
      <w:bookmarkEnd w:id="158"/>
      <w:r w:rsidRPr="00146A68">
        <w:rPr>
          <w:rFonts w:ascii="Times New Roman" w:eastAsia="Times New Roman" w:hAnsi="Times New Roman" w:cs="Times New Roman"/>
          <w:b/>
          <w:bCs/>
          <w:color w:val="000000"/>
          <w:sz w:val="30"/>
          <w:szCs w:val="30"/>
        </w:rPr>
        <w:t>3.1. Conformance Target Terminology</w:t>
      </w:r>
    </w:p>
    <w:p w14:paraId="68D0964D" w14:textId="4AD7AC30"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36"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r w:rsidRPr="00146A68">
        <w:rPr>
          <w:rFonts w:ascii="Times New Roman" w:eastAsia="Times New Roman" w:hAnsi="Times New Roman" w:cs="Times New Roman"/>
          <w:color w:val="000000"/>
          <w:sz w:val="24"/>
          <w:szCs w:val="24"/>
        </w:rPr>
        <w:t xml:space="preserve"> defines two terms used normatively and often within this specification.</w:t>
      </w:r>
    </w:p>
    <w:p w14:paraId="2523040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59" w:name="definition_conformance_target"/>
      <w:bookmarkEnd w:id="159"/>
      <w:r w:rsidRPr="00146A68">
        <w:rPr>
          <w:rFonts w:ascii="Times New Roman" w:eastAsia="Times New Roman" w:hAnsi="Times New Roman" w:cs="Times New Roman"/>
          <w:b/>
          <w:bCs/>
          <w:color w:val="000000"/>
          <w:sz w:val="24"/>
          <w:szCs w:val="24"/>
        </w:rPr>
        <w:t>[Definition: conformance target]</w:t>
      </w:r>
    </w:p>
    <w:p w14:paraId="4B5F5F22" w14:textId="4EF5779E"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37" w:anchor="NIEM-CTAS" w:history="1">
        <w:r w:rsidRPr="00146A68">
          <w:rPr>
            <w:rFonts w:ascii="Times New Roman" w:eastAsia="Times New Roman" w:hAnsi="Times New Roman" w:cs="Times New Roman"/>
            <w:b/>
            <w:bCs/>
            <w:color w:val="000000"/>
            <w:sz w:val="24"/>
            <w:szCs w:val="24"/>
            <w:shd w:val="clear" w:color="auto" w:fill="EEEEEE"/>
          </w:rPr>
          <w:t>[NIEM Conformance Targets Attribute Specification 3.0]</w:t>
        </w:r>
      </w:hyperlink>
      <w:r w:rsidRPr="00146A68">
        <w:rPr>
          <w:rFonts w:ascii="Times New Roman" w:eastAsia="Times New Roman" w:hAnsi="Times New Roman" w:cs="Times New Roman"/>
          <w:color w:val="000000"/>
          <w:sz w:val="24"/>
          <w:szCs w:val="24"/>
        </w:rPr>
        <w:t>:</w:t>
      </w:r>
    </w:p>
    <w:p w14:paraId="24D17139"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 For example, a protocol message and a protocol engine may be different conformance targets.</w:t>
      </w:r>
    </w:p>
    <w:p w14:paraId="11F15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0" w:name="definition_conformance_target_identifier"/>
      <w:bookmarkEnd w:id="160"/>
      <w:r w:rsidRPr="00146A68">
        <w:rPr>
          <w:rFonts w:ascii="Times New Roman" w:eastAsia="Times New Roman" w:hAnsi="Times New Roman" w:cs="Times New Roman"/>
          <w:b/>
          <w:bCs/>
          <w:color w:val="000000"/>
          <w:sz w:val="24"/>
          <w:szCs w:val="24"/>
        </w:rPr>
        <w:t>[Definition: conformance target identifier]</w:t>
      </w:r>
    </w:p>
    <w:p w14:paraId="71C9D123" w14:textId="39FABB7F"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38" w:anchor="NIEM-CTAS" w:history="1">
        <w:r w:rsidRPr="00146A68">
          <w:rPr>
            <w:rFonts w:ascii="Times New Roman" w:eastAsia="Times New Roman" w:hAnsi="Times New Roman" w:cs="Times New Roman"/>
            <w:b/>
            <w:bCs/>
            <w:color w:val="000000"/>
            <w:sz w:val="24"/>
            <w:szCs w:val="24"/>
            <w:shd w:val="clear" w:color="auto" w:fill="EEEEEE"/>
          </w:rPr>
          <w:t>[NIEM Conformance Targets Attribute Specification 3.0]</w:t>
        </w:r>
      </w:hyperlink>
      <w:r w:rsidRPr="00146A68">
        <w:rPr>
          <w:rFonts w:ascii="Times New Roman" w:eastAsia="Times New Roman" w:hAnsi="Times New Roman" w:cs="Times New Roman"/>
          <w:color w:val="000000"/>
          <w:sz w:val="24"/>
          <w:szCs w:val="24"/>
        </w:rPr>
        <w:t>:</w:t>
      </w:r>
    </w:p>
    <w:p w14:paraId="666932CF"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internationalized resource identifier </w:t>
      </w:r>
      <w:hyperlink r:id="rId139" w:anchor="RFC3987-IRI" w:history="1">
        <w:r w:rsidRPr="00146A68">
          <w:rPr>
            <w:rFonts w:ascii="Times New Roman" w:eastAsia="Times New Roman" w:hAnsi="Times New Roman" w:cs="Times New Roman"/>
            <w:b/>
            <w:bCs/>
            <w:color w:val="000000"/>
            <w:sz w:val="24"/>
            <w:szCs w:val="24"/>
            <w:shd w:val="clear" w:color="auto" w:fill="EEEEEE"/>
          </w:rPr>
          <w:t>[RFC 3987 IRI]</w:t>
        </w:r>
      </w:hyperlink>
      <w:r w:rsidRPr="00146A68">
        <w:rPr>
          <w:rFonts w:ascii="Times New Roman" w:eastAsia="Times New Roman" w:hAnsi="Times New Roman" w:cs="Times New Roman"/>
          <w:color w:val="000000"/>
          <w:sz w:val="24"/>
          <w:szCs w:val="24"/>
        </w:rPr>
        <w:t xml:space="preserve"> that uniquely identifies a conformance target.</w:t>
      </w:r>
    </w:p>
    <w:p w14:paraId="6CCF1C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will also be useful to define </w:t>
      </w:r>
      <w:bookmarkStart w:id="161" w:name="d3e1019"/>
      <w:bookmarkEnd w:id="1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7A753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62" w:name="definition_MPD_class"/>
      <w:bookmarkEnd w:id="162"/>
      <w:r w:rsidRPr="00146A68">
        <w:rPr>
          <w:rFonts w:ascii="Times New Roman" w:eastAsia="Times New Roman" w:hAnsi="Times New Roman" w:cs="Times New Roman"/>
          <w:b/>
          <w:bCs/>
          <w:color w:val="000000"/>
          <w:sz w:val="24"/>
          <w:szCs w:val="24"/>
        </w:rPr>
        <w:t>[Definition: MPD class]</w:t>
      </w:r>
    </w:p>
    <w:p w14:paraId="54EEEB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63" w:name="d3e1027"/>
      <w:bookmarkEnd w:id="1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a given </w:t>
      </w:r>
      <w:bookmarkStart w:id="164" w:name="d3e1030"/>
      <w:bookmarkEnd w:id="1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w:t>
      </w:r>
      <w:bookmarkStart w:id="165" w:name="d3e1033"/>
      <w:bookmarkEnd w:id="1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166" w:name="d3e1036"/>
      <w:bookmarkEnd w:id="1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established by </w:t>
      </w:r>
      <w:hyperlink r:id="rId140" w:anchor="rule_5-9" w:history="1">
        <w:r w:rsidRPr="00146A68">
          <w:rPr>
            <w:rFonts w:ascii="Times New Roman" w:eastAsia="Times New Roman" w:hAnsi="Times New Roman" w:cs="Times New Roman"/>
            <w:color w:val="000000"/>
            <w:sz w:val="24"/>
            <w:szCs w:val="24"/>
            <w:shd w:val="clear" w:color="auto" w:fill="EEEEEE"/>
          </w:rPr>
          <w:t xml:space="preserve">Rule 5-9, </w:t>
        </w:r>
        <w:r w:rsidRPr="00146A68">
          <w:rPr>
            <w:rFonts w:ascii="Times New Roman" w:eastAsia="Times New Roman" w:hAnsi="Times New Roman" w:cs="Times New Roman"/>
            <w:i/>
            <w:iCs/>
            <w:color w:val="000000"/>
            <w:sz w:val="24"/>
            <w:szCs w:val="24"/>
            <w:shd w:val="clear" w:color="auto" w:fill="EEEEEE"/>
          </w:rPr>
          <w:t xml:space="preserve">MPD Class Determined by Conformance Target Identifier in </w:t>
        </w:r>
        <w:r w:rsidRPr="00146A68">
          <w:rPr>
            <w:rFonts w:ascii="Courier New" w:eastAsia="Times New Roman" w:hAnsi="Courier New" w:cs="Courier New"/>
            <w:i/>
            <w:iCs/>
            <w:color w:val="000000"/>
            <w:sz w:val="19"/>
            <w:szCs w:val="19"/>
            <w:shd w:val="clear" w:color="auto" w:fill="EEEEEE"/>
          </w:rPr>
          <w:t>c:mpdClassURIList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6CDC2C7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67" w:name="CT-MPD"/>
      <w:bookmarkStart w:id="168" w:name="section_3.2"/>
      <w:bookmarkEnd w:id="167"/>
      <w:bookmarkEnd w:id="168"/>
      <w:r w:rsidRPr="00146A68">
        <w:rPr>
          <w:rFonts w:ascii="Times New Roman" w:eastAsia="Times New Roman" w:hAnsi="Times New Roman" w:cs="Times New Roman"/>
          <w:b/>
          <w:bCs/>
          <w:color w:val="000000"/>
          <w:sz w:val="30"/>
          <w:szCs w:val="30"/>
        </w:rPr>
        <w:t>3.2. MPD Conformance Targets</w:t>
      </w:r>
    </w:p>
    <w:p w14:paraId="55A1E8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establishes two primary </w:t>
      </w:r>
      <w:bookmarkStart w:id="169" w:name="d3e1053"/>
      <w:bookmarkEnd w:id="1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0" w:name="d3e1056"/>
      <w:bookmarkEnd w:id="1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1" w:name="d3e1059"/>
      <w:bookmarkEnd w:id="1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72" w:name="d3e1062"/>
      <w:bookmarkEnd w:id="1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F5233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73" w:name="d3e1068"/>
      <w:bookmarkEnd w:id="1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constructed manually, but it is far more efficient to generate an MPD entirely or in part using NIEM-aware software tools. The existence of a </w:t>
      </w:r>
      <w:bookmarkStart w:id="174" w:name="d3e1071"/>
      <w:bookmarkEnd w:id="1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75" w:name="d3e1074"/>
      <w:bookmarkEnd w:id="1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several advantages:</w:t>
      </w:r>
    </w:p>
    <w:p w14:paraId="4F99C05F"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Facilitates the existence of many incremental states from start to finish that are checkpoints for well-formedness.</w:t>
      </w:r>
    </w:p>
    <w:p w14:paraId="5875DD3E"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Enables multiple paths to completion; no single pre-determined sequence of rule applications is required.</w:t>
      </w:r>
    </w:p>
    <w:p w14:paraId="3CB58078"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Provides tool developers with the flexibility to construct an </w:t>
      </w:r>
      <w:bookmarkStart w:id="176" w:name="d3e1091"/>
      <w:bookmarkEnd w:id="1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incrementally in many different sequences.</w:t>
      </w:r>
    </w:p>
    <w:p w14:paraId="1A0E597B"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Avoids a need to build a complete </w:t>
      </w:r>
      <w:bookmarkStart w:id="177" w:name="d3e1098"/>
      <w:bookmarkEnd w:id="1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before automated correctness checks can be applied (since well-formedness can be checked at many stages of development).</w:t>
      </w:r>
    </w:p>
    <w:p w14:paraId="338B8E03"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Facilitates the interoperability and use of multiple tools that can export/import a </w:t>
      </w:r>
      <w:bookmarkStart w:id="178" w:name="d3e1105"/>
      <w:bookmarkEnd w:id="1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D3EA20" w14:textId="77777777" w:rsidR="00146A68" w:rsidRPr="00146A68" w:rsidRDefault="00146A68" w:rsidP="00146A68">
      <w:pPr>
        <w:numPr>
          <w:ilvl w:val="0"/>
          <w:numId w:val="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179" w:name="d3e1113"/>
      <w:bookmarkEnd w:id="1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basis for consistency across all </w:t>
      </w:r>
      <w:bookmarkStart w:id="180" w:name="d3e1116"/>
      <w:bookmarkEnd w:id="1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w:t>
      </w:r>
    </w:p>
    <w:p w14:paraId="5BC989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an MPD is always a directory tree, for the purpose of transporting, up/downloading, and archiving for long term storage, an MPD is packaged as a </w:t>
      </w:r>
      <w:bookmarkStart w:id="181" w:name="d3e1123"/>
      <w:bookmarkEnd w:id="1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B5253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182" w:name="definition_ZIP_file"/>
      <w:bookmarkEnd w:id="182"/>
      <w:r w:rsidRPr="00146A68">
        <w:rPr>
          <w:rFonts w:ascii="Times New Roman" w:eastAsia="Times New Roman" w:hAnsi="Times New Roman" w:cs="Times New Roman"/>
          <w:b/>
          <w:bCs/>
          <w:color w:val="000000"/>
          <w:sz w:val="24"/>
          <w:szCs w:val="24"/>
        </w:rPr>
        <w:lastRenderedPageBreak/>
        <w:t>[Definition: ZIP file]</w:t>
      </w:r>
    </w:p>
    <w:p w14:paraId="0962AD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41" w:anchor="PKZIP" w:history="1">
        <w:r w:rsidRPr="00146A68">
          <w:rPr>
            <w:rFonts w:ascii="Times New Roman" w:eastAsia="Times New Roman" w:hAnsi="Times New Roman" w:cs="Times New Roman"/>
            <w:b/>
            <w:bCs/>
            <w:color w:val="000000"/>
            <w:sz w:val="24"/>
            <w:szCs w:val="24"/>
            <w:shd w:val="clear" w:color="auto" w:fill="EEEEEE"/>
          </w:rPr>
          <w:t>[PKZIP]</w:t>
        </w:r>
      </w:hyperlink>
      <w:r w:rsidRPr="00146A68">
        <w:rPr>
          <w:rFonts w:ascii="Times New Roman" w:eastAsia="Times New Roman" w:hAnsi="Times New Roman" w:cs="Times New Roman"/>
          <w:color w:val="000000"/>
          <w:sz w:val="24"/>
          <w:szCs w:val="24"/>
        </w:rPr>
        <w:t>, which states that it defines:</w:t>
      </w:r>
    </w:p>
    <w:p w14:paraId="29AF186E"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a cross-platform, interoperable file storage and transfer format ... used to aggregate, compress, and encrypt files into a single interoperable container.</w:t>
      </w:r>
    </w:p>
    <w:p w14:paraId="3D48EA5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83" w:name="CT-MPD-CT"/>
      <w:bookmarkStart w:id="184" w:name="section_3.2.1"/>
      <w:bookmarkEnd w:id="183"/>
      <w:bookmarkEnd w:id="184"/>
      <w:r w:rsidRPr="00146A68">
        <w:rPr>
          <w:rFonts w:ascii="Times New Roman" w:eastAsia="Times New Roman" w:hAnsi="Times New Roman" w:cs="Times New Roman"/>
          <w:b/>
          <w:bCs/>
          <w:color w:val="000000"/>
          <w:sz w:val="30"/>
          <w:szCs w:val="30"/>
        </w:rPr>
        <w:t>3.2.1. The Model Package Description Conformance Target</w:t>
      </w:r>
    </w:p>
    <w:p w14:paraId="3153A05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concept of </w:t>
      </w:r>
      <w:bookmarkStart w:id="185" w:name="d3e1148"/>
      <w:bookmarkEnd w:id="1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a common framework for classes of NIEM file sets, each with a specific purpose.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is a harmonized </w:t>
      </w:r>
      <w:bookmarkStart w:id="186" w:name="d3e1154"/>
      <w:bookmarkEnd w:id="1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defines and declares all content for a single (major, minor, or micro) version of NIEM</w:t>
      </w:r>
      <w:del w:id="187" w:author="Chipman, Charles" w:date="2019-01-30T11:28:00Z">
        <w:r w:rsidRPr="00146A68" w:rsidDel="0065191B">
          <w:rPr>
            <w:rFonts w:ascii="Times New Roman" w:eastAsia="Times New Roman" w:hAnsi="Times New Roman" w:cs="Times New Roman"/>
            <w:color w:val="000000"/>
            <w:sz w:val="24"/>
            <w:szCs w:val="24"/>
          </w:rPr>
          <w:delText xml:space="preserve"> (See </w:delText>
        </w:r>
        <w:r w:rsidRPr="00146A68" w:rsidDel="0065191B">
          <w:rPr>
            <w:rFonts w:ascii="Times New Roman" w:eastAsia="Times New Roman" w:hAnsi="Times New Roman" w:cs="Times New Roman"/>
            <w:color w:val="000000"/>
            <w:sz w:val="24"/>
            <w:szCs w:val="24"/>
          </w:rPr>
          <w:fldChar w:fldCharType="begin"/>
        </w:r>
        <w:r w:rsidRPr="00146A68" w:rsidDel="0065191B">
          <w:rPr>
            <w:rFonts w:ascii="Times New Roman" w:eastAsia="Times New Roman" w:hAnsi="Times New Roman" w:cs="Times New Roman"/>
            <w:color w:val="000000"/>
            <w:sz w:val="24"/>
            <w:szCs w:val="24"/>
          </w:rPr>
          <w:delInstrText xml:space="preserve"> HYPERLINK "https://reference.niem.gov/niem/specification/model-package-description/3.0.1/model-package-description-3.0.1.html" \l "NIEM-HLVA" </w:delInstrText>
        </w:r>
        <w:r w:rsidRPr="00146A68" w:rsidDel="0065191B">
          <w:rPr>
            <w:rFonts w:ascii="Times New Roman" w:eastAsia="Times New Roman" w:hAnsi="Times New Roman" w:cs="Times New Roman"/>
            <w:color w:val="000000"/>
            <w:sz w:val="24"/>
            <w:szCs w:val="24"/>
          </w:rPr>
          <w:fldChar w:fldCharType="separate"/>
        </w:r>
        <w:r w:rsidRPr="00146A68" w:rsidDel="0065191B">
          <w:rPr>
            <w:rFonts w:ascii="Times New Roman" w:eastAsia="Times New Roman" w:hAnsi="Times New Roman" w:cs="Times New Roman"/>
            <w:b/>
            <w:bCs/>
            <w:color w:val="000000"/>
            <w:sz w:val="24"/>
            <w:szCs w:val="24"/>
            <w:shd w:val="clear" w:color="auto" w:fill="FFFFFF"/>
          </w:rPr>
          <w:delText xml:space="preserve">[NIEM High-Level Version Architecture </w:delText>
        </w:r>
      </w:del>
      <w:del w:id="188" w:author="Chipman, Charles" w:date="2019-01-30T11:27:00Z">
        <w:r w:rsidRPr="00146A68" w:rsidDel="0065191B">
          <w:rPr>
            <w:rFonts w:ascii="Times New Roman" w:eastAsia="Times New Roman" w:hAnsi="Times New Roman" w:cs="Times New Roman"/>
            <w:b/>
            <w:bCs/>
            <w:color w:val="000000"/>
            <w:sz w:val="24"/>
            <w:szCs w:val="24"/>
            <w:shd w:val="clear" w:color="auto" w:fill="FFFFFF"/>
          </w:rPr>
          <w:delText>3</w:delText>
        </w:r>
      </w:del>
      <w:del w:id="189" w:author="Chipman, Charles" w:date="2019-01-30T11:28:00Z">
        <w:r w:rsidRPr="00146A68" w:rsidDel="0065191B">
          <w:rPr>
            <w:rFonts w:ascii="Times New Roman" w:eastAsia="Times New Roman" w:hAnsi="Times New Roman" w:cs="Times New Roman"/>
            <w:b/>
            <w:bCs/>
            <w:color w:val="000000"/>
            <w:sz w:val="24"/>
            <w:szCs w:val="24"/>
            <w:shd w:val="clear" w:color="auto" w:fill="FFFFFF"/>
          </w:rPr>
          <w:delText>.0]</w:delText>
        </w:r>
        <w:r w:rsidRPr="00146A68" w:rsidDel="0065191B">
          <w:rPr>
            <w:rFonts w:ascii="Times New Roman" w:eastAsia="Times New Roman" w:hAnsi="Times New Roman" w:cs="Times New Roman"/>
            <w:color w:val="000000"/>
            <w:sz w:val="24"/>
            <w:szCs w:val="24"/>
          </w:rPr>
          <w:fldChar w:fldCharType="end"/>
        </w:r>
        <w:r w:rsidRPr="00146A68" w:rsidDel="0065191B">
          <w:rPr>
            <w:rFonts w:ascii="Times New Roman" w:eastAsia="Times New Roman" w:hAnsi="Times New Roman" w:cs="Times New Roman"/>
            <w:color w:val="000000"/>
            <w:sz w:val="24"/>
            <w:szCs w:val="24"/>
          </w:rPr>
          <w:delText>)</w:delText>
        </w:r>
      </w:del>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core supplement</w:t>
      </w:r>
      <w:r w:rsidRPr="00146A68">
        <w:rPr>
          <w:rFonts w:ascii="Times New Roman" w:eastAsia="Times New Roman" w:hAnsi="Times New Roman" w:cs="Times New Roman"/>
          <w:color w:val="000000"/>
          <w:sz w:val="24"/>
          <w:szCs w:val="24"/>
        </w:rPr>
        <w:t xml:space="preserve"> is a special type of release. It is a </w:t>
      </w:r>
      <w:bookmarkStart w:id="190" w:name="d3e1163"/>
      <w:bookmarkEnd w:id="1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of additive changes that append data components to the core of a NIEM </w:t>
      </w:r>
      <w:r w:rsidRPr="00146A68">
        <w:rPr>
          <w:rFonts w:ascii="Times New Roman" w:eastAsia="Times New Roman" w:hAnsi="Times New Roman" w:cs="Times New Roman"/>
          <w:i/>
          <w:iCs/>
          <w:color w:val="000000"/>
          <w:sz w:val="24"/>
          <w:szCs w:val="24"/>
        </w:rPr>
        <w:t>release</w:t>
      </w:r>
      <w:r w:rsidRPr="00146A68">
        <w:rPr>
          <w:rFonts w:ascii="Times New Roman" w:eastAsia="Times New Roman" w:hAnsi="Times New Roman" w:cs="Times New Roman"/>
          <w:color w:val="000000"/>
          <w:sz w:val="24"/>
          <w:szCs w:val="24"/>
        </w:rPr>
        <w:t xml:space="preserve"> without modifying the original </w:t>
      </w:r>
      <w:r w:rsidRPr="00146A68">
        <w:rPr>
          <w:rFonts w:ascii="Times New Roman" w:eastAsia="Times New Roman" w:hAnsi="Times New Roman" w:cs="Times New Roman"/>
          <w:i/>
          <w:iCs/>
          <w:color w:val="000000"/>
          <w:sz w:val="24"/>
          <w:szCs w:val="24"/>
        </w:rPr>
        <w:t>niem-core</w:t>
      </w:r>
      <w:r w:rsidRPr="00146A68">
        <w:rPr>
          <w:rFonts w:ascii="Times New Roman" w:eastAsia="Times New Roman" w:hAnsi="Times New Roman" w:cs="Times New Roman"/>
          <w:color w:val="000000"/>
          <w:sz w:val="24"/>
          <w:szCs w:val="24"/>
        </w:rPr>
        <w:t xml:space="preserve"> schema document. A </w:t>
      </w:r>
      <w:r w:rsidRPr="00146A68">
        <w:rPr>
          <w:rFonts w:ascii="Times New Roman" w:eastAsia="Times New Roman" w:hAnsi="Times New Roman" w:cs="Times New Roman"/>
          <w:i/>
          <w:iCs/>
          <w:color w:val="000000"/>
          <w:sz w:val="24"/>
          <w:szCs w:val="24"/>
        </w:rPr>
        <w:t>domain update</w:t>
      </w:r>
      <w:r w:rsidRPr="00146A68">
        <w:rPr>
          <w:rFonts w:ascii="Times New Roman" w:eastAsia="Times New Roman" w:hAnsi="Times New Roman" w:cs="Times New Roman"/>
          <w:color w:val="000000"/>
          <w:sz w:val="24"/>
          <w:szCs w:val="24"/>
        </w:rPr>
        <w:t xml:space="preserve"> is a </w:t>
      </w:r>
      <w:bookmarkStart w:id="191" w:name="d3e1175"/>
      <w:bookmarkEnd w:id="1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represents changes to one or more domains in a NIEM release. An </w:t>
      </w:r>
      <w:r w:rsidRPr="00146A68">
        <w:rPr>
          <w:rFonts w:ascii="Times New Roman" w:eastAsia="Times New Roman" w:hAnsi="Times New Roman" w:cs="Times New Roman"/>
          <w:i/>
          <w:iCs/>
          <w:color w:val="000000"/>
          <w:sz w:val="24"/>
          <w:szCs w:val="24"/>
        </w:rPr>
        <w:t>Enterprise Information Exchange Model</w:t>
      </w:r>
      <w:r w:rsidRPr="00146A68">
        <w:rPr>
          <w:rFonts w:ascii="Times New Roman" w:eastAsia="Times New Roman" w:hAnsi="Times New Roman" w:cs="Times New Roman"/>
          <w:color w:val="000000"/>
          <w:sz w:val="24"/>
          <w:szCs w:val="24"/>
        </w:rPr>
        <w:t xml:space="preserve"> (EIEM) is a </w:t>
      </w:r>
      <w:bookmarkStart w:id="192" w:name="d3e1182"/>
      <w:bookmarkEnd w:id="1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may contain one or more </w:t>
      </w:r>
      <w:bookmarkStart w:id="193" w:name="d3e1185"/>
      <w:bookmarkEnd w:id="1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94" w:name="d3e1188"/>
      <w:bookmarkEnd w:id="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195" w:name="d3e1191"/>
      <w:bookmarkEnd w:id="1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employed to construct IEPDs.</w:t>
      </w:r>
    </w:p>
    <w:p w14:paraId="703A158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All MPDs share several commonalities; each MPD:</w:t>
      </w:r>
    </w:p>
    <w:p w14:paraId="7F5978B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Is a set of </w:t>
      </w:r>
      <w:bookmarkStart w:id="196" w:name="d3e1203"/>
      <w:bookmarkEnd w:id="1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principal content is </w:t>
      </w:r>
      <w:bookmarkStart w:id="197" w:name="d3e1206"/>
      <w:bookmarkEnd w:id="1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(XSD), the purpose for which is to define and declare reusable </w:t>
      </w:r>
      <w:bookmarkStart w:id="198" w:name="d3e1209"/>
      <w:bookmarkEnd w:id="1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information exchanges or to define the exchanges themselves.</w:t>
      </w:r>
    </w:p>
    <w:p w14:paraId="2678209A"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self-documenting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containing metadata and a listing of its key artifacts. This artifact establishes identification metadata, </w:t>
      </w:r>
      <w:bookmarkStart w:id="199" w:name="d3e1219"/>
      <w:bookmarkEnd w:id="1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purpose, general content, lineage, and other metadata.</w:t>
      </w:r>
    </w:p>
    <w:p w14:paraId="698788FD"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Requires the following metadata:</w:t>
      </w:r>
    </w:p>
    <w:p w14:paraId="0F9F31F9"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Identifier (URI) (See </w:t>
      </w:r>
      <w:hyperlink r:id="rId142"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94CCBB0"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Name (See </w:t>
      </w:r>
      <w:hyperlink r:id="rId143"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22EFB8D" w14:textId="77777777"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Version number (See </w:t>
      </w:r>
      <w:hyperlink r:id="rId144" w:anchor="section_5.2.3" w:history="1">
        <w:r w:rsidRPr="00146A68">
          <w:rPr>
            <w:rFonts w:ascii="Times New Roman" w:eastAsia="Times New Roman" w:hAnsi="Times New Roman" w:cs="Times New Roman"/>
            <w:color w:val="000000"/>
            <w:sz w:val="24"/>
            <w:szCs w:val="24"/>
            <w:shd w:val="clear" w:color="auto" w:fill="FFFFFF"/>
          </w:rPr>
          <w:t xml:space="preserve">Section 5.2.3, </w:t>
        </w:r>
        <w:r w:rsidRPr="00146A68">
          <w:rPr>
            <w:rFonts w:ascii="Times New Roman" w:eastAsia="Times New Roman" w:hAnsi="Times New Roman" w:cs="Times New Roman"/>
            <w:i/>
            <w:iCs/>
            <w:color w:val="000000"/>
            <w:sz w:val="24"/>
            <w:szCs w:val="24"/>
            <w:shd w:val="clear" w:color="auto" w:fill="FFFFFF"/>
          </w:rPr>
          <w:t>MPD Version Numbering Scheme (</w:t>
        </w:r>
        <w:r w:rsidRPr="00146A68">
          <w:rPr>
            <w:rFonts w:ascii="Courier New" w:eastAsia="Times New Roman" w:hAnsi="Courier New" w:cs="Courier New"/>
            <w:i/>
            <w:iCs/>
            <w:color w:val="000000"/>
            <w:sz w:val="19"/>
            <w:szCs w:val="19"/>
            <w:shd w:val="clear" w:color="auto" w:fill="FFFFFF"/>
          </w:rPr>
          <w:t>c:mpdVersionID</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F75172F" w14:textId="5387024D" w:rsidR="00146A68" w:rsidRPr="00146A68" w:rsidRDefault="00146A68" w:rsidP="00146A68">
      <w:pPr>
        <w:numPr>
          <w:ilvl w:val="1"/>
          <w:numId w:val="8"/>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200" w:name="d3e1250"/>
      <w:bookmarkEnd w:id="2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r w:rsidR="001F6CEC">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xml:space="preserve"> (See </w:t>
      </w:r>
      <w:hyperlink r:id="rId145" w:anchor="section_5.2.2" w:history="1">
        <w:r w:rsidRPr="00146A68">
          <w:rPr>
            <w:rFonts w:ascii="Times New Roman" w:eastAsia="Times New Roman" w:hAnsi="Times New Roman" w:cs="Times New Roman"/>
            <w:color w:val="000000"/>
            <w:sz w:val="24"/>
            <w:szCs w:val="24"/>
            <w:shd w:val="clear" w:color="auto" w:fill="FFFFFF"/>
          </w:rPr>
          <w:t xml:space="preserve">Section 5.2.2, </w:t>
        </w:r>
        <w:r w:rsidRPr="00146A68">
          <w:rPr>
            <w:rFonts w:ascii="Times New Roman" w:eastAsia="Times New Roman" w:hAnsi="Times New Roman" w:cs="Times New Roman"/>
            <w:i/>
            <w:iCs/>
            <w:color w:val="000000"/>
            <w:sz w:val="24"/>
            <w:szCs w:val="24"/>
            <w:shd w:val="clear" w:color="auto" w:fill="FFFFFF"/>
          </w:rPr>
          <w:t>MPD Class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6A071A12"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Contains a copy of (not just URLs or references to) all schema documents needed to validate any </w:t>
      </w:r>
      <w:bookmarkStart w:id="201" w:name="d3e1264"/>
      <w:bookmarkEnd w:id="2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it defines.</w:t>
      </w:r>
    </w:p>
    <w:p w14:paraId="2D8026FE"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optional alternate representations in addition to XML Schema (e.g., generic diagram, UML/XMI, database format, spreadsheet, etc.).</w:t>
      </w:r>
    </w:p>
    <w:p w14:paraId="28649AD1" w14:textId="77777777" w:rsidR="00146A68" w:rsidRPr="00146A68" w:rsidRDefault="00146A68" w:rsidP="00146A68">
      <w:pPr>
        <w:numPr>
          <w:ilvl w:val="0"/>
          <w:numId w:val="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miscellaneous other documentation or file artifacts for assisting with usage or implementation.</w:t>
      </w:r>
    </w:p>
    <w:p w14:paraId="369414C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02" w:name="definition_model_package_description"/>
      <w:bookmarkEnd w:id="202"/>
      <w:r w:rsidRPr="00146A68">
        <w:rPr>
          <w:rFonts w:ascii="Times New Roman" w:eastAsia="Times New Roman" w:hAnsi="Times New Roman" w:cs="Times New Roman"/>
          <w:b/>
          <w:bCs/>
          <w:color w:val="000000"/>
          <w:sz w:val="24"/>
          <w:szCs w:val="24"/>
        </w:rPr>
        <w:lastRenderedPageBreak/>
        <w:t>[Definition: model package description]</w:t>
      </w:r>
    </w:p>
    <w:p w14:paraId="69EDC96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03" w:name="d3e1282"/>
      <w:bookmarkEnd w:id="2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set of </w:t>
      </w:r>
      <w:bookmarkStart w:id="204" w:name="d3e1285"/>
      <w:bookmarkEnd w:id="2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(possibly in a </w:t>
      </w:r>
      <w:bookmarkStart w:id="205" w:name="d3e1288"/>
      <w:bookmarkEnd w:id="2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that:</w:t>
      </w:r>
    </w:p>
    <w:p w14:paraId="6253FCE2"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includes a set of logically cohesive W3C XML Schema documents and other supporting files that represent one or more reusable or implementable XML information models, and</w:t>
      </w:r>
    </w:p>
    <w:p w14:paraId="4B195819" w14:textId="520A722C"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06" w:name="d3e1301"/>
      <w:bookmarkEnd w:id="2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 and</w:t>
      </w:r>
    </w:p>
    <w:p w14:paraId="26558370" w14:textId="77777777" w:rsidR="00146A68" w:rsidRPr="00146A68" w:rsidRDefault="00146A68" w:rsidP="00146A68">
      <w:pPr>
        <w:numPr>
          <w:ilvl w:val="0"/>
          <w:numId w:val="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adheres to all the rules within this specification for the </w:t>
      </w:r>
      <w:bookmarkStart w:id="207" w:name="d3e1311"/>
      <w:bookmarkEnd w:id="2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08" w:name="d3e1314"/>
      <w:bookmarkEnd w:id="2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9A016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 Rules specifying this conformance target use the applicability code WF-MPD.</w:t>
      </w:r>
    </w:p>
    <w:p w14:paraId="4D931DD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schemas and other files within a </w:t>
      </w:r>
      <w:bookmarkStart w:id="209" w:name="d3e1331"/>
      <w:bookmarkEnd w:id="2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built on other specifications, including:</w:t>
      </w:r>
    </w:p>
    <w:p w14:paraId="1FED0BB7" w14:textId="1BBD1684"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6"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63E724F3" w14:textId="4015966D"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7" w:anchor="NIEM-CTAS" w:history="1">
        <w:r w:rsidRPr="00146A68">
          <w:rPr>
            <w:rFonts w:ascii="Times New Roman" w:eastAsia="Times New Roman" w:hAnsi="Times New Roman" w:cs="Times New Roman"/>
            <w:b/>
            <w:bCs/>
            <w:color w:val="000000"/>
            <w:sz w:val="24"/>
            <w:szCs w:val="24"/>
            <w:shd w:val="clear" w:color="auto" w:fill="FFFFFF"/>
          </w:rPr>
          <w:t>[NIEM Conformance Targets Attribute Specification 3.0]</w:t>
        </w:r>
      </w:hyperlink>
    </w:p>
    <w:p w14:paraId="35816455" w14:textId="1738B096" w:rsidR="00146A68" w:rsidRPr="00146A68" w:rsidRDefault="00146A68" w:rsidP="00146A68">
      <w:pPr>
        <w:numPr>
          <w:ilvl w:val="0"/>
          <w:numId w:val="1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148" w:anchor="NIEM-Conformance" w:history="1">
        <w:r w:rsidRPr="00146A68">
          <w:rPr>
            <w:rFonts w:ascii="Times New Roman" w:eastAsia="Times New Roman" w:hAnsi="Times New Roman" w:cs="Times New Roman"/>
            <w:b/>
            <w:bCs/>
            <w:color w:val="000000"/>
            <w:sz w:val="24"/>
            <w:szCs w:val="24"/>
            <w:shd w:val="clear" w:color="auto" w:fill="FFFFFF"/>
          </w:rPr>
          <w:t xml:space="preserve">[NIEM Conformance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p>
    <w:p w14:paraId="3FF2D37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applies to all MPDs:</w:t>
      </w:r>
    </w:p>
    <w:p w14:paraId="61A84E9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10" w:name="r-ct-mpd"/>
      <w:bookmarkStart w:id="211" w:name="rule_3-1"/>
      <w:bookmarkEnd w:id="210"/>
      <w:bookmarkEnd w:id="211"/>
      <w:r w:rsidRPr="00146A68">
        <w:rPr>
          <w:rFonts w:ascii="Times New Roman" w:eastAsia="Times New Roman" w:hAnsi="Times New Roman" w:cs="Times New Roman"/>
          <w:b/>
          <w:bCs/>
          <w:color w:val="000000"/>
          <w:sz w:val="30"/>
          <w:szCs w:val="30"/>
        </w:rPr>
        <w:t>Rule 3-1. MPD Conformance Target Identifier</w:t>
      </w:r>
    </w:p>
    <w:p w14:paraId="10DC753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3-1] (WF-MPD) (Constraint)</w:t>
      </w:r>
    </w:p>
    <w:p w14:paraId="748A7255" w14:textId="74DB2DED"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12" w:name="d3e1363"/>
      <w:bookmarkEnd w:id="2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an </w:t>
      </w:r>
      <w:bookmarkStart w:id="213" w:name="d3e1366"/>
      <w:bookmarkEnd w:id="2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.0/#MPD</w:t>
      </w:r>
      <w:r w:rsidRPr="00146A68">
        <w:rPr>
          <w:rFonts w:ascii="Times New Roman" w:eastAsia="Times New Roman" w:hAnsi="Times New Roman" w:cs="Times New Roman"/>
          <w:color w:val="000000"/>
          <w:sz w:val="24"/>
          <w:szCs w:val="24"/>
        </w:rPr>
        <w:t>.</w:t>
      </w:r>
    </w:p>
    <w:p w14:paraId="7E512A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14" w:name="d3e1377"/>
      <w:bookmarkEnd w:id="2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satisfies the need for a set of </w:t>
      </w:r>
      <w:bookmarkStart w:id="215" w:name="d3e1380"/>
      <w:bookmarkEnd w:id="2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a </w:t>
      </w:r>
      <w:bookmarkStart w:id="216" w:name="d3e1383"/>
      <w:bookmarkEnd w:id="2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217" w:name="d3e1386"/>
      <w:bookmarkEnd w:id="2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validates to the MPD catalog schema, and contains no broken links to local artifacts it references. This definition enables a developer to build an </w:t>
      </w:r>
      <w:bookmarkStart w:id="218" w:name="d3e1389"/>
      <w:bookmarkEnd w:id="2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by iteratively adding artifacts and expanding the MPD catalog to reference them.</w:t>
      </w:r>
    </w:p>
    <w:p w14:paraId="0AD95C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Most rules in this </w:t>
      </w:r>
      <w:bookmarkStart w:id="219" w:name="d3e1395"/>
      <w:bookmarkEnd w:id="2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 are applicable to a </w:t>
      </w:r>
      <w:bookmarkStart w:id="220" w:name="d3e1398"/>
      <w:bookmarkEnd w:id="2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21" w:name="d3e1401"/>
      <w:bookmarkEnd w:id="2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this conformance target are less concerned with the correct use of NIEM and completeness, and more concerned with proper format, proper structure (e.g., link integrity), and correct use of artifacts. Adherence to these rules can produce an </w:t>
      </w:r>
      <w:bookmarkStart w:id="222" w:name="d3e1404"/>
      <w:bookmarkEnd w:id="2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well-formed (WF-MPD), but that does not necessarily satisfy all general and specific requirements for an </w:t>
      </w:r>
      <w:bookmarkStart w:id="223" w:name="d3e1407"/>
      <w:bookmarkEnd w:id="2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ensures that a complete </w:t>
      </w:r>
      <w:bookmarkStart w:id="224" w:name="d3e1411"/>
      <w:bookmarkEnd w:id="2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adheres to all applicable NIEM conformance rules.</w:t>
      </w:r>
    </w:p>
    <w:p w14:paraId="4FBBA44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25" w:name="CT-IEPD"/>
      <w:bookmarkStart w:id="226" w:name="section_3.2.2"/>
      <w:bookmarkEnd w:id="225"/>
      <w:bookmarkEnd w:id="226"/>
      <w:r w:rsidRPr="00146A68">
        <w:rPr>
          <w:rFonts w:ascii="Times New Roman" w:eastAsia="Times New Roman" w:hAnsi="Times New Roman" w:cs="Times New Roman"/>
          <w:b/>
          <w:bCs/>
          <w:color w:val="000000"/>
          <w:sz w:val="30"/>
          <w:szCs w:val="30"/>
        </w:rPr>
        <w:lastRenderedPageBreak/>
        <w:t>3.2.2. IEPD Conformance Target</w:t>
      </w:r>
    </w:p>
    <w:p w14:paraId="6C9A1A1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27" w:name="definition_information_exchange_package_"/>
      <w:bookmarkEnd w:id="227"/>
      <w:r w:rsidRPr="00146A68">
        <w:rPr>
          <w:rFonts w:ascii="Times New Roman" w:eastAsia="Times New Roman" w:hAnsi="Times New Roman" w:cs="Times New Roman"/>
          <w:b/>
          <w:bCs/>
          <w:color w:val="000000"/>
          <w:sz w:val="24"/>
          <w:szCs w:val="24"/>
        </w:rPr>
        <w:t>[Definition: information exchange package documentation]</w:t>
      </w:r>
    </w:p>
    <w:p w14:paraId="6EE816E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28" w:name="d3e1426"/>
      <w:bookmarkEnd w:id="2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229" w:name="d3e1429"/>
      <w:bookmarkEnd w:id="2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58C3BCCA" w14:textId="177DC939"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has an </w:t>
      </w:r>
      <w:bookmarkStart w:id="230" w:name="d3e1438"/>
      <w:bookmarkEnd w:id="2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and</w:t>
      </w:r>
    </w:p>
    <w:p w14:paraId="682E6A9F" w14:textId="77777777" w:rsidR="00146A68" w:rsidRPr="00146A68" w:rsidRDefault="00146A68" w:rsidP="00146A68">
      <w:pPr>
        <w:numPr>
          <w:ilvl w:val="0"/>
          <w:numId w:val="11"/>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231" w:name="d3e1448"/>
      <w:bookmarkEnd w:id="2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IEPD).</w:t>
      </w:r>
    </w:p>
    <w:p w14:paraId="57BD3C6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IEPD. Rules specifying this conformance target use the applicability code IEPD.</w:t>
      </w:r>
    </w:p>
    <w:p w14:paraId="11C3828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it is an </w:t>
      </w:r>
      <w:bookmarkStart w:id="232" w:name="d3e1468"/>
      <w:bookmarkEnd w:id="2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IEPD must also conform to all WF-MPD rules.</w:t>
      </w:r>
    </w:p>
    <w:p w14:paraId="14725A1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33" w:name="d3e1474"/>
      <w:bookmarkEnd w:id="2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 within its </w:t>
      </w:r>
      <w:bookmarkStart w:id="234" w:name="d3e1480"/>
      <w:bookmarkEnd w:id="2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defining a class of </w:t>
      </w:r>
      <w:bookmarkStart w:id="235" w:name="d3e1483"/>
      <w:bookmarkEnd w:id="2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in which each </w:t>
      </w:r>
      <w:bookmarkStart w:id="236" w:name="d3e1486"/>
      <w:bookmarkEnd w:id="2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237" w:name="d3e1490"/>
      <w:bookmarkEnd w:id="2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F70C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38" w:name="definition_instance_XML_document"/>
      <w:bookmarkEnd w:id="238"/>
      <w:r w:rsidRPr="00146A68">
        <w:rPr>
          <w:rFonts w:ascii="Times New Roman" w:eastAsia="Times New Roman" w:hAnsi="Times New Roman" w:cs="Times New Roman"/>
          <w:b/>
          <w:bCs/>
          <w:color w:val="000000"/>
          <w:sz w:val="24"/>
          <w:szCs w:val="24"/>
        </w:rPr>
        <w:t>[Definition: instance XML document]</w:t>
      </w:r>
    </w:p>
    <w:p w14:paraId="7D9EFD8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39" w:name="d3e1498"/>
      <w:bookmarkEnd w:id="2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240" w:name="d3e1501"/>
      <w:bookmarkEnd w:id="2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against an </w:t>
      </w:r>
      <w:bookmarkStart w:id="241" w:name="d3e1504"/>
      <w:bookmarkEnd w:id="2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242" w:name="d3e1507"/>
      <w:bookmarkEnd w:id="2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said to be an instance of the schema to which it validates.</w:t>
      </w:r>
    </w:p>
    <w:p w14:paraId="5770CF9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also defines one or more data exchanges, one per </w:t>
      </w:r>
      <w:bookmarkStart w:id="243" w:name="d3e1514"/>
      <w:bookmarkEnd w:id="2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Each data exchange occurs at runtime in the form of an </w:t>
      </w:r>
      <w:bookmarkStart w:id="244" w:name="d3e1517"/>
      <w:bookmarkEnd w:id="2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is an </w:t>
      </w:r>
      <w:bookmarkStart w:id="245" w:name="d3e1520"/>
      <w:bookmarkEnd w:id="2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rules defined in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w:t>
      </w:r>
    </w:p>
    <w:p w14:paraId="1DD83F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46" w:name="d3e1530"/>
      <w:bookmarkEnd w:id="2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a NIEM-conformant XML schema document set that may include portions of a NIEM core schema document (and supplements), portions of NIEM Domain schema documents (and updates), and enterprise-specific or IEPD-specific </w:t>
      </w:r>
      <w:bookmarkStart w:id="247" w:name="d3e1533"/>
      <w:bookmarkEnd w:id="2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248" w:name="d3e1536"/>
      <w:bookmarkEnd w:id="2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contained in an </w:t>
      </w:r>
      <w:bookmarkStart w:id="249" w:name="d3e1539"/>
      <w:bookmarkEnd w:id="2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work together to define one or more classes of </w:t>
      </w:r>
      <w:bookmarkStart w:id="250" w:name="d3e1542"/>
      <w:bookmarkEnd w:id="2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consistently encapsulate data for meaningful information exchanges. Any </w:t>
      </w:r>
      <w:bookmarkStart w:id="251" w:name="d3e1546"/>
      <w:bookmarkEnd w:id="2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valid for the </w:t>
      </w:r>
      <w:bookmarkStart w:id="252" w:name="d3e1549"/>
      <w:bookmarkEnd w:id="2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and that satisfies the conditions of the </w:t>
      </w:r>
      <w:bookmarkStart w:id="253" w:name="d3e1552"/>
      <w:bookmarkEnd w:id="2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member of that </w:t>
      </w:r>
      <w:bookmarkStart w:id="254" w:name="d3e1555"/>
      <w:bookmarkEnd w:id="2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 (or IEP Class).</w:t>
      </w:r>
    </w:p>
    <w:bookmarkStart w:id="255" w:name="d3e1560"/>
    <w:bookmarkEnd w:id="255"/>
    <w:p w14:paraId="0C109531" w14:textId="5FC82C81"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w:t>
      </w:r>
      <w:bookmarkStart w:id="256" w:name="d3e1563"/>
      <w:bookmarkEnd w:id="2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 to the </w:t>
      </w:r>
      <w:hyperlink r:id="rId149"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and may use or extend data component definitions drawn from NIEM. An </w:t>
      </w:r>
      <w:bookmarkStart w:id="257" w:name="d3e1568"/>
      <w:bookmarkEnd w:id="2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also incorporate and use XML schema documents from other standards that do not conform to NIEM. (See </w:t>
      </w:r>
      <w:hyperlink r:id="rId150"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for details.) An </w:t>
      </w:r>
      <w:bookmarkStart w:id="258" w:name="d3e1573"/>
      <w:bookmarkEnd w:id="2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consists of a set of artifacts (XML schema documents, documentation, sample instance XML documents, etc.) that together define and describe one or more implementable data exchanges. An </w:t>
      </w:r>
      <w:bookmarkStart w:id="259" w:name="d3e1577"/>
      <w:bookmarkEnd w:id="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materials necessary to:</w:t>
      </w:r>
    </w:p>
    <w:p w14:paraId="73382023"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Understand information exchange context, content, semantics, and structure.</w:t>
      </w:r>
    </w:p>
    <w:p w14:paraId="4B35C66A"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and validate XML documents defined by the </w:t>
      </w:r>
      <w:bookmarkStart w:id="260" w:name="d3e1590"/>
      <w:bookmarkEnd w:id="2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used for information exchanges.</w:t>
      </w:r>
    </w:p>
    <w:p w14:paraId="6909B955" w14:textId="77777777" w:rsidR="00146A68" w:rsidRPr="00146A68" w:rsidRDefault="00146A68" w:rsidP="00146A68">
      <w:pPr>
        <w:numPr>
          <w:ilvl w:val="0"/>
          <w:numId w:val="1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Identify the lineage of the </w:t>
      </w:r>
      <w:bookmarkStart w:id="261" w:name="d3e1597"/>
      <w:bookmarkEnd w:id="2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 and optionally its artifacts.</w:t>
      </w:r>
    </w:p>
    <w:p w14:paraId="3517D02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terms </w:t>
      </w:r>
      <w:bookmarkStart w:id="262" w:name="d3e1604"/>
      <w:bookmarkEnd w:id="2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and </w:t>
      </w:r>
      <w:bookmarkStart w:id="263" w:name="d3e1607"/>
      <w:bookmarkEnd w:id="2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(IEPD) first appeared in [FEA Data Reference Model 1.0] and [GJXDM IEPD Guidelines 1.1], respectively.)</w:t>
      </w:r>
    </w:p>
    <w:p w14:paraId="6D98BB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specifies an </w:t>
      </w:r>
      <w:bookmarkStart w:id="264" w:name="d3e1613"/>
      <w:bookmarkEnd w:id="2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a </w:t>
      </w:r>
      <w:bookmarkStart w:id="265" w:name="d3e1616"/>
      <w:bookmarkEnd w:id="2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76CBF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66" w:name="rule-mpd-class-iepd"/>
      <w:bookmarkStart w:id="267" w:name="rule_3-2"/>
      <w:bookmarkEnd w:id="266"/>
      <w:bookmarkEnd w:id="267"/>
      <w:r w:rsidRPr="00146A68">
        <w:rPr>
          <w:rFonts w:ascii="Times New Roman" w:eastAsia="Times New Roman" w:hAnsi="Times New Roman" w:cs="Times New Roman"/>
          <w:b/>
          <w:bCs/>
          <w:color w:val="000000"/>
          <w:sz w:val="30"/>
          <w:szCs w:val="30"/>
        </w:rPr>
        <w:t>Rule 3-2. MPD with MPD class of IEPD is an IEPD</w:t>
      </w:r>
    </w:p>
    <w:p w14:paraId="420A72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3-2] (MPD) (Constraint)</w:t>
      </w:r>
    </w:p>
    <w:p w14:paraId="25CA4AB0" w14:textId="1D6029A8"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268" w:name="d3e1629"/>
      <w:bookmarkEnd w:id="2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an </w:t>
      </w:r>
      <w:bookmarkStart w:id="269" w:name="d3e1632"/>
      <w:bookmarkEnd w:id="2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MUST be an </w:t>
      </w:r>
      <w:bookmarkStart w:id="270" w:name="d3e1638"/>
      <w:bookmarkEnd w:id="2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 documentation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A019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is applicable to all IEPDs:</w:t>
      </w:r>
    </w:p>
    <w:p w14:paraId="050BB65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71" w:name="r-ct-iepd"/>
      <w:bookmarkStart w:id="272" w:name="rule_3-3"/>
      <w:bookmarkEnd w:id="271"/>
      <w:bookmarkEnd w:id="272"/>
      <w:r w:rsidRPr="00146A68">
        <w:rPr>
          <w:rFonts w:ascii="Times New Roman" w:eastAsia="Times New Roman" w:hAnsi="Times New Roman" w:cs="Times New Roman"/>
          <w:b/>
          <w:bCs/>
          <w:color w:val="000000"/>
          <w:sz w:val="30"/>
          <w:szCs w:val="30"/>
        </w:rPr>
        <w:t>Rule 3-3. IEPD Conformance Target Identifier</w:t>
      </w:r>
    </w:p>
    <w:p w14:paraId="2D5E85F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3-3] (IEPD) (Constraint)</w:t>
      </w:r>
    </w:p>
    <w:p w14:paraId="1E461938" w14:textId="0D2ACEE0"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73" w:name="d3e1657"/>
      <w:bookmarkEnd w:id="2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have the </w:t>
      </w:r>
      <w:bookmarkStart w:id="274" w:name="d3e1660"/>
      <w:bookmarkEnd w:id="2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http://reference.niem.gov/niem/specification/model-package-description/</w:t>
      </w:r>
      <w:r w:rsidR="0065191B">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.0/#IEPD</w:t>
      </w:r>
      <w:r w:rsidRPr="00146A68">
        <w:rPr>
          <w:rFonts w:ascii="Times New Roman" w:eastAsia="Times New Roman" w:hAnsi="Times New Roman" w:cs="Times New Roman"/>
          <w:color w:val="000000"/>
          <w:sz w:val="24"/>
          <w:szCs w:val="24"/>
        </w:rPr>
        <w:t xml:space="preserve"> as a value of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w:t>
      </w:r>
    </w:p>
    <w:p w14:paraId="02422D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 to declare validity constraints for one or more IEP classes within an </w:t>
      </w:r>
      <w:bookmarkStart w:id="275" w:name="d3e1674"/>
      <w:bookmarkEnd w:id="2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will be covered in more depth in </w:t>
      </w:r>
      <w:hyperlink r:id="rId151"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DB04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NIEM conformance does not require that an IEP be native XML on the transmission medium. A NIEM-conformant IEP may be encrypted, compressed (e.g., using </w:t>
      </w:r>
      <w:hyperlink r:id="rId152" w:anchor="PKZIP" w:history="1">
        <w:r w:rsidRPr="00146A68">
          <w:rPr>
            <w:rFonts w:ascii="Times New Roman" w:eastAsia="Times New Roman" w:hAnsi="Times New Roman" w:cs="Times New Roman"/>
            <w:b/>
            <w:bCs/>
            <w:color w:val="000000"/>
            <w:sz w:val="24"/>
            <w:szCs w:val="24"/>
            <w:shd w:val="clear" w:color="auto" w:fill="FFFFFF"/>
          </w:rPr>
          <w:t>[PKZIP]</w:t>
        </w:r>
      </w:hyperlink>
      <w:r w:rsidRPr="00146A68">
        <w:rPr>
          <w:rFonts w:ascii="Times New Roman" w:eastAsia="Times New Roman" w:hAnsi="Times New Roman" w:cs="Times New Roman"/>
          <w:color w:val="000000"/>
          <w:sz w:val="24"/>
          <w:szCs w:val="24"/>
        </w:rPr>
        <w:t xml:space="preserve">, </w:t>
      </w:r>
      <w:hyperlink r:id="rId153" w:anchor="W3-EXI" w:history="1">
        <w:r w:rsidRPr="00146A68">
          <w:rPr>
            <w:rFonts w:ascii="Times New Roman" w:eastAsia="Times New Roman" w:hAnsi="Times New Roman" w:cs="Times New Roman"/>
            <w:b/>
            <w:bCs/>
            <w:color w:val="000000"/>
            <w:sz w:val="24"/>
            <w:szCs w:val="24"/>
            <w:shd w:val="clear" w:color="auto" w:fill="FFFFFF"/>
          </w:rPr>
          <w:t>[EXI Format 1.0]</w:t>
        </w:r>
      </w:hyperlink>
      <w:r w:rsidRPr="00146A68">
        <w:rPr>
          <w:rFonts w:ascii="Times New Roman" w:eastAsia="Times New Roman" w:hAnsi="Times New Roman" w:cs="Times New Roman"/>
          <w:color w:val="000000"/>
          <w:sz w:val="24"/>
          <w:szCs w:val="24"/>
        </w:rPr>
        <w:t>, etc.), or wrapped within an envelope mechanism, as long as its original native XML form can be retrieved by the receiver.</w:t>
      </w:r>
    </w:p>
    <w:p w14:paraId="504EEA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Common to </w:t>
      </w:r>
      <w:bookmarkStart w:id="276" w:name="d3e1689"/>
      <w:bookmarkEnd w:id="2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MPDs:</w:t>
      </w:r>
    </w:p>
    <w:p w14:paraId="7E8D64BB"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Requires a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w:t>
      </w:r>
    </w:p>
    <w:p w14:paraId="115E4622"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Its </w:t>
      </w:r>
      <w:bookmarkStart w:id="277" w:name="d3e1705"/>
      <w:bookmarkEnd w:id="2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defines data exchanges (</w:t>
      </w:r>
      <w:bookmarkStart w:id="278" w:name="d3e1708"/>
      <w:bookmarkEnd w:id="2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IEPs).</w:t>
      </w:r>
    </w:p>
    <w:p w14:paraId="68B544EA"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contain subset, extension, external, or constraint schema documents.</w:t>
      </w:r>
    </w:p>
    <w:p w14:paraId="0D21B88D"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Must declare at least one or more </w:t>
      </w:r>
      <w:bookmarkStart w:id="279" w:name="d3e1719"/>
      <w:bookmarkEnd w:id="2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1B1B025" w14:textId="77777777" w:rsidR="00146A68" w:rsidRPr="00146A68" w:rsidRDefault="00146A68" w:rsidP="00146A68">
      <w:pPr>
        <w:numPr>
          <w:ilvl w:val="0"/>
          <w:numId w:val="1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sample instance XML documents that validate to XML schema document set.</w:t>
      </w:r>
    </w:p>
    <w:p w14:paraId="78BF5AB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80" w:name="CT-IEP"/>
      <w:bookmarkStart w:id="281" w:name="section_3.2.3"/>
      <w:bookmarkEnd w:id="280"/>
      <w:bookmarkEnd w:id="281"/>
      <w:r w:rsidRPr="00146A68">
        <w:rPr>
          <w:rFonts w:ascii="Times New Roman" w:eastAsia="Times New Roman" w:hAnsi="Times New Roman" w:cs="Times New Roman"/>
          <w:b/>
          <w:bCs/>
          <w:color w:val="000000"/>
          <w:sz w:val="30"/>
          <w:szCs w:val="30"/>
        </w:rPr>
        <w:lastRenderedPageBreak/>
        <w:t>3.2.3. IEP Conformance Targets</w:t>
      </w:r>
    </w:p>
    <w:p w14:paraId="600953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NIEM, an information exchange instance is an </w:t>
      </w:r>
      <w:bookmarkStart w:id="282" w:name="d3e1737"/>
      <w:bookmarkEnd w:id="2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(IEP). An IEP is also a </w:t>
      </w:r>
      <w:bookmarkStart w:id="283" w:name="d3e1740"/>
      <w:bookmarkEnd w:id="2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in that connotation is defined as follows:</w:t>
      </w:r>
    </w:p>
    <w:p w14:paraId="60D0DC7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84" w:name="definition_information_exchange_package"/>
      <w:bookmarkEnd w:id="284"/>
      <w:r w:rsidRPr="00146A68">
        <w:rPr>
          <w:rFonts w:ascii="Times New Roman" w:eastAsia="Times New Roman" w:hAnsi="Times New Roman" w:cs="Times New Roman"/>
          <w:b/>
          <w:bCs/>
          <w:color w:val="000000"/>
          <w:sz w:val="24"/>
          <w:szCs w:val="24"/>
        </w:rPr>
        <w:t>[Definition: information exchange package]</w:t>
      </w:r>
    </w:p>
    <w:p w14:paraId="47A7E4A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w:t>
      </w:r>
      <w:bookmarkStart w:id="285" w:name="d3e1748"/>
      <w:bookmarkEnd w:id="2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conforms to the conformance target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in the </w:t>
      </w:r>
      <w:bookmarkStart w:id="286" w:name="d3e1754"/>
      <w:bookmarkEnd w:id="2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287" w:name="d3e1757"/>
      <w:bookmarkEnd w:id="2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EFCBA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IEP. Rules specifying this conformance target use the applicability code IEP.</w:t>
      </w:r>
    </w:p>
    <w:p w14:paraId="10842D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definition of an </w:t>
      </w:r>
      <w:bookmarkStart w:id="288" w:name="d3e1773"/>
      <w:bookmarkEnd w:id="2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does not ensure that an </w:t>
      </w:r>
      <w:bookmarkStart w:id="289" w:name="d3e1776"/>
      <w:bookmarkEnd w:id="2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NIEM-defined elements for its information content. That is the function of the </w:t>
      </w:r>
      <w:bookmarkStart w:id="290" w:name="d3e1779"/>
      <w:bookmarkEnd w:id="2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291" w:name="d3e1782"/>
      <w:bookmarkEnd w:id="2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defined as follows:</w:t>
      </w:r>
    </w:p>
    <w:p w14:paraId="39C07E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292" w:name="definition_full_NIEM_information_exchang"/>
      <w:bookmarkEnd w:id="292"/>
      <w:r w:rsidRPr="00146A68">
        <w:rPr>
          <w:rFonts w:ascii="Times New Roman" w:eastAsia="Times New Roman" w:hAnsi="Times New Roman" w:cs="Times New Roman"/>
          <w:b/>
          <w:bCs/>
          <w:color w:val="000000"/>
          <w:sz w:val="24"/>
          <w:szCs w:val="24"/>
        </w:rPr>
        <w:t>[Definition: full NIEM information exchange package]</w:t>
      </w:r>
    </w:p>
    <w:p w14:paraId="28D1F69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293" w:name="d3e1790"/>
      <w:bookmarkEnd w:id="2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information exchange package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satisfies all the validity constraints for its class as defined by a </w:t>
      </w:r>
      <w:bookmarkStart w:id="294" w:name="d3e1793"/>
      <w:bookmarkEnd w:id="2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that has an XML document element that is declared in either a NIEM reference or extension schema document.</w:t>
      </w:r>
    </w:p>
    <w:p w14:paraId="19EE6E1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full NIEM IEP. Rules specifying this conformance target use the applicability code FN-IEP.</w:t>
      </w:r>
    </w:p>
    <w:p w14:paraId="6B02B47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295" w:name="CT-Artifact"/>
      <w:bookmarkStart w:id="296" w:name="section_3.2.4"/>
      <w:bookmarkEnd w:id="295"/>
      <w:bookmarkEnd w:id="296"/>
      <w:r w:rsidRPr="00146A68">
        <w:rPr>
          <w:rFonts w:ascii="Times New Roman" w:eastAsia="Times New Roman" w:hAnsi="Times New Roman" w:cs="Times New Roman"/>
          <w:b/>
          <w:bCs/>
          <w:color w:val="000000"/>
          <w:sz w:val="30"/>
          <w:szCs w:val="30"/>
        </w:rPr>
        <w:t>3.2.4. Artifact Conformance Targets</w:t>
      </w:r>
    </w:p>
    <w:p w14:paraId="61D1E49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targets that correspond to artifacts internal to an </w:t>
      </w:r>
      <w:bookmarkStart w:id="297" w:name="d3e1815"/>
      <w:bookmarkEnd w:id="2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bookmarkStart w:id="298" w:name="d3e1823"/>
    <w:bookmarkEnd w:id="298"/>
    <w:p w14:paraId="4C3C3B78"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Schema-subset)</w:t>
      </w:r>
    </w:p>
    <w:bookmarkStart w:id="299" w:name="d3e1829"/>
    <w:bookmarkEnd w:id="299"/>
    <w:p w14:paraId="3DC23BAB"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MPD-catalog)</w:t>
      </w:r>
    </w:p>
    <w:bookmarkStart w:id="300" w:name="d3e1835"/>
    <w:bookmarkEnd w:id="300"/>
    <w:p w14:paraId="5F77D720" w14:textId="77777777" w:rsidR="00146A68" w:rsidRPr="00146A68" w:rsidRDefault="00146A68" w:rsidP="00146A68">
      <w:pPr>
        <w:numPr>
          <w:ilvl w:val="0"/>
          <w:numId w:val="1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 applicability code: XML-catalog)</w:t>
      </w:r>
    </w:p>
    <w:p w14:paraId="1384D5D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01" w:name="CT-Codes"/>
      <w:bookmarkStart w:id="302" w:name="section_3.3"/>
      <w:bookmarkEnd w:id="301"/>
      <w:bookmarkEnd w:id="302"/>
      <w:r w:rsidRPr="00146A68">
        <w:rPr>
          <w:rFonts w:ascii="Times New Roman" w:eastAsia="Times New Roman" w:hAnsi="Times New Roman" w:cs="Times New Roman"/>
          <w:b/>
          <w:bCs/>
          <w:color w:val="000000"/>
          <w:sz w:val="30"/>
          <w:szCs w:val="30"/>
        </w:rPr>
        <w:t>3.3. Rule Applicability Codes for Conformance Targets</w:t>
      </w:r>
    </w:p>
    <w:p w14:paraId="6A0BA2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table below lists the codes that represent standard </w:t>
      </w:r>
      <w:bookmarkStart w:id="303" w:name="d3e1850"/>
      <w:bookmarkEnd w:id="3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used in this specification and that appear in the applicability attribute for each rule.</w:t>
      </w:r>
    </w:p>
    <w:p w14:paraId="5B54682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304" w:name="table_3-1"/>
      <w:bookmarkEnd w:id="304"/>
      <w:r w:rsidRPr="00146A68">
        <w:rPr>
          <w:rFonts w:ascii="Times New Roman" w:eastAsia="Times New Roman" w:hAnsi="Times New Roman" w:cs="Times New Roman"/>
          <w:b/>
          <w:bCs/>
          <w:color w:val="000000"/>
          <w:sz w:val="24"/>
          <w:szCs w:val="24"/>
        </w:rPr>
        <w:t>Table 3-1: Rule Applicability Codes</w:t>
      </w:r>
    </w:p>
    <w:tbl>
      <w:tblPr>
        <w:tblW w:w="0" w:type="auto"/>
        <w:tblCellMar>
          <w:top w:w="15" w:type="dxa"/>
          <w:left w:w="15" w:type="dxa"/>
          <w:bottom w:w="15" w:type="dxa"/>
          <w:right w:w="15" w:type="dxa"/>
        </w:tblCellMar>
        <w:tblLook w:val="04A0" w:firstRow="1" w:lastRow="0" w:firstColumn="1" w:lastColumn="0" w:noHBand="0" w:noVBand="1"/>
      </w:tblPr>
      <w:tblGrid>
        <w:gridCol w:w="4462"/>
        <w:gridCol w:w="2497"/>
      </w:tblGrid>
      <w:tr w:rsidR="00146A68" w:rsidRPr="00146A68" w14:paraId="0E540383"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02C3FB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Conformance Target</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C95150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Applicability Code</w:t>
            </w:r>
          </w:p>
        </w:tc>
      </w:tr>
      <w:bookmarkStart w:id="305" w:name="d3e1870"/>
      <w:bookmarkEnd w:id="305"/>
      <w:tr w:rsidR="00146A68" w:rsidRPr="00146A68" w14:paraId="28B70B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8176FE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C33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WF-MPD</w:t>
            </w:r>
          </w:p>
        </w:tc>
      </w:tr>
      <w:bookmarkStart w:id="306" w:name="d3e1879"/>
      <w:bookmarkEnd w:id="306"/>
      <w:tr w:rsidR="00146A68" w:rsidRPr="00146A68" w14:paraId="7F54D0F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1469A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 documentation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9476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IEPD</w:t>
            </w:r>
          </w:p>
        </w:tc>
      </w:tr>
      <w:bookmarkStart w:id="307" w:name="d3e1888"/>
      <w:bookmarkEnd w:id="307"/>
      <w:tr w:rsidR="00146A68" w:rsidRPr="00146A68" w14:paraId="035EDAE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3E1ADC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information exchange package</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4BC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IEP</w:t>
            </w:r>
          </w:p>
        </w:tc>
      </w:tr>
      <w:bookmarkStart w:id="308" w:name="d3e1897"/>
      <w:bookmarkEnd w:id="308"/>
      <w:tr w:rsidR="00146A68" w:rsidRPr="00146A68" w14:paraId="1E63E8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8FFCD1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"definition_full_NIEM_information_exchange_package"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full NIEM IEP</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BE60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FN-IEP</w:t>
            </w:r>
          </w:p>
        </w:tc>
      </w:tr>
      <w:bookmarkStart w:id="309" w:name="d3e1906"/>
      <w:bookmarkEnd w:id="309"/>
      <w:tr w:rsidR="00146A68" w:rsidRPr="00146A68" w14:paraId="5317E64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9CF773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E5E6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Schema-subset</w:t>
            </w:r>
          </w:p>
        </w:tc>
      </w:tr>
      <w:bookmarkStart w:id="310" w:name="d3e1915"/>
      <w:bookmarkEnd w:id="310"/>
      <w:tr w:rsidR="00146A68" w:rsidRPr="00146A68" w14:paraId="4B0C453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A75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9818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w:t>
            </w:r>
          </w:p>
        </w:tc>
      </w:tr>
      <w:bookmarkStart w:id="311" w:name="d3e1924"/>
      <w:bookmarkEnd w:id="311"/>
      <w:tr w:rsidR="00146A68" w:rsidRPr="00146A68" w14:paraId="28B96B5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C8D30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5AC2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XML-catalog</w:t>
            </w:r>
          </w:p>
        </w:tc>
      </w:tr>
    </w:tbl>
    <w:p w14:paraId="6C57E46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12" w:name="MPD-XML-Schema-Artifacts"/>
      <w:bookmarkStart w:id="313" w:name="section_4"/>
      <w:bookmarkEnd w:id="312"/>
      <w:bookmarkEnd w:id="313"/>
      <w:r w:rsidRPr="00146A68">
        <w:rPr>
          <w:rFonts w:ascii="Times New Roman" w:eastAsia="Times New Roman" w:hAnsi="Times New Roman" w:cs="Times New Roman"/>
          <w:b/>
          <w:bCs/>
          <w:color w:val="000000"/>
          <w:sz w:val="30"/>
          <w:szCs w:val="30"/>
        </w:rPr>
        <w:t>4. MPD XML Schema Document Artifacts</w:t>
      </w:r>
    </w:p>
    <w:bookmarkStart w:id="314" w:name="d3e1941"/>
    <w:bookmarkEnd w:id="314"/>
    <w:p w14:paraId="02E18681" w14:textId="7E9A4E46"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are the essential content of MPDs because they normatively define and declare </w:t>
      </w:r>
      <w:bookmarkStart w:id="315" w:name="d3e1944"/>
      <w:bookmarkEnd w:id="3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purpose of an </w:t>
      </w:r>
      <w:bookmarkStart w:id="316" w:name="d3e1947"/>
      <w:bookmarkEnd w:id="3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determined by the </w:t>
      </w:r>
      <w:bookmarkStart w:id="317" w:name="d3e1950"/>
      <w:bookmarkEnd w:id="3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set(s) it contains; furthermore, each </w:t>
      </w:r>
      <w:bookmarkStart w:id="318" w:name="d3e1953"/>
      <w:bookmarkEnd w:id="3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a different purpose. The </w:t>
      </w:r>
      <w:hyperlink r:id="rId154"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addresses some schema documents as </w:t>
      </w:r>
      <w:bookmarkStart w:id="319" w:name="d3e1959"/>
      <w:bookmarkEnd w:id="3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including reference schema documents, extension schema documents, and schema document sets. Each conformance target may adhere to a different (though possibly overlapping) set of conformance rules. Consult the </w:t>
      </w:r>
      <w:hyperlink r:id="rId155"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65191B">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for these rules. NIEM also employs a special technique that relies on </w:t>
      </w:r>
      <w:bookmarkStart w:id="320" w:name="d3e1964"/>
      <w:bookmarkEnd w:id="3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(See </w:t>
      </w:r>
      <w:hyperlink r:id="rId156"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0F1C2E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define each type of NIEM schema document and document set, and identify the types of MPDs that contain them.</w:t>
      </w:r>
    </w:p>
    <w:p w14:paraId="75CFE3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21" w:name="Reference-Schemas"/>
      <w:bookmarkStart w:id="322" w:name="section_4.1"/>
      <w:bookmarkEnd w:id="321"/>
      <w:bookmarkEnd w:id="322"/>
      <w:r w:rsidRPr="00146A68">
        <w:rPr>
          <w:rFonts w:ascii="Times New Roman" w:eastAsia="Times New Roman" w:hAnsi="Times New Roman" w:cs="Times New Roman"/>
          <w:b/>
          <w:bCs/>
          <w:color w:val="000000"/>
          <w:sz w:val="30"/>
          <w:szCs w:val="30"/>
        </w:rPr>
        <w:t>4.1. Reference Schema Documents</w:t>
      </w:r>
    </w:p>
    <w:p w14:paraId="435986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generally applies to NIEM releases and their associated core supplements, and domain updates. Though not common, it is also valid to use a </w:t>
      </w:r>
      <w:bookmarkStart w:id="323" w:name="d3e1979"/>
      <w:bookmarkEnd w:id="3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document set within an </w:t>
      </w:r>
      <w:bookmarkStart w:id="324" w:name="d3e1982"/>
      <w:bookmarkEnd w:id="3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w:t>
      </w:r>
      <w:bookmarkStart w:id="325" w:name="d3e1985"/>
      <w:bookmarkEnd w:id="3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326" w:name="d3e1988"/>
      <w:bookmarkEnd w:id="3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were defined earlier in </w:t>
      </w:r>
      <w:hyperlink r:id="rId157" w:anchor="section_2.8" w:history="1">
        <w:r w:rsidRPr="00146A68">
          <w:rPr>
            <w:rFonts w:ascii="Times New Roman" w:eastAsia="Times New Roman" w:hAnsi="Times New Roman" w:cs="Times New Roman"/>
            <w:color w:val="000000"/>
            <w:sz w:val="24"/>
            <w:szCs w:val="24"/>
            <w:shd w:val="clear" w:color="auto" w:fill="FFFFFF"/>
          </w:rPr>
          <w:t xml:space="preserve">Section 2.8, </w:t>
        </w:r>
        <w:r w:rsidRPr="00146A68">
          <w:rPr>
            <w:rFonts w:ascii="Times New Roman" w:eastAsia="Times New Roman" w:hAnsi="Times New Roman" w:cs="Times New Roman"/>
            <w:i/>
            <w:iCs/>
            <w:color w:val="000000"/>
            <w:sz w:val="24"/>
            <w:szCs w:val="24"/>
            <w:shd w:val="clear" w:color="auto" w:fill="FFFFFF"/>
          </w:rPr>
          <w:t>Reference Schema Documents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C95DD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bookmarkStart w:id="327" w:name="d3e1996"/>
      <w:bookmarkEnd w:id="3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intended to be the authoritative definition schema document for a NIEM target namespace. All NIEM releases, associated core supplements, and domain updates are standalone sets of namespaced reference schema documents. NIEM content governance bodies have reviewed and attempted to harmonize each set to the extent possible by refactoring as needed. This means that most (not necessarily all) types and properties are semantically unique (i.e., multiple versions of semantically identical types or properties do not exist within a set).</w:t>
      </w:r>
    </w:p>
    <w:p w14:paraId="7C657F26" w14:textId="00B9D07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authoritative definitions, NIEM reference schema document sets satisfy more rigorous documentation requirements. The </w:t>
      </w:r>
      <w:hyperlink r:id="rId158"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requires that each type definition, and element and attribute declaration in a reference schema document contain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defines its semantic meaning.</w:t>
      </w:r>
    </w:p>
    <w:p w14:paraId="5CCBBE1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Typically reference schema documents contain </w:t>
      </w:r>
      <w:bookmarkStart w:id="328" w:name="d3e2010"/>
      <w:bookmarkEnd w:id="3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the most relaxed cardinality (zero to unbounded). However, this is not an absolute requirement. If necessary, cardinality in reference schema documents may be constrained to model reality. For example, in NIEM </w:t>
      </w:r>
      <w:del w:id="329" w:author="Chipman, Charles" w:date="2019-01-30T12:05:00Z">
        <w:r w:rsidRPr="00146A68" w:rsidDel="001F6CEC">
          <w:rPr>
            <w:rFonts w:ascii="Times New Roman" w:eastAsia="Times New Roman" w:hAnsi="Times New Roman" w:cs="Times New Roman"/>
            <w:color w:val="000000"/>
            <w:sz w:val="24"/>
            <w:szCs w:val="24"/>
          </w:rPr>
          <w:delText>3</w:delText>
        </w:r>
      </w:del>
      <w:ins w:id="330" w:author="Chipman, Charles" w:date="2019-01-30T12:05:00Z">
        <w:r w:rsidR="001F6C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a </w:t>
      </w:r>
      <w:r w:rsidRPr="00146A68">
        <w:rPr>
          <w:rFonts w:ascii="Courier New" w:eastAsia="Times New Roman" w:hAnsi="Courier New" w:cs="Courier New"/>
          <w:color w:val="000000"/>
          <w:sz w:val="19"/>
          <w:szCs w:val="19"/>
        </w:rPr>
        <w:t>nc:Location2DGeospatialCoordinateType</w:t>
      </w:r>
      <w:r w:rsidRPr="00146A68">
        <w:rPr>
          <w:rFonts w:ascii="Times New Roman" w:eastAsia="Times New Roman" w:hAnsi="Times New Roman" w:cs="Times New Roman"/>
          <w:color w:val="000000"/>
          <w:sz w:val="24"/>
          <w:szCs w:val="24"/>
        </w:rPr>
        <w:t xml:space="preserve"> contains both a </w:t>
      </w:r>
      <w:r w:rsidRPr="00146A68">
        <w:rPr>
          <w:rFonts w:ascii="Courier New" w:eastAsia="Times New Roman" w:hAnsi="Courier New" w:cs="Courier New"/>
          <w:color w:val="000000"/>
          <w:sz w:val="19"/>
          <w:szCs w:val="19"/>
        </w:rPr>
        <w:lastRenderedPageBreak/>
        <w:t>nc:GeographicCoordinateLatitude</w:t>
      </w:r>
      <w:r w:rsidRPr="00146A68">
        <w:rPr>
          <w:rFonts w:ascii="Times New Roman" w:eastAsia="Times New Roman" w:hAnsi="Times New Roman" w:cs="Times New Roman"/>
          <w:color w:val="000000"/>
          <w:sz w:val="24"/>
          <w:szCs w:val="24"/>
        </w:rPr>
        <w:t xml:space="preserve"> element and a </w:t>
      </w:r>
      <w:r w:rsidRPr="00146A68">
        <w:rPr>
          <w:rFonts w:ascii="Courier New" w:eastAsia="Times New Roman" w:hAnsi="Courier New" w:cs="Courier New"/>
          <w:color w:val="000000"/>
          <w:sz w:val="19"/>
          <w:szCs w:val="19"/>
        </w:rPr>
        <w:t>nc:GeographicCoordinateLongitude</w:t>
      </w:r>
      <w:r w:rsidRPr="00146A68">
        <w:rPr>
          <w:rFonts w:ascii="Times New Roman" w:eastAsia="Times New Roman" w:hAnsi="Times New Roman" w:cs="Times New Roman"/>
          <w:color w:val="000000"/>
          <w:sz w:val="24"/>
          <w:szCs w:val="24"/>
        </w:rPr>
        <w:t xml:space="preserve"> element. Each of these elements has cardinality </w:t>
      </w:r>
      <w:r w:rsidRPr="00146A68">
        <w:rPr>
          <w:rFonts w:ascii="Courier New" w:eastAsia="Times New Roman" w:hAnsi="Courier New" w:cs="Courier New"/>
          <w:color w:val="000000"/>
          <w:sz w:val="19"/>
          <w:szCs w:val="19"/>
        </w:rPr>
        <w:t>minOccurs="1"</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maxOccurs="1"</w:t>
      </w:r>
      <w:r w:rsidRPr="00146A68">
        <w:rPr>
          <w:rFonts w:ascii="Times New Roman" w:eastAsia="Times New Roman" w:hAnsi="Times New Roman" w:cs="Times New Roman"/>
          <w:color w:val="000000"/>
          <w:sz w:val="24"/>
          <w:szCs w:val="24"/>
        </w:rPr>
        <w:t xml:space="preserve">. Any other cardinality for these elements has no meaning. On the other hand, one might claim that NIEM should constrain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to a single occurrence of the element </w:t>
      </w:r>
      <w:r w:rsidRPr="00146A68">
        <w:rPr>
          <w:rFonts w:ascii="Courier New" w:eastAsia="Times New Roman" w:hAnsi="Courier New" w:cs="Courier New"/>
          <w:color w:val="000000"/>
          <w:sz w:val="19"/>
          <w:szCs w:val="19"/>
        </w:rPr>
        <w:t>nc:PersonBirthDate</w:t>
      </w:r>
      <w:r w:rsidRPr="00146A68">
        <w:rPr>
          <w:rFonts w:ascii="Times New Roman" w:eastAsia="Times New Roman" w:hAnsi="Times New Roman" w:cs="Times New Roman"/>
          <w:color w:val="000000"/>
          <w:sz w:val="24"/>
          <w:szCs w:val="24"/>
        </w:rPr>
        <w:t>. Every person has one and only one birth date. Unfortunately, also in reality, criminal persons often present multiple identities with multiple birth dates; and so the capability to represent such is an important data requirement for NIEM.</w:t>
      </w:r>
    </w:p>
    <w:p w14:paraId="0F47E7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1" w:name="Subset-Schemas"/>
      <w:bookmarkStart w:id="332" w:name="section_4.2"/>
      <w:bookmarkEnd w:id="331"/>
      <w:bookmarkEnd w:id="332"/>
      <w:r w:rsidRPr="00146A68">
        <w:rPr>
          <w:rFonts w:ascii="Times New Roman" w:eastAsia="Times New Roman" w:hAnsi="Times New Roman" w:cs="Times New Roman"/>
          <w:b/>
          <w:bCs/>
          <w:color w:val="000000"/>
          <w:sz w:val="30"/>
          <w:szCs w:val="30"/>
        </w:rPr>
        <w:t>4.2. Subset Document Schemas</w:t>
      </w:r>
    </w:p>
    <w:p w14:paraId="547792C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3" w:name="Basic-Subset-Concepts"/>
      <w:bookmarkStart w:id="334" w:name="section_4.2.1"/>
      <w:bookmarkEnd w:id="333"/>
      <w:bookmarkEnd w:id="334"/>
      <w:r w:rsidRPr="00146A68">
        <w:rPr>
          <w:rFonts w:ascii="Times New Roman" w:eastAsia="Times New Roman" w:hAnsi="Times New Roman" w:cs="Times New Roman"/>
          <w:b/>
          <w:bCs/>
          <w:color w:val="000000"/>
          <w:sz w:val="30"/>
          <w:szCs w:val="30"/>
        </w:rPr>
        <w:t>4.2.1. Basic Subset Concepts</w:t>
      </w:r>
    </w:p>
    <w:p w14:paraId="0A468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t>
      </w:r>
      <w:r w:rsidRPr="00146A68">
        <w:rPr>
          <w:rFonts w:ascii="Times New Roman" w:eastAsia="Times New Roman" w:hAnsi="Times New Roman" w:cs="Times New Roman"/>
          <w:i/>
          <w:iCs/>
          <w:color w:val="000000"/>
          <w:sz w:val="24"/>
          <w:szCs w:val="24"/>
        </w:rPr>
        <w:t>schema document subset</w:t>
      </w:r>
      <w:r w:rsidRPr="00146A68">
        <w:rPr>
          <w:rFonts w:ascii="Times New Roman" w:eastAsia="Times New Roman" w:hAnsi="Times New Roman" w:cs="Times New Roman"/>
          <w:color w:val="000000"/>
          <w:sz w:val="24"/>
          <w:szCs w:val="24"/>
        </w:rPr>
        <w:t xml:space="preserve"> is a set of XML schema documents that constitutes a reduced set of components derived from a NIEM reference schema document or document set associated with a given numbered release or domain update.</w:t>
      </w:r>
    </w:p>
    <w:p w14:paraId="4DBBE49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35" w:name="definition_schema_document_subset"/>
      <w:bookmarkEnd w:id="335"/>
      <w:r w:rsidRPr="00146A68">
        <w:rPr>
          <w:rFonts w:ascii="Times New Roman" w:eastAsia="Times New Roman" w:hAnsi="Times New Roman" w:cs="Times New Roman"/>
          <w:b/>
          <w:bCs/>
          <w:color w:val="000000"/>
          <w:sz w:val="24"/>
          <w:szCs w:val="24"/>
        </w:rPr>
        <w:t>[Definition: schema document subset]</w:t>
      </w:r>
    </w:p>
    <w:p w14:paraId="3C3E7DD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schema document set based on a reference schema document set intended to ensure that any </w:t>
      </w:r>
      <w:bookmarkStart w:id="336" w:name="d3e2056"/>
      <w:bookmarkEnd w:id="3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 to the schema document subset is also valid to the reference schema document set.</w:t>
      </w:r>
    </w:p>
    <w:p w14:paraId="446F091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 for a schema document subset is to reduce and constrain the scope and size of a full NIEM reference schema document set for use within an </w:t>
      </w:r>
      <w:bookmarkStart w:id="337" w:name="d3e2063"/>
      <w:bookmarkEnd w:id="3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schema document subset is derived from a reference schema document set (such as a NIEM release) by applying subset operations (See </w:t>
      </w:r>
      <w:hyperlink r:id="rId159" w:anchor="section_4.2.2" w:history="1">
        <w:r w:rsidRPr="00146A68">
          <w:rPr>
            <w:rFonts w:ascii="Times New Roman" w:eastAsia="Times New Roman" w:hAnsi="Times New Roman" w:cs="Times New Roman"/>
            <w:color w:val="000000"/>
            <w:sz w:val="24"/>
            <w:szCs w:val="24"/>
            <w:shd w:val="clear" w:color="auto" w:fill="FFFFFF"/>
          </w:rPr>
          <w:t xml:space="preserve">Section 4.2.2, </w:t>
        </w:r>
        <w:r w:rsidRPr="00146A68">
          <w:rPr>
            <w:rFonts w:ascii="Times New Roman" w:eastAsia="Times New Roman" w:hAnsi="Times New Roman" w:cs="Times New Roman"/>
            <w:i/>
            <w:iCs/>
            <w:color w:val="000000"/>
            <w:sz w:val="24"/>
            <w:szCs w:val="24"/>
            <w:shd w:val="clear" w:color="auto" w:fill="FFFFFF"/>
          </w:rPr>
          <w:t>Constructing a Schema Document Subset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Also, note that employing a subset of a reference schema document set within an </w:t>
      </w:r>
      <w:bookmarkStart w:id="338" w:name="d3e2068"/>
      <w:bookmarkEnd w:id="3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optional; it is completely valid to reuse NIEM reference schema documents as-is within IEPDs.</w:t>
      </w:r>
    </w:p>
    <w:p w14:paraId="72BC524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fundamental rule for a valid NIEM schema document subset is formally stated follows:</w:t>
      </w:r>
    </w:p>
    <w:p w14:paraId="3DAC697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39" w:name="r-subset"/>
      <w:bookmarkStart w:id="340" w:name="rule_4-1"/>
      <w:bookmarkEnd w:id="339"/>
      <w:bookmarkEnd w:id="340"/>
      <w:r w:rsidRPr="00146A68">
        <w:rPr>
          <w:rFonts w:ascii="Times New Roman" w:eastAsia="Times New Roman" w:hAnsi="Times New Roman" w:cs="Times New Roman"/>
          <w:b/>
          <w:bCs/>
          <w:color w:val="000000"/>
          <w:sz w:val="30"/>
          <w:szCs w:val="30"/>
        </w:rPr>
        <w:t>Rule 4-1. Fundamental NIEM Subset Rule</w:t>
      </w:r>
    </w:p>
    <w:p w14:paraId="1A5703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4-1] (Schema-subset) (Constraint)</w:t>
      </w:r>
    </w:p>
    <w:p w14:paraId="171FB6F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schema document subset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for a given reference schema document set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 MUST be defined such that for all instance XML documents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where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$SUBSET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$XML</w:t>
      </w:r>
      <w:r w:rsidRPr="00146A68">
        <w:rPr>
          <w:rFonts w:ascii="Times New Roman" w:eastAsia="Times New Roman" w:hAnsi="Times New Roman" w:cs="Times New Roman"/>
          <w:color w:val="000000"/>
          <w:sz w:val="24"/>
          <w:szCs w:val="24"/>
        </w:rPr>
        <w:t xml:space="preserve"> is valid to </w:t>
      </w:r>
      <w:r w:rsidRPr="00146A68">
        <w:rPr>
          <w:rFonts w:ascii="Courier New" w:eastAsia="Times New Roman" w:hAnsi="Courier New" w:cs="Courier New"/>
          <w:color w:val="000000"/>
          <w:sz w:val="19"/>
          <w:szCs w:val="19"/>
        </w:rPr>
        <w:t>$REFERENCE</w:t>
      </w:r>
      <w:r w:rsidRPr="00146A68">
        <w:rPr>
          <w:rFonts w:ascii="Times New Roman" w:eastAsia="Times New Roman" w:hAnsi="Times New Roman" w:cs="Times New Roman"/>
          <w:color w:val="000000"/>
          <w:sz w:val="24"/>
          <w:szCs w:val="24"/>
        </w:rPr>
        <w:t>.</w:t>
      </w:r>
    </w:p>
    <w:p w14:paraId="36BC1C5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41" w:name="d3e2111"/>
      <w:bookmarkEnd w:id="3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composed of </w:t>
      </w:r>
      <w:bookmarkStart w:id="342" w:name="d3e2114"/>
      <w:bookmarkEnd w:id="3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bookmarkStart w:id="343" w:name="d3e2117"/>
      <w:bookmarkEnd w:id="3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essentially be a </w:t>
      </w:r>
      <w:bookmarkStart w:id="344" w:name="d3e2120"/>
      <w:bookmarkEnd w:id="3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 NIEM release) that has been modified by applying subset operations to support business requirements represented in an </w:t>
      </w:r>
      <w:bookmarkStart w:id="345" w:name="d3e2123"/>
      <w:bookmarkEnd w:id="3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 subset derived from a reference schema document set may differ from that reference such that its content has been reduced and/or constrained.</w:t>
      </w:r>
    </w:p>
    <w:p w14:paraId="69982F4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46" w:name="definition_subset_schema_document"/>
      <w:bookmarkEnd w:id="346"/>
      <w:r w:rsidRPr="00146A68">
        <w:rPr>
          <w:rFonts w:ascii="Times New Roman" w:eastAsia="Times New Roman" w:hAnsi="Times New Roman" w:cs="Times New Roman"/>
          <w:b/>
          <w:bCs/>
          <w:color w:val="000000"/>
          <w:sz w:val="24"/>
          <w:szCs w:val="24"/>
        </w:rPr>
        <w:t>[Definition: subset schema document]</w:t>
      </w:r>
    </w:p>
    <w:p w14:paraId="0E5B032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An XML schema document that meets all of the following criteria:</w:t>
      </w:r>
    </w:p>
    <w:p w14:paraId="5493A2EA"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set where one or more reference schema documents have been substituted by corresponding subset schema documents.</w:t>
      </w:r>
    </w:p>
    <w:p w14:paraId="3EDDBF01"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built from a reference schema document by applying subset operations to the XML schema statements in a reference schema document.</w:t>
      </w:r>
    </w:p>
    <w:p w14:paraId="5BF5549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explicitly designated as a subset schema document. This is accomplished by declaration in the relevant MPD catalog or by a tool-specific mechanism outside the subset schema document.</w:t>
      </w:r>
    </w:p>
    <w:p w14:paraId="6DBB0CC7"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3BE62C06"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does not alter the business semantics of components in its namespace. The reference schema document defines these business semantics.</w:t>
      </w:r>
    </w:p>
    <w:p w14:paraId="0833B43B" w14:textId="77777777" w:rsidR="00146A68" w:rsidRPr="00146A68" w:rsidRDefault="00146A68" w:rsidP="00146A68">
      <w:pPr>
        <w:numPr>
          <w:ilvl w:val="0"/>
          <w:numId w:val="15"/>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intended to express the limited vocabulary necessary for an </w:t>
      </w:r>
      <w:bookmarkStart w:id="347" w:name="d3e2158"/>
      <w:bookmarkEnd w:id="3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to support XML Schema validation for an </w:t>
      </w:r>
      <w:bookmarkStart w:id="348" w:name="d3e2161"/>
      <w:bookmarkEnd w:id="3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95EA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49" w:name="Constructing-Subsets"/>
      <w:bookmarkStart w:id="350" w:name="section_4.2.2"/>
      <w:bookmarkEnd w:id="349"/>
      <w:bookmarkEnd w:id="350"/>
      <w:r w:rsidRPr="00146A68">
        <w:rPr>
          <w:rFonts w:ascii="Times New Roman" w:eastAsia="Times New Roman" w:hAnsi="Times New Roman" w:cs="Times New Roman"/>
          <w:b/>
          <w:bCs/>
          <w:color w:val="000000"/>
          <w:sz w:val="30"/>
          <w:szCs w:val="30"/>
        </w:rPr>
        <w:t>4.2.2. Constructing a Schema Document Subset</w:t>
      </w:r>
    </w:p>
    <w:p w14:paraId="0C62D9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 Use the subset operations in this section with caution.</w:t>
      </w:r>
    </w:p>
    <w:p w14:paraId="47323A9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subset operations are essentially reduction operations that remove or constrain portions of a reference schema document set, thereby building a profile of the set. They do not expand the scope (i.e., relax constraints) or change the semantics of reference schema document set content.</w:t>
      </w:r>
    </w:p>
    <w:p w14:paraId="6CFF536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adopts an optional and over-inclusive data representation strategy, most elements in a NIEM reference schema have zero to unbounded cardinality. So, elements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are optional and may be omitted from a subset schema document if not needed for business reasons. It is also valid to constrain element cardinality within a subset schema document, as long as doing so does not break the subset relationship with the reference schema document set. For example, a reference schema document element with cardinality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maxOccurs="unbounded"</w:t>
      </w:r>
      <w:r w:rsidRPr="00146A68">
        <w:rPr>
          <w:rFonts w:ascii="Times New Roman" w:eastAsia="Times New Roman" w:hAnsi="Times New Roman" w:cs="Times New Roman"/>
          <w:color w:val="000000"/>
          <w:sz w:val="24"/>
          <w:szCs w:val="24"/>
        </w:rPr>
        <w:t>) may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or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in a subset schema document. However, if a reference schema document element’s cardinality is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 it may not be constrained to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since this breaks the subset relationship. The interval (</w:t>
      </w:r>
      <w:r w:rsidRPr="00146A68">
        <w:rPr>
          <w:rFonts w:ascii="Courier New" w:eastAsia="Times New Roman" w:hAnsi="Courier New" w:cs="Courier New"/>
          <w:color w:val="000000"/>
          <w:sz w:val="19"/>
          <w:szCs w:val="19"/>
        </w:rPr>
        <w:t>0</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 is not contained within, and instead, overlaps the interval (</w:t>
      </w:r>
      <w:r w:rsidRPr="00146A68">
        <w:rPr>
          <w:rFonts w:ascii="Courier New" w:eastAsia="Times New Roman" w:hAnsi="Courier New" w:cs="Courier New"/>
          <w:color w:val="000000"/>
          <w:sz w:val="19"/>
          <w:szCs w:val="19"/>
        </w:rPr>
        <w:t>1</w:t>
      </w:r>
      <w:r w:rsidRPr="00146A68">
        <w:rPr>
          <w:rFonts w:ascii="Times New Roman" w:eastAsia="Times New Roman" w:hAnsi="Times New Roman" w:cs="Times New Roman"/>
          <w:color w:val="000000"/>
          <w:sz w:val="24"/>
          <w:szCs w:val="24"/>
        </w:rPr>
        <w:t>,</w:t>
      </w:r>
      <w:r w:rsidRPr="00146A68">
        <w:rPr>
          <w:rFonts w:ascii="Courier New" w:eastAsia="Times New Roman" w:hAnsi="Courier New" w:cs="Courier New"/>
          <w:color w:val="000000"/>
          <w:sz w:val="19"/>
          <w:szCs w:val="19"/>
        </w:rPr>
        <w:t>unbounded</w:t>
      </w:r>
      <w:r w:rsidRPr="00146A68">
        <w:rPr>
          <w:rFonts w:ascii="Times New Roman" w:eastAsia="Times New Roman" w:hAnsi="Times New Roman" w:cs="Times New Roman"/>
          <w:color w:val="000000"/>
          <w:sz w:val="24"/>
          <w:szCs w:val="24"/>
        </w:rPr>
        <w:t>).</w:t>
      </w:r>
    </w:p>
    <w:p w14:paraId="1A2F835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list describes valid subset operations that are considered non-normative and informative only. In most cases, they can be applied to a schema document set and result in a corresponding </w:t>
      </w:r>
      <w:bookmarkStart w:id="351" w:name="d3e2232"/>
      <w:bookmarkEnd w:id="3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it is possible to apply them in combinations that will break the subset relationship, or even result in invalid schemas. Apply these operations carefully and thoughtfully!</w:t>
      </w:r>
    </w:p>
    <w:p w14:paraId="2BCF64D2"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Remove an XML comment.</w:t>
      </w:r>
    </w:p>
    <w:p w14:paraId="4E5BA48E"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and its children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w:t>
      </w:r>
    </w:p>
    <w:p w14:paraId="2CC4B461"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Increase the value of an </w:t>
      </w:r>
      <w:r w:rsidRPr="00146A68">
        <w:rPr>
          <w:rFonts w:ascii="Courier New" w:eastAsia="Times New Roman" w:hAnsi="Courier New" w:cs="Courier New"/>
          <w:color w:val="000000"/>
          <w:sz w:val="19"/>
          <w:szCs w:val="19"/>
        </w:rPr>
        <w:t>xs:element/@minOccurs</w:t>
      </w:r>
      <w:r w:rsidRPr="00146A68">
        <w:rPr>
          <w:rFonts w:ascii="Times New Roman" w:eastAsia="Times New Roman" w:hAnsi="Times New Roman" w:cs="Times New Roman"/>
          <w:color w:val="000000"/>
          <w:sz w:val="24"/>
          <w:szCs w:val="24"/>
        </w:rPr>
        <w:t xml:space="preserve"> as long as it remains less than or equal to its corresponding </w:t>
      </w:r>
      <w:r w:rsidRPr="00146A68">
        <w:rPr>
          <w:rFonts w:ascii="Courier New" w:eastAsia="Times New Roman" w:hAnsi="Courier New" w:cs="Courier New"/>
          <w:color w:val="000000"/>
          <w:sz w:val="19"/>
          <w:szCs w:val="19"/>
        </w:rPr>
        <w:t>@maxOccurs</w:t>
      </w:r>
      <w:r w:rsidRPr="00146A68">
        <w:rPr>
          <w:rFonts w:ascii="Times New Roman" w:eastAsia="Times New Roman" w:hAnsi="Times New Roman" w:cs="Times New Roman"/>
          <w:color w:val="000000"/>
          <w:sz w:val="24"/>
          <w:szCs w:val="24"/>
        </w:rPr>
        <w:t xml:space="preserve"> value).</w:t>
      </w:r>
    </w:p>
    <w:p w14:paraId="1148AA1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Decrease the value of an </w:t>
      </w:r>
      <w:r w:rsidRPr="00146A68">
        <w:rPr>
          <w:rFonts w:ascii="Courier New" w:eastAsia="Times New Roman" w:hAnsi="Courier New" w:cs="Courier New"/>
          <w:color w:val="000000"/>
          <w:sz w:val="19"/>
          <w:szCs w:val="19"/>
        </w:rPr>
        <w:t>xs:element/@maxOccurs</w:t>
      </w:r>
      <w:r w:rsidRPr="00146A68">
        <w:rPr>
          <w:rFonts w:ascii="Times New Roman" w:eastAsia="Times New Roman" w:hAnsi="Times New Roman" w:cs="Times New Roman"/>
          <w:color w:val="000000"/>
          <w:sz w:val="24"/>
          <w:szCs w:val="24"/>
        </w:rPr>
        <w:t xml:space="preserve"> as long as it remains greater than or equal to its corresponding </w:t>
      </w:r>
      <w:r w:rsidRPr="00146A68">
        <w:rPr>
          <w:rFonts w:ascii="Courier New" w:eastAsia="Times New Roman" w:hAnsi="Courier New" w:cs="Courier New"/>
          <w:color w:val="000000"/>
          <w:sz w:val="19"/>
          <w:szCs w:val="19"/>
        </w:rPr>
        <w:t>@minOccurs</w:t>
      </w:r>
      <w:r w:rsidRPr="00146A68">
        <w:rPr>
          <w:rFonts w:ascii="Times New Roman" w:eastAsia="Times New Roman" w:hAnsi="Times New Roman" w:cs="Times New Roman"/>
          <w:color w:val="000000"/>
          <w:sz w:val="24"/>
          <w:szCs w:val="24"/>
        </w:rPr>
        <w:t xml:space="preserve"> value.</w:t>
      </w:r>
    </w:p>
    <w:p w14:paraId="2BB1ADF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if its </w:t>
      </w:r>
      <w:r w:rsidRPr="00146A68">
        <w:rPr>
          <w:rFonts w:ascii="Courier New" w:eastAsia="Times New Roman" w:hAnsi="Courier New" w:cs="Courier New"/>
          <w:color w:val="000000"/>
          <w:sz w:val="19"/>
          <w:szCs w:val="19"/>
        </w:rPr>
        <w:t>@minOccurs="0"</w:t>
      </w:r>
      <w:r w:rsidRPr="00146A68">
        <w:rPr>
          <w:rFonts w:ascii="Times New Roman" w:eastAsia="Times New Roman" w:hAnsi="Times New Roman" w:cs="Times New Roman"/>
          <w:color w:val="000000"/>
          <w:sz w:val="24"/>
          <w:szCs w:val="24"/>
        </w:rPr>
        <w:t>.</w:t>
      </w:r>
    </w:p>
    <w:p w14:paraId="5A6C8BE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if not supporting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declaration, or another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definition.</w:t>
      </w:r>
    </w:p>
    <w:p w14:paraId="113F8086"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xs:attribute</w:t>
      </w:r>
      <w:r w:rsidRPr="00146A68">
        <w:rPr>
          <w:rFonts w:ascii="Times New Roman" w:eastAsia="Times New Roman" w:hAnsi="Times New Roman" w:cs="Times New Roman"/>
          <w:color w:val="000000"/>
          <w:sz w:val="24"/>
          <w:szCs w:val="24"/>
        </w:rPr>
        <w:t xml:space="preserve"> with </w:t>
      </w:r>
      <w:r w:rsidRPr="00146A68">
        <w:rPr>
          <w:rFonts w:ascii="Courier New" w:eastAsia="Times New Roman" w:hAnsi="Courier New" w:cs="Courier New"/>
          <w:color w:val="000000"/>
          <w:sz w:val="19"/>
          <w:szCs w:val="19"/>
        </w:rPr>
        <w:t>@use="optional"</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xs:complexType</w:t>
      </w:r>
      <w:r w:rsidRPr="00146A68">
        <w:rPr>
          <w:rFonts w:ascii="Times New Roman" w:eastAsia="Times New Roman" w:hAnsi="Times New Roman" w:cs="Times New Roman"/>
          <w:color w:val="000000"/>
          <w:sz w:val="24"/>
          <w:szCs w:val="24"/>
        </w:rPr>
        <w:t>.</w:t>
      </w:r>
    </w:p>
    <w:p w14:paraId="4C324E3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@use="prohibited"</w:t>
      </w:r>
      <w:r w:rsidRPr="00146A68">
        <w:rPr>
          <w:rFonts w:ascii="Times New Roman" w:eastAsia="Times New Roman" w:hAnsi="Times New Roman" w:cs="Times New Roman"/>
          <w:color w:val="000000"/>
          <w:sz w:val="24"/>
          <w:szCs w:val="24"/>
        </w:rPr>
        <w:t>.</w:t>
      </w:r>
    </w:p>
    <w:p w14:paraId="40EFCDB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xs:attribute/@use="optional"</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@use="required"</w:t>
      </w:r>
      <w:r w:rsidRPr="00146A68">
        <w:rPr>
          <w:rFonts w:ascii="Times New Roman" w:eastAsia="Times New Roman" w:hAnsi="Times New Roman" w:cs="Times New Roman"/>
          <w:color w:val="000000"/>
          <w:sz w:val="24"/>
          <w:szCs w:val="24"/>
        </w:rPr>
        <w:t>.</w:t>
      </w:r>
    </w:p>
    <w:p w14:paraId="4AB43D6C"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if it is not supporting an element use.</w:t>
      </w:r>
    </w:p>
    <w:p w14:paraId="7FA544CD"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 xml:space="preserve"> from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 xml:space="preserve"> as long as it is not the only remaining </w:t>
      </w:r>
      <w:r w:rsidRPr="00146A68">
        <w:rPr>
          <w:rFonts w:ascii="Courier New" w:eastAsia="Times New Roman" w:hAnsi="Courier New" w:cs="Courier New"/>
          <w:color w:val="000000"/>
          <w:sz w:val="19"/>
          <w:szCs w:val="19"/>
        </w:rPr>
        <w:t>xs:enumeration</w:t>
      </w:r>
      <w:r w:rsidRPr="00146A68">
        <w:rPr>
          <w:rFonts w:ascii="Times New Roman" w:eastAsia="Times New Roman" w:hAnsi="Times New Roman" w:cs="Times New Roman"/>
          <w:color w:val="000000"/>
          <w:sz w:val="24"/>
          <w:szCs w:val="24"/>
        </w:rPr>
        <w:t>.</w:t>
      </w:r>
    </w:p>
    <w:p w14:paraId="024D743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element with representation term </w:t>
      </w:r>
      <w:r w:rsidRPr="00146A68">
        <w:rPr>
          <w:rFonts w:ascii="Courier New" w:eastAsia="Times New Roman" w:hAnsi="Courier New" w:cs="Courier New"/>
          <w:color w:val="000000"/>
          <w:sz w:val="19"/>
          <w:szCs w:val="19"/>
        </w:rPr>
        <w:t>AugmentationPoint</w:t>
      </w:r>
      <w:r w:rsidRPr="00146A68">
        <w:rPr>
          <w:rFonts w:ascii="Times New Roman" w:eastAsia="Times New Roman" w:hAnsi="Times New Roman" w:cs="Times New Roman"/>
          <w:color w:val="000000"/>
          <w:sz w:val="24"/>
          <w:szCs w:val="24"/>
        </w:rPr>
        <w:t xml:space="preserve"> if it is not being used for element substitution.</w:t>
      </w:r>
    </w:p>
    <w:p w14:paraId="70714D74"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 or apply a constraining facet to an </w:t>
      </w:r>
      <w:r w:rsidRPr="00146A68">
        <w:rPr>
          <w:rFonts w:ascii="Courier New" w:eastAsia="Times New Roman" w:hAnsi="Courier New" w:cs="Courier New"/>
          <w:color w:val="000000"/>
          <w:sz w:val="19"/>
          <w:szCs w:val="19"/>
        </w:rPr>
        <w:t>xs:simpleType</w:t>
      </w:r>
      <w:r w:rsidRPr="00146A68">
        <w:rPr>
          <w:rFonts w:ascii="Times New Roman" w:eastAsia="Times New Roman" w:hAnsi="Times New Roman" w:cs="Times New Roman"/>
          <w:color w:val="000000"/>
          <w:sz w:val="24"/>
          <w:szCs w:val="24"/>
        </w:rPr>
        <w:t>.</w:t>
      </w:r>
    </w:p>
    <w:p w14:paraId="45B560A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 an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and its associated schema document if the schema document is not used within the document set.</w:t>
      </w:r>
    </w:p>
    <w:p w14:paraId="5A4A3E89"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 concrete </w:t>
      </w:r>
      <w:r w:rsidRPr="00146A68">
        <w:rPr>
          <w:rFonts w:ascii="Courier New" w:eastAsia="Times New Roman" w:hAnsi="Courier New" w:cs="Courier New"/>
          <w:color w:val="000000"/>
          <w:sz w:val="19"/>
          <w:szCs w:val="19"/>
        </w:rPr>
        <w:t>xs:element</w:t>
      </w:r>
      <w:r w:rsidRPr="00146A68">
        <w:rPr>
          <w:rFonts w:ascii="Times New Roman" w:eastAsia="Times New Roman" w:hAnsi="Times New Roman" w:cs="Times New Roman"/>
          <w:color w:val="000000"/>
          <w:sz w:val="24"/>
          <w:szCs w:val="24"/>
        </w:rPr>
        <w:t xml:space="preserve"> declaration to </w:t>
      </w:r>
      <w:r w:rsidRPr="00146A68">
        <w:rPr>
          <w:rFonts w:ascii="Courier New" w:eastAsia="Times New Roman" w:hAnsi="Courier New" w:cs="Courier New"/>
          <w:color w:val="000000"/>
          <w:sz w:val="19"/>
          <w:szCs w:val="19"/>
        </w:rPr>
        <w:t>@abstract="true"</w:t>
      </w:r>
      <w:r w:rsidRPr="00146A68">
        <w:rPr>
          <w:rFonts w:ascii="Times New Roman" w:eastAsia="Times New Roman" w:hAnsi="Times New Roman" w:cs="Times New Roman"/>
          <w:color w:val="000000"/>
          <w:sz w:val="24"/>
          <w:szCs w:val="24"/>
        </w:rPr>
        <w:t>.</w:t>
      </w:r>
    </w:p>
    <w:p w14:paraId="6D4DF35F"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 an </w:t>
      </w:r>
      <w:r w:rsidRPr="00146A68">
        <w:rPr>
          <w:rFonts w:ascii="Courier New" w:eastAsia="Times New Roman" w:hAnsi="Courier New" w:cs="Courier New"/>
          <w:color w:val="000000"/>
          <w:sz w:val="19"/>
          <w:szCs w:val="19"/>
        </w:rPr>
        <w:t>xs:element/@nillable="true"</w:t>
      </w:r>
      <w:r w:rsidRPr="00146A68">
        <w:rPr>
          <w:rFonts w:ascii="Times New Roman" w:eastAsia="Times New Roman" w:hAnsi="Times New Roman" w:cs="Times New Roman"/>
          <w:color w:val="000000"/>
          <w:sz w:val="24"/>
          <w:szCs w:val="24"/>
        </w:rPr>
        <w:t xml:space="preserve"> to </w:t>
      </w:r>
      <w:r w:rsidRPr="00146A68">
        <w:rPr>
          <w:rFonts w:ascii="Courier New" w:eastAsia="Times New Roman" w:hAnsi="Courier New" w:cs="Courier New"/>
          <w:color w:val="000000"/>
          <w:sz w:val="19"/>
          <w:szCs w:val="19"/>
        </w:rPr>
        <w:t>@nillable="false"</w:t>
      </w:r>
      <w:r w:rsidRPr="00146A68">
        <w:rPr>
          <w:rFonts w:ascii="Times New Roman" w:eastAsia="Times New Roman" w:hAnsi="Times New Roman" w:cs="Times New Roman"/>
          <w:color w:val="000000"/>
          <w:sz w:val="24"/>
          <w:szCs w:val="24"/>
        </w:rPr>
        <w:t>.</w:t>
      </w:r>
    </w:p>
    <w:p w14:paraId="627E690A"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an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 for its associated substitution group head.</w:t>
      </w:r>
    </w:p>
    <w:p w14:paraId="26908345"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Substitute a composition of </w:t>
      </w:r>
      <w:r w:rsidRPr="00146A68">
        <w:rPr>
          <w:rFonts w:ascii="Courier New" w:eastAsia="Times New Roman" w:hAnsi="Courier New" w:cs="Courier New"/>
          <w:color w:val="000000"/>
          <w:sz w:val="19"/>
          <w:szCs w:val="19"/>
        </w:rPr>
        <w:t>xs:element/@substitutionGroup</w:t>
      </w:r>
      <w:r w:rsidRPr="00146A68">
        <w:rPr>
          <w:rFonts w:ascii="Times New Roman" w:eastAsia="Times New Roman" w:hAnsi="Times New Roman" w:cs="Times New Roman"/>
          <w:color w:val="000000"/>
          <w:sz w:val="24"/>
          <w:szCs w:val="24"/>
        </w:rPr>
        <w:t xml:space="preserve"> members for their associated substitution head (subject to cardinality and unique particle attribution (UPA) constraints </w:t>
      </w:r>
      <w:hyperlink r:id="rId160"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161" w:anchor="cos-nonambig" w:tgtFrame="_blank" w:history="1">
        <w:r w:rsidRPr="00146A68">
          <w:rPr>
            <w:rFonts w:ascii="Times New Roman" w:eastAsia="Times New Roman" w:hAnsi="Times New Roman" w:cs="Times New Roman"/>
            <w:color w:val="000000"/>
            <w:sz w:val="24"/>
            <w:szCs w:val="24"/>
            <w:shd w:val="clear" w:color="auto" w:fill="FFFFFF"/>
          </w:rPr>
          <w:t>§ Schema Component Constraint: Unique Particle Attribution</w:t>
        </w:r>
      </w:hyperlink>
      <w:r w:rsidRPr="00146A68">
        <w:rPr>
          <w:rFonts w:ascii="Times New Roman" w:eastAsia="Times New Roman" w:hAnsi="Times New Roman" w:cs="Times New Roman"/>
          <w:color w:val="000000"/>
          <w:sz w:val="24"/>
          <w:szCs w:val="24"/>
        </w:rPr>
        <w:t xml:space="preserve">). The composition is an ordered sequence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member elements. Each substitute element may bound its cardinality such that the total cardinality sum is within the bounds of the </w:t>
      </w:r>
      <w:r w:rsidRPr="00146A68">
        <w:rPr>
          <w:rFonts w:ascii="Courier New" w:eastAsia="Times New Roman" w:hAnsi="Courier New" w:cs="Courier New"/>
          <w:color w:val="000000"/>
          <w:sz w:val="19"/>
          <w:szCs w:val="19"/>
        </w:rPr>
        <w:t>@substitutionGroup</w:t>
      </w:r>
      <w:r w:rsidRPr="00146A68">
        <w:rPr>
          <w:rFonts w:ascii="Times New Roman" w:eastAsia="Times New Roman" w:hAnsi="Times New Roman" w:cs="Times New Roman"/>
          <w:color w:val="000000"/>
          <w:sz w:val="24"/>
          <w:szCs w:val="24"/>
        </w:rPr>
        <w:t xml:space="preserve"> head cardinality. Order and cardinality of the replacement sequence must conform to XML Schema UPA constraints.</w:t>
      </w:r>
    </w:p>
    <w:p w14:paraId="1108B15B" w14:textId="77777777" w:rsidR="00146A68" w:rsidRPr="00146A68" w:rsidRDefault="00146A68" w:rsidP="00146A68">
      <w:pPr>
        <w:numPr>
          <w:ilvl w:val="0"/>
          <w:numId w:val="1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Replace a wildcard (subject to cardinality, UPA, and namespace constraints) with a composition, i.e., an ordered sequence of elements. Each element may further bound cardinality within the bounds of the wildcard. Order and cardinality of replacement sequence must conform to XML Schema UPA constraints. The namespace of each element must conform with namespace constraints specified by the wildcard (if any).</w:t>
      </w:r>
    </w:p>
    <w:p w14:paraId="1588A7E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52" w:name="Extension-Schemas"/>
      <w:bookmarkStart w:id="353" w:name="section_4.3"/>
      <w:bookmarkEnd w:id="352"/>
      <w:bookmarkEnd w:id="353"/>
      <w:r w:rsidRPr="00146A68">
        <w:rPr>
          <w:rFonts w:ascii="Times New Roman" w:eastAsia="Times New Roman" w:hAnsi="Times New Roman" w:cs="Times New Roman"/>
          <w:b/>
          <w:bCs/>
          <w:color w:val="000000"/>
          <w:sz w:val="30"/>
          <w:szCs w:val="30"/>
        </w:rPr>
        <w:t>4.3. Extension Schema Documents</w:t>
      </w:r>
    </w:p>
    <w:p w14:paraId="369D48F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54" w:name="definition_extension_schema_document"/>
      <w:bookmarkEnd w:id="354"/>
      <w:r w:rsidRPr="00146A68">
        <w:rPr>
          <w:rFonts w:ascii="Times New Roman" w:eastAsia="Times New Roman" w:hAnsi="Times New Roman" w:cs="Times New Roman"/>
          <w:b/>
          <w:bCs/>
          <w:color w:val="000000"/>
          <w:sz w:val="24"/>
          <w:szCs w:val="24"/>
        </w:rPr>
        <w:t>[Definition: extension schema document]</w:t>
      </w:r>
    </w:p>
    <w:p w14:paraId="4B041619" w14:textId="3827860E"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As defined by </w:t>
      </w:r>
      <w:hyperlink r:id="rId162"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1F6CEC">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w:t>
      </w:r>
    </w:p>
    <w:p w14:paraId="76D0A109" w14:textId="1A72BD0D"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55" w:name="d3e2456"/>
      <w:bookmarkEnd w:id="3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intended to provide definitions of </w:t>
      </w:r>
      <w:bookmarkStart w:id="356" w:name="d3e2459"/>
      <w:bookmarkEnd w:id="3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intended for reuse within a more narrow scope than those defined by a </w:t>
      </w:r>
      <w:bookmarkStart w:id="357" w:name="d3e2462"/>
      <w:bookmarkEnd w:id="3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a </w:t>
      </w:r>
      <w:bookmarkStart w:id="358" w:name="d3e2465"/>
      <w:bookmarkEnd w:id="3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hyperlink r:id="rId163"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1F6CEC">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An extension schema document MUST conform to all rules of </w:t>
      </w:r>
      <w:hyperlink r:id="rId164"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1F6CEC">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 xml:space="preserve"> that apply to this conformance target. An XML document with a </w:t>
      </w:r>
      <w:bookmarkStart w:id="359" w:name="d3e2473"/>
      <w:bookmarkEnd w:id="3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http://reference.niem.gov/niem/specification/naming-and-design-rules/</w:t>
      </w:r>
      <w:r w:rsidR="001F6CEC">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.0/#ExtensionSchemaDocument</w:t>
      </w:r>
      <w:r w:rsidRPr="00146A68">
        <w:rPr>
          <w:rFonts w:ascii="Times New Roman" w:eastAsia="Times New Roman" w:hAnsi="Times New Roman" w:cs="Times New Roman"/>
          <w:color w:val="000000"/>
          <w:sz w:val="24"/>
          <w:szCs w:val="24"/>
        </w:rPr>
        <w:t xml:space="preserve"> MUST be an extension schema document.</w:t>
      </w:r>
    </w:p>
    <w:p w14:paraId="3CBEBB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an </w:t>
      </w:r>
      <w:bookmarkStart w:id="360" w:name="d3e2484"/>
      <w:bookmarkEnd w:id="3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contains components that use or are derived from the components in reference schema documents. It is intended to express additional vocabulary above and beyond the vocabulary available from reference schema documents.</w:t>
      </w:r>
    </w:p>
    <w:p w14:paraId="7C3D1F7B" w14:textId="3ECB6634"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developer who determines that NIEM is missing elements required for a given information exchange has several options for providing the missing elements. Using rules and techniques defined in the </w:t>
      </w:r>
      <w:hyperlink r:id="rId165"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w:t>
      </w:r>
    </w:p>
    <w:p w14:paraId="4FEDB974"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Extend an existing NIEM </w:t>
      </w:r>
      <w:bookmarkStart w:id="361" w:name="d3e2498"/>
      <w:bookmarkEnd w:id="3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possible).</w:t>
      </w:r>
    </w:p>
    <w:p w14:paraId="6DF07613"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Augment an existing NIEM data type (through NIEM Type Augmentation).</w:t>
      </w:r>
    </w:p>
    <w:p w14:paraId="3CEE9610"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Build a new NIEM-conformant data component.</w:t>
      </w:r>
    </w:p>
    <w:p w14:paraId="27FFB1AA" w14:textId="77777777" w:rsidR="00146A68" w:rsidRPr="00146A68" w:rsidRDefault="00146A68" w:rsidP="00146A68">
      <w:pPr>
        <w:numPr>
          <w:ilvl w:val="0"/>
          <w:numId w:val="1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Employ NIEM adapter types for components from an external standard that does not conform to NIEM.</w:t>
      </w:r>
    </w:p>
    <w:p w14:paraId="174F9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extension schema document may contain </w:t>
      </w:r>
      <w:bookmarkStart w:id="362" w:name="d3e2517"/>
      <w:bookmarkEnd w:id="3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any of the options above. Employment of extension schema documents in an </w:t>
      </w:r>
      <w:bookmarkStart w:id="363" w:name="d3e2520"/>
      <w:bookmarkEnd w:id="3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entirely optional.</w:t>
      </w:r>
    </w:p>
    <w:p w14:paraId="633B91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Multiple extension schema documents are allowed in a single </w:t>
      </w:r>
      <w:bookmarkStart w:id="364" w:name="d3e2527"/>
      <w:bookmarkEnd w:id="3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Developers will likely want to reuse many of their extension schema documents in other IEPDs. Therefore, the best practice for extension is to group all </w:t>
      </w:r>
      <w:bookmarkStart w:id="365" w:name="d3e2530"/>
      <w:bookmarkEnd w:id="3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designed to be reused into one extension schema document or document set, and group IEPD-specific </w:t>
      </w:r>
      <w:bookmarkStart w:id="366" w:name="d3e2533"/>
      <w:bookmarkEnd w:id="3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into another. Then the reusable extension components can be more easily redeployed in other IEPDs as needed.</w:t>
      </w:r>
    </w:p>
    <w:p w14:paraId="7F49476A" w14:textId="1C1CA180"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Extension schema documents generally contain new </w:t>
      </w:r>
      <w:bookmarkStart w:id="367" w:name="d3e2539"/>
      <w:bookmarkEnd w:id="3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declarations that may (though not necessarily) be derived from or reference existing NIEM </w:t>
      </w:r>
      <w:bookmarkStart w:id="368" w:name="d3e2542"/>
      <w:bookmarkEnd w:id="3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being the case, reference schema documents do not exist for new </w:t>
      </w:r>
      <w:bookmarkStart w:id="369" w:name="d3e2545"/>
      <w:bookmarkEnd w:id="3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found within extension schema documents. Therefore, extension schema documents must satisfy the more rigorous documentation requirements of reference schema documents. Per the </w:t>
      </w:r>
      <w:hyperlink r:id="rId166"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the definition or declaration of each new </w:t>
      </w:r>
      <w:bookmarkStart w:id="370" w:name="d3e2550"/>
      <w:bookmarkEnd w:id="3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extension schema document must include an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element that provides its semantics and NIEM-specific relationships.</w:t>
      </w:r>
    </w:p>
    <w:p w14:paraId="3945BA0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71" w:name="External-Schemas"/>
      <w:bookmarkStart w:id="372" w:name="section_4.4"/>
      <w:bookmarkEnd w:id="371"/>
      <w:bookmarkEnd w:id="372"/>
      <w:r w:rsidRPr="00146A68">
        <w:rPr>
          <w:rFonts w:ascii="Times New Roman" w:eastAsia="Times New Roman" w:hAnsi="Times New Roman" w:cs="Times New Roman"/>
          <w:b/>
          <w:bCs/>
          <w:color w:val="000000"/>
          <w:sz w:val="30"/>
          <w:szCs w:val="30"/>
        </w:rPr>
        <w:t>4.4. External Schema Documents</w:t>
      </w:r>
    </w:p>
    <w:p w14:paraId="42FD5B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73" w:name="definition_external_schema_document"/>
      <w:bookmarkEnd w:id="373"/>
      <w:r w:rsidRPr="00146A68">
        <w:rPr>
          <w:rFonts w:ascii="Times New Roman" w:eastAsia="Times New Roman" w:hAnsi="Times New Roman" w:cs="Times New Roman"/>
          <w:b/>
          <w:bCs/>
          <w:color w:val="000000"/>
          <w:sz w:val="24"/>
          <w:szCs w:val="24"/>
        </w:rPr>
        <w:t>[Definition: external schema document]</w:t>
      </w:r>
    </w:p>
    <w:p w14:paraId="0CB204B7" w14:textId="116C5F5B"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67"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1F6CEC">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w:t>
      </w:r>
    </w:p>
    <w:p w14:paraId="246B9B4D"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Any </w:t>
      </w:r>
      <w:bookmarkStart w:id="374" w:name="d3e2575"/>
      <w:bookmarkEnd w:id="3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not one of:</w:t>
      </w:r>
    </w:p>
    <w:p w14:paraId="4F31A300"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75" w:name="d3e2584"/>
      <w:bookmarkEnd w:id="3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E472286"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76" w:name="d3e2591"/>
      <w:bookmarkEnd w:id="3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or</w:t>
      </w:r>
    </w:p>
    <w:p w14:paraId="4A043B42" w14:textId="77777777" w:rsidR="00146A68" w:rsidRPr="00146A68" w:rsidRDefault="00146A68" w:rsidP="00146A68">
      <w:pPr>
        <w:numPr>
          <w:ilvl w:val="0"/>
          <w:numId w:val="18"/>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377" w:name="d3e2598"/>
      <w:bookmarkEnd w:id="3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has the </w:t>
      </w:r>
      <w:r w:rsidRPr="00146A68">
        <w:rPr>
          <w:rFonts w:ascii="Courier New" w:eastAsia="Times New Roman" w:hAnsi="Courier New" w:cs="Courier New"/>
          <w:color w:val="000000"/>
          <w:sz w:val="19"/>
          <w:szCs w:val="19"/>
        </w:rPr>
        <w:t>structures</w:t>
      </w:r>
      <w:r w:rsidRPr="00146A68">
        <w:rPr>
          <w:rFonts w:ascii="Times New Roman" w:eastAsia="Times New Roman" w:hAnsi="Times New Roman" w:cs="Times New Roman"/>
          <w:color w:val="000000"/>
          <w:sz w:val="24"/>
          <w:szCs w:val="24"/>
        </w:rPr>
        <w:t xml:space="preserve"> namespace as its target namespace.</w:t>
      </w:r>
    </w:p>
    <w:p w14:paraId="1F621EE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w:t>
      </w:r>
      <w:bookmarkStart w:id="378" w:name="d3e2610"/>
      <w:bookmarkEnd w:id="3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classes may contain </w:t>
      </w:r>
      <w:r w:rsidRPr="00146A68">
        <w:rPr>
          <w:rFonts w:ascii="Times New Roman" w:eastAsia="Times New Roman" w:hAnsi="Times New Roman" w:cs="Times New Roman"/>
          <w:i/>
          <w:iCs/>
          <w:color w:val="000000"/>
          <w:sz w:val="24"/>
          <w:szCs w:val="24"/>
        </w:rPr>
        <w:t>external schema documents</w:t>
      </w:r>
      <w:r w:rsidRPr="00146A68">
        <w:rPr>
          <w:rFonts w:ascii="Times New Roman" w:eastAsia="Times New Roman" w:hAnsi="Times New Roman" w:cs="Times New Roman"/>
          <w:color w:val="000000"/>
          <w:sz w:val="24"/>
          <w:szCs w:val="24"/>
        </w:rPr>
        <w:t xml:space="preserve"> that do not conform to NIEM. Data components declared and defined in external schema documents require NIEM </w:t>
      </w:r>
      <w:r w:rsidRPr="00146A68">
        <w:rPr>
          <w:rFonts w:ascii="Times New Roman" w:eastAsia="Times New Roman" w:hAnsi="Times New Roman" w:cs="Times New Roman"/>
          <w:i/>
          <w:iCs/>
          <w:color w:val="000000"/>
          <w:sz w:val="24"/>
          <w:szCs w:val="24"/>
        </w:rPr>
        <w:t>external adapter types</w:t>
      </w:r>
      <w:r w:rsidRPr="00146A68">
        <w:rPr>
          <w:rFonts w:ascii="Times New Roman" w:eastAsia="Times New Roman" w:hAnsi="Times New Roman" w:cs="Times New Roman"/>
          <w:color w:val="000000"/>
          <w:sz w:val="24"/>
          <w:szCs w:val="24"/>
        </w:rPr>
        <w:t xml:space="preserve"> to identify the fact they do not conform to NIEM.</w:t>
      </w:r>
    </w:p>
    <w:p w14:paraId="124777A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79" w:name="definition_external_adapter_type"/>
      <w:bookmarkEnd w:id="379"/>
      <w:r w:rsidRPr="00146A68">
        <w:rPr>
          <w:rFonts w:ascii="Times New Roman" w:eastAsia="Times New Roman" w:hAnsi="Times New Roman" w:cs="Times New Roman"/>
          <w:b/>
          <w:bCs/>
          <w:color w:val="000000"/>
          <w:sz w:val="24"/>
          <w:szCs w:val="24"/>
        </w:rPr>
        <w:t>[Definition: external adapter type]</w:t>
      </w:r>
    </w:p>
    <w:p w14:paraId="5AC61A4F" w14:textId="0592CDD9"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168" w:anchor="NIEM-NDR" w:history="1">
        <w:r w:rsidRPr="00146A68">
          <w:rPr>
            <w:rFonts w:ascii="Times New Roman" w:eastAsia="Times New Roman" w:hAnsi="Times New Roman" w:cs="Times New Roman"/>
            <w:b/>
            <w:bCs/>
            <w:color w:val="000000"/>
            <w:sz w:val="24"/>
            <w:szCs w:val="24"/>
            <w:shd w:val="clear" w:color="auto" w:fill="EEEEEE"/>
          </w:rPr>
          <w:t xml:space="preserve">[NIEM Naming and Design Rules </w:t>
        </w:r>
        <w:r w:rsidR="001F6CEC">
          <w:rPr>
            <w:rFonts w:ascii="Times New Roman" w:eastAsia="Times New Roman" w:hAnsi="Times New Roman" w:cs="Times New Roman"/>
            <w:b/>
            <w:bCs/>
            <w:color w:val="000000"/>
            <w:sz w:val="24"/>
            <w:szCs w:val="24"/>
            <w:shd w:val="clear" w:color="auto" w:fill="EEEEEE"/>
          </w:rPr>
          <w:t>4</w:t>
        </w:r>
        <w:r w:rsidRPr="00146A68">
          <w:rPr>
            <w:rFonts w:ascii="Times New Roman" w:eastAsia="Times New Roman" w:hAnsi="Times New Roman" w:cs="Times New Roman"/>
            <w:b/>
            <w:bCs/>
            <w:color w:val="000000"/>
            <w:sz w:val="24"/>
            <w:szCs w:val="24"/>
            <w:shd w:val="clear" w:color="auto" w:fill="EEEEEE"/>
          </w:rPr>
          <w:t>.0]</w:t>
        </w:r>
      </w:hyperlink>
      <w:r w:rsidRPr="00146A68">
        <w:rPr>
          <w:rFonts w:ascii="Times New Roman" w:eastAsia="Times New Roman" w:hAnsi="Times New Roman" w:cs="Times New Roman"/>
          <w:color w:val="000000"/>
          <w:sz w:val="24"/>
          <w:szCs w:val="24"/>
        </w:rPr>
        <w:t>:</w:t>
      </w:r>
    </w:p>
    <w:p w14:paraId="7CEC1DF7"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NIEM-conformant type that adapts external components for use within NIEM. An external adapter type creates a new class of object that embodies a single concept composed of external components. External adapter types are defined in NIEM-conformant schemas.</w:t>
      </w:r>
    </w:p>
    <w:p w14:paraId="094681B2" w14:textId="6BEFC29D"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Refer to the </w:t>
      </w:r>
      <w:hyperlink r:id="rId169"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for details about external schema documents, external adapter types, and the rules defining their use.</w:t>
      </w:r>
    </w:p>
    <w:p w14:paraId="70EA51F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80" w:name="Constraint-Schemas"/>
      <w:bookmarkStart w:id="381" w:name="section_4.5"/>
      <w:bookmarkEnd w:id="380"/>
      <w:bookmarkEnd w:id="381"/>
      <w:r w:rsidRPr="00146A68">
        <w:rPr>
          <w:rFonts w:ascii="Times New Roman" w:eastAsia="Times New Roman" w:hAnsi="Times New Roman" w:cs="Times New Roman"/>
          <w:b/>
          <w:bCs/>
          <w:color w:val="000000"/>
          <w:sz w:val="30"/>
          <w:szCs w:val="30"/>
        </w:rPr>
        <w:t>4.5. Constraint Schema Document Sets</w:t>
      </w:r>
    </w:p>
    <w:p w14:paraId="68577BC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382" w:name="definition_constraint_schema_document_se"/>
      <w:bookmarkEnd w:id="382"/>
      <w:r w:rsidRPr="00146A68">
        <w:rPr>
          <w:rFonts w:ascii="Times New Roman" w:eastAsia="Times New Roman" w:hAnsi="Times New Roman" w:cs="Times New Roman"/>
          <w:b/>
          <w:bCs/>
          <w:color w:val="000000"/>
          <w:sz w:val="24"/>
          <w:szCs w:val="24"/>
        </w:rPr>
        <w:t>[Definition: constraint schema document set]</w:t>
      </w:r>
    </w:p>
    <w:p w14:paraId="7F351FB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related constraint schema documents that work together; for example, a constraint schema document set could be built by adding constraints to a schema document subset.</w:t>
      </w:r>
    </w:p>
    <w:p w14:paraId="340FA5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83" w:name="d3e2652"/>
      <w:bookmarkEnd w:id="3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384" w:name="d3e2655"/>
      <w:bookmarkEnd w:id="3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that is used to express business rules for a class of </w:t>
      </w:r>
      <w:bookmarkStart w:id="385" w:name="d3e2658"/>
      <w:bookmarkEnd w:id="3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provide definitions for the semantics of the individual components it contains. Instead, a constraint schema document set uses the XML Schema Definition Language to add constraints to components defined or declared by other schema documents, usually a </w:t>
      </w:r>
      <w:bookmarkStart w:id="386" w:name="d3e2661"/>
      <w:bookmarkEnd w:id="3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but they can be applied to </w:t>
      </w:r>
      <w:bookmarkStart w:id="387" w:name="d3e2664"/>
      <w:bookmarkEnd w:id="3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w:t>
      </w:r>
    </w:p>
    <w:p w14:paraId="575395D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388" w:name="d3e2670"/>
      <w:bookmarkEnd w:id="3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validates additional constraints imposed on an </w:t>
      </w:r>
      <w:bookmarkStart w:id="389" w:name="d3e2673"/>
      <w:bookmarkEnd w:id="3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only after it is known to be NIEM-conformant (i.e., has been validated with a </w:t>
      </w:r>
      <w:bookmarkStart w:id="390" w:name="d3e2676"/>
      <w:bookmarkEnd w:id="3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391" w:name="d3e2679"/>
      <w:bookmarkEnd w:id="3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applicable </w:t>
      </w:r>
      <w:bookmarkStart w:id="392" w:name="d3e2682"/>
      <w:bookmarkEnd w:id="3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CA76711" w14:textId="6809F77F"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use a </w:t>
      </w:r>
      <w:bookmarkStart w:id="393" w:name="d3e2688"/>
      <w:bookmarkEnd w:id="3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tighten constraints on an IEP, a two-pass validation technique is employed. In the first pass, an IEP is validated against the schema document subset and extension schema documents. This pass ensures that IEP semantics and structure conform to the NIEM model and </w:t>
      </w:r>
      <w:hyperlink r:id="rId170" w:anchor="NIEM-NDR" w:history="1">
        <w:r w:rsidRPr="00146A68">
          <w:rPr>
            <w:rFonts w:ascii="Times New Roman" w:eastAsia="Times New Roman" w:hAnsi="Times New Roman" w:cs="Times New Roman"/>
            <w:b/>
            <w:bCs/>
            <w:color w:val="000000"/>
            <w:sz w:val="24"/>
            <w:szCs w:val="24"/>
            <w:shd w:val="clear" w:color="auto" w:fill="FFFFFF"/>
          </w:rPr>
          <w:t xml:space="preserve">[NIEM Naming and Design Rules </w:t>
        </w:r>
        <w:r w:rsidR="001F6CEC">
          <w:rPr>
            <w:rFonts w:ascii="Times New Roman" w:eastAsia="Times New Roman" w:hAnsi="Times New Roman" w:cs="Times New Roman"/>
            <w:b/>
            <w:bCs/>
            <w:color w:val="000000"/>
            <w:sz w:val="24"/>
            <w:szCs w:val="24"/>
            <w:shd w:val="clear" w:color="auto" w:fill="FFFFFF"/>
          </w:rPr>
          <w:t>4</w:t>
        </w:r>
        <w:r w:rsidRPr="00146A68">
          <w:rPr>
            <w:rFonts w:ascii="Times New Roman" w:eastAsia="Times New Roman" w:hAnsi="Times New Roman" w:cs="Times New Roman"/>
            <w:b/>
            <w:bCs/>
            <w:color w:val="000000"/>
            <w:sz w:val="24"/>
            <w:szCs w:val="24"/>
            <w:shd w:val="clear" w:color="auto" w:fill="FFFFFF"/>
          </w:rPr>
          <w:t>.0]</w:t>
        </w:r>
      </w:hyperlink>
      <w:r w:rsidRPr="00146A68">
        <w:rPr>
          <w:rFonts w:ascii="Times New Roman" w:eastAsia="Times New Roman" w:hAnsi="Times New Roman" w:cs="Times New Roman"/>
          <w:color w:val="000000"/>
          <w:sz w:val="24"/>
          <w:szCs w:val="24"/>
        </w:rPr>
        <w:t xml:space="preserve">. In the second pass, an IEP is checked against a constraint schema document set, which may contain constrained versions of </w:t>
      </w:r>
      <w:r w:rsidRPr="00146A68">
        <w:rPr>
          <w:rFonts w:ascii="Times New Roman" w:eastAsia="Times New Roman" w:hAnsi="Times New Roman" w:cs="Times New Roman"/>
          <w:color w:val="000000"/>
          <w:sz w:val="24"/>
          <w:szCs w:val="24"/>
        </w:rPr>
        <w:lastRenderedPageBreak/>
        <w:t xml:space="preserve">the </w:t>
      </w:r>
      <w:bookmarkStart w:id="394" w:name="d3e2693"/>
      <w:bookmarkEnd w:id="3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bookmarkStart w:id="395" w:name="d3e2696"/>
      <w:bookmarkEnd w:id="3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pass ensures that the IEP also satisfies the additional constraints (i.e., business rules that the first pass was unable to validate). A constraint schema document set need not validate constraints that are applied by other schema documents.</w:t>
      </w:r>
    </w:p>
    <w:p w14:paraId="7D29BF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Constraint schema document sets are generally useful when it is necessary to impose restrictions that are more complex than cardinality. If only cardinality restrictions are needed, then it is easier and more efficient to set these directly in the subset schema documents and avoid the use of a constraint schema document set. Otherwise, a constraint schema document set may be necessary.</w:t>
      </w:r>
    </w:p>
    <w:p w14:paraId="45A3B6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Use of a constraint schema document set is one option for tightening constraints on NIEM IEPs beyond what NIEM itself provides. This particular technique uses the XML Schema Definition Language </w:t>
      </w:r>
      <w:hyperlink r:id="rId171"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w:t>
      </w:r>
      <w:hyperlink r:id="rId172"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NIEM also allows other methods that do not use XML Schema. For example, the use of </w:t>
      </w:r>
      <w:hyperlink r:id="rId173"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is the preferred method for applying business rules. However, other constraint or business rule methods are also acceptable. That said, at this time there are no normative rules for how these business rule techniques should be employed in NIEM IEPDs. Therefore, if other techniques are used, it is a developer responsibility to incorporate appropriate artifacts and clear documentation.</w:t>
      </w:r>
    </w:p>
    <w:p w14:paraId="3498D2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one disadvantage to use of constraint schema document sets is that they do not provide clear visibility or explanation of the constraints they enforce; nor do they provide clear validation failure messages. On the other hand, a standard business rule language such as </w:t>
      </w:r>
      <w:hyperlink r:id="rId174"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provides facilities for better understanding of the business rules, their intent, and error handling of failures.</w:t>
      </w:r>
    </w:p>
    <w:p w14:paraId="65D421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common practice for creating an </w:t>
      </w:r>
      <w:bookmarkStart w:id="396" w:name="d3e2720"/>
      <w:bookmarkEnd w:id="3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constraint schema document set is to start with a valid NIEM schema document subset and modify it to further restrict the class of instance XML documents (IEPs) that will validate with this constraint schema set. However, an extension schema document can also be used to derive a constraint schema document. Using this technique, the namespace of that schema document would reuse the target namespace of the schema document from which it is derived.</w:t>
      </w:r>
    </w:p>
    <w:p w14:paraId="160BB2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There is no restriction on the number of constraint schema document sets (and validation passes) that an </w:t>
      </w:r>
      <w:bookmarkStart w:id="397" w:name="d3e2726"/>
      <w:bookmarkEnd w:id="3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employ. As in other advanced situations, developers must clearly document their intentions for and use of multiple constraint schema document sets.</w:t>
      </w:r>
    </w:p>
    <w:p w14:paraId="59D03D9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constraint schema documents in a </w:t>
      </w:r>
      <w:bookmarkStart w:id="398" w:name="d3e2732"/>
      <w:bookmarkEnd w:id="3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have far fewer requirements than other classes of NIEM schema documents. Since they work in tandem with NIEM normative schema documents, these schema documents are allowed to use the XML Schema Definition language in any way necessary to express business rules. This means that to constrain instance XML documents, these schema document can employ XML Schema constructs that are not allowed in NIEM conformant schema documents.</w:t>
      </w:r>
    </w:p>
    <w:p w14:paraId="24D80D7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399" w:name="MPD-Documentation-Artifacts"/>
      <w:bookmarkStart w:id="400" w:name="section_5"/>
      <w:bookmarkEnd w:id="399"/>
      <w:bookmarkEnd w:id="400"/>
      <w:r w:rsidRPr="00146A68">
        <w:rPr>
          <w:rFonts w:ascii="Times New Roman" w:eastAsia="Times New Roman" w:hAnsi="Times New Roman" w:cs="Times New Roman"/>
          <w:b/>
          <w:bCs/>
          <w:color w:val="000000"/>
          <w:sz w:val="30"/>
          <w:szCs w:val="30"/>
        </w:rPr>
        <w:lastRenderedPageBreak/>
        <w:t>5. MPD Documentation Artifacts</w:t>
      </w:r>
    </w:p>
    <w:p w14:paraId="0F8A7EB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 documents (and the schemas that result from them) are the essence of a NIEM </w:t>
      </w:r>
      <w:bookmarkStart w:id="401" w:name="d3e2747"/>
      <w:bookmarkEnd w:id="4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a variety of documentation files may be incorporated into a NIEM </w:t>
      </w:r>
      <w:bookmarkStart w:id="402" w:name="d3e2750"/>
      <w:bookmarkEnd w:id="4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One particular documentation file is required in every MPD: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the MPD catalog document. This file contains basic metadata, relationship and lineage data, </w:t>
      </w:r>
      <w:bookmarkStart w:id="403" w:name="d3e2756"/>
      <w:bookmarkEnd w:id="4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specifications, and validation information.</w:t>
      </w:r>
    </w:p>
    <w:p w14:paraId="4F2C8B3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404" w:name="d3e2762"/>
      <w:bookmarkEnd w:id="4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is mandatory for IEPDs. IEPDs are often built by different developers, and may be registered into a repository for reuse by many other users, developers, and implementers; therefore, a minimal form of documentation is absolutely necessary. An </w:t>
      </w:r>
      <w:bookmarkStart w:id="405" w:name="d3e2768"/>
      <w:bookmarkEnd w:id="4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readme file is the primary source and starting point for human readable documentation, and should reference (and describe) any other separate documentation artifacts. This requirement ensures that baseline documentation is consistently rooted in a clearly visible artifact within each </w:t>
      </w:r>
      <w:bookmarkStart w:id="406" w:name="d3e2771"/>
      <w:bookmarkEnd w:id="4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AE6DC6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subsections address these documentation artifacts and the concepts, metadata, and content each supports.</w:t>
      </w:r>
    </w:p>
    <w:p w14:paraId="05A176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07" w:name="MPD-Catalog"/>
      <w:bookmarkStart w:id="408" w:name="section_5.1"/>
      <w:bookmarkEnd w:id="407"/>
      <w:bookmarkEnd w:id="408"/>
      <w:r w:rsidRPr="00146A68">
        <w:rPr>
          <w:rFonts w:ascii="Times New Roman" w:eastAsia="Times New Roman" w:hAnsi="Times New Roman" w:cs="Times New Roman"/>
          <w:b/>
          <w:bCs/>
          <w:color w:val="000000"/>
          <w:sz w:val="30"/>
          <w:szCs w:val="30"/>
        </w:rPr>
        <w:t>5.1. NIEM MPD Catalog</w:t>
      </w:r>
    </w:p>
    <w:p w14:paraId="1E3A40C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409" w:name="definition_MPD_catalog_document"/>
      <w:bookmarkEnd w:id="409"/>
      <w:r w:rsidRPr="00146A68">
        <w:rPr>
          <w:rFonts w:ascii="Times New Roman" w:eastAsia="Times New Roman" w:hAnsi="Times New Roman" w:cs="Times New Roman"/>
          <w:b/>
          <w:bCs/>
          <w:color w:val="000000"/>
          <w:sz w:val="24"/>
          <w:szCs w:val="24"/>
        </w:rPr>
        <w:t>[Definition: MPD catalog document]</w:t>
      </w:r>
    </w:p>
    <w:p w14:paraId="3BD35E9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10" w:name="d3e2786"/>
      <w:bookmarkEnd w:id="4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w:t>
      </w:r>
    </w:p>
    <w:p w14:paraId="36E0BA52"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conforms to all the rules in this specification for the conformance target </w:t>
      </w:r>
      <w:bookmarkStart w:id="411" w:name="d3e2795"/>
      <w:bookmarkEnd w:id="4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(i.e., applicability code MPD-catalog), and</w:t>
      </w:r>
    </w:p>
    <w:p w14:paraId="6658B21B" w14:textId="77777777" w:rsidR="00146A68" w:rsidRPr="00146A68" w:rsidRDefault="00146A68" w:rsidP="00146A68">
      <w:pPr>
        <w:numPr>
          <w:ilvl w:val="0"/>
          <w:numId w:val="1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contains metadata describing:</w:t>
      </w:r>
    </w:p>
    <w:p w14:paraId="73B599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unique identification</w:t>
      </w:r>
    </w:p>
    <w:bookmarkStart w:id="412" w:name="d3e2814"/>
    <w:bookmarkEnd w:id="412"/>
    <w:p w14:paraId="18C4946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targets</w:t>
      </w:r>
      <w:r w:rsidRPr="00146A68">
        <w:rPr>
          <w:rFonts w:ascii="Times New Roman" w:eastAsia="Times New Roman" w:hAnsi="Times New Roman" w:cs="Times New Roman"/>
          <w:color w:val="000000"/>
          <w:sz w:val="24"/>
          <w:szCs w:val="24"/>
        </w:rPr>
        <w:fldChar w:fldCharType="end"/>
      </w:r>
    </w:p>
    <w:p w14:paraId="487ED65D"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Basic characteristics and properties</w:t>
      </w:r>
    </w:p>
    <w:p w14:paraId="44F2938A"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Key artifacts and directory structure</w:t>
      </w:r>
    </w:p>
    <w:p w14:paraId="2912E23C" w14:textId="77777777" w:rsidR="00146A68" w:rsidRPr="00146A68" w:rsidRDefault="00146A68" w:rsidP="00146A68">
      <w:pPr>
        <w:numPr>
          <w:ilvl w:val="1"/>
          <w:numId w:val="1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Relationships to other MPDs and their artifacts</w:t>
      </w:r>
    </w:p>
    <w:p w14:paraId="547DEE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term may be abbreviated MPD-catalog. Rules specifying this conformance target use the applicability code MPD-catalog.</w:t>
      </w:r>
    </w:p>
    <w:p w14:paraId="7E24B1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w:t>
      </w:r>
      <w:bookmarkStart w:id="413" w:name="d3e2843"/>
      <w:bookmarkEnd w:id="4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have somewhat different catalog requirements. The catalog metadata are formally defined by the XML Schema document in </w:t>
      </w:r>
      <w:hyperlink r:id="rId17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MPD catalog metadata are designed to be the minimal needed to facilitate human understanding, tool support, and machine processing. The metadata can support a number of </w:t>
      </w:r>
      <w:bookmarkStart w:id="414" w:name="d3e2848"/>
      <w:bookmarkEnd w:id="4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uses and functions including (but not limited to):</w:t>
      </w:r>
    </w:p>
    <w:p w14:paraId="60CC2BFE"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key artifacts</w:t>
      </w:r>
    </w:p>
    <w:p w14:paraId="13C09268"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Generation of a hyperlinked content display using XSLT</w:t>
      </w:r>
    </w:p>
    <w:p w14:paraId="5DBD5F2B"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Browsing and understanding of artifacts and their content</w:t>
      </w:r>
    </w:p>
    <w:p w14:paraId="44F8E816"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Automatic registration into a registry/repository</w:t>
      </w:r>
    </w:p>
    <w:p w14:paraId="1BEC6A50"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Search, discovery, retrieval of MPDs (through metadata and relationships)</w:t>
      </w:r>
    </w:p>
    <w:p w14:paraId="57B73C2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Reuse of MPDs and their artifacts</w:t>
      </w:r>
    </w:p>
    <w:p w14:paraId="2B8A9941"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Tracing and analysis of MPD lineage</w:t>
      </w:r>
    </w:p>
    <w:p w14:paraId="7F260F3A"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General conformance and validation of the </w:t>
      </w:r>
      <w:bookmarkStart w:id="415" w:name="d3e2886"/>
      <w:bookmarkEnd w:id="4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itself</w:t>
      </w:r>
    </w:p>
    <w:p w14:paraId="7223223F" w14:textId="77777777" w:rsidR="00146A68" w:rsidRPr="00146A68" w:rsidRDefault="00146A68" w:rsidP="00146A68">
      <w:pPr>
        <w:numPr>
          <w:ilvl w:val="0"/>
          <w:numId w:val="2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Definition, identification, and validation of IEP conformance targets</w:t>
      </w:r>
    </w:p>
    <w:p w14:paraId="48E5C6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16" w:name="r-wf-mpd"/>
      <w:bookmarkStart w:id="417" w:name="rule_5-1"/>
      <w:bookmarkEnd w:id="416"/>
      <w:bookmarkEnd w:id="417"/>
      <w:r w:rsidRPr="00146A68">
        <w:rPr>
          <w:rFonts w:ascii="Times New Roman" w:eastAsia="Times New Roman" w:hAnsi="Times New Roman" w:cs="Times New Roman"/>
          <w:b/>
          <w:bCs/>
          <w:color w:val="000000"/>
          <w:sz w:val="30"/>
          <w:szCs w:val="30"/>
        </w:rPr>
        <w:t xml:space="preserve">Rule 5-1. MPD Has an </w:t>
      </w:r>
      <w:r w:rsidRPr="00146A68">
        <w:rPr>
          <w:rFonts w:ascii="Courier New" w:eastAsia="Times New Roman" w:hAnsi="Courier New" w:cs="Courier New"/>
          <w:b/>
          <w:bCs/>
          <w:color w:val="000000"/>
          <w:sz w:val="24"/>
          <w:szCs w:val="24"/>
        </w:rPr>
        <w:t>mpd-catalog.xml</w:t>
      </w:r>
      <w:r w:rsidRPr="00146A68">
        <w:rPr>
          <w:rFonts w:ascii="Times New Roman" w:eastAsia="Times New Roman" w:hAnsi="Times New Roman" w:cs="Times New Roman"/>
          <w:b/>
          <w:bCs/>
          <w:color w:val="000000"/>
          <w:sz w:val="30"/>
          <w:szCs w:val="30"/>
        </w:rPr>
        <w:t xml:space="preserve"> in its Root Directory</w:t>
      </w:r>
    </w:p>
    <w:p w14:paraId="32008A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 (WF-MPD) (Constraint)</w:t>
      </w:r>
    </w:p>
    <w:p w14:paraId="59DC0B5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its </w:t>
      </w:r>
      <w:bookmarkStart w:id="418" w:name="d3e2906"/>
      <w:bookmarkEnd w:id="4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 </w:t>
      </w:r>
      <w:bookmarkStart w:id="419" w:name="d3e2909"/>
      <w:bookmarkEnd w:id="4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an </w:t>
      </w:r>
      <w:bookmarkStart w:id="420" w:name="d3e2912"/>
      <w:bookmarkEnd w:id="4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with name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w:t>
      </w:r>
    </w:p>
    <w:p w14:paraId="69ACC8C6" w14:textId="7E5C660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1" w:name="r1-mpd-cat"/>
      <w:bookmarkStart w:id="422" w:name="rule_5-2"/>
      <w:bookmarkEnd w:id="421"/>
      <w:bookmarkEnd w:id="422"/>
      <w:r w:rsidRPr="00146A68">
        <w:rPr>
          <w:rFonts w:ascii="Times New Roman" w:eastAsia="Times New Roman" w:hAnsi="Times New Roman" w:cs="Times New Roman"/>
          <w:b/>
          <w:bCs/>
          <w:color w:val="000000"/>
          <w:sz w:val="30"/>
          <w:szCs w:val="30"/>
        </w:rPr>
        <w:t xml:space="preserve">Rule 5-2. MPD Catalog Document Valid to </w:t>
      </w:r>
      <w:r w:rsidRPr="00146A68">
        <w:rPr>
          <w:rFonts w:ascii="Courier New" w:eastAsia="Times New Roman" w:hAnsi="Courier New" w:cs="Courier New"/>
          <w:b/>
          <w:bCs/>
          <w:color w:val="000000"/>
          <w:sz w:val="24"/>
          <w:szCs w:val="24"/>
        </w:rPr>
        <w:t>mpd-catalog-</w:t>
      </w:r>
      <w:r w:rsidR="001F6CEC">
        <w:rPr>
          <w:rFonts w:ascii="Courier New" w:eastAsia="Times New Roman" w:hAnsi="Courier New" w:cs="Courier New"/>
          <w:b/>
          <w:bCs/>
          <w:color w:val="000000"/>
          <w:sz w:val="24"/>
          <w:szCs w:val="24"/>
        </w:rPr>
        <w:t>4</w:t>
      </w:r>
      <w:r w:rsidRPr="00146A68">
        <w:rPr>
          <w:rFonts w:ascii="Courier New" w:eastAsia="Times New Roman" w:hAnsi="Courier New" w:cs="Courier New"/>
          <w:b/>
          <w:bCs/>
          <w:color w:val="000000"/>
          <w:sz w:val="24"/>
          <w:szCs w:val="24"/>
        </w:rPr>
        <w:t>.0.xsd</w:t>
      </w:r>
    </w:p>
    <w:p w14:paraId="249F338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 (MPD-catalog) (Constraint)</w:t>
      </w:r>
    </w:p>
    <w:p w14:paraId="0A890649" w14:textId="39C30A90"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23" w:name="d3e2931"/>
      <w:bookmarkEnd w:id="4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to </w:t>
      </w:r>
      <w:r w:rsidRPr="00146A68">
        <w:rPr>
          <w:rFonts w:ascii="Courier New" w:eastAsia="Times New Roman" w:hAnsi="Courier New" w:cs="Courier New"/>
          <w:color w:val="000000"/>
          <w:sz w:val="19"/>
          <w:szCs w:val="19"/>
        </w:rPr>
        <w:t>mpd-catalog-</w:t>
      </w:r>
      <w:r w:rsidR="001F6CEC">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t>
      </w:r>
      <w:hyperlink r:id="rId176" w:anchor="appendix_A" w:history="1">
        <w:r w:rsidRPr="00146A68">
          <w:rPr>
            <w:rFonts w:ascii="Times New Roman" w:eastAsia="Times New Roman" w:hAnsi="Times New Roman" w:cs="Times New Roman"/>
            <w:color w:val="000000"/>
            <w:sz w:val="24"/>
            <w:szCs w:val="24"/>
            <w:shd w:val="clear" w:color="auto" w:fill="EEEEEE"/>
          </w:rPr>
          <w:t xml:space="preserve">Appendix A, </w:t>
        </w:r>
        <w:r w:rsidRPr="00146A68">
          <w:rPr>
            <w:rFonts w:ascii="Times New Roman" w:eastAsia="Times New Roman" w:hAnsi="Times New Roman" w:cs="Times New Roman"/>
            <w:i/>
            <w:iCs/>
            <w:color w:val="000000"/>
            <w:sz w:val="24"/>
            <w:szCs w:val="24"/>
            <w:shd w:val="clear" w:color="auto" w:fill="EEEEEE"/>
          </w:rPr>
          <w:t>MPD Catalog XML Schema Document</w:t>
        </w:r>
        <w:r w:rsidRPr="00146A68">
          <w:rPr>
            <w:rFonts w:ascii="Times New Roman" w:eastAsia="Times New Roman" w:hAnsi="Times New Roman" w:cs="Times New Roman"/>
            <w:color w:val="000000"/>
            <w:sz w:val="24"/>
            <w:szCs w:val="24"/>
            <w:shd w:val="clear" w:color="auto" w:fill="EEEEEE"/>
          </w:rPr>
          <w:t>, below</w:t>
        </w:r>
      </w:hyperlink>
      <w:r w:rsidRPr="00146A68">
        <w:rPr>
          <w:rFonts w:ascii="Times New Roman" w:eastAsia="Times New Roman" w:hAnsi="Times New Roman" w:cs="Times New Roman"/>
          <w:color w:val="000000"/>
          <w:sz w:val="24"/>
          <w:szCs w:val="24"/>
        </w:rPr>
        <w:t>.</w:t>
      </w:r>
    </w:p>
    <w:p w14:paraId="45C2C721" w14:textId="0A78FF12"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validation with </w:t>
      </w:r>
      <w:r w:rsidRPr="00146A68">
        <w:rPr>
          <w:rFonts w:ascii="Courier New" w:eastAsia="Times New Roman" w:hAnsi="Courier New" w:cs="Courier New"/>
          <w:color w:val="000000"/>
          <w:sz w:val="19"/>
          <w:szCs w:val="19"/>
        </w:rPr>
        <w:t>mpd-catalog-</w:t>
      </w:r>
      <w:r w:rsidR="001F6CEC">
        <w:rPr>
          <w:rFonts w:ascii="Courier New" w:eastAsia="Times New Roman" w:hAnsi="Courier New" w:cs="Courier New"/>
          <w:color w:val="000000"/>
          <w:sz w:val="19"/>
          <w:szCs w:val="19"/>
        </w:rPr>
        <w:t>4</w:t>
      </w:r>
      <w:r w:rsidRPr="00146A68">
        <w:rPr>
          <w:rFonts w:ascii="Courier New" w:eastAsia="Times New Roman" w:hAnsi="Courier New" w:cs="Courier New"/>
          <w:color w:val="000000"/>
          <w:sz w:val="19"/>
          <w:szCs w:val="19"/>
        </w:rPr>
        <w:t>.0.xsd</w:t>
      </w:r>
      <w:r w:rsidRPr="00146A68">
        <w:rPr>
          <w:rFonts w:ascii="Times New Roman" w:eastAsia="Times New Roman" w:hAnsi="Times New Roman" w:cs="Times New Roman"/>
          <w:color w:val="000000"/>
          <w:sz w:val="24"/>
          <w:szCs w:val="24"/>
        </w:rPr>
        <w:t xml:space="preserve">, which also imports a NIEM schema subset. So, validation of the </w:t>
      </w:r>
      <w:bookmarkStart w:id="424" w:name="d3e2948"/>
      <w:bookmarkEnd w:id="4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done in the context of the catalog schema document, its associated NIEM subset, and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This does not require the </w:t>
      </w:r>
      <w:bookmarkStart w:id="425" w:name="d3e2954"/>
      <w:bookmarkEnd w:id="4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contain copies of the catalog schema document or the schema subset (since these are standard for all MPDs). However, a validation tool must have access to all three XML documents.</w:t>
      </w:r>
    </w:p>
    <w:p w14:paraId="5C5E28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XML schema documents required to validate an </w:t>
      </w:r>
      <w:bookmarkStart w:id="426" w:name="d3e2960"/>
      <w:bookmarkEnd w:id="4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available in the </w:t>
      </w:r>
      <w:commentRangeStart w:id="4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427"/>
      <w:r w:rsidR="001F6CEC">
        <w:rPr>
          <w:rStyle w:val="CommentReference"/>
        </w:rPr>
        <w:commentReference w:id="427"/>
      </w:r>
      <w:r w:rsidRPr="00146A68">
        <w:rPr>
          <w:rFonts w:ascii="Times New Roman" w:eastAsia="Times New Roman" w:hAnsi="Times New Roman" w:cs="Times New Roman"/>
          <w:color w:val="000000"/>
          <w:sz w:val="24"/>
          <w:szCs w:val="24"/>
        </w:rPr>
        <w:t xml:space="preserve">. Note that validators often require references to schemas and their imports. This may be done through a command line instruction or by adding a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 to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statements.</w:t>
      </w:r>
    </w:p>
    <w:p w14:paraId="2333B6F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28" w:name="MPD-Catalog-TOC"/>
      <w:bookmarkStart w:id="429" w:name="section_5.1.1"/>
      <w:bookmarkEnd w:id="428"/>
      <w:bookmarkEnd w:id="429"/>
      <w:r w:rsidRPr="00146A68">
        <w:rPr>
          <w:rFonts w:ascii="Times New Roman" w:eastAsia="Times New Roman" w:hAnsi="Times New Roman" w:cs="Times New Roman"/>
          <w:b/>
          <w:bCs/>
          <w:color w:val="000000"/>
          <w:sz w:val="30"/>
          <w:szCs w:val="30"/>
        </w:rPr>
        <w:t>5.1.1. MPD Catalog as a Table of Contents</w:t>
      </w:r>
    </w:p>
    <w:p w14:paraId="11FE202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One function of the MPD catalog is to serve as a table of contents that identifies, locates, and classifies key artifacts and artifact sets. For that purpose, </w:t>
      </w:r>
      <w:hyperlink r:id="rId180"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 number of classifier elements for most common artifacts and artifact sets in MPDs. For other less common or generic artifacts two general classifiers exist: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These elements loosely correspond to the meaning of the XML Schema </w:t>
      </w:r>
      <w:r w:rsidRPr="00146A68">
        <w:rPr>
          <w:rFonts w:ascii="Courier New" w:eastAsia="Times New Roman" w:hAnsi="Courier New" w:cs="Courier New"/>
          <w:color w:val="000000"/>
          <w:sz w:val="19"/>
          <w:szCs w:val="19"/>
        </w:rPr>
        <w:t>xs:annotation</w:t>
      </w:r>
      <w:r w:rsidRPr="00146A68">
        <w:rPr>
          <w:rFonts w:ascii="Times New Roman" w:eastAsia="Times New Roman" w:hAnsi="Times New Roman" w:cs="Times New Roman"/>
          <w:color w:val="000000"/>
          <w:sz w:val="24"/>
          <w:szCs w:val="24"/>
        </w:rPr>
        <w:t xml:space="preserve"> child elements, </w:t>
      </w:r>
      <w:r w:rsidRPr="00146A68">
        <w:rPr>
          <w:rFonts w:ascii="Courier New" w:eastAsia="Times New Roman" w:hAnsi="Courier New" w:cs="Courier New"/>
          <w:color w:val="000000"/>
          <w:sz w:val="19"/>
          <w:szCs w:val="19"/>
        </w:rPr>
        <w:t>xs:documentation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xs:appinfo</w:t>
      </w:r>
      <w:r w:rsidRPr="00146A68">
        <w:rPr>
          <w:rFonts w:ascii="Times New Roman" w:eastAsia="Times New Roman" w:hAnsi="Times New Roman" w:cs="Times New Roman"/>
          <w:color w:val="000000"/>
          <w:sz w:val="24"/>
          <w:szCs w:val="24"/>
        </w:rPr>
        <w:t xml:space="preserve">. General visual, audio, and textual explanatory documentation should be classified as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while tool-specific artifacts (such as imports, exports, executables, etc.) should be classified as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w:t>
      </w:r>
    </w:p>
    <w:p w14:paraId="5D255C6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classifier elements are designed to identify, categorize, and describe any artifacts and artifact sets (including its </w:t>
      </w:r>
      <w:bookmarkStart w:id="430" w:name="d3e3005"/>
      <w:bookmarkEnd w:id="4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and lineage). Employing XSLT,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can be transformed into an </w:t>
      </w:r>
      <w:r w:rsidRPr="00146A68">
        <w:rPr>
          <w:rFonts w:ascii="Courier New" w:eastAsia="Times New Roman" w:hAnsi="Courier New" w:cs="Courier New"/>
          <w:color w:val="000000"/>
          <w:sz w:val="19"/>
          <w:szCs w:val="19"/>
        </w:rPr>
        <w:t>index.html</w:t>
      </w:r>
      <w:r w:rsidRPr="00146A68">
        <w:rPr>
          <w:rFonts w:ascii="Times New Roman" w:eastAsia="Times New Roman" w:hAnsi="Times New Roman" w:cs="Times New Roman"/>
          <w:color w:val="000000"/>
          <w:sz w:val="24"/>
          <w:szCs w:val="24"/>
        </w:rPr>
        <w:t xml:space="preserve"> artifact that displays a hyperlinked MPD table of contents and metadata summary in a browser.</w:t>
      </w:r>
    </w:p>
    <w:p w14:paraId="7D55BCA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only an </w:t>
      </w:r>
      <w:bookmarkStart w:id="431" w:name="d3e3017"/>
      <w:bookmarkEnd w:id="4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contain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So, for an </w:t>
      </w:r>
      <w:bookmarkStart w:id="432" w:name="d3e3026"/>
      <w:bookmarkEnd w:id="4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best practice is to use the </w:t>
      </w:r>
      <w:r w:rsidRPr="00146A68">
        <w:rPr>
          <w:rFonts w:ascii="Courier New" w:eastAsia="Times New Roman" w:hAnsi="Courier New" w:cs="Courier New"/>
          <w:color w:val="000000"/>
          <w:sz w:val="19"/>
          <w:szCs w:val="19"/>
        </w:rPr>
        <w:t>readme</w:t>
      </w:r>
      <w:r w:rsidRPr="00146A68">
        <w:rPr>
          <w:rFonts w:ascii="Times New Roman" w:eastAsia="Times New Roman" w:hAnsi="Times New Roman" w:cs="Times New Roman"/>
          <w:color w:val="000000"/>
          <w:sz w:val="24"/>
          <w:szCs w:val="24"/>
        </w:rPr>
        <w:t xml:space="preserve"> artifact (i.e., the </w:t>
      </w:r>
      <w:bookmarkStart w:id="433" w:name="d3e3033"/>
      <w:bookmarkEnd w:id="4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required in the </w:t>
      </w:r>
      <w:bookmarkStart w:id="434" w:name="d3e3036"/>
      <w:bookmarkEnd w:id="4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reference </w:t>
      </w:r>
      <w:r w:rsidRPr="00146A68">
        <w:rPr>
          <w:rFonts w:ascii="Courier New" w:eastAsia="Times New Roman" w:hAnsi="Courier New" w:cs="Courier New"/>
          <w:color w:val="000000"/>
          <w:sz w:val="19"/>
          <w:szCs w:val="19"/>
        </w:rPr>
        <w:t>c:Documentation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c:ApplicationInfo</w:t>
      </w:r>
      <w:r w:rsidRPr="00146A68">
        <w:rPr>
          <w:rFonts w:ascii="Times New Roman" w:eastAsia="Times New Roman" w:hAnsi="Times New Roman" w:cs="Times New Roman"/>
          <w:color w:val="000000"/>
          <w:sz w:val="24"/>
          <w:szCs w:val="24"/>
        </w:rPr>
        <w:t xml:space="preserve"> artifacts whether or not they have been classified in the MPD catalog.</w:t>
      </w:r>
    </w:p>
    <w:p w14:paraId="5D32E3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IEPD’s MPD catalog is not required to record all its artifacts. The </w:t>
      </w:r>
      <w:bookmarkStart w:id="435" w:name="d3e3050"/>
      <w:bookmarkEnd w:id="4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decides which artifacts (both files and sets) are important enough to explicitly include in the MPD catalog. The author may choose to classify all, some, or none in the catalog.</w:t>
      </w:r>
    </w:p>
    <w:p w14:paraId="0458267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provides a supplement or an alternative to organizing </w:t>
      </w:r>
      <w:bookmarkStart w:id="436" w:name="d3e3056"/>
      <w:bookmarkEnd w:id="4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artifacts and sets with a standard file directory. An author can use it to identify, classify, and describe particular artifacts or sets, instead of having to do so with only file names and directory structure. An author can also employ the guidance in </w:t>
      </w:r>
      <w:hyperlink r:id="rId181"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44C8D51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37" w:name="Extending-an-MPD-Catalog"/>
      <w:bookmarkStart w:id="438" w:name="section_5.1.2"/>
      <w:bookmarkEnd w:id="437"/>
      <w:bookmarkEnd w:id="438"/>
      <w:r w:rsidRPr="00146A68">
        <w:rPr>
          <w:rFonts w:ascii="Times New Roman" w:eastAsia="Times New Roman" w:hAnsi="Times New Roman" w:cs="Times New Roman"/>
          <w:b/>
          <w:bCs/>
          <w:color w:val="000000"/>
          <w:sz w:val="30"/>
          <w:szCs w:val="30"/>
        </w:rPr>
        <w:t>5.1.2. Extending an MPD Catalog</w:t>
      </w:r>
    </w:p>
    <w:p w14:paraId="67A475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may be extended to accommodate new or additional metadata, artifact classifiers, or validity constraints that are not already defined in </w:t>
      </w:r>
      <w:hyperlink r:id="rId182"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B330F8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extend the MPD catalog, an </w:t>
      </w:r>
      <w:bookmarkStart w:id="439" w:name="d3e3074"/>
      <w:bookmarkEnd w:id="4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provide both an XML catalog extension document (XML) and one or more MPD extension schema documents (XSD). The XML catalog extension identifies that one or more MPD catalog extensions are present, and resolves their namespaces to local URIs. The MPD catalog extension is a schema that defines and declares the new </w:t>
      </w:r>
      <w:bookmarkStart w:id="440" w:name="d3e3077"/>
      <w:bookmarkEnd w:id="4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metadata, classifiers, and/or constraints. Both general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Conformance </w:t>
      </w:r>
      <w:del w:id="441"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442"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specific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443" w:author="Chipman, Charles" w:date="2019-01-30T12:08:00Z">
        <w:r w:rsidRPr="00146A68" w:rsidDel="001F6CEC">
          <w:rPr>
            <w:rFonts w:ascii="Times New Roman" w:eastAsia="Times New Roman" w:hAnsi="Times New Roman" w:cs="Times New Roman"/>
            <w:b/>
            <w:bCs/>
            <w:color w:val="000000"/>
            <w:sz w:val="24"/>
            <w:szCs w:val="24"/>
            <w:shd w:val="clear" w:color="auto" w:fill="FFFFFF"/>
          </w:rPr>
          <w:delText>3</w:delText>
        </w:r>
      </w:del>
      <w:ins w:id="444" w:author="Chipman, Charles" w:date="2019-01-30T12:08:00Z">
        <w:r w:rsidR="001F6CEC">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apply to these components. The XML catalog extension document must reside in the </w:t>
      </w:r>
      <w:bookmarkStart w:id="445" w:name="d3e3084"/>
      <w:bookmarkEnd w:id="4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MPD extension schema documents may bear any file name and reside anywhere in the </w:t>
      </w:r>
      <w:bookmarkStart w:id="446" w:name="d3e3088"/>
      <w:bookmarkEnd w:id="4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is because the XML catalog is expected to </w:t>
      </w:r>
      <w:bookmarkStart w:id="447" w:name="d3e3091"/>
      <w:bookmarkEnd w:id="4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local URIs. MPD processing tools are expected to look for and recognize the XML catalog (that identifies MPD catalog extensions exist) by its file name.</w:t>
      </w:r>
    </w:p>
    <w:p w14:paraId="60E7DB3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rules specify the requirements for an MPD catalog extension XML catalog document:</w:t>
      </w:r>
    </w:p>
    <w:p w14:paraId="39D12AF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48" w:name="r1-mpd-cat-ext-xml-cat"/>
      <w:bookmarkStart w:id="449" w:name="rule_5-3"/>
      <w:bookmarkEnd w:id="448"/>
      <w:bookmarkEnd w:id="449"/>
      <w:r w:rsidRPr="00146A68">
        <w:rPr>
          <w:rFonts w:ascii="Times New Roman" w:eastAsia="Times New Roman" w:hAnsi="Times New Roman" w:cs="Times New Roman"/>
          <w:b/>
          <w:bCs/>
          <w:color w:val="000000"/>
          <w:sz w:val="30"/>
          <w:szCs w:val="30"/>
        </w:rPr>
        <w:t>Rule 5-3. MPD Catalog Extension XML Catalog Document in Root Directory</w:t>
      </w:r>
    </w:p>
    <w:p w14:paraId="286A0DB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 (MPD-catalog) (Constraint)</w:t>
      </w:r>
    </w:p>
    <w:p w14:paraId="079DD47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An MPD catalog extension XML catalog document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(normally in the </w:t>
      </w:r>
      <w:bookmarkStart w:id="450" w:name="d3e3110"/>
      <w:bookmarkEnd w:id="4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CEDAE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1" w:name="r2-mpd-cat-ext-xml-cat"/>
      <w:bookmarkStart w:id="452" w:name="rule_5-4"/>
      <w:bookmarkEnd w:id="451"/>
      <w:bookmarkEnd w:id="452"/>
      <w:r w:rsidRPr="00146A68">
        <w:rPr>
          <w:rFonts w:ascii="Times New Roman" w:eastAsia="Times New Roman" w:hAnsi="Times New Roman" w:cs="Times New Roman"/>
          <w:b/>
          <w:bCs/>
          <w:color w:val="000000"/>
          <w:sz w:val="30"/>
          <w:szCs w:val="30"/>
        </w:rPr>
        <w:t xml:space="preserve">Rule 5-4. MPD Catalog Extension XML Catalog Document Name Is </w:t>
      </w:r>
      <w:r w:rsidRPr="00146A68">
        <w:rPr>
          <w:rFonts w:ascii="Courier New" w:eastAsia="Times New Roman" w:hAnsi="Courier New" w:cs="Courier New"/>
          <w:b/>
          <w:bCs/>
          <w:color w:val="000000"/>
          <w:sz w:val="24"/>
          <w:szCs w:val="24"/>
        </w:rPr>
        <w:t>mpd-catalog-extension-xml-catalog.xml</w:t>
      </w:r>
    </w:p>
    <w:p w14:paraId="554D593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 (MPD-catalog) (Constraint)</w:t>
      </w:r>
    </w:p>
    <w:p w14:paraId="136399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bear the file name (and type)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w:t>
      </w:r>
    </w:p>
    <w:p w14:paraId="6EF4336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3" w:name="r3-mpd-cat-ext-xml-cat"/>
      <w:bookmarkStart w:id="454" w:name="rule_5-5"/>
      <w:bookmarkEnd w:id="453"/>
      <w:bookmarkEnd w:id="454"/>
      <w:r w:rsidRPr="00146A68">
        <w:rPr>
          <w:rFonts w:ascii="Times New Roman" w:eastAsia="Times New Roman" w:hAnsi="Times New Roman" w:cs="Times New Roman"/>
          <w:b/>
          <w:bCs/>
          <w:color w:val="000000"/>
          <w:sz w:val="30"/>
          <w:szCs w:val="30"/>
        </w:rPr>
        <w:t>Rule 5-5. MPD Catalog Extension XML Catalog Document Resolves Namespaces to URIs</w:t>
      </w:r>
    </w:p>
    <w:p w14:paraId="296618B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5-5] (MPD-catalog) (Constraint)</w:t>
      </w:r>
    </w:p>
    <w:p w14:paraId="4CD00EC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XML catalog document MUST </w:t>
      </w:r>
      <w:bookmarkStart w:id="455" w:name="d3e3143"/>
      <w:bookmarkEnd w:id="4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all MPD catalog schema extension document namespaces to the correct corresponding local URIs in the MPD.</w:t>
      </w:r>
    </w:p>
    <w:p w14:paraId="64D30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when a processor identifies a file named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in the </w:t>
      </w:r>
      <w:bookmarkStart w:id="456" w:name="d3e3154"/>
      <w:bookmarkEnd w:id="4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can assume that it contains references to one or more MPD catalog extension schema documents that adhere to the following rules:</w:t>
      </w:r>
    </w:p>
    <w:p w14:paraId="0F62BFB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57" w:name="r1-mpd-cat-ext-xsd"/>
      <w:bookmarkStart w:id="458" w:name="rule_5-6"/>
      <w:bookmarkEnd w:id="457"/>
      <w:bookmarkEnd w:id="458"/>
      <w:r w:rsidRPr="00146A68">
        <w:rPr>
          <w:rFonts w:ascii="Times New Roman" w:eastAsia="Times New Roman" w:hAnsi="Times New Roman" w:cs="Times New Roman"/>
          <w:b/>
          <w:bCs/>
          <w:color w:val="000000"/>
          <w:sz w:val="30"/>
          <w:szCs w:val="30"/>
        </w:rPr>
        <w:t>Rule 5-6. MPD Catalog Extension Schema Document Conforms to NDR Extension Rules</w:t>
      </w:r>
    </w:p>
    <w:p w14:paraId="5A61647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5-6] (MPD-catalog) (Constraint)</w:t>
      </w:r>
    </w:p>
    <w:p w14:paraId="6557D74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catalog extension schema document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59" w:author="Chipman, Charles" w:date="2019-01-30T12:09:00Z">
        <w:r w:rsidRPr="00146A68" w:rsidDel="001F6CEC">
          <w:rPr>
            <w:rFonts w:ascii="Times New Roman" w:eastAsia="Times New Roman" w:hAnsi="Times New Roman" w:cs="Times New Roman"/>
            <w:b/>
            <w:bCs/>
            <w:color w:val="000000"/>
            <w:sz w:val="24"/>
            <w:szCs w:val="24"/>
            <w:shd w:val="clear" w:color="auto" w:fill="EEEEEE"/>
          </w:rPr>
          <w:delText>3</w:delText>
        </w:r>
      </w:del>
      <w:ins w:id="460" w:author="Chipman, Charles" w:date="2019-01-30T12:09: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extension schema conformance target rules.</w:t>
      </w:r>
    </w:p>
    <w:p w14:paraId="75EBE6B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1" w:name="r2-mpd-cat-ext-xsd"/>
      <w:bookmarkStart w:id="462" w:name="rule_5-7"/>
      <w:bookmarkEnd w:id="461"/>
      <w:bookmarkEnd w:id="462"/>
      <w:r w:rsidRPr="00146A68">
        <w:rPr>
          <w:rFonts w:ascii="Times New Roman" w:eastAsia="Times New Roman" w:hAnsi="Times New Roman" w:cs="Times New Roman"/>
          <w:b/>
          <w:bCs/>
          <w:color w:val="000000"/>
          <w:sz w:val="30"/>
          <w:szCs w:val="30"/>
        </w:rPr>
        <w:t>Rule 5-7. MPD Catalog Schema and Its Extensions Conform to NDR Schema Set Rules</w:t>
      </w:r>
    </w:p>
    <w:p w14:paraId="75FFAFD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5-7] (MPD-catalog) (Constraint)</w:t>
      </w:r>
    </w:p>
    <w:p w14:paraId="6D0A649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the schema set formed by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and all MPD catalog extension schema documents MUST conform to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463" w:author="Chipman, Charles" w:date="2019-01-30T12:10:00Z">
        <w:r w:rsidRPr="00146A68" w:rsidDel="001F6CEC">
          <w:rPr>
            <w:rFonts w:ascii="Times New Roman" w:eastAsia="Times New Roman" w:hAnsi="Times New Roman" w:cs="Times New Roman"/>
            <w:b/>
            <w:bCs/>
            <w:color w:val="000000"/>
            <w:sz w:val="24"/>
            <w:szCs w:val="24"/>
            <w:shd w:val="clear" w:color="auto" w:fill="EEEEEE"/>
          </w:rPr>
          <w:delText>3</w:delText>
        </w:r>
      </w:del>
      <w:ins w:id="464" w:author="Chipman, Charles" w:date="2019-01-30T12:10:00Z">
        <w:r w:rsidR="001F6CEC">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schema set conformance target rules.</w:t>
      </w:r>
    </w:p>
    <w:p w14:paraId="42C29E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Whether extending an MPD catalog with new metadata elements, artifact classifier elements, or validity constraint elements, </w:t>
      </w:r>
      <w:hyperlink r:id="rId183"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provides an abstract element as a substitution group head in each case. The user simply derives a new type (through extension or restriction), or reuses an existing type, then declares a new element (of that type), and identifies it with the appropriate substitution group. Whenever </w:t>
      </w:r>
      <w:r w:rsidRPr="00146A68">
        <w:rPr>
          <w:rFonts w:ascii="Times New Roman" w:eastAsia="Times New Roman" w:hAnsi="Times New Roman" w:cs="Times New Roman"/>
          <w:color w:val="000000"/>
          <w:sz w:val="24"/>
          <w:szCs w:val="24"/>
        </w:rPr>
        <w:lastRenderedPageBreak/>
        <w:t xml:space="preserve">possible, the user should reuse types, elements, and attributes that are already defined/declared within the </w:t>
      </w:r>
      <w:hyperlink r:id="rId184"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3F54AD2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MPD catalog schema document extension uses NIEM </w:t>
      </w:r>
      <w:bookmarkStart w:id="465" w:name="d3e3198"/>
      <w:bookmarkEnd w:id="4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are not already contained in the NIEM core subset provided with </w:t>
      </w:r>
      <w:commentRangeStart w:id="4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"NIEM-MPD-Toolkit"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MPD Toolkit]</w:t>
      </w:r>
      <w:r w:rsidRPr="00146A68">
        <w:rPr>
          <w:rFonts w:ascii="Times New Roman" w:eastAsia="Times New Roman" w:hAnsi="Times New Roman" w:cs="Times New Roman"/>
          <w:color w:val="000000"/>
          <w:sz w:val="24"/>
          <w:szCs w:val="24"/>
        </w:rPr>
        <w:fldChar w:fldCharType="end"/>
      </w:r>
      <w:commentRangeEnd w:id="466"/>
      <w:r w:rsidR="001F6CEC">
        <w:rPr>
          <w:rStyle w:val="CommentReference"/>
        </w:rPr>
        <w:commentReference w:id="466"/>
      </w:r>
      <w:r w:rsidRPr="00146A68">
        <w:rPr>
          <w:rFonts w:ascii="Times New Roman" w:eastAsia="Times New Roman" w:hAnsi="Times New Roman" w:cs="Times New Roman"/>
          <w:color w:val="000000"/>
          <w:sz w:val="24"/>
          <w:szCs w:val="24"/>
        </w:rPr>
        <w:t>, then the additional components must be additive. In other words:</w:t>
      </w:r>
    </w:p>
    <w:p w14:paraId="2E8334C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7" w:name="r3-mpd-cat-ext-xsd"/>
      <w:bookmarkStart w:id="468" w:name="rule_5-8"/>
      <w:bookmarkEnd w:id="467"/>
      <w:bookmarkEnd w:id="468"/>
      <w:r w:rsidRPr="00146A68">
        <w:rPr>
          <w:rFonts w:ascii="Times New Roman" w:eastAsia="Times New Roman" w:hAnsi="Times New Roman" w:cs="Times New Roman"/>
          <w:b/>
          <w:bCs/>
          <w:color w:val="000000"/>
          <w:sz w:val="30"/>
          <w:szCs w:val="30"/>
        </w:rPr>
        <w:t>Rule 5-8. MPD Schema Document Extension Support Schemas Are Supersets of Spec Subsets</w:t>
      </w:r>
    </w:p>
    <w:p w14:paraId="7A8C12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5-8] (MPD-catalog) (Constraint)</w:t>
      </w:r>
    </w:p>
    <w:p w14:paraId="6AA5134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Subset schema documents provided to support an MPD schema document extension MUST be a superset of the subset schema documents provided with this specification to support the MPD catalog schema document.</w:t>
      </w:r>
    </w:p>
    <w:p w14:paraId="59E1E9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69" w:name="Metadata-Concepts"/>
      <w:bookmarkStart w:id="470" w:name="section_5.2"/>
      <w:bookmarkEnd w:id="469"/>
      <w:bookmarkEnd w:id="470"/>
      <w:r w:rsidRPr="00146A68">
        <w:rPr>
          <w:rFonts w:ascii="Times New Roman" w:eastAsia="Times New Roman" w:hAnsi="Times New Roman" w:cs="Times New Roman"/>
          <w:b/>
          <w:bCs/>
          <w:color w:val="000000"/>
          <w:sz w:val="30"/>
          <w:szCs w:val="30"/>
        </w:rPr>
        <w:t>5.2. Metadata Concepts</w:t>
      </w:r>
    </w:p>
    <w:p w14:paraId="4AC4075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also contains both required and optional metadata for the </w:t>
      </w:r>
      <w:bookmarkStart w:id="471" w:name="d3e3225"/>
      <w:bookmarkEnd w:id="4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its artifacts and artifact sets. The following subsections specify the syntax, formats, and semantics for that metadata.</w:t>
      </w:r>
    </w:p>
    <w:p w14:paraId="5D5B205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72" w:name="Name-Syntax"/>
      <w:bookmarkStart w:id="473" w:name="section_5.2.1"/>
      <w:bookmarkEnd w:id="472"/>
      <w:bookmarkEnd w:id="473"/>
      <w:r w:rsidRPr="00146A68">
        <w:rPr>
          <w:rFonts w:ascii="Times New Roman" w:eastAsia="Times New Roman" w:hAnsi="Times New Roman" w:cs="Times New Roman"/>
          <w:b/>
          <w:bCs/>
          <w:color w:val="000000"/>
          <w:sz w:val="30"/>
          <w:szCs w:val="30"/>
        </w:rPr>
        <w:t>5.2.1. MPD Name Syntax (</w:t>
      </w:r>
      <w:r w:rsidRPr="00146A68">
        <w:rPr>
          <w:rFonts w:ascii="Courier New" w:eastAsia="Times New Roman" w:hAnsi="Courier New" w:cs="Courier New"/>
          <w:b/>
          <w:bCs/>
          <w:color w:val="000000"/>
          <w:sz w:val="24"/>
          <w:szCs w:val="24"/>
        </w:rPr>
        <w:t>c:mpdName</w:t>
      </w:r>
      <w:r w:rsidRPr="00146A68">
        <w:rPr>
          <w:rFonts w:ascii="Times New Roman" w:eastAsia="Times New Roman" w:hAnsi="Times New Roman" w:cs="Times New Roman"/>
          <w:b/>
          <w:bCs/>
          <w:color w:val="000000"/>
          <w:sz w:val="30"/>
          <w:szCs w:val="30"/>
        </w:rPr>
        <w:t>)</w:t>
      </w:r>
    </w:p>
    <w:p w14:paraId="0BF3EA1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MPD’s official name is the value of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in the MPD’s catalog document. This value is constrained by the regular expression pattern on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within the MPD catalog schema </w:t>
      </w:r>
      <w:hyperlink r:id="rId185"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276766D1"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[A-Za-z]([-_ ]?[A-Za-z0-9]+)*</w:t>
      </w:r>
    </w:p>
    <w:p w14:paraId="44E035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regular expression above indicates that an MPD name:</w:t>
      </w:r>
    </w:p>
    <w:p w14:paraId="68658DC3"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Begins with an alpha character (upper or lower case).</w:t>
      </w:r>
    </w:p>
    <w:p w14:paraId="1AFC6070"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Ends with an alphanumeric character (upper or lower case).</w:t>
      </w:r>
    </w:p>
    <w:p w14:paraId="5F0C600F"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alphanumeric characters.</w:t>
      </w:r>
    </w:p>
    <w:p w14:paraId="78CE0234" w14:textId="77777777" w:rsidR="00146A68" w:rsidRPr="00146A68" w:rsidRDefault="00146A68" w:rsidP="00146A68">
      <w:pPr>
        <w:numPr>
          <w:ilvl w:val="0"/>
          <w:numId w:val="2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May contain single spaces, single dashes, and single underscores as separators.</w:t>
      </w:r>
    </w:p>
    <w:bookmarkStart w:id="474" w:name="d3e3283"/>
    <w:bookmarkEnd w:id="474"/>
    <w:p w14:paraId="12376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often reuse the official </w:t>
      </w:r>
      <w:bookmarkStart w:id="475" w:name="d3e3288"/>
      <w:bookmarkEnd w:id="4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name in metadata within the file name. Note that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is of </w:t>
      </w:r>
      <w:r w:rsidRPr="00146A68">
        <w:rPr>
          <w:rFonts w:ascii="Courier New" w:eastAsia="Times New Roman" w:hAnsi="Courier New" w:cs="Courier New"/>
          <w:color w:val="000000"/>
          <w:sz w:val="19"/>
          <w:szCs w:val="19"/>
        </w:rPr>
        <w:t>xs:token</w:t>
      </w:r>
      <w:r w:rsidRPr="00146A68">
        <w:rPr>
          <w:rFonts w:ascii="Times New Roman" w:eastAsia="Times New Roman" w:hAnsi="Times New Roman" w:cs="Times New Roman"/>
          <w:color w:val="000000"/>
          <w:sz w:val="24"/>
          <w:szCs w:val="24"/>
        </w:rPr>
        <w:t xml:space="preserve"> type and allows single spaces and upper case alpha characters. That said, be sure to consider differences in operating system or file system treatment of spaces and character case within file and directory names. (See </w:t>
      </w:r>
      <w:hyperlink r:id="rId186"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38A23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lastRenderedPageBreak/>
        <w:t>c:mpdName</w:t>
      </w:r>
      <w:r w:rsidRPr="00146A68">
        <w:rPr>
          <w:rFonts w:ascii="Times New Roman" w:eastAsia="Times New Roman" w:hAnsi="Times New Roman" w:cs="Times New Roman"/>
          <w:color w:val="000000"/>
          <w:sz w:val="24"/>
          <w:szCs w:val="24"/>
        </w:rPr>
        <w:t xml:space="preserve"> is not the same thing as the name of the file containing the MPD, described in </w:t>
      </w:r>
      <w:hyperlink r:id="rId187" w:anchor="section_7.2" w:history="1">
        <w:r w:rsidRPr="00146A68">
          <w:rPr>
            <w:rFonts w:ascii="Times New Roman" w:eastAsia="Times New Roman" w:hAnsi="Times New Roman" w:cs="Times New Roman"/>
            <w:color w:val="000000"/>
            <w:sz w:val="24"/>
            <w:szCs w:val="24"/>
            <w:shd w:val="clear" w:color="auto" w:fill="FFFFFF"/>
          </w:rPr>
          <w:t xml:space="preserve">Section 7.2, </w:t>
        </w:r>
        <w:r w:rsidRPr="00146A68">
          <w:rPr>
            <w:rFonts w:ascii="Times New Roman" w:eastAsia="Times New Roman" w:hAnsi="Times New Roman" w:cs="Times New Roman"/>
            <w:i/>
            <w:iCs/>
            <w:color w:val="000000"/>
            <w:sz w:val="24"/>
            <w:szCs w:val="24"/>
            <w:shd w:val="clear" w:color="auto" w:fill="FFFFFF"/>
          </w:rPr>
          <w:t>IEPD File Name Syntax</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156F120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76" w:name="mpdClass"/>
      <w:bookmarkStart w:id="477" w:name="section_5.2.2"/>
      <w:bookmarkEnd w:id="476"/>
      <w:bookmarkEnd w:id="477"/>
      <w:r w:rsidRPr="00146A68">
        <w:rPr>
          <w:rFonts w:ascii="Times New Roman" w:eastAsia="Times New Roman" w:hAnsi="Times New Roman" w:cs="Times New Roman"/>
          <w:b/>
          <w:bCs/>
          <w:color w:val="000000"/>
          <w:sz w:val="30"/>
          <w:szCs w:val="30"/>
        </w:rPr>
        <w:t>5.2.2. MPD Class (</w:t>
      </w:r>
      <w:r w:rsidRPr="00146A68">
        <w:rPr>
          <w:rFonts w:ascii="Courier New" w:eastAsia="Times New Roman" w:hAnsi="Courier New" w:cs="Courier New"/>
          <w:b/>
          <w:bCs/>
          <w:color w:val="000000"/>
          <w:sz w:val="24"/>
          <w:szCs w:val="24"/>
        </w:rPr>
        <w:t>c:mpdClassURIList</w:t>
      </w:r>
      <w:r w:rsidRPr="00146A68">
        <w:rPr>
          <w:rFonts w:ascii="Times New Roman" w:eastAsia="Times New Roman" w:hAnsi="Times New Roman" w:cs="Times New Roman"/>
          <w:b/>
          <w:bCs/>
          <w:color w:val="000000"/>
          <w:sz w:val="30"/>
          <w:szCs w:val="30"/>
        </w:rPr>
        <w:t>)</w:t>
      </w:r>
    </w:p>
    <w:p w14:paraId="611420E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78" w:name="d3e3318"/>
      <w:bookmarkEnd w:id="4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w:t>
      </w:r>
      <w:bookmarkStart w:id="479" w:name="d3e3321"/>
      <w:bookmarkEnd w:id="4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given </w:t>
      </w:r>
      <w:bookmarkStart w:id="480" w:name="d3e3324"/>
      <w:bookmarkEnd w:id="4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claims to conform. The MPD catalog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declares a list of </w:t>
      </w:r>
      <w:bookmarkStart w:id="481" w:name="d3e3330"/>
      <w:bookmarkEnd w:id="4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identifying the </w:t>
      </w:r>
      <w:bookmarkStart w:id="482" w:name="d3e3334"/>
      <w:bookmarkEnd w:id="4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which the MPD claims to conform. The following rule establishes the </w:t>
      </w:r>
      <w:bookmarkStart w:id="483" w:name="d3e3337"/>
      <w:bookmarkEnd w:id="4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484" w:name="d3e3340"/>
      <w:bookmarkEnd w:id="4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3F809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485" w:name="r-mpdClassURIList"/>
      <w:bookmarkStart w:id="486" w:name="rule_5-9"/>
      <w:bookmarkEnd w:id="485"/>
      <w:bookmarkEnd w:id="486"/>
      <w:r w:rsidRPr="00146A68">
        <w:rPr>
          <w:rFonts w:ascii="Times New Roman" w:eastAsia="Times New Roman" w:hAnsi="Times New Roman" w:cs="Times New Roman"/>
          <w:b/>
          <w:bCs/>
          <w:color w:val="000000"/>
          <w:sz w:val="30"/>
          <w:szCs w:val="30"/>
        </w:rPr>
        <w:t xml:space="preserve">Rule 5-9. MPD Class Determined by Conformance Target Identifier in </w:t>
      </w:r>
      <w:r w:rsidRPr="00146A68">
        <w:rPr>
          <w:rFonts w:ascii="Courier New" w:eastAsia="Times New Roman" w:hAnsi="Courier New" w:cs="Courier New"/>
          <w:b/>
          <w:bCs/>
          <w:color w:val="000000"/>
          <w:sz w:val="24"/>
          <w:szCs w:val="24"/>
        </w:rPr>
        <w:t>c:mpdClassURIList</w:t>
      </w:r>
    </w:p>
    <w:p w14:paraId="0B34AA3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5-9] (WF-MPD) (Interpretation)</w:t>
      </w:r>
    </w:p>
    <w:p w14:paraId="7E731B3A"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MUST have an </w:t>
      </w:r>
      <w:bookmarkStart w:id="487" w:name="d3e3354"/>
      <w:bookmarkEnd w:id="4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"definition_MPD_class"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class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 </w:t>
      </w:r>
      <w:bookmarkStart w:id="488" w:name="d3e3357"/>
      <w:bookmarkEnd w:id="4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and only if that </w:t>
      </w:r>
      <w:bookmarkStart w:id="489" w:name="d3e3360"/>
      <w:bookmarkEnd w:id="4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appears 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within its </w:t>
      </w:r>
      <w:bookmarkStart w:id="490" w:name="d3e3366"/>
      <w:bookmarkEnd w:id="4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0E88E1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should be clear that an </w:t>
      </w:r>
      <w:bookmarkStart w:id="491" w:name="d3e3374"/>
      <w:bookmarkEnd w:id="4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an </w:t>
      </w:r>
      <w:bookmarkStart w:id="492" w:name="d3e3377"/>
      <w:bookmarkEnd w:id="4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have a value for its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that contains both </w:t>
      </w:r>
      <w:bookmarkStart w:id="493" w:name="d3e3383"/>
      <w:bookmarkEnd w:id="4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above. In the future, additional conformance target identifiers will be assigned by other appropriate NIEM specifications that specialize MPDs (for example, releases, domain updates, etc.).</w:t>
      </w:r>
    </w:p>
    <w:p w14:paraId="149EB76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attribute is an XML list type that may declare that an MPD conforms to multiple conformance targets. An MPD developer can establish a new MPD </w:t>
      </w:r>
      <w:bookmarkStart w:id="494" w:name="d3e3392"/>
      <w:bookmarkEnd w:id="4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identifier in addition to those provided by this and other NIEM specifications. The identifier represents the new conformance target which should be associated with one or more rules or constraints to which an MPD must conform if it is assigned that identifier.</w:t>
      </w:r>
    </w:p>
    <w:p w14:paraId="27EDED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495" w:name="d3e3398"/>
      <w:bookmarkEnd w:id="49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authoring organization might use another classification system for its IEPDs. For example, the organization </w:t>
      </w:r>
      <w:r w:rsidRPr="00146A68">
        <w:rPr>
          <w:rFonts w:ascii="Times New Roman" w:eastAsia="Times New Roman" w:hAnsi="Times New Roman" w:cs="Times New Roman"/>
          <w:i/>
          <w:iCs/>
          <w:color w:val="000000"/>
          <w:sz w:val="24"/>
          <w:szCs w:val="24"/>
        </w:rPr>
        <w:t>ABC</w:t>
      </w:r>
      <w:r w:rsidRPr="00146A68">
        <w:rPr>
          <w:rFonts w:ascii="Times New Roman" w:eastAsia="Times New Roman" w:hAnsi="Times New Roman" w:cs="Times New Roman"/>
          <w:color w:val="000000"/>
          <w:sz w:val="24"/>
          <w:szCs w:val="24"/>
        </w:rPr>
        <w:t xml:space="preserve"> might establish the </w:t>
      </w:r>
      <w:bookmarkStart w:id="496" w:name="d3e3404"/>
      <w:bookmarkEnd w:id="4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http://example.org/niem-iepd/1.0/#abc-org</w:t>
      </w:r>
      <w:r w:rsidRPr="00146A68">
        <w:rPr>
          <w:rFonts w:ascii="Times New Roman" w:eastAsia="Times New Roman" w:hAnsi="Times New Roman" w:cs="Times New Roman"/>
          <w:color w:val="000000"/>
          <w:sz w:val="24"/>
          <w:szCs w:val="24"/>
        </w:rPr>
        <w:t xml:space="preserve"> to indicate its IEPDs also conform to its own stricter set of </w:t>
      </w:r>
      <w:bookmarkStart w:id="497" w:name="d3e3410"/>
      <w:bookmarkEnd w:id="4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rules. Thus, an MPD catalog document for its published IEPDs would contain the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component shown in </w:t>
      </w:r>
      <w:hyperlink r:id="rId188" w:anchor="figure_5-1" w:history="1">
        <w:r w:rsidRPr="00146A68">
          <w:rPr>
            <w:rFonts w:ascii="Times New Roman" w:eastAsia="Times New Roman" w:hAnsi="Times New Roman" w:cs="Times New Roman"/>
            <w:color w:val="000000"/>
            <w:sz w:val="24"/>
            <w:szCs w:val="24"/>
            <w:shd w:val="clear" w:color="auto" w:fill="FFFFFF"/>
          </w:rPr>
          <w:t xml:space="preserve">Figure 5-1, </w:t>
        </w:r>
        <w:r w:rsidRPr="00146A68">
          <w:rPr>
            <w:rFonts w:ascii="Times New Roman" w:eastAsia="Times New Roman" w:hAnsi="Times New Roman" w:cs="Times New Roman"/>
            <w:i/>
            <w:iCs/>
            <w:color w:val="000000"/>
            <w:sz w:val="24"/>
            <w:szCs w:val="24"/>
            <w:shd w:val="clear" w:color="auto" w:fill="FFFFFF"/>
          </w:rPr>
          <w:t xml:space="preserve">MPD catalog </w:t>
        </w:r>
        <w:r w:rsidRPr="00146A68">
          <w:rPr>
            <w:rFonts w:ascii="Courier New" w:eastAsia="Times New Roman" w:hAnsi="Courier New" w:cs="Courier New"/>
            <w:i/>
            <w:iCs/>
            <w:color w:val="000000"/>
            <w:sz w:val="19"/>
            <w:szCs w:val="19"/>
            <w:shd w:val="clear" w:color="auto" w:fill="FFFFFF"/>
          </w:rPr>
          <w:t>c:mpdClassURIList</w:t>
        </w:r>
        <w:r w:rsidRPr="00146A68">
          <w:rPr>
            <w:rFonts w:ascii="Times New Roman" w:eastAsia="Times New Roman" w:hAnsi="Times New Roman" w:cs="Times New Roman"/>
            <w:i/>
            <w:iCs/>
            <w:color w:val="000000"/>
            <w:sz w:val="24"/>
            <w:szCs w:val="24"/>
            <w:shd w:val="clear" w:color="auto" w:fill="FFFFFF"/>
          </w:rPr>
          <w:t xml:space="preserve"> attribute for organization ABC.</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indicating conformance to three </w:t>
      </w:r>
      <w:bookmarkStart w:id="498" w:name="d3e3419"/>
      <w:bookmarkEnd w:id="4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DC07C2A"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499" w:name="figure_5-1"/>
      <w:bookmarkEnd w:id="499"/>
      <w:r w:rsidRPr="00146A68">
        <w:rPr>
          <w:rFonts w:ascii="Times New Roman" w:eastAsia="Times New Roman" w:hAnsi="Times New Roman" w:cs="Times New Roman"/>
          <w:b/>
          <w:bCs/>
          <w:color w:val="000000"/>
          <w:sz w:val="24"/>
          <w:szCs w:val="24"/>
        </w:rPr>
        <w:t xml:space="preserve">Figure 5-1: MPD catalog </w:t>
      </w:r>
      <w:r w:rsidRPr="00146A68">
        <w:rPr>
          <w:rFonts w:ascii="Courier New" w:eastAsia="Times New Roman" w:hAnsi="Courier New" w:cs="Courier New"/>
          <w:b/>
          <w:bCs/>
          <w:color w:val="000000"/>
          <w:sz w:val="19"/>
          <w:szCs w:val="19"/>
        </w:rPr>
        <w:t>c:mpdClassURIList</w:t>
      </w:r>
      <w:r w:rsidRPr="00146A68">
        <w:rPr>
          <w:rFonts w:ascii="Times New Roman" w:eastAsia="Times New Roman" w:hAnsi="Times New Roman" w:cs="Times New Roman"/>
          <w:b/>
          <w:bCs/>
          <w:color w:val="000000"/>
          <w:sz w:val="24"/>
          <w:szCs w:val="24"/>
        </w:rPr>
        <w:t xml:space="preserve"> attribute for organization ABC.</w:t>
      </w:r>
    </w:p>
    <w:p w14:paraId="0C684DF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c:mpdClassURIList=</w:t>
      </w:r>
    </w:p>
    <w:p w14:paraId="18830BF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500" w:author="Chipman, Charles" w:date="2019-01-30T12:10:00Z">
        <w:r w:rsidRPr="00146A68" w:rsidDel="001F6CEC">
          <w:rPr>
            <w:rFonts w:ascii="Courier New" w:eastAsia="Times New Roman" w:hAnsi="Courier New" w:cs="Courier New"/>
            <w:color w:val="000000"/>
            <w:sz w:val="19"/>
            <w:szCs w:val="19"/>
          </w:rPr>
          <w:delText>3</w:delText>
        </w:r>
      </w:del>
      <w:ins w:id="501"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.0/#MPD </w:t>
      </w:r>
    </w:p>
    <w:p w14:paraId="766ECE6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http://reference.niem.gov/niem/specification/model-package-description/</w:t>
      </w:r>
      <w:del w:id="502" w:author="Chipman, Charles" w:date="2019-01-30T12:10:00Z">
        <w:r w:rsidRPr="00146A68" w:rsidDel="001F6CEC">
          <w:rPr>
            <w:rFonts w:ascii="Courier New" w:eastAsia="Times New Roman" w:hAnsi="Courier New" w:cs="Courier New"/>
            <w:color w:val="000000"/>
            <w:sz w:val="19"/>
            <w:szCs w:val="19"/>
          </w:rPr>
          <w:delText>3</w:delText>
        </w:r>
      </w:del>
      <w:ins w:id="503"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 xml:space="preserve">.0/#IEPD </w:t>
      </w:r>
    </w:p>
    <w:p w14:paraId="13F15728"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http://example.org/niem-iepd/1.0/#abc-org"</w:t>
      </w:r>
    </w:p>
    <w:p w14:paraId="2CA9583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77AB43F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4" w:name="Version-Numbering-Scheme"/>
      <w:bookmarkStart w:id="505" w:name="section_5.2.3"/>
      <w:bookmarkEnd w:id="504"/>
      <w:bookmarkEnd w:id="505"/>
      <w:r w:rsidRPr="00146A68">
        <w:rPr>
          <w:rFonts w:ascii="Times New Roman" w:eastAsia="Times New Roman" w:hAnsi="Times New Roman" w:cs="Times New Roman"/>
          <w:b/>
          <w:bCs/>
          <w:color w:val="000000"/>
          <w:sz w:val="30"/>
          <w:szCs w:val="30"/>
        </w:rPr>
        <w:lastRenderedPageBreak/>
        <w:t>5.2.3. MPD Version Numbering Scheme (</w:t>
      </w:r>
      <w:r w:rsidRPr="00146A68">
        <w:rPr>
          <w:rFonts w:ascii="Courier New" w:eastAsia="Times New Roman" w:hAnsi="Courier New" w:cs="Courier New"/>
          <w:b/>
          <w:bCs/>
          <w:color w:val="000000"/>
          <w:sz w:val="24"/>
          <w:szCs w:val="24"/>
        </w:rPr>
        <w:t>c:mpdVersionID</w:t>
      </w:r>
      <w:r w:rsidRPr="00146A68">
        <w:rPr>
          <w:rFonts w:ascii="Times New Roman" w:eastAsia="Times New Roman" w:hAnsi="Times New Roman" w:cs="Times New Roman"/>
          <w:b/>
          <w:bCs/>
          <w:color w:val="000000"/>
          <w:sz w:val="30"/>
          <w:szCs w:val="30"/>
        </w:rPr>
        <w:t>)</w:t>
      </w:r>
    </w:p>
    <w:p w14:paraId="005C89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Published MPDs may be periodically revised and updated; therefore, versioning is required to clearly indicate changes have occurred. In order to maintain some consistency while allowing reasonable flexibility to authors, this specification establishes a simple version numbering scheme that is consistent with most common practices. This is the same version numbering scheme that is used for NIEM releases.</w:t>
      </w:r>
    </w:p>
    <w:p w14:paraId="79024B2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version number is the value of the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attribute owned by the </w:t>
      </w:r>
      <w:r w:rsidRPr="00146A68">
        <w:rPr>
          <w:rFonts w:ascii="Courier New" w:eastAsia="Times New Roman" w:hAnsi="Courier New" w:cs="Courier New"/>
          <w:color w:val="000000"/>
          <w:sz w:val="19"/>
          <w:szCs w:val="19"/>
        </w:rPr>
        <w:t>c:MPD</w:t>
      </w:r>
      <w:r w:rsidRPr="00146A68">
        <w:rPr>
          <w:rFonts w:ascii="Times New Roman" w:eastAsia="Times New Roman" w:hAnsi="Times New Roman" w:cs="Times New Roman"/>
          <w:color w:val="000000"/>
          <w:sz w:val="24"/>
          <w:szCs w:val="24"/>
        </w:rPr>
        <w:t xml:space="preserve"> element within its </w:t>
      </w:r>
      <w:bookmarkStart w:id="506" w:name="d3e3455"/>
      <w:bookmarkEnd w:id="5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consistent version number syntax is enforced by the MPD catalog schema in </w:t>
      </w:r>
      <w:hyperlink r:id="rId189"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The syntax rule is as follows:</w:t>
      </w:r>
    </w:p>
    <w:p w14:paraId="68090C8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07" w:name="r-mpd-vers-syntax"/>
      <w:bookmarkStart w:id="508" w:name="rule_5-10"/>
      <w:bookmarkEnd w:id="507"/>
      <w:bookmarkEnd w:id="508"/>
      <w:r w:rsidRPr="00146A68">
        <w:rPr>
          <w:rFonts w:ascii="Times New Roman" w:eastAsia="Times New Roman" w:hAnsi="Times New Roman" w:cs="Times New Roman"/>
          <w:b/>
          <w:bCs/>
          <w:color w:val="000000"/>
          <w:sz w:val="30"/>
          <w:szCs w:val="30"/>
        </w:rPr>
        <w:t>Rule 5-10. MPD Version Number Syntax</w:t>
      </w:r>
    </w:p>
    <w:p w14:paraId="3E33641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5-10] (WF-MPD) (Constraint)</w:t>
      </w:r>
    </w:p>
    <w:p w14:paraId="5493FBF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MUST be assigned a version number that adheres to the regular expression:</w:t>
      </w:r>
    </w:p>
    <w:p w14:paraId="4C36B16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version ::= digit+ ('.' digit+)* (status digit+)?</w:t>
      </w:r>
    </w:p>
    <w:p w14:paraId="6940F23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Where:</w:t>
      </w:r>
      <w:r w:rsidRPr="00146A68">
        <w:rPr>
          <w:rFonts w:ascii="Courier New" w:eastAsia="Times New Roman" w:hAnsi="Courier New" w:cs="Courier New"/>
          <w:color w:val="000000"/>
          <w:sz w:val="19"/>
          <w:szCs w:val="19"/>
        </w:rPr>
        <w:tab/>
      </w:r>
    </w:p>
    <w:p w14:paraId="7B9834F6"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1934C88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18FE23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meaning of 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follows:</w:t>
      </w:r>
    </w:p>
    <w:p w14:paraId="68ABCA56"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indicates early development; changing significantly.</w:t>
      </w:r>
    </w:p>
    <w:p w14:paraId="217E3650"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indicates late development; but changing or incomplete.</w:t>
      </w:r>
    </w:p>
    <w:p w14:paraId="01F6523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xml:space="preserve"> indicates release candidate; complete but not approved as operational.</w:t>
      </w:r>
    </w:p>
    <w:p w14:paraId="61BCAF77" w14:textId="77777777" w:rsidR="00146A68" w:rsidRPr="00146A68" w:rsidRDefault="00146A68" w:rsidP="00146A68">
      <w:pPr>
        <w:numPr>
          <w:ilvl w:val="0"/>
          <w:numId w:val="22"/>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rev</w:t>
      </w:r>
      <w:r w:rsidRPr="00146A68">
        <w:rPr>
          <w:rFonts w:ascii="Times New Roman" w:eastAsia="Times New Roman" w:hAnsi="Times New Roman" w:cs="Times New Roman"/>
          <w:color w:val="000000"/>
          <w:sz w:val="24"/>
          <w:szCs w:val="24"/>
        </w:rPr>
        <w:t xml:space="preserve"> indicates very minor revision that does not impact schema validation.</w:t>
      </w:r>
    </w:p>
    <w:p w14:paraId="1EA45D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regular expression notation used above is from </w:t>
      </w:r>
      <w:hyperlink r:id="rId190"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191"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22B205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absence of a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string in the version number indicates that the version has been baselined and published.</w:t>
      </w:r>
    </w:p>
    <w:p w14:paraId="227FA4B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examples are valid MPD version numbers:</w:t>
      </w:r>
    </w:p>
    <w:p w14:paraId="15DFCD9D"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w:t>
      </w:r>
    </w:p>
    <w:p w14:paraId="45DFC98A"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w:t>
      </w:r>
    </w:p>
    <w:p w14:paraId="3543943E"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1.3.1.0</w:t>
      </w:r>
    </w:p>
    <w:p w14:paraId="7C9AD19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1.2alpha13</w:t>
      </w:r>
    </w:p>
    <w:p w14:paraId="5A6730C5" w14:textId="77777777" w:rsidR="00146A68" w:rsidRPr="00146A68" w:rsidRDefault="00146A68" w:rsidP="00146A68">
      <w:pPr>
        <w:numPr>
          <w:ilvl w:val="0"/>
          <w:numId w:val="23"/>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199.88.15rev6</w:t>
      </w:r>
    </w:p>
    <w:p w14:paraId="43C6E8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There are two implications in </w:t>
      </w:r>
      <w:hyperlink r:id="rId192"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The first is that in some cases this version scheme implies and confirms a chronology of releases. For example, a given product labeled version 2.3 must have been released before the same product labeled 2.3.1. Therefore, version 2.3.1 is more current than version 2.3.</w:t>
      </w:r>
    </w:p>
    <w:p w14:paraId="40C9EF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this is a multi-series version scheme, and chronological relationships exist only within a given series. So, for example, nothing can be said about a chronological relationship between versions 2.2.4 and 2.3. This is because version 2.2.4 is in a different series (i.e., 2.2) and could actually have been released after 2.3. </w:t>
      </w:r>
      <w:hyperlink r:id="rId193" w:anchor="figure_5-2" w:history="1">
        <w:r w:rsidRPr="00146A68">
          <w:rPr>
            <w:rFonts w:ascii="Times New Roman" w:eastAsia="Times New Roman" w:hAnsi="Times New Roman" w:cs="Times New Roman"/>
            <w:color w:val="000000"/>
            <w:sz w:val="24"/>
            <w:szCs w:val="24"/>
            <w:shd w:val="clear" w:color="auto" w:fill="FFFFFF"/>
          </w:rPr>
          <w:t xml:space="preserve">Figure 5-2, </w:t>
        </w:r>
        <w:r w:rsidRPr="00146A68">
          <w:rPr>
            <w:rFonts w:ascii="Times New Roman" w:eastAsia="Times New Roman" w:hAnsi="Times New Roman" w:cs="Times New Roman"/>
            <w:i/>
            <w:iCs/>
            <w:color w:val="000000"/>
            <w:sz w:val="24"/>
            <w:szCs w:val="24"/>
            <w:shd w:val="clear" w:color="auto" w:fill="FFFFFF"/>
          </w:rPr>
          <w:t>Example versioning system</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illustrates a system of versions that uses the numbering scheme of </w:t>
      </w:r>
      <w:hyperlink r:id="rId194"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1DF6813C"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509" w:name="figure_5-2"/>
      <w:bookmarkEnd w:id="509"/>
      <w:r w:rsidRPr="00146A68">
        <w:rPr>
          <w:rFonts w:ascii="Times New Roman" w:eastAsia="Times New Roman" w:hAnsi="Times New Roman" w:cs="Times New Roman"/>
          <w:b/>
          <w:bCs/>
          <w:color w:val="000000"/>
          <w:sz w:val="24"/>
          <w:szCs w:val="24"/>
        </w:rPr>
        <w:t>Figure 5-2: Example versioning system</w:t>
      </w:r>
    </w:p>
    <w:p w14:paraId="14C88BF4" w14:textId="77777777" w:rsidR="00146A68" w:rsidRPr="00146A68" w:rsidRDefault="00146A68" w:rsidP="00146A68">
      <w:pPr>
        <w:shd w:val="clear" w:color="auto" w:fill="EEEEEE"/>
        <w:spacing w:after="0" w:line="240" w:lineRule="auto"/>
        <w:jc w:val="center"/>
        <w:rPr>
          <w:rFonts w:ascii="Times New Roman" w:eastAsia="Times New Roman" w:hAnsi="Times New Roman" w:cs="Times New Roman"/>
          <w:color w:val="000000"/>
          <w:sz w:val="24"/>
          <w:szCs w:val="24"/>
        </w:rPr>
      </w:pPr>
    </w:p>
    <w:p w14:paraId="6CADC91C"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195" w:anchor="figure_5-2" w:history="1">
        <w:r w:rsidR="00146A68" w:rsidRPr="00146A68">
          <w:rPr>
            <w:rFonts w:ascii="Times New Roman" w:eastAsia="Times New Roman" w:hAnsi="Times New Roman" w:cs="Times New Roman"/>
            <w:color w:val="000000"/>
            <w:sz w:val="24"/>
            <w:szCs w:val="24"/>
            <w:shd w:val="clear" w:color="auto" w:fill="FFFFFF"/>
          </w:rPr>
          <w:t xml:space="preserve">Figure 5-2, </w:t>
        </w:r>
        <w:r w:rsidR="00146A68" w:rsidRPr="00146A68">
          <w:rPr>
            <w:rFonts w:ascii="Times New Roman" w:eastAsia="Times New Roman" w:hAnsi="Times New Roman" w:cs="Times New Roman"/>
            <w:i/>
            <w:iCs/>
            <w:color w:val="000000"/>
            <w:sz w:val="24"/>
            <w:szCs w:val="24"/>
            <w:shd w:val="clear" w:color="auto" w:fill="FFFFFF"/>
          </w:rPr>
          <w:t>Example versioning system</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illustrates eight different version series. Within this illustration these are the only sequences that have chronological relationships that can be identified through version numbers.</w:t>
      </w:r>
    </w:p>
    <w:p w14:paraId="62091D39"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 is {2.2, 2.3, 2.4}</w:t>
      </w:r>
    </w:p>
    <w:p w14:paraId="12B2FCD6"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 is {3.0, 3.1, 3.2}</w:t>
      </w:r>
    </w:p>
    <w:p w14:paraId="779A4B2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2.2 is {2.2, 2.2.1, 2.2.2, 2.2.3, 2.2.4}</w:t>
      </w:r>
    </w:p>
    <w:p w14:paraId="7541CD7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2.3 is {2.3, 2.3.1}</w:t>
      </w:r>
    </w:p>
    <w:p w14:paraId="787528C5"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2.4 is {2.4, 2.4.1}</w:t>
      </w:r>
    </w:p>
    <w:p w14:paraId="41AA1137"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3.0 is {3.0, 3.0.1, 3.0.2}</w:t>
      </w:r>
    </w:p>
    <w:p w14:paraId="34634A5D"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3.1 is {3.1, 3.1.1}</w:t>
      </w:r>
    </w:p>
    <w:p w14:paraId="6028B464" w14:textId="77777777" w:rsidR="00146A68" w:rsidRPr="00146A68" w:rsidRDefault="00146A68" w:rsidP="00146A68">
      <w:pPr>
        <w:numPr>
          <w:ilvl w:val="0"/>
          <w:numId w:val="2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Series 3.2 is {3.2, 3.2.1, 3.2.2}</w:t>
      </w:r>
    </w:p>
    <w:p w14:paraId="149D3BA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second implication of </w:t>
      </w:r>
      <w:hyperlink r:id="rId196" w:anchor="rule_5-10" w:history="1">
        <w:r w:rsidRPr="00146A68">
          <w:rPr>
            <w:rFonts w:ascii="Times New Roman" w:eastAsia="Times New Roman" w:hAnsi="Times New Roman" w:cs="Times New Roman"/>
            <w:color w:val="000000"/>
            <w:sz w:val="24"/>
            <w:szCs w:val="24"/>
            <w:shd w:val="clear" w:color="auto" w:fill="FFFFFF"/>
          </w:rPr>
          <w:t xml:space="preserve">Rule 5-10, </w:t>
        </w:r>
        <w:r w:rsidRPr="00146A68">
          <w:rPr>
            <w:rFonts w:ascii="Times New Roman" w:eastAsia="Times New Roman" w:hAnsi="Times New Roman" w:cs="Times New Roman"/>
            <w:i/>
            <w:iCs/>
            <w:color w:val="000000"/>
            <w:sz w:val="24"/>
            <w:szCs w:val="24"/>
            <w:shd w:val="clear" w:color="auto" w:fill="FFFFFF"/>
          </w:rPr>
          <w:t>MPD Version Number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that pre-releases are easily identified by the strings </w:t>
      </w:r>
      <w:r w:rsidRPr="00146A68">
        <w:rPr>
          <w:rFonts w:ascii="Courier New" w:eastAsia="Times New Roman" w:hAnsi="Courier New" w:cs="Courier New"/>
          <w:color w:val="000000"/>
          <w:sz w:val="19"/>
          <w:szCs w:val="19"/>
        </w:rPr>
        <w:t>alpha</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beta</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rc</w:t>
      </w:r>
      <w:r w:rsidRPr="00146A68">
        <w:rPr>
          <w:rFonts w:ascii="Times New Roman" w:eastAsia="Times New Roman" w:hAnsi="Times New Roman" w:cs="Times New Roman"/>
          <w:color w:val="000000"/>
          <w:sz w:val="24"/>
          <w:szCs w:val="24"/>
        </w:rPr>
        <w:t>. These strings are simple visible indicators of MPD status or stage of development.</w:t>
      </w:r>
    </w:p>
    <w:p w14:paraId="6F06D2B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places no further restrictions or meaning (implied or otherwise) on a version number. Authors have the option to use integers between dots to indicate degree of compatibility or other relationships between versions as needed. For example, for a given </w:t>
      </w:r>
      <w:bookmarkStart w:id="510" w:name="d3e3632"/>
      <w:bookmarkEnd w:id="5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author may declare that if an instance validates to version 4.2.3, then it will also validate to version 4.2. Such a claim is acceptable. However, this specification does not imply any such relationships. Any meaning assigned to version sequence by an authoritative source should be unambiguously documented within the </w:t>
      </w:r>
      <w:bookmarkStart w:id="511" w:name="d3e3635"/>
      <w:bookmarkEnd w:id="5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3CE3D7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 version numbers within a version series do NOT imply compatibility between versions. Compatibility between or among MPD versions MUST be explicitly stated in documentation.</w:t>
      </w:r>
    </w:p>
    <w:p w14:paraId="4A183A9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an author who updates an existing </w:t>
      </w:r>
      <w:bookmarkStart w:id="512" w:name="d3e3644"/>
      <w:bookmarkEnd w:id="5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new version may choose the version number based on its previous version number or not, as long as it follows the version number syntax. </w:t>
      </w:r>
    </w:p>
    <w:p w14:paraId="1E8BCC2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Version number syntax applies to MPDs only; there is no requirement to apply this syntax to artifact versioning.</w:t>
      </w:r>
    </w:p>
    <w:p w14:paraId="7422E6B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3" w:name="URI-Schemes"/>
      <w:bookmarkStart w:id="514" w:name="section_5.2.4"/>
      <w:bookmarkEnd w:id="513"/>
      <w:bookmarkEnd w:id="514"/>
      <w:r w:rsidRPr="00146A68">
        <w:rPr>
          <w:rFonts w:ascii="Times New Roman" w:eastAsia="Times New Roman" w:hAnsi="Times New Roman" w:cs="Times New Roman"/>
          <w:b/>
          <w:bCs/>
          <w:color w:val="000000"/>
          <w:sz w:val="30"/>
          <w:szCs w:val="30"/>
        </w:rPr>
        <w:t>5.2.4. URI Schemes</w:t>
      </w:r>
    </w:p>
    <w:p w14:paraId="79F963A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All MPDs use Uniform Resource Identifiers (URIs) to identify artifacts and other resources. Several kinds of URIs are employed by MPDs to reference other MPDs, MPD artifacts (internally and externally), conformance targets, documents, and other resources. For each type of URI used in an MPD catalog document, this section describes its purpose, options, and syntax based on </w:t>
      </w:r>
      <w:hyperlink r:id="rId197"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w:t>
      </w:r>
    </w:p>
    <w:p w14:paraId="6F6FE2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definitions will be useful to understanding MPD rules defined in later subsections that involve various kinds of URIs.</w:t>
      </w:r>
    </w:p>
    <w:p w14:paraId="323F8FA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15" w:name="definition_path_name"/>
      <w:bookmarkEnd w:id="515"/>
      <w:r w:rsidRPr="00146A68">
        <w:rPr>
          <w:rFonts w:ascii="Times New Roman" w:eastAsia="Times New Roman" w:hAnsi="Times New Roman" w:cs="Times New Roman"/>
          <w:b/>
          <w:bCs/>
          <w:color w:val="000000"/>
          <w:sz w:val="24"/>
          <w:szCs w:val="24"/>
        </w:rPr>
        <w:t>[Definition: path name]</w:t>
      </w:r>
    </w:p>
    <w:p w14:paraId="4B768A1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general form of the name of a file or directory that specifies a unique location in a file system. A path name points to a file system location by following the directory tree hierarchy expressed in a string of characters in which path components, separated by a delimiting character, represent each subdirectory. If a path name terminates in a file name, then it specifies the location of that file.</w:t>
      </w:r>
    </w:p>
    <w:p w14:paraId="1D9BF2A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516" w:name="definition_resolve_URI"/>
      <w:bookmarkEnd w:id="516"/>
      <w:r w:rsidRPr="00146A68">
        <w:rPr>
          <w:rFonts w:ascii="Times New Roman" w:eastAsia="Times New Roman" w:hAnsi="Times New Roman" w:cs="Times New Roman"/>
          <w:b/>
          <w:bCs/>
          <w:color w:val="000000"/>
          <w:sz w:val="24"/>
          <w:szCs w:val="24"/>
        </w:rPr>
        <w:t>[Definition: resolve URI]</w:t>
      </w:r>
    </w:p>
    <w:p w14:paraId="02B83B1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function (or action) that takes a URI string of the form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and returns the resource it identifies. If the URI is local (i.e., within an </w:t>
      </w:r>
      <w:bookmarkStart w:id="517" w:name="d3e3681"/>
      <w:bookmarkEnd w:id="5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and the resource does not exist, then this function fails. If a URI is remote or of unknown location (e.g., a URN), then this function (or action) may require human assistance to determine if a resource associated with the URI exists (pass) or not (fail).</w:t>
      </w:r>
    </w:p>
    <w:p w14:paraId="70BFE66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18" w:name="mpdURI"/>
      <w:bookmarkStart w:id="519" w:name="section_5.2.4.1"/>
      <w:bookmarkEnd w:id="518"/>
      <w:bookmarkEnd w:id="519"/>
      <w:r w:rsidRPr="00146A68">
        <w:rPr>
          <w:rFonts w:ascii="Times New Roman" w:eastAsia="Times New Roman" w:hAnsi="Times New Roman" w:cs="Times New Roman"/>
          <w:b/>
          <w:bCs/>
          <w:color w:val="000000"/>
          <w:sz w:val="30"/>
          <w:szCs w:val="30"/>
        </w:rPr>
        <w:t>5.2.4.1. MPD URI Scheme (</w:t>
      </w:r>
      <w:r w:rsidRPr="00146A68">
        <w:rPr>
          <w:rFonts w:ascii="Courier New" w:eastAsia="Times New Roman" w:hAnsi="Courier New" w:cs="Courier New"/>
          <w:b/>
          <w:bCs/>
          <w:color w:val="000000"/>
          <w:sz w:val="24"/>
          <w:szCs w:val="24"/>
        </w:rPr>
        <w:t>c:mpdURI</w:t>
      </w:r>
      <w:r w:rsidRPr="00146A68">
        <w:rPr>
          <w:rFonts w:ascii="Times New Roman" w:eastAsia="Times New Roman" w:hAnsi="Times New Roman" w:cs="Times New Roman"/>
          <w:b/>
          <w:bCs/>
          <w:color w:val="000000"/>
          <w:sz w:val="30"/>
          <w:szCs w:val="30"/>
        </w:rPr>
        <w:t>)</w:t>
      </w:r>
    </w:p>
    <w:p w14:paraId="0CF7D4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facilitate MPD sharing and reuse, the assignment of a URI (Uniform Resource Identifier) to an MPD is essential. This is enforced by the MPD catalog schema document </w:t>
      </w:r>
      <w:hyperlink r:id="rId198"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It is also important to ensure that an MPD URI is absolute.</w:t>
      </w:r>
    </w:p>
    <w:p w14:paraId="1A95330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20" w:name="r-mpduri"/>
      <w:bookmarkStart w:id="521" w:name="rule_5-11"/>
      <w:bookmarkEnd w:id="520"/>
      <w:bookmarkEnd w:id="521"/>
      <w:r w:rsidRPr="00146A68">
        <w:rPr>
          <w:rFonts w:ascii="Times New Roman" w:eastAsia="Times New Roman" w:hAnsi="Times New Roman" w:cs="Times New Roman"/>
          <w:b/>
          <w:bCs/>
          <w:color w:val="000000"/>
          <w:sz w:val="30"/>
          <w:szCs w:val="30"/>
        </w:rPr>
        <w:t>Rule 5-11. MPD URI Is Absolute</w:t>
      </w:r>
    </w:p>
    <w:p w14:paraId="68D430D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5-11] (WF-MPD) (Constraint)</w:t>
      </w:r>
    </w:p>
    <w:p w14:paraId="2F63A8D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an MPD catalog document, the value of a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attribute of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MUST match the production &lt;absolute-URI&gt; as defined by </w:t>
      </w:r>
      <w:hyperlink r:id="rId199"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200"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w:t>
      </w:r>
    </w:p>
    <w:p w14:paraId="1D51F59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rule implies that a URI assigned to an </w:t>
      </w:r>
      <w:bookmarkStart w:id="522" w:name="d3e3726"/>
      <w:bookmarkEnd w:id="5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valid. Furthermore, the entity (person or organization) assigning the MPD URI either (1) </w:t>
      </w:r>
      <w:r w:rsidRPr="00146A68">
        <w:rPr>
          <w:rFonts w:ascii="Times New Roman" w:eastAsia="Times New Roman" w:hAnsi="Times New Roman" w:cs="Times New Roman"/>
          <w:i/>
          <w:iCs/>
          <w:color w:val="000000"/>
          <w:sz w:val="24"/>
          <w:szCs w:val="24"/>
        </w:rPr>
        <w:t>is</w:t>
      </w:r>
      <w:r w:rsidRPr="00146A68">
        <w:rPr>
          <w:rFonts w:ascii="Times New Roman" w:eastAsia="Times New Roman" w:hAnsi="Times New Roman" w:cs="Times New Roman"/>
          <w:color w:val="000000"/>
          <w:sz w:val="24"/>
          <w:szCs w:val="24"/>
        </w:rPr>
        <w:t xml:space="preserve"> the registrant of the domain name or namespace identifier, or (2) </w:t>
      </w:r>
      <w:r w:rsidRPr="00146A68">
        <w:rPr>
          <w:rFonts w:ascii="Times New Roman" w:eastAsia="Times New Roman" w:hAnsi="Times New Roman" w:cs="Times New Roman"/>
          <w:i/>
          <w:iCs/>
          <w:color w:val="000000"/>
          <w:sz w:val="24"/>
          <w:szCs w:val="24"/>
        </w:rPr>
        <w:t>has</w:t>
      </w:r>
      <w:r w:rsidRPr="00146A68">
        <w:rPr>
          <w:rFonts w:ascii="Times New Roman" w:eastAsia="Times New Roman" w:hAnsi="Times New Roman" w:cs="Times New Roman"/>
          <w:color w:val="000000"/>
          <w:sz w:val="24"/>
          <w:szCs w:val="24"/>
        </w:rPr>
        <w:t xml:space="preserve"> authority from the registrant to assign this URI.</w:t>
      </w:r>
    </w:p>
    <w:p w14:paraId="6C464F8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Examples of valid MPD URIs:</w:t>
      </w:r>
    </w:p>
    <w:p w14:paraId="6065F36A"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http://example.gov/niem-iepd/prescription-monitoring-info-exchange/3.0/</w:t>
      </w:r>
    </w:p>
    <w:p w14:paraId="42380FA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http://example.gov/niem-iepd/pmix/3.0/</w:t>
      </w:r>
    </w:p>
    <w:p w14:paraId="7BBCA9CB"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http://release.niem.gov/niem/niem-core/</w:t>
      </w:r>
      <w:del w:id="523" w:author="Chipman, Charles" w:date="2019-01-30T12:10:00Z">
        <w:r w:rsidRPr="00146A68" w:rsidDel="001F6CEC">
          <w:rPr>
            <w:rFonts w:ascii="Courier New" w:eastAsia="Times New Roman" w:hAnsi="Courier New" w:cs="Courier New"/>
            <w:color w:val="000000"/>
            <w:sz w:val="19"/>
            <w:szCs w:val="19"/>
          </w:rPr>
          <w:delText>3</w:delText>
        </w:r>
      </w:del>
      <w:ins w:id="524" w:author="Chipman, Charles" w:date="2019-01-30T12:10: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FCAB8D3" w14:textId="77777777" w:rsidR="00146A68" w:rsidRPr="00146A68" w:rsidRDefault="00146A68" w:rsidP="00146A68">
      <w:pPr>
        <w:numPr>
          <w:ilvl w:val="0"/>
          <w:numId w:val="2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http://niem.gov/niem/domains/cyfs/2.1/1</w:t>
      </w:r>
    </w:p>
    <w:p w14:paraId="6F2135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does not mandate that basic MPD catalog metadata be designed into an MPD URI. However, including such can obviously provide convenient visual recognition. That said, an author should ensure any metadata embedded in the URI accurately reflect the MPD catalog metadata (in particular, the values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c:mpdVersionID</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c:mpdClassURIList</w:t>
      </w:r>
      <w:r w:rsidRPr="00146A68">
        <w:rPr>
          <w:rFonts w:ascii="Times New Roman" w:eastAsia="Times New Roman" w:hAnsi="Times New Roman" w:cs="Times New Roman"/>
          <w:color w:val="000000"/>
          <w:sz w:val="24"/>
          <w:szCs w:val="24"/>
        </w:rPr>
        <w:t xml:space="preserve"> defined in the MPD catalog document).</w:t>
      </w:r>
    </w:p>
    <w:p w14:paraId="6814B1B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25" w:name="externalURI"/>
      <w:bookmarkStart w:id="526" w:name="section_5.2.4.2"/>
      <w:bookmarkEnd w:id="525"/>
      <w:bookmarkEnd w:id="526"/>
      <w:r w:rsidRPr="00146A68">
        <w:rPr>
          <w:rFonts w:ascii="Times New Roman" w:eastAsia="Times New Roman" w:hAnsi="Times New Roman" w:cs="Times New Roman"/>
          <w:b/>
          <w:bCs/>
          <w:color w:val="000000"/>
          <w:sz w:val="30"/>
          <w:szCs w:val="30"/>
        </w:rPr>
        <w:t>5.2.4.2. URI Scheme for MPD Artifacts (</w:t>
      </w:r>
      <w:r w:rsidRPr="00146A68">
        <w:rPr>
          <w:rFonts w:ascii="Courier New" w:eastAsia="Times New Roman" w:hAnsi="Courier New" w:cs="Courier New"/>
          <w:b/>
          <w:bCs/>
          <w:color w:val="000000"/>
          <w:sz w:val="24"/>
          <w:szCs w:val="24"/>
        </w:rPr>
        <w:t>c:externalURI</w:t>
      </w:r>
      <w:r w:rsidRPr="00146A68">
        <w:rPr>
          <w:rFonts w:ascii="Times New Roman" w:eastAsia="Times New Roman" w:hAnsi="Times New Roman" w:cs="Times New Roman"/>
          <w:b/>
          <w:bCs/>
          <w:color w:val="000000"/>
          <w:sz w:val="30"/>
          <w:szCs w:val="30"/>
        </w:rPr>
        <w:t>)</w:t>
      </w:r>
    </w:p>
    <w:p w14:paraId="7CF3B0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Artifacts in other MPDs can be referenced from within an </w:t>
      </w:r>
      <w:bookmarkStart w:id="527" w:name="d3e3790"/>
      <w:bookmarkEnd w:id="5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identify equivalence (signify reuse, one aspect of lineage). To support this concept, the following MPD URI rules are necessary:</w:t>
      </w:r>
    </w:p>
    <w:p w14:paraId="2BD8157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28" w:name="r-uri-frag"/>
      <w:bookmarkStart w:id="529" w:name="rule_5-12"/>
      <w:bookmarkEnd w:id="528"/>
      <w:bookmarkEnd w:id="529"/>
      <w:r w:rsidRPr="00146A68">
        <w:rPr>
          <w:rFonts w:ascii="Times New Roman" w:eastAsia="Times New Roman" w:hAnsi="Times New Roman" w:cs="Times New Roman"/>
          <w:b/>
          <w:bCs/>
          <w:color w:val="000000"/>
          <w:sz w:val="30"/>
          <w:szCs w:val="30"/>
        </w:rPr>
        <w:t>Rule 5-12. MPD URI Supports Fragment</w:t>
      </w:r>
    </w:p>
    <w:p w14:paraId="1BBC899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5-12] (WF-MPD) (Constraint)</w:t>
      </w:r>
    </w:p>
    <w:p w14:paraId="2AF830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support the inclusion of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(as a suffix) </w:t>
      </w:r>
      <w:hyperlink r:id="rId201"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0E7861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an </w:t>
      </w:r>
      <w:bookmarkStart w:id="530" w:name="d3e3811"/>
      <w:bookmarkEnd w:id="5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always uniquely identify and refer to each artifact within another MPD. This MPD specification follows </w:t>
      </w:r>
      <w:hyperlink r:id="rId202"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which forbids a URI to contain more than a single fragment identifier. To construct an MPD artifact URI, add a fragment (that locally identifies the artifact) to an MPD URI, and therefore, an MPD URI cannot already contain a fragment.</w:t>
      </w:r>
    </w:p>
    <w:p w14:paraId="3B2F77A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1" w:name="r-uri-nofrag"/>
      <w:bookmarkStart w:id="532" w:name="rule_5-13"/>
      <w:bookmarkEnd w:id="531"/>
      <w:bookmarkEnd w:id="532"/>
      <w:r w:rsidRPr="00146A68">
        <w:rPr>
          <w:rFonts w:ascii="Times New Roman" w:eastAsia="Times New Roman" w:hAnsi="Times New Roman" w:cs="Times New Roman"/>
          <w:b/>
          <w:bCs/>
          <w:color w:val="000000"/>
          <w:sz w:val="30"/>
          <w:szCs w:val="30"/>
        </w:rPr>
        <w:t>Rule 5-13. MPD URI Has No Fragment</w:t>
      </w:r>
    </w:p>
    <w:p w14:paraId="270F06C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5-13] (WF-MPD) (Constraint)</w:t>
      </w:r>
    </w:p>
    <w:p w14:paraId="068405D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valid MPD URI MUST NOT contain a </w:t>
      </w:r>
      <w:r w:rsidRPr="00146A68">
        <w:rPr>
          <w:rFonts w:ascii="Times New Roman" w:eastAsia="Times New Roman" w:hAnsi="Times New Roman" w:cs="Times New Roman"/>
          <w:i/>
          <w:iCs/>
          <w:color w:val="000000"/>
          <w:sz w:val="24"/>
          <w:szCs w:val="24"/>
        </w:rPr>
        <w:t>fragment identifier</w:t>
      </w:r>
      <w:r w:rsidRPr="00146A68">
        <w:rPr>
          <w:rFonts w:ascii="Times New Roman" w:eastAsia="Times New Roman" w:hAnsi="Times New Roman" w:cs="Times New Roman"/>
          <w:color w:val="000000"/>
          <w:sz w:val="24"/>
          <w:szCs w:val="24"/>
        </w:rPr>
        <w:t xml:space="preserve"> </w:t>
      </w:r>
      <w:hyperlink r:id="rId203"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w:t>
      </w:r>
    </w:p>
    <w:p w14:paraId="11DFF0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Rationale: If a URI for an </w:t>
      </w:r>
      <w:bookmarkStart w:id="533" w:name="d3e3835"/>
      <w:bookmarkEnd w:id="5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 NOT confuse this with a URI for an MPD artifact) already contains a fragment identifier, then that URI cannot be employed as an MPD artifact URI, because </w:t>
      </w:r>
      <w:hyperlink r:id="rId204"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only allows a single fragment identifier.</w:t>
      </w:r>
    </w:p>
    <w:p w14:paraId="571F11D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By the following rule, each file artifact or artifact set is uniquely identified by its </w:t>
      </w:r>
      <w:bookmarkStart w:id="534" w:name="d3e3844"/>
      <w:bookmarkEnd w:id="5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535" w:name="d3e3847"/>
      <w:bookmarkEnd w:id="5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FBB4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36" w:name="r-mpd-uri-syntax"/>
      <w:bookmarkStart w:id="537" w:name="rule_5-14"/>
      <w:bookmarkEnd w:id="536"/>
      <w:bookmarkEnd w:id="537"/>
      <w:r w:rsidRPr="00146A68">
        <w:rPr>
          <w:rFonts w:ascii="Times New Roman" w:eastAsia="Times New Roman" w:hAnsi="Times New Roman" w:cs="Times New Roman"/>
          <w:b/>
          <w:bCs/>
          <w:color w:val="000000"/>
          <w:sz w:val="30"/>
          <w:szCs w:val="30"/>
        </w:rPr>
        <w:t>Rule 5-14. MPD Artifact URI Syntax</w:t>
      </w:r>
    </w:p>
    <w:p w14:paraId="1C478A9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5-14] (WF-MPD) (Interpretation)</w:t>
      </w:r>
    </w:p>
    <w:p w14:paraId="7F9C3CE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38" w:name="d3e3860"/>
      <w:bookmarkEnd w:id="5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URI reference to an artifact in another external MPD (i.e., an MPD artifact URI) is the concatenation of:</w:t>
      </w:r>
    </w:p>
    <w:p w14:paraId="27DA8F9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URI of the </w:t>
      </w:r>
      <w:bookmarkStart w:id="539" w:name="d3e3869"/>
      <w:bookmarkEnd w:id="5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contains the artifact.</w:t>
      </w:r>
    </w:p>
    <w:p w14:paraId="06C45E5E"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pound-sign character ("#" — also known as a hashtag character).</w:t>
      </w:r>
    </w:p>
    <w:p w14:paraId="3664F7F1" w14:textId="77777777" w:rsidR="00146A68" w:rsidRPr="00146A68" w:rsidRDefault="00146A68" w:rsidP="00146A68">
      <w:pPr>
        <w:numPr>
          <w:ilvl w:val="0"/>
          <w:numId w:val="26"/>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identifier that is the artifact’s locally unique </w:t>
      </w:r>
      <w:bookmarkStart w:id="540" w:name="d3e3884"/>
      <w:bookmarkEnd w:id="5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relative to the </w:t>
      </w:r>
      <w:bookmarkStart w:id="541" w:name="d3e3887"/>
      <w:bookmarkEnd w:id="5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A88B0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set has a locally unique </w:t>
      </w:r>
      <w:bookmarkStart w:id="542" w:name="d3e3896"/>
      <w:bookmarkEnd w:id="5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An artifact has a path name that terminates with its file name which is unique to the directory it resides in.</w:t>
      </w:r>
    </w:p>
    <w:p w14:paraId="48E5BB5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are examples of valid MPD artifact URIs:</w:t>
      </w:r>
    </w:p>
    <w:p w14:paraId="3051B03C"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43" w:author="Chipman, Charles" w:date="2019-01-30T12:12:00Z">
        <w:r w:rsidRPr="00146A68" w:rsidDel="001F6CEC">
          <w:rPr>
            <w:rFonts w:ascii="Courier New" w:eastAsia="Times New Roman" w:hAnsi="Courier New" w:cs="Courier New"/>
            <w:color w:val="000000"/>
            <w:sz w:val="19"/>
            <w:szCs w:val="19"/>
          </w:rPr>
          <w:delText>3</w:delText>
        </w:r>
      </w:del>
      <w:ins w:id="544"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.0/#subset/niem-core.xsd</w:t>
      </w:r>
      <w:r w:rsidRPr="00146A68">
        <w:rPr>
          <w:rFonts w:ascii="Times New Roman" w:eastAsia="Times New Roman" w:hAnsi="Times New Roman" w:cs="Times New Roman"/>
          <w:color w:val="000000"/>
          <w:sz w:val="24"/>
          <w:szCs w:val="24"/>
        </w:rPr>
        <w:t xml:space="preserve"> (a file artifact)</w:t>
      </w:r>
    </w:p>
    <w:p w14:paraId="48E2B248"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45" w:author="Chipman, Charles" w:date="2019-01-30T12:12:00Z">
        <w:r w:rsidRPr="00146A68" w:rsidDel="001F6CEC">
          <w:rPr>
            <w:rFonts w:ascii="Courier New" w:eastAsia="Times New Roman" w:hAnsi="Courier New" w:cs="Courier New"/>
            <w:color w:val="000000"/>
            <w:sz w:val="19"/>
            <w:szCs w:val="19"/>
          </w:rPr>
          <w:delText>3</w:delText>
        </w:r>
      </w:del>
      <w:ins w:id="546"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.0beta2/#extension/ext-1.1.xsd</w:t>
      </w:r>
      <w:r w:rsidRPr="00146A68">
        <w:rPr>
          <w:rFonts w:ascii="Times New Roman" w:eastAsia="Times New Roman" w:hAnsi="Times New Roman" w:cs="Times New Roman"/>
          <w:color w:val="000000"/>
          <w:sz w:val="24"/>
          <w:szCs w:val="24"/>
        </w:rPr>
        <w:t xml:space="preserve"> (a file artifact)</w:t>
      </w:r>
    </w:p>
    <w:p w14:paraId="3BDE4EBF"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47" w:author="Chipman, Charles" w:date="2019-01-30T12:12:00Z">
        <w:r w:rsidRPr="00146A68" w:rsidDel="001F6CEC">
          <w:rPr>
            <w:rFonts w:ascii="Courier New" w:eastAsia="Times New Roman" w:hAnsi="Courier New" w:cs="Courier New"/>
            <w:color w:val="000000"/>
            <w:sz w:val="19"/>
            <w:szCs w:val="19"/>
          </w:rPr>
          <w:delText>3</w:delText>
        </w:r>
      </w:del>
      <w:ins w:id="548"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.0/#application-info</w:t>
      </w:r>
      <w:r w:rsidRPr="00146A68">
        <w:rPr>
          <w:rFonts w:ascii="Times New Roman" w:eastAsia="Times New Roman" w:hAnsi="Times New Roman" w:cs="Times New Roman"/>
          <w:color w:val="000000"/>
          <w:sz w:val="24"/>
          <w:szCs w:val="24"/>
        </w:rPr>
        <w:t xml:space="preserve"> (a set artifact)</w:t>
      </w:r>
    </w:p>
    <w:p w14:paraId="5A7FC004" w14:textId="77777777" w:rsidR="00146A68" w:rsidRPr="00146A68" w:rsidRDefault="00146A68" w:rsidP="00146A68">
      <w:pPr>
        <w:numPr>
          <w:ilvl w:val="0"/>
          <w:numId w:val="2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49" w:author="Chipman, Charles" w:date="2019-01-30T12:12:00Z">
        <w:r w:rsidRPr="00146A68" w:rsidDel="001F6CEC">
          <w:rPr>
            <w:rFonts w:ascii="Courier New" w:eastAsia="Times New Roman" w:hAnsi="Courier New" w:cs="Courier New"/>
            <w:color w:val="000000"/>
            <w:sz w:val="19"/>
            <w:szCs w:val="19"/>
          </w:rPr>
          <w:delText>3</w:delText>
        </w:r>
      </w:del>
      <w:ins w:id="550"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.0/#iep-sample/query</w:t>
      </w:r>
      <w:r w:rsidRPr="00146A68">
        <w:rPr>
          <w:rFonts w:ascii="Times New Roman" w:eastAsia="Times New Roman" w:hAnsi="Times New Roman" w:cs="Times New Roman"/>
          <w:color w:val="000000"/>
          <w:sz w:val="24"/>
          <w:szCs w:val="24"/>
        </w:rPr>
        <w:t xml:space="preserve"> (a set artifact)</w:t>
      </w:r>
    </w:p>
    <w:p w14:paraId="71F62FF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MPD URIs require the support of fragment identifiers (by </w:t>
      </w:r>
      <w:hyperlink r:id="rId205" w:anchor="rule_5-12" w:history="1">
        <w:r w:rsidRPr="00146A68">
          <w:rPr>
            <w:rFonts w:ascii="Times New Roman" w:eastAsia="Times New Roman" w:hAnsi="Times New Roman" w:cs="Times New Roman"/>
            <w:color w:val="000000"/>
            <w:sz w:val="24"/>
            <w:szCs w:val="24"/>
            <w:shd w:val="clear" w:color="auto" w:fill="FFFFFF"/>
          </w:rPr>
          <w:t xml:space="preserve">Rule 5-12, </w:t>
        </w:r>
        <w:r w:rsidRPr="00146A68">
          <w:rPr>
            <w:rFonts w:ascii="Times New Roman" w:eastAsia="Times New Roman" w:hAnsi="Times New Roman" w:cs="Times New Roman"/>
            <w:i/>
            <w:iCs/>
            <w:color w:val="000000"/>
            <w:sz w:val="24"/>
            <w:szCs w:val="24"/>
            <w:shd w:val="clear" w:color="auto" w:fill="FFFFFF"/>
          </w:rPr>
          <w:t>MPD URI Supports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it does not appear that the urn URI scheme may be used as an MPD URI. Fragments use the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character, and the specification for the urn scheme (</w:t>
      </w:r>
      <w:hyperlink r:id="rId206" w:anchor="RFC2141-URN-Syntax" w:history="1">
        <w:r w:rsidRPr="00146A68">
          <w:rPr>
            <w:rFonts w:ascii="Times New Roman" w:eastAsia="Times New Roman" w:hAnsi="Times New Roman" w:cs="Times New Roman"/>
            <w:b/>
            <w:bCs/>
            <w:color w:val="000000"/>
            <w:sz w:val="24"/>
            <w:szCs w:val="24"/>
            <w:shd w:val="clear" w:color="auto" w:fill="FFFFFF"/>
          </w:rPr>
          <w:t>[RFC 2141 URN Syntax]</w:t>
        </w:r>
      </w:hyperlink>
      <w:r w:rsidRPr="00146A68">
        <w:rPr>
          <w:rFonts w:ascii="Times New Roman" w:eastAsia="Times New Roman" w:hAnsi="Times New Roman" w:cs="Times New Roman"/>
          <w:color w:val="000000"/>
          <w:sz w:val="24"/>
          <w:szCs w:val="24"/>
        </w:rPr>
        <w:t>) indicates that they are not valid in URNs, when it states:</w:t>
      </w:r>
    </w:p>
    <w:p w14:paraId="0C9C1B9D"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RFC 1630 reserves the characters /, ?, and # for particular purposes. The URN-WG has not yet debated the applicability and precise semantics of those purposes as applied to URNs. Therefore, these characters are RESERVED for future developments.</w:t>
      </w:r>
    </w:p>
    <w:p w14:paraId="5BDBFE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URIs are used as values for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in the MPD catalog XML document to declare equivalence relationships between artifacts (See </w:t>
      </w:r>
      <w:hyperlink r:id="rId207"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A simple scenario follows. Consider two different IEPDs with the following URIs:</w:t>
      </w:r>
    </w:p>
    <w:p w14:paraId="21C7CAE3"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http://example.gov/niem-iepd/pmix/</w:t>
      </w:r>
      <w:del w:id="551" w:author="Chipman, Charles" w:date="2019-01-30T12:12:00Z">
        <w:r w:rsidRPr="00146A68" w:rsidDel="001F6CEC">
          <w:rPr>
            <w:rFonts w:ascii="Courier New" w:eastAsia="Times New Roman" w:hAnsi="Courier New" w:cs="Courier New"/>
            <w:color w:val="000000"/>
            <w:sz w:val="19"/>
            <w:szCs w:val="19"/>
          </w:rPr>
          <w:delText>3</w:delText>
        </w:r>
      </w:del>
      <w:ins w:id="552" w:author="Chipman, Charles" w:date="2019-01-30T12:12: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BF2B7A" w14:textId="77777777" w:rsidR="00146A68" w:rsidRPr="00146A68" w:rsidRDefault="00146A68" w:rsidP="00146A68">
      <w:pPr>
        <w:numPr>
          <w:ilvl w:val="0"/>
          <w:numId w:val="2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http://www.abc.org/niem-iepd/order/2.1.2rev3/</w:t>
      </w:r>
    </w:p>
    <w:p w14:paraId="28F3A5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author of </w:t>
      </w:r>
      <w:bookmarkStart w:id="553" w:name="d3e3986"/>
      <w:bookmarkEnd w:id="5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(2) has decided to reuse the </w:t>
      </w:r>
      <w:r w:rsidRPr="00146A68">
        <w:rPr>
          <w:rFonts w:ascii="Courier New" w:eastAsia="Times New Roman" w:hAnsi="Courier New" w:cs="Courier New"/>
          <w:color w:val="000000"/>
          <w:sz w:val="19"/>
          <w:szCs w:val="19"/>
        </w:rPr>
        <w:t>base-xsd/extension/req1.xsd</w:t>
      </w:r>
      <w:r w:rsidRPr="00146A68">
        <w:rPr>
          <w:rFonts w:ascii="Times New Roman" w:eastAsia="Times New Roman" w:hAnsi="Times New Roman" w:cs="Times New Roman"/>
          <w:color w:val="000000"/>
          <w:sz w:val="24"/>
          <w:szCs w:val="24"/>
        </w:rPr>
        <w:t xml:space="preserve"> artifact in </w:t>
      </w:r>
      <w:bookmarkStart w:id="554" w:name="d3e3992"/>
      <w:bookmarkEnd w:id="5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(1) as-is. He/she can optionally create an MPD catalog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entry for this artifact (assuming it is an extension schema document), and add the attribute:</w:t>
      </w:r>
    </w:p>
    <w:p w14:paraId="2632A283"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c:externalURI="http://example.org/niem-iepd/pmix/</w:t>
      </w:r>
      <w:del w:id="555" w:author="Chipman, Charles" w:date="2019-01-30T12:13:00Z">
        <w:r w:rsidRPr="00146A68" w:rsidDel="001F6CEC">
          <w:rPr>
            <w:rFonts w:ascii="Courier New" w:eastAsia="Times New Roman" w:hAnsi="Courier New" w:cs="Courier New"/>
            <w:color w:val="000000"/>
            <w:sz w:val="19"/>
            <w:szCs w:val="19"/>
          </w:rPr>
          <w:delText>3</w:delText>
        </w:r>
      </w:del>
      <w:ins w:id="556" w:author="Chipman, Charles" w:date="2019-01-30T12:13:00Z">
        <w:r w:rsidR="001F6CEC">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.0/#base-xsd/extension/req1.xsd"</w:t>
      </w:r>
    </w:p>
    <w:p w14:paraId="7F9154C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attributes may be added to this entry if the author knows of other uses of this same artifact in other MPDs and wishes to acknowledge them.</w:t>
      </w:r>
    </w:p>
    <w:p w14:paraId="056D4F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URI does not have the same meaning as namespace. NIEM namespaces cannot be used as MPD artifact URIs. Recall that the target namespace used in a subset schema document derived from a NIEM release schema document is identical to the target namespace of that release schema document. Furthermore, an </w:t>
      </w:r>
      <w:bookmarkStart w:id="557" w:name="d3e4014"/>
      <w:bookmarkEnd w:id="5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multiple subsets. NIEM namespaces are not necessarily unique to an artifact within an </w:t>
      </w:r>
      <w:bookmarkStart w:id="558" w:name="d3e4017"/>
      <w:bookmarkEnd w:id="5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Later, </w:t>
      </w:r>
      <w:hyperlink r:id="rId208"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will describe the use of </w:t>
      </w:r>
      <w:hyperlink r:id="rId209"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to correlate namespaces to local URIs in order to </w:t>
      </w:r>
      <w:bookmarkStart w:id="559" w:name="d3e4024"/>
      <w:bookmarkEnd w:id="5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them to local resources.</w:t>
      </w:r>
    </w:p>
    <w:p w14:paraId="4D9B1D4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value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is an identifier for a remote resource that is not necessarily accessible online. For this reason, even though such URIs should be correct (i.e. a resource with that URI should exist), their verification is not within the scope of this specification.</w:t>
      </w:r>
    </w:p>
    <w:p w14:paraId="52BFE4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60" w:name="pathURI"/>
      <w:bookmarkStart w:id="561" w:name="section_5.2.4.3"/>
      <w:bookmarkEnd w:id="560"/>
      <w:bookmarkEnd w:id="561"/>
      <w:r w:rsidRPr="00146A68">
        <w:rPr>
          <w:rFonts w:ascii="Times New Roman" w:eastAsia="Times New Roman" w:hAnsi="Times New Roman" w:cs="Times New Roman"/>
          <w:b/>
          <w:bCs/>
          <w:color w:val="000000"/>
          <w:sz w:val="30"/>
          <w:szCs w:val="30"/>
        </w:rPr>
        <w:t>5.2.4.3. URI Scheme for Local MPD Artifacts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w:t>
      </w:r>
    </w:p>
    <w:p w14:paraId="26B9271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uses the file directory system of path names and file names to identify local artifacts and artifact sets. All local URIs are relative to the location of the </w:t>
      </w:r>
      <w:bookmarkStart w:id="562" w:name="d3e4046"/>
      <w:bookmarkEnd w:id="5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therefore, they are also relative to the </w:t>
      </w:r>
      <w:bookmarkStart w:id="563" w:name="d3e4049"/>
      <w:bookmarkEnd w:id="5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the MPD catalog document resides in the MPD root directory.</w:t>
      </w:r>
    </w:p>
    <w:p w14:paraId="281CC9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general, every value of attribute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in an MPD catalog document will be a relative </w:t>
      </w:r>
      <w:bookmarkStart w:id="564" w:name="d3e4058"/>
      <w:bookmarkEnd w:id="5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directory (i.e., an artifact set), or to a file (i.e., an artifact). The following are typical examples of each:</w:t>
      </w:r>
    </w:p>
    <w:p w14:paraId="7379D5F7" w14:textId="77777777" w:rsidR="00146A68" w:rsidRPr="00146A68" w:rsidRDefault="00146A68" w:rsidP="00146A68">
      <w:pPr>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 </w:t>
      </w:r>
      <w:r w:rsidRPr="00146A68">
        <w:rPr>
          <w:rFonts w:ascii="Courier New" w:eastAsia="Times New Roman" w:hAnsi="Courier New" w:cs="Courier New"/>
          <w:color w:val="000000"/>
          <w:sz w:val="19"/>
          <w:szCs w:val="19"/>
        </w:rPr>
        <w:t>c:pathURI="base-xsd/niem/niem-core/</w:t>
      </w:r>
      <w:del w:id="565" w:author="Chipman, Charles" w:date="2019-01-30T12:13:00Z">
        <w:r w:rsidRPr="00146A68" w:rsidDel="005D4A89">
          <w:rPr>
            <w:rFonts w:ascii="Courier New" w:eastAsia="Times New Roman" w:hAnsi="Courier New" w:cs="Courier New"/>
            <w:color w:val="000000"/>
            <w:sz w:val="19"/>
            <w:szCs w:val="19"/>
          </w:rPr>
          <w:delText>3</w:delText>
        </w:r>
      </w:del>
      <w:ins w:id="566"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2412500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w:t>
      </w:r>
      <w:r w:rsidRPr="00146A68">
        <w:rPr>
          <w:rFonts w:ascii="Courier New" w:eastAsia="Times New Roman" w:hAnsi="Courier New" w:cs="Courier New"/>
          <w:color w:val="000000"/>
          <w:sz w:val="19"/>
          <w:szCs w:val="19"/>
        </w:rPr>
        <w:t>c:pathURI="base-xsd/niem/niem-core/</w:t>
      </w:r>
      <w:del w:id="567" w:author="Chipman, Charles" w:date="2019-01-30T12:13:00Z">
        <w:r w:rsidRPr="00146A68" w:rsidDel="005D4A89">
          <w:rPr>
            <w:rFonts w:ascii="Courier New" w:eastAsia="Times New Roman" w:hAnsi="Courier New" w:cs="Courier New"/>
            <w:color w:val="000000"/>
            <w:sz w:val="19"/>
            <w:szCs w:val="19"/>
          </w:rPr>
          <w:delText>3</w:delText>
        </w:r>
      </w:del>
      <w:ins w:id="568" w:author="Chipman, Charles" w:date="2019-01-30T12:13: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w:t>
      </w:r>
    </w:p>
    <w:p w14:paraId="6D94FA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per </w:t>
      </w:r>
      <w:hyperlink r:id="rId210" w:anchor="table_5-1" w:history="1">
        <w:r w:rsidRPr="00146A68">
          <w:rPr>
            <w:rFonts w:ascii="Times New Roman" w:eastAsia="Times New Roman" w:hAnsi="Times New Roman" w:cs="Times New Roman"/>
            <w:color w:val="000000"/>
            <w:sz w:val="24"/>
            <w:szCs w:val="24"/>
            <w:shd w:val="clear" w:color="auto" w:fill="FFFFFF"/>
          </w:rPr>
          <w:t xml:space="preserve">Table 5-1, </w:t>
        </w:r>
        <w:r w:rsidRPr="00146A68">
          <w:rPr>
            <w:rFonts w:ascii="Times New Roman" w:eastAsia="Times New Roman" w:hAnsi="Times New Roman" w:cs="Times New Roman"/>
            <w:i/>
            <w:iCs/>
            <w:color w:val="000000"/>
            <w:sz w:val="24"/>
            <w:szCs w:val="24"/>
            <w:shd w:val="clear" w:color="auto" w:fill="FFFFFF"/>
          </w:rPr>
          <w:t>Summary of</w:t>
        </w:r>
      </w:hyperlink>
      <w:hyperlink r:id="rId211" w:tgtFrame="_blank" w:history="1">
        <w:r w:rsidRPr="00146A68">
          <w:rPr>
            <w:rFonts w:ascii="Courier New" w:eastAsia="Times New Roman" w:hAnsi="Courier New" w:cs="Courier New"/>
            <w:i/>
            <w:iCs/>
            <w:color w:val="000000"/>
            <w:sz w:val="19"/>
            <w:szCs w:val="19"/>
            <w:shd w:val="clear" w:color="auto" w:fill="FFFFFF"/>
          </w:rPr>
          <w:t xml:space="preserve"> RFC 3986 URI: Generic Syntax</w:t>
        </w:r>
      </w:hyperlink>
      <w:r w:rsidRPr="00146A68">
        <w:rPr>
          <w:rFonts w:ascii="Times New Roman" w:eastAsia="Times New Roman" w:hAnsi="Times New Roman" w:cs="Times New Roman"/>
          <w:color w:val="000000"/>
          <w:sz w:val="24"/>
          <w:szCs w:val="24"/>
        </w:rPr>
        <w:t xml:space="preserve">, below, and </w:t>
      </w:r>
      <w:hyperlink r:id="rId212" w:anchor="table_5-2" w:history="1">
        <w:r w:rsidRPr="00146A68">
          <w:rPr>
            <w:rFonts w:ascii="Times New Roman" w:eastAsia="Times New Roman" w:hAnsi="Times New Roman" w:cs="Times New Roman"/>
            <w:color w:val="000000"/>
            <w:sz w:val="24"/>
            <w:szCs w:val="24"/>
            <w:shd w:val="clear" w:color="auto" w:fill="FFFFFF"/>
          </w:rPr>
          <w:t xml:space="preserve">Table 5-2, </w:t>
        </w:r>
        <w:r w:rsidRPr="00146A68">
          <w:rPr>
            <w:rFonts w:ascii="Times New Roman" w:eastAsia="Times New Roman" w:hAnsi="Times New Roman" w:cs="Times New Roman"/>
            <w:i/>
            <w:iCs/>
            <w:color w:val="000000"/>
            <w:sz w:val="24"/>
            <w:szCs w:val="24"/>
            <w:shd w:val="clear" w:color="auto" w:fill="FFFFFF"/>
          </w:rPr>
          <w:t>Summary of MPD URI attributes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a local URI may contain an optional fragment. Although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has no use for a URI with a fragment, MPD documentation artifacts could reference a subpart within a local artifact by using a relative URI with a fragment.</w:t>
      </w:r>
    </w:p>
    <w:p w14:paraId="075DD8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Despite its simplicity,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comes with over a dozen rules that help to define a </w:t>
      </w:r>
      <w:bookmarkStart w:id="569" w:name="d3e4096"/>
      <w:bookmarkEnd w:id="5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These rules ensure that every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value in a well-formed </w:t>
      </w:r>
      <w:bookmarkStart w:id="570" w:name="d3e4102"/>
      <w:bookmarkEnd w:id="5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resolves to a correct local resource:</w:t>
      </w:r>
    </w:p>
    <w:p w14:paraId="363583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1" w:name="wfm2"/>
      <w:bookmarkStart w:id="572" w:name="rule_5-15"/>
      <w:bookmarkEnd w:id="571"/>
      <w:bookmarkEnd w:id="572"/>
      <w:r w:rsidRPr="00146A68">
        <w:rPr>
          <w:rFonts w:ascii="Times New Roman" w:eastAsia="Times New Roman" w:hAnsi="Times New Roman" w:cs="Times New Roman"/>
          <w:b/>
          <w:bCs/>
          <w:color w:val="000000"/>
          <w:sz w:val="30"/>
          <w:szCs w:val="30"/>
        </w:rPr>
        <w:lastRenderedPageBreak/>
        <w:t xml:space="preserve">Rule 5-15.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Resolves to a Resource</w:t>
      </w:r>
    </w:p>
    <w:p w14:paraId="3E0FE69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5-15] (WF-MPD) (Constraint)</w:t>
      </w:r>
    </w:p>
    <w:p w14:paraId="030ED3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73" w:name="d3e4116"/>
      <w:bookmarkEnd w:id="5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MUST </w:t>
      </w:r>
      <w:bookmarkStart w:id="574" w:name="d3e4122"/>
      <w:bookmarkEnd w:id="5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AC748E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75" w:name="wfm3"/>
      <w:bookmarkStart w:id="576" w:name="rule_5-16"/>
      <w:bookmarkEnd w:id="575"/>
      <w:bookmarkEnd w:id="576"/>
      <w:r w:rsidRPr="00146A68">
        <w:rPr>
          <w:rFonts w:ascii="Times New Roman" w:eastAsia="Times New Roman" w:hAnsi="Times New Roman" w:cs="Times New Roman"/>
          <w:b/>
          <w:bCs/>
          <w:color w:val="000000"/>
          <w:sz w:val="30"/>
          <w:szCs w:val="30"/>
        </w:rPr>
        <w:t xml:space="preserve">Rule 5-16.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c:XMLCatalog</w:t>
      </w:r>
    </w:p>
    <w:p w14:paraId="7A446F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5-16] (WF-MPD) (Constraint)</w:t>
      </w:r>
    </w:p>
    <w:p w14:paraId="2E6B11F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77" w:name="d3e4140"/>
      <w:bookmarkEnd w:id="5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 MUST </w:t>
      </w:r>
      <w:bookmarkStart w:id="578" w:name="d3e4149"/>
      <w:bookmarkEnd w:id="5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579" w:name="d3e4152"/>
      <w:bookmarkEnd w:id="5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C9CA5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0" w:name="wfm4"/>
      <w:bookmarkStart w:id="581" w:name="rule_5-17"/>
      <w:bookmarkEnd w:id="580"/>
      <w:bookmarkEnd w:id="581"/>
      <w:r w:rsidRPr="00146A68">
        <w:rPr>
          <w:rFonts w:ascii="Times New Roman" w:eastAsia="Times New Roman" w:hAnsi="Times New Roman" w:cs="Times New Roman"/>
          <w:b/>
          <w:bCs/>
          <w:color w:val="000000"/>
          <w:sz w:val="30"/>
          <w:szCs w:val="30"/>
        </w:rPr>
        <w:t xml:space="preserve">Rule 5-17.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c:MPDChangeLog</w:t>
      </w:r>
    </w:p>
    <w:p w14:paraId="0082C34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5-17] (WF-MPD) (Constraint)</w:t>
      </w:r>
    </w:p>
    <w:p w14:paraId="338B3B1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82" w:name="d3e4170"/>
      <w:bookmarkEnd w:id="5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MUST </w:t>
      </w:r>
      <w:bookmarkStart w:id="583" w:name="d3e4179"/>
      <w:bookmarkEnd w:id="5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584" w:name="d3e4182"/>
      <w:bookmarkEnd w:id="5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F678E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85" w:name="wfm5"/>
      <w:bookmarkStart w:id="586" w:name="rule_5-18"/>
      <w:bookmarkEnd w:id="585"/>
      <w:bookmarkEnd w:id="586"/>
      <w:r w:rsidRPr="00146A68">
        <w:rPr>
          <w:rFonts w:ascii="Times New Roman" w:eastAsia="Times New Roman" w:hAnsi="Times New Roman" w:cs="Times New Roman"/>
          <w:b/>
          <w:bCs/>
          <w:color w:val="000000"/>
          <w:sz w:val="30"/>
          <w:szCs w:val="30"/>
        </w:rPr>
        <w:t xml:space="preserve">Rule 5-18.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c:ReadMe</w:t>
      </w:r>
    </w:p>
    <w:p w14:paraId="42DAFD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5-18] (WF-MPD) (Constraint)</w:t>
      </w:r>
    </w:p>
    <w:p w14:paraId="66325EB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87" w:name="d3e4200"/>
      <w:bookmarkEnd w:id="5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MUST </w:t>
      </w:r>
      <w:bookmarkStart w:id="588" w:name="d3e4209"/>
      <w:bookmarkEnd w:id="5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589" w:name="d3e4212"/>
      <w:bookmarkEnd w:id="5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5692E0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0" w:name="wfm6"/>
      <w:bookmarkStart w:id="591" w:name="rule_5-19"/>
      <w:bookmarkEnd w:id="590"/>
      <w:bookmarkEnd w:id="591"/>
      <w:r w:rsidRPr="00146A68">
        <w:rPr>
          <w:rFonts w:ascii="Times New Roman" w:eastAsia="Times New Roman" w:hAnsi="Times New Roman" w:cs="Times New Roman"/>
          <w:b/>
          <w:bCs/>
          <w:color w:val="000000"/>
          <w:sz w:val="30"/>
          <w:szCs w:val="30"/>
        </w:rPr>
        <w:t xml:space="preserve">Rule 5-19.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c:IEPSampleXMLDocument</w:t>
      </w:r>
    </w:p>
    <w:p w14:paraId="1F16E92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5-19] (WF-MPD) (Constraint)</w:t>
      </w:r>
    </w:p>
    <w:p w14:paraId="4CFB629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92" w:name="d3e4230"/>
      <w:bookmarkEnd w:id="5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element MUST </w:t>
      </w:r>
      <w:bookmarkStart w:id="593" w:name="d3e4239"/>
      <w:bookmarkEnd w:id="5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594" w:name="d3e4242"/>
      <w:bookmarkEnd w:id="5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303455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595" w:name="wfm7"/>
      <w:bookmarkStart w:id="596" w:name="rule_5-20"/>
      <w:bookmarkEnd w:id="595"/>
      <w:bookmarkEnd w:id="596"/>
      <w:r w:rsidRPr="00146A68">
        <w:rPr>
          <w:rFonts w:ascii="Times New Roman" w:eastAsia="Times New Roman" w:hAnsi="Times New Roman" w:cs="Times New Roman"/>
          <w:b/>
          <w:bCs/>
          <w:color w:val="000000"/>
          <w:sz w:val="30"/>
          <w:szCs w:val="30"/>
        </w:rPr>
        <w:t xml:space="preserve">Rule 5-20.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c:BusinessRulesArtifact</w:t>
      </w:r>
    </w:p>
    <w:p w14:paraId="0F8874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5-20] (WF-MPD) (Constraint)</w:t>
      </w:r>
    </w:p>
    <w:p w14:paraId="00EA0E1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597" w:name="d3e4261"/>
      <w:bookmarkEnd w:id="5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c:BusinessRulesArtifact</w:t>
      </w:r>
      <w:r w:rsidRPr="00146A68">
        <w:rPr>
          <w:rFonts w:ascii="Times New Roman" w:eastAsia="Times New Roman" w:hAnsi="Times New Roman" w:cs="Times New Roman"/>
          <w:color w:val="000000"/>
          <w:sz w:val="24"/>
          <w:szCs w:val="24"/>
        </w:rPr>
        <w:t xml:space="preserve"> element MUST </w:t>
      </w:r>
      <w:bookmarkStart w:id="598" w:name="d3e4270"/>
      <w:bookmarkEnd w:id="5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599" w:name="d3e4273"/>
      <w:bookmarkEnd w:id="5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or </w:t>
      </w:r>
      <w:bookmarkStart w:id="600" w:name="d3e4277"/>
      <w:bookmarkEnd w:id="6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w:t>
      </w:r>
    </w:p>
    <w:p w14:paraId="2E2A8B8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1" w:name="wfm8a"/>
      <w:bookmarkStart w:id="602" w:name="rule_5-21"/>
      <w:bookmarkEnd w:id="601"/>
      <w:bookmarkEnd w:id="602"/>
      <w:r w:rsidRPr="00146A68">
        <w:rPr>
          <w:rFonts w:ascii="Times New Roman" w:eastAsia="Times New Roman" w:hAnsi="Times New Roman" w:cs="Times New Roman"/>
          <w:b/>
          <w:bCs/>
          <w:color w:val="000000"/>
          <w:sz w:val="30"/>
          <w:szCs w:val="30"/>
        </w:rPr>
        <w:t xml:space="preserve">Rule 5-21.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c:XMLSchemaDocument</w:t>
      </w:r>
    </w:p>
    <w:p w14:paraId="31377C5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5-21] (WF-MPD) (Constraint)</w:t>
      </w:r>
    </w:p>
    <w:p w14:paraId="38AA8AE2"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603" w:name="d3e4295"/>
      <w:bookmarkEnd w:id="6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 MUST </w:t>
      </w:r>
      <w:bookmarkStart w:id="604" w:name="d3e4304"/>
      <w:bookmarkEnd w:id="6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05" w:name="d3e4307"/>
      <w:bookmarkEnd w:id="6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19EDDC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06" w:name="wfm8"/>
      <w:bookmarkStart w:id="607" w:name="rule_5-22"/>
      <w:bookmarkEnd w:id="606"/>
      <w:bookmarkEnd w:id="607"/>
      <w:r w:rsidRPr="00146A68">
        <w:rPr>
          <w:rFonts w:ascii="Times New Roman" w:eastAsia="Times New Roman" w:hAnsi="Times New Roman" w:cs="Times New Roman"/>
          <w:b/>
          <w:bCs/>
          <w:color w:val="000000"/>
          <w:sz w:val="30"/>
          <w:szCs w:val="30"/>
        </w:rPr>
        <w:t xml:space="preserve">Rule 5-22.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c:ExternalSchemaDocument</w:t>
      </w:r>
    </w:p>
    <w:p w14:paraId="46AFCD9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5-22] (WF-MPD) (Constraint)</w:t>
      </w:r>
    </w:p>
    <w:p w14:paraId="616F556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08" w:name="d3e4325"/>
      <w:bookmarkEnd w:id="6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c:ExternalSchemaDocument</w:t>
      </w:r>
      <w:r w:rsidRPr="00146A68">
        <w:rPr>
          <w:rFonts w:ascii="Times New Roman" w:eastAsia="Times New Roman" w:hAnsi="Times New Roman" w:cs="Times New Roman"/>
          <w:color w:val="000000"/>
          <w:sz w:val="24"/>
          <w:szCs w:val="24"/>
        </w:rPr>
        <w:t xml:space="preserve"> element MUST </w:t>
      </w:r>
      <w:bookmarkStart w:id="609" w:name="d3e4334"/>
      <w:bookmarkEnd w:id="6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10" w:name="d3e4337"/>
      <w:bookmarkEnd w:id="6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72C282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1" w:name="wfm9"/>
      <w:bookmarkStart w:id="612" w:name="rule_5-23"/>
      <w:bookmarkEnd w:id="611"/>
      <w:bookmarkEnd w:id="612"/>
      <w:r w:rsidRPr="00146A68">
        <w:rPr>
          <w:rFonts w:ascii="Times New Roman" w:eastAsia="Times New Roman" w:hAnsi="Times New Roman" w:cs="Times New Roman"/>
          <w:b/>
          <w:bCs/>
          <w:color w:val="000000"/>
          <w:sz w:val="30"/>
          <w:szCs w:val="30"/>
        </w:rPr>
        <w:t xml:space="preserve">Rule 5-23.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c:ReferenceSchemaDocument</w:t>
      </w:r>
    </w:p>
    <w:p w14:paraId="440D7B4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5-23] (WF-MPD) (Constraint)</w:t>
      </w:r>
    </w:p>
    <w:p w14:paraId="543EDFC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13" w:name="d3e4355"/>
      <w:bookmarkEnd w:id="6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c:ReferenceSchemaDocument</w:t>
      </w:r>
      <w:r w:rsidRPr="00146A68">
        <w:rPr>
          <w:rFonts w:ascii="Times New Roman" w:eastAsia="Times New Roman" w:hAnsi="Times New Roman" w:cs="Times New Roman"/>
          <w:color w:val="000000"/>
          <w:sz w:val="24"/>
          <w:szCs w:val="24"/>
        </w:rPr>
        <w:t xml:space="preserve"> element MUST </w:t>
      </w:r>
      <w:bookmarkStart w:id="614" w:name="d3e4364"/>
      <w:bookmarkEnd w:id="6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15" w:name="d3e4367"/>
      <w:bookmarkEnd w:id="6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reference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B1AD93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16" w:name="wfm10"/>
      <w:bookmarkStart w:id="617" w:name="rule_5-24"/>
      <w:bookmarkEnd w:id="616"/>
      <w:bookmarkEnd w:id="617"/>
      <w:r w:rsidRPr="00146A68">
        <w:rPr>
          <w:rFonts w:ascii="Times New Roman" w:eastAsia="Times New Roman" w:hAnsi="Times New Roman" w:cs="Times New Roman"/>
          <w:b/>
          <w:bCs/>
          <w:color w:val="000000"/>
          <w:sz w:val="30"/>
          <w:szCs w:val="30"/>
        </w:rPr>
        <w:t xml:space="preserve">Rule 5-24.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c:ExtensionSchemaDocument</w:t>
      </w:r>
    </w:p>
    <w:p w14:paraId="200BCE4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5-24] (WF-MPD) (Constraint)</w:t>
      </w:r>
    </w:p>
    <w:p w14:paraId="7FF43AB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18" w:name="d3e4385"/>
      <w:bookmarkEnd w:id="6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c:ExtensionSchemaDocument</w:t>
      </w:r>
      <w:r w:rsidRPr="00146A68">
        <w:rPr>
          <w:rFonts w:ascii="Times New Roman" w:eastAsia="Times New Roman" w:hAnsi="Times New Roman" w:cs="Times New Roman"/>
          <w:color w:val="000000"/>
          <w:sz w:val="24"/>
          <w:szCs w:val="24"/>
        </w:rPr>
        <w:t xml:space="preserve"> element MUST </w:t>
      </w:r>
      <w:bookmarkStart w:id="619" w:name="d3e4394"/>
      <w:bookmarkEnd w:id="6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20" w:name="d3e4397"/>
      <w:bookmarkEnd w:id="6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extension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77DC45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1" w:name="wfm11"/>
      <w:bookmarkStart w:id="622" w:name="rule_5-25"/>
      <w:bookmarkEnd w:id="621"/>
      <w:bookmarkEnd w:id="622"/>
      <w:r w:rsidRPr="00146A68">
        <w:rPr>
          <w:rFonts w:ascii="Times New Roman" w:eastAsia="Times New Roman" w:hAnsi="Times New Roman" w:cs="Times New Roman"/>
          <w:b/>
          <w:bCs/>
          <w:color w:val="000000"/>
          <w:sz w:val="30"/>
          <w:szCs w:val="30"/>
        </w:rPr>
        <w:t xml:space="preserve">Rule 5-25.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c:SubsetSchemaDocument</w:t>
      </w:r>
    </w:p>
    <w:p w14:paraId="0EE3190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5-25] (WF-MPD) (Constraint)</w:t>
      </w:r>
    </w:p>
    <w:p w14:paraId="3944C57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23" w:name="d3e4415"/>
      <w:bookmarkEnd w:id="6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c:SubsetSchemaDocument</w:t>
      </w:r>
      <w:r w:rsidRPr="00146A68">
        <w:rPr>
          <w:rFonts w:ascii="Times New Roman" w:eastAsia="Times New Roman" w:hAnsi="Times New Roman" w:cs="Times New Roman"/>
          <w:color w:val="000000"/>
          <w:sz w:val="24"/>
          <w:szCs w:val="24"/>
        </w:rPr>
        <w:t xml:space="preserve"> element MUST </w:t>
      </w:r>
      <w:bookmarkStart w:id="624" w:name="d3e4424"/>
      <w:bookmarkEnd w:id="6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25" w:name="d3e4427"/>
      <w:bookmarkEnd w:id="6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subset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E58337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 It is not possible for a Schematron rule to verify that the URI resolves to a NIEM subset schema document, only that it is a schema document.</w:t>
      </w:r>
    </w:p>
    <w:p w14:paraId="38BBD9F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26" w:name="wfm12"/>
      <w:bookmarkStart w:id="627" w:name="rule_5-26"/>
      <w:bookmarkEnd w:id="626"/>
      <w:bookmarkEnd w:id="627"/>
      <w:r w:rsidRPr="00146A68">
        <w:rPr>
          <w:rFonts w:ascii="Times New Roman" w:eastAsia="Times New Roman" w:hAnsi="Times New Roman" w:cs="Times New Roman"/>
          <w:b/>
          <w:bCs/>
          <w:color w:val="000000"/>
          <w:sz w:val="30"/>
          <w:szCs w:val="30"/>
        </w:rPr>
        <w:t xml:space="preserve">Rule 5-26.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c:Wantlist</w:t>
      </w:r>
    </w:p>
    <w:p w14:paraId="19A4A76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5-26] (WF-MPD) (Constraint)</w:t>
      </w:r>
    </w:p>
    <w:p w14:paraId="5CB5E9E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28" w:name="d3e4449"/>
      <w:bookmarkEnd w:id="6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c:Wantlist</w:t>
      </w:r>
      <w:r w:rsidRPr="00146A68">
        <w:rPr>
          <w:rFonts w:ascii="Times New Roman" w:eastAsia="Times New Roman" w:hAnsi="Times New Roman" w:cs="Times New Roman"/>
          <w:color w:val="000000"/>
          <w:sz w:val="24"/>
          <w:szCs w:val="24"/>
        </w:rPr>
        <w:t xml:space="preserve"> element MUST </w:t>
      </w:r>
      <w:bookmarkStart w:id="629" w:name="d3e4458"/>
      <w:bookmarkEnd w:id="6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30" w:name="d3e4461"/>
      <w:bookmarkEnd w:id="63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document.</w:t>
      </w:r>
    </w:p>
    <w:p w14:paraId="49DA856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1" w:name="wfm13"/>
      <w:bookmarkStart w:id="632" w:name="rule_5-27"/>
      <w:bookmarkEnd w:id="631"/>
      <w:bookmarkEnd w:id="632"/>
      <w:r w:rsidRPr="00146A68">
        <w:rPr>
          <w:rFonts w:ascii="Times New Roman" w:eastAsia="Times New Roman" w:hAnsi="Times New Roman" w:cs="Times New Roman"/>
          <w:b/>
          <w:bCs/>
          <w:color w:val="000000"/>
          <w:sz w:val="30"/>
          <w:szCs w:val="30"/>
        </w:rPr>
        <w:t xml:space="preserve">Rule 5-27.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c:SchematronSchema</w:t>
      </w:r>
    </w:p>
    <w:p w14:paraId="5F3C956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5-27] (WF-MPD) (Constraint)</w:t>
      </w:r>
    </w:p>
    <w:p w14:paraId="323BD0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33" w:name="d3e4479"/>
      <w:bookmarkEnd w:id="6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MUST </w:t>
      </w:r>
      <w:bookmarkStart w:id="634" w:name="d3e4488"/>
      <w:bookmarkEnd w:id="6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w:t>
      </w:r>
      <w:bookmarkStart w:id="635" w:name="d3e4491"/>
      <w:bookmarkEnd w:id="6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BA981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36" w:name="wfm14"/>
      <w:bookmarkStart w:id="637" w:name="rule_5-28"/>
      <w:bookmarkEnd w:id="636"/>
      <w:bookmarkEnd w:id="637"/>
      <w:r w:rsidRPr="00146A68">
        <w:rPr>
          <w:rFonts w:ascii="Times New Roman" w:eastAsia="Times New Roman" w:hAnsi="Times New Roman" w:cs="Times New Roman"/>
          <w:b/>
          <w:bCs/>
          <w:color w:val="000000"/>
          <w:sz w:val="30"/>
          <w:szCs w:val="30"/>
        </w:rPr>
        <w:lastRenderedPageBreak/>
        <w:t xml:space="preserve">Rule 5-28.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c:RelaxNGSchema</w:t>
      </w:r>
    </w:p>
    <w:p w14:paraId="70E571B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5-28] (WF-MPD) (Constraint)</w:t>
      </w:r>
    </w:p>
    <w:p w14:paraId="2D481D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38" w:name="d3e4509"/>
      <w:bookmarkEnd w:id="6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MUST </w:t>
      </w:r>
      <w:bookmarkStart w:id="639" w:name="d3e4518"/>
      <w:bookmarkEnd w:id="6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RelaxNG schema.</w:t>
      </w:r>
    </w:p>
    <w:p w14:paraId="42A43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0" w:name="wfm15"/>
      <w:bookmarkStart w:id="641" w:name="rule_5-29"/>
      <w:bookmarkEnd w:id="640"/>
      <w:bookmarkEnd w:id="641"/>
      <w:r w:rsidRPr="00146A68">
        <w:rPr>
          <w:rFonts w:ascii="Times New Roman" w:eastAsia="Times New Roman" w:hAnsi="Times New Roman" w:cs="Times New Roman"/>
          <w:b/>
          <w:bCs/>
          <w:color w:val="000000"/>
          <w:sz w:val="30"/>
          <w:szCs w:val="30"/>
        </w:rPr>
        <w:t xml:space="preserve">Rule 5-29.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c:SchemaDocumentSet</w:t>
      </w:r>
    </w:p>
    <w:p w14:paraId="321EAE6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5-29] (WF-MPD) (Constraint)</w:t>
      </w:r>
    </w:p>
    <w:p w14:paraId="5E151E9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42" w:name="d3e4536"/>
      <w:bookmarkEnd w:id="6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MUST </w:t>
      </w:r>
      <w:bookmarkStart w:id="643" w:name="d3e4545"/>
      <w:bookmarkEnd w:id="6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an </w:t>
      </w:r>
      <w:bookmarkStart w:id="644" w:name="d3e4548"/>
      <w:bookmarkEnd w:id="6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B43B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45" w:name="r1-csds"/>
      <w:bookmarkStart w:id="646" w:name="rule_5-30"/>
      <w:bookmarkEnd w:id="645"/>
      <w:bookmarkEnd w:id="646"/>
      <w:r w:rsidRPr="00146A68">
        <w:rPr>
          <w:rFonts w:ascii="Times New Roman" w:eastAsia="Times New Roman" w:hAnsi="Times New Roman" w:cs="Times New Roman"/>
          <w:b/>
          <w:bCs/>
          <w:color w:val="000000"/>
          <w:sz w:val="30"/>
          <w:szCs w:val="30"/>
        </w:rPr>
        <w:t xml:space="preserve">Rule 5-30. </w:t>
      </w:r>
      <w:r w:rsidRPr="00146A68">
        <w:rPr>
          <w:rFonts w:ascii="Courier New" w:eastAsia="Times New Roman" w:hAnsi="Courier New" w:cs="Courier New"/>
          <w:b/>
          <w:bCs/>
          <w:color w:val="000000"/>
          <w:sz w:val="24"/>
          <w:szCs w:val="24"/>
        </w:rPr>
        <w:t>c:pathURI</w:t>
      </w:r>
      <w:r w:rsidRPr="00146A68">
        <w:rPr>
          <w:rFonts w:ascii="Times New Roman" w:eastAsia="Times New Roman" w:hAnsi="Times New Roman" w:cs="Times New Roman"/>
          <w:b/>
          <w:bCs/>
          <w:color w:val="000000"/>
          <w:sz w:val="30"/>
          <w:szCs w:val="30"/>
        </w:rPr>
        <w:t xml:space="preserve"> for </w:t>
      </w:r>
      <w:r w:rsidRPr="00146A68">
        <w:rPr>
          <w:rFonts w:ascii="Courier New" w:eastAsia="Times New Roman" w:hAnsi="Courier New" w:cs="Courier New"/>
          <w:b/>
          <w:bCs/>
          <w:color w:val="000000"/>
          <w:sz w:val="24"/>
          <w:szCs w:val="24"/>
        </w:rPr>
        <w:t>c:ConstraintSchemaDocumentSet</w:t>
      </w:r>
    </w:p>
    <w:p w14:paraId="21159AB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5-30] (WF-MPD) (Constraint)</w:t>
      </w:r>
    </w:p>
    <w:p w14:paraId="54DE226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47" w:name="d3e4566"/>
      <w:bookmarkEnd w:id="6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c:ConstraintSchemaDocumentSet</w:t>
      </w:r>
      <w:r w:rsidRPr="00146A68">
        <w:rPr>
          <w:rFonts w:ascii="Times New Roman" w:eastAsia="Times New Roman" w:hAnsi="Times New Roman" w:cs="Times New Roman"/>
          <w:color w:val="000000"/>
          <w:sz w:val="24"/>
          <w:szCs w:val="24"/>
        </w:rPr>
        <w:t xml:space="preserve"> element MUST </w:t>
      </w:r>
      <w:bookmarkStart w:id="648" w:name="d3e4575"/>
      <w:bookmarkEnd w:id="6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NIEM </w:t>
      </w:r>
      <w:bookmarkStart w:id="649" w:name="d3e4578"/>
      <w:bookmarkEnd w:id="6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w:t>
      </w:r>
    </w:p>
    <w:p w14:paraId="68DA5F7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0" w:name="r2-csds"/>
      <w:bookmarkStart w:id="651" w:name="rule_5-31"/>
      <w:bookmarkEnd w:id="650"/>
      <w:bookmarkEnd w:id="651"/>
      <w:r w:rsidRPr="00146A68">
        <w:rPr>
          <w:rFonts w:ascii="Times New Roman" w:eastAsia="Times New Roman" w:hAnsi="Times New Roman" w:cs="Times New Roman"/>
          <w:b/>
          <w:bCs/>
          <w:color w:val="000000"/>
          <w:sz w:val="30"/>
          <w:szCs w:val="30"/>
        </w:rPr>
        <w:t xml:space="preserve">Rule 5-31. </w:t>
      </w:r>
    </w:p>
    <w:p w14:paraId="1C8C81B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5-31] (WF-MPD) (Interpretation)</w:t>
      </w:r>
    </w:p>
    <w:p w14:paraId="55581EA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Any </w:t>
      </w:r>
      <w:bookmarkStart w:id="652" w:name="d3e4591"/>
      <w:bookmarkEnd w:id="6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whose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resolves to a </w:t>
      </w:r>
      <w:bookmarkStart w:id="653" w:name="d3e4597"/>
      <w:bookmarkEnd w:id="6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be interpreted to be a </w:t>
      </w:r>
      <w:bookmarkStart w:id="654" w:name="d3e4600"/>
      <w:bookmarkEnd w:id="6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9C74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55" w:name="MPD-Relationships"/>
      <w:bookmarkStart w:id="656" w:name="section_5.2.4.4"/>
      <w:bookmarkEnd w:id="655"/>
      <w:bookmarkEnd w:id="656"/>
      <w:r w:rsidRPr="00146A68">
        <w:rPr>
          <w:rFonts w:ascii="Times New Roman" w:eastAsia="Times New Roman" w:hAnsi="Times New Roman" w:cs="Times New Roman"/>
          <w:b/>
          <w:bCs/>
          <w:color w:val="000000"/>
          <w:sz w:val="30"/>
          <w:szCs w:val="30"/>
        </w:rPr>
        <w:t>5.2.4.4. MPD Relationships and Lineage (</w:t>
      </w:r>
      <w:r w:rsidRPr="00146A68">
        <w:rPr>
          <w:rFonts w:ascii="Courier New" w:eastAsia="Times New Roman" w:hAnsi="Courier New" w:cs="Courier New"/>
          <w:b/>
          <w:bCs/>
          <w:color w:val="000000"/>
          <w:sz w:val="24"/>
          <w:szCs w:val="24"/>
        </w:rPr>
        <w:t>c:resourceURI</w:t>
      </w:r>
      <w:r w:rsidRPr="00146A68">
        <w:rPr>
          <w:rFonts w:ascii="Times New Roman" w:eastAsia="Times New Roman" w:hAnsi="Times New Roman" w:cs="Times New Roman"/>
          <w:b/>
          <w:bCs/>
          <w:color w:val="000000"/>
          <w:sz w:val="30"/>
          <w:szCs w:val="30"/>
        </w:rPr>
        <w:t>)</w:t>
      </w:r>
    </w:p>
    <w:p w14:paraId="7D29C8A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important business requirement is transparency of MPD lineage. Data lineage is also referred to as </w:t>
      </w:r>
      <w:r w:rsidRPr="00146A68">
        <w:rPr>
          <w:rFonts w:ascii="Times New Roman" w:eastAsia="Times New Roman" w:hAnsi="Times New Roman" w:cs="Times New Roman"/>
          <w:i/>
          <w:iCs/>
          <w:color w:val="000000"/>
          <w:sz w:val="24"/>
          <w:szCs w:val="24"/>
        </w:rPr>
        <w:t>data provenance</w:t>
      </w:r>
      <w:r w:rsidRPr="00146A68">
        <w:rPr>
          <w:rFonts w:ascii="Times New Roman" w:eastAsia="Times New Roman" w:hAnsi="Times New Roman" w:cs="Times New Roman"/>
          <w:color w:val="000000"/>
          <w:sz w:val="24"/>
          <w:szCs w:val="24"/>
        </w:rPr>
        <w:t xml:space="preserve">, how the data was derived and where it came from. There are two basic views of data provenance: (1) as data annotations; and (2) as a graph of data relationships </w:t>
      </w:r>
      <w:hyperlink r:id="rId213" w:anchor="Principles-of-Data-Integration" w:history="1">
        <w:r w:rsidRPr="00146A68">
          <w:rPr>
            <w:rFonts w:ascii="Times New Roman" w:eastAsia="Times New Roman" w:hAnsi="Times New Roman" w:cs="Times New Roman"/>
            <w:b/>
            <w:bCs/>
            <w:color w:val="000000"/>
            <w:sz w:val="24"/>
            <w:szCs w:val="24"/>
            <w:shd w:val="clear" w:color="auto" w:fill="FFFFFF"/>
          </w:rPr>
          <w:t>[Principles of Data Integration]</w:t>
        </w:r>
      </w:hyperlink>
      <w:r w:rsidRPr="00146A68">
        <w:rPr>
          <w:rFonts w:ascii="Times New Roman" w:eastAsia="Times New Roman" w:hAnsi="Times New Roman" w:cs="Times New Roman"/>
          <w:color w:val="000000"/>
          <w:sz w:val="24"/>
          <w:szCs w:val="24"/>
        </w:rPr>
        <w:t>, Chapter 14 Data Provenance.</w:t>
      </w:r>
    </w:p>
    <w:p w14:paraId="47030AC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adapts the latter view of data provenance to enable a simple framework for recording MPD lineage within an MPD catalog. The URI scheme for MPDs and their artifacts and sets enables a graph of relationships. An </w:t>
      </w:r>
      <w:bookmarkStart w:id="657" w:name="d3e4628"/>
      <w:bookmarkEnd w:id="6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internally identify and record relationships to other MPDs, including families, versions, adaptations, specializations, generalizations, etc.</w:t>
      </w:r>
    </w:p>
    <w:p w14:paraId="5AC14D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next few paragraphs require understanding of URIs for MPDs and MPD artifacts. See </w:t>
      </w:r>
      <w:hyperlink r:id="rId214" w:anchor="section_5.2.4.1" w:history="1">
        <w:r w:rsidRPr="00146A68">
          <w:rPr>
            <w:rFonts w:ascii="Times New Roman" w:eastAsia="Times New Roman" w:hAnsi="Times New Roman" w:cs="Times New Roman"/>
            <w:color w:val="000000"/>
            <w:sz w:val="24"/>
            <w:szCs w:val="24"/>
            <w:shd w:val="clear" w:color="auto" w:fill="FFFFFF"/>
          </w:rPr>
          <w:t xml:space="preserve">Section 5.2.4.1, </w:t>
        </w:r>
        <w:r w:rsidRPr="00146A68">
          <w:rPr>
            <w:rFonts w:ascii="Times New Roman" w:eastAsia="Times New Roman" w:hAnsi="Times New Roman" w:cs="Times New Roman"/>
            <w:i/>
            <w:iCs/>
            <w:color w:val="000000"/>
            <w:sz w:val="24"/>
            <w:szCs w:val="24"/>
            <w:shd w:val="clear" w:color="auto" w:fill="FFFFFF"/>
          </w:rPr>
          <w:t>MPD URI Scheme (</w:t>
        </w:r>
        <w:r w:rsidRPr="00146A68">
          <w:rPr>
            <w:rFonts w:ascii="Courier New" w:eastAsia="Times New Roman" w:hAnsi="Courier New" w:cs="Courier New"/>
            <w:i/>
            <w:iCs/>
            <w:color w:val="000000"/>
            <w:sz w:val="19"/>
            <w:szCs w:val="19"/>
            <w:shd w:val="clear" w:color="auto" w:fill="FFFFFF"/>
          </w:rPr>
          <w:t>c:mpdURI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and </w:t>
      </w:r>
      <w:hyperlink r:id="rId215"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D9804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MPD catalog provides a </w:t>
      </w:r>
      <w:r w:rsidRPr="00146A68">
        <w:rPr>
          <w:rFonts w:ascii="Courier New" w:eastAsia="Times New Roman" w:hAnsi="Courier New" w:cs="Courier New"/>
          <w:color w:val="000000"/>
          <w:sz w:val="19"/>
          <w:szCs w:val="19"/>
        </w:rPr>
        <w:t>c:Relationship</w:t>
      </w:r>
      <w:r w:rsidRPr="00146A68">
        <w:rPr>
          <w:rFonts w:ascii="Times New Roman" w:eastAsia="Times New Roman" w:hAnsi="Times New Roman" w:cs="Times New Roman"/>
          <w:color w:val="000000"/>
          <w:sz w:val="24"/>
          <w:szCs w:val="24"/>
        </w:rPr>
        <w:t xml:space="preserve"> element with two attributes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and an optional element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to identify ancestry and other relationships to other MPDs. There are many ways that one </w:t>
      </w:r>
      <w:bookmarkStart w:id="658" w:name="d3e4653"/>
      <w:bookmarkEnd w:id="6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relate to another. This makes it difficult to specify a fixed set of values that can objectively define an exact relationship between a pair of MPDs. Therefore, the optional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element is provided to further explain the nature of any of the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values. The set is: {</w:t>
      </w:r>
      <w:r w:rsidRPr="00146A68">
        <w:rPr>
          <w:rFonts w:ascii="Courier New" w:eastAsia="Times New Roman" w:hAnsi="Courier New" w:cs="Courier New"/>
          <w:color w:val="000000"/>
          <w:sz w:val="19"/>
          <w:szCs w:val="19"/>
        </w:rPr>
        <w:t>version_of</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specializes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generalizes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deprecates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supersedes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conforms_to</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updates</w:t>
      </w:r>
      <w:r w:rsidRPr="00146A68">
        <w:rPr>
          <w:rFonts w:ascii="Times New Roman" w:eastAsia="Times New Roman" w:hAnsi="Times New Roman" w:cs="Times New Roman"/>
          <w:color w:val="000000"/>
          <w:sz w:val="24"/>
          <w:szCs w:val="24"/>
        </w:rPr>
        <w:t xml:space="preserve">}. In some cases, the value of </w:t>
      </w:r>
      <w:r w:rsidRPr="00146A68">
        <w:rPr>
          <w:rFonts w:ascii="Courier New" w:eastAsia="Times New Roman" w:hAnsi="Courier New" w:cs="Courier New"/>
          <w:color w:val="000000"/>
          <w:sz w:val="19"/>
          <w:szCs w:val="19"/>
        </w:rPr>
        <w:t>c:relationshipCode</w:t>
      </w:r>
      <w:r w:rsidRPr="00146A68">
        <w:rPr>
          <w:rFonts w:ascii="Times New Roman" w:eastAsia="Times New Roman" w:hAnsi="Times New Roman" w:cs="Times New Roman"/>
          <w:color w:val="000000"/>
          <w:sz w:val="24"/>
          <w:szCs w:val="24"/>
        </w:rPr>
        <w:t xml:space="preserve"> may be generic enough to require a more detailed explanation in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(for example, if its value is </w:t>
      </w:r>
      <w:r w:rsidRPr="00146A68">
        <w:rPr>
          <w:rFonts w:ascii="Courier New" w:eastAsia="Times New Roman" w:hAnsi="Courier New" w:cs="Courier New"/>
          <w:color w:val="000000"/>
          <w:sz w:val="19"/>
          <w:szCs w:val="19"/>
        </w:rPr>
        <w:t>adapts</w:t>
      </w:r>
      <w:r w:rsidRPr="00146A68">
        <w:rPr>
          <w:rFonts w:ascii="Times New Roman" w:eastAsia="Times New Roman" w:hAnsi="Times New Roman" w:cs="Times New Roman"/>
          <w:color w:val="000000"/>
          <w:sz w:val="24"/>
          <w:szCs w:val="24"/>
        </w:rPr>
        <w:t>).</w:t>
      </w:r>
    </w:p>
    <w:p w14:paraId="671B2B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was described in </w:t>
      </w:r>
      <w:hyperlink r:id="rId216"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the MPD catalog also enables an author to record more fine-grained ancestry between MPDs using the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attribute. This attribute records an explicit equivalence relationship between artifacts reused across MPDs.</w:t>
      </w:r>
    </w:p>
    <w:p w14:paraId="186BB1D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attribute is used to identify a remote resource that is only related to the MPD whose catalog declares it. The resource is not required for validation. Therefore, the </w:t>
      </w:r>
      <w:bookmarkStart w:id="659" w:name="d3e4713"/>
      <w:bookmarkEnd w:id="6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this resource. As in the case of </w:t>
      </w:r>
      <w:r w:rsidRPr="00146A68">
        <w:rPr>
          <w:rFonts w:ascii="Courier New" w:eastAsia="Times New Roman" w:hAnsi="Courier New" w:cs="Courier New"/>
          <w:color w:val="000000"/>
          <w:sz w:val="19"/>
          <w:szCs w:val="19"/>
        </w:rPr>
        <w:t>c:externalURI</w:t>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c:resourceURI</w:t>
      </w:r>
      <w:r w:rsidRPr="00146A68">
        <w:rPr>
          <w:rFonts w:ascii="Times New Roman" w:eastAsia="Times New Roman" w:hAnsi="Times New Roman" w:cs="Times New Roman"/>
          <w:color w:val="000000"/>
          <w:sz w:val="24"/>
          <w:szCs w:val="24"/>
        </w:rPr>
        <w:t xml:space="preserve"> should be correct (i.e., a resource with that URI should exist). However, in this case, existence verification is considered outside the scope of this specification.</w:t>
      </w:r>
    </w:p>
    <w:p w14:paraId="769317B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0" w:name="Resolve-URI-W-Fragment"/>
      <w:bookmarkStart w:id="661" w:name="section_5.2.4.5"/>
      <w:bookmarkEnd w:id="660"/>
      <w:bookmarkEnd w:id="661"/>
      <w:r w:rsidRPr="00146A68">
        <w:rPr>
          <w:rFonts w:ascii="Times New Roman" w:eastAsia="Times New Roman" w:hAnsi="Times New Roman" w:cs="Times New Roman"/>
          <w:b/>
          <w:bCs/>
          <w:color w:val="000000"/>
          <w:sz w:val="30"/>
          <w:szCs w:val="30"/>
        </w:rPr>
        <w:t>5.2.4.5. Resolving an MPD URI with a Fragment</w:t>
      </w:r>
    </w:p>
    <w:p w14:paraId="0401BCA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2" w:name="r-resolve-uri"/>
      <w:bookmarkStart w:id="663" w:name="rule_5-32"/>
      <w:bookmarkEnd w:id="662"/>
      <w:bookmarkEnd w:id="663"/>
      <w:r w:rsidRPr="00146A68">
        <w:rPr>
          <w:rFonts w:ascii="Times New Roman" w:eastAsia="Times New Roman" w:hAnsi="Times New Roman" w:cs="Times New Roman"/>
          <w:b/>
          <w:bCs/>
          <w:color w:val="000000"/>
          <w:sz w:val="30"/>
          <w:szCs w:val="30"/>
        </w:rPr>
        <w:t>Rule 5-32. Resolve MPD URI with Fragment</w:t>
      </w:r>
    </w:p>
    <w:p w14:paraId="51AFC94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5-32] (WF-MPD) (Interpretation)</w:t>
      </w:r>
    </w:p>
    <w:p w14:paraId="5FC8BA59"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an absolute MPD URI </w:t>
      </w:r>
      <w:hyperlink r:id="rId217"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xml:space="preserve">, </w:t>
      </w:r>
      <w:hyperlink r:id="rId218" w:anchor="section-4.3" w:tgtFrame="_blank" w:history="1">
        <w:r w:rsidRPr="00146A68">
          <w:rPr>
            <w:rFonts w:ascii="Times New Roman" w:eastAsia="Times New Roman" w:hAnsi="Times New Roman" w:cs="Times New Roman"/>
            <w:color w:val="000000"/>
            <w:sz w:val="24"/>
            <w:szCs w:val="24"/>
            <w:shd w:val="clear" w:color="auto" w:fill="EEEEEE"/>
          </w:rPr>
          <w:t>§4.3, Absolute URI</w:t>
        </w:r>
      </w:hyperlink>
      <w:r w:rsidRPr="00146A68">
        <w:rPr>
          <w:rFonts w:ascii="Times New Roman" w:eastAsia="Times New Roman" w:hAnsi="Times New Roman" w:cs="Times New Roman"/>
          <w:color w:val="000000"/>
          <w:sz w:val="24"/>
          <w:szCs w:val="24"/>
        </w:rPr>
        <w:t xml:space="preserve"> with a fragment, resolve this URI as follows:</w:t>
      </w:r>
    </w:p>
    <w:p w14:paraId="32A1CC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Resolve the base URI (per </w:t>
      </w:r>
      <w:hyperlink r:id="rId219" w:anchor="RFC3986-URI" w:history="1">
        <w:r w:rsidRPr="00146A68">
          <w:rPr>
            <w:rFonts w:ascii="Times New Roman" w:eastAsia="Times New Roman" w:hAnsi="Times New Roman" w:cs="Times New Roman"/>
            <w:b/>
            <w:bCs/>
            <w:color w:val="000000"/>
            <w:sz w:val="24"/>
            <w:szCs w:val="24"/>
            <w:shd w:val="clear" w:color="auto" w:fill="EEEEEE"/>
          </w:rPr>
          <w:t>[RFC 3986 URI]</w:t>
        </w:r>
      </w:hyperlink>
      <w:r w:rsidRPr="00146A68">
        <w:rPr>
          <w:rFonts w:ascii="Times New Roman" w:eastAsia="Times New Roman" w:hAnsi="Times New Roman" w:cs="Times New Roman"/>
          <w:color w:val="000000"/>
          <w:sz w:val="24"/>
          <w:szCs w:val="24"/>
        </w:rPr>
        <w:t>) to retrieve the resource MPD. If the resource MPD does not exist, then fail (existence error).</w:t>
      </w:r>
    </w:p>
    <w:p w14:paraId="04241255"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Apply the fragment (without "#") to the MPD resource:</w:t>
      </w:r>
    </w:p>
    <w:p w14:paraId="76DFEAC4"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value that matches the fragment string. If more than one exist, then fail (ambiguity error). If none exists, then continue.</w:t>
      </w:r>
    </w:p>
    <w:p w14:paraId="073E61A2" w14:textId="77777777" w:rsidR="00146A68" w:rsidRPr="00146A68" w:rsidRDefault="00146A68" w:rsidP="00146A68">
      <w:pPr>
        <w:numPr>
          <w:ilvl w:val="1"/>
          <w:numId w:val="29"/>
        </w:numPr>
        <w:shd w:val="clear" w:color="auto" w:fill="EEEEEE"/>
        <w:spacing w:before="100" w:beforeAutospacing="1" w:after="100" w:afterAutospacing="1" w:line="240" w:lineRule="auto"/>
        <w:ind w:left="31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Locate a </w:t>
      </w:r>
      <w:bookmarkStart w:id="664" w:name="d3e4771"/>
      <w:bookmarkEnd w:id="6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directory or file) that matches the fragment string. If more than one exist, then fail (ambiguity error). If none exists, then fail (existence error).</w:t>
      </w:r>
    </w:p>
    <w:p w14:paraId="7F344436" w14:textId="77777777" w:rsidR="00146A68" w:rsidRPr="00146A68" w:rsidRDefault="00146A68" w:rsidP="00146A68">
      <w:pPr>
        <w:numPr>
          <w:ilvl w:val="0"/>
          <w:numId w:val="29"/>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Return the element, directory, or file found.</w:t>
      </w:r>
    </w:p>
    <w:p w14:paraId="1329CCF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presence of NIEM </w:t>
      </w:r>
      <w:bookmarkStart w:id="665" w:name="d3e4786"/>
      <w:bookmarkEnd w:id="6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resolution may require an additional step to account for indirect references. Be sure to review </w:t>
      </w:r>
      <w:hyperlink r:id="rId220" w:anchor="section_5.2.4.6" w:history="1">
        <w:r w:rsidRPr="00146A68">
          <w:rPr>
            <w:rFonts w:ascii="Times New Roman" w:eastAsia="Times New Roman" w:hAnsi="Times New Roman" w:cs="Times New Roman"/>
            <w:color w:val="000000"/>
            <w:sz w:val="24"/>
            <w:szCs w:val="24"/>
            <w:shd w:val="clear" w:color="auto" w:fill="FFFFFF"/>
          </w:rPr>
          <w:t xml:space="preserve">Section 5.2.4.6, </w:t>
        </w:r>
        <w:r w:rsidRPr="00146A68">
          <w:rPr>
            <w:rFonts w:ascii="Times New Roman" w:eastAsia="Times New Roman" w:hAnsi="Times New Roman" w:cs="Times New Roman"/>
            <w:i/>
            <w:iCs/>
            <w:color w:val="000000"/>
            <w:sz w:val="24"/>
            <w:szCs w:val="24"/>
            <w:shd w:val="clear" w:color="auto" w:fill="FFFFFF"/>
          </w:rPr>
          <w:t>URI Resolution Involving Reference Elements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if this case applies.</w:t>
      </w:r>
    </w:p>
    <w:p w14:paraId="45A8272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66" w:name="URI-Resolution-Ref-Elements"/>
      <w:bookmarkStart w:id="667" w:name="section_5.2.4.6"/>
      <w:bookmarkEnd w:id="666"/>
      <w:bookmarkEnd w:id="667"/>
      <w:r w:rsidRPr="00146A68">
        <w:rPr>
          <w:rFonts w:ascii="Times New Roman" w:eastAsia="Times New Roman" w:hAnsi="Times New Roman" w:cs="Times New Roman"/>
          <w:b/>
          <w:bCs/>
          <w:color w:val="000000"/>
          <w:sz w:val="30"/>
          <w:szCs w:val="30"/>
        </w:rPr>
        <w:lastRenderedPageBreak/>
        <w:t>5.2.4.6. URI Resolution Involving Reference Elements</w:t>
      </w:r>
    </w:p>
    <w:p w14:paraId="5EF392D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element can indirectly reference its content rather than carry or encapsulate it. A NIEM element with simple content derived from type </w:t>
      </w:r>
      <w:r w:rsidRPr="00146A68">
        <w:rPr>
          <w:rFonts w:ascii="Courier New" w:eastAsia="Times New Roman" w:hAnsi="Courier New" w:cs="Courier New"/>
          <w:color w:val="000000"/>
          <w:sz w:val="19"/>
          <w:szCs w:val="19"/>
        </w:rPr>
        <w:t>xs:anyURI</w:t>
      </w:r>
      <w:r w:rsidRPr="00146A68">
        <w:rPr>
          <w:rFonts w:ascii="Times New Roman" w:eastAsia="Times New Roman" w:hAnsi="Times New Roman" w:cs="Times New Roman"/>
          <w:color w:val="000000"/>
          <w:sz w:val="24"/>
          <w:szCs w:val="24"/>
        </w:rPr>
        <w:t xml:space="preserve"> may appear in an instance XML document as a reference element, in which case, rather than locally containing a URI as simple content, it will instead refer to another element that contains a URI. Under some circumstances, this might impact URI resolution described in </w:t>
      </w:r>
      <w:hyperlink r:id="rId221" w:anchor="rule_5-32" w:history="1">
        <w:r w:rsidRPr="00146A68">
          <w:rPr>
            <w:rFonts w:ascii="Times New Roman" w:eastAsia="Times New Roman" w:hAnsi="Times New Roman" w:cs="Times New Roman"/>
            <w:color w:val="000000"/>
            <w:sz w:val="24"/>
            <w:szCs w:val="24"/>
            <w:shd w:val="clear" w:color="auto" w:fill="FFFFFF"/>
          </w:rPr>
          <w:t xml:space="preserve">Rule 5-32, </w:t>
        </w:r>
        <w:r w:rsidRPr="00146A68">
          <w:rPr>
            <w:rFonts w:ascii="Times New Roman" w:eastAsia="Times New Roman" w:hAnsi="Times New Roman" w:cs="Times New Roman"/>
            <w:i/>
            <w:iCs/>
            <w:color w:val="000000"/>
            <w:sz w:val="24"/>
            <w:szCs w:val="24"/>
            <w:shd w:val="clear" w:color="auto" w:fill="FFFFFF"/>
          </w:rPr>
          <w:t>Resolve MPD URI with Fragment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155CD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668" w:author="Chipman, Charles" w:date="2019-01-30T12:14:00Z">
        <w:r w:rsidRPr="00146A68" w:rsidDel="005D4A89">
          <w:rPr>
            <w:rFonts w:ascii="Times New Roman" w:eastAsia="Times New Roman" w:hAnsi="Times New Roman" w:cs="Times New Roman"/>
            <w:b/>
            <w:bCs/>
            <w:color w:val="000000"/>
            <w:sz w:val="24"/>
            <w:szCs w:val="24"/>
            <w:shd w:val="clear" w:color="auto" w:fill="FFFFFF"/>
          </w:rPr>
          <w:delText>3</w:delText>
        </w:r>
      </w:del>
      <w:ins w:id="669" w:author="Chipman, Charles" w:date="2019-01-30T12:14: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commentRangeStart w:id="6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"http://reference.niem.gov/niem/specification/naming-and-design-rules/3.0alpha9/NIEM-NDR-3.0alpha9-2014-04-02.html" \l "definition_reference_element" \t "_blank"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§12.3, Reference Elements</w:t>
      </w:r>
      <w:r w:rsidRPr="00146A68">
        <w:rPr>
          <w:rFonts w:ascii="Times New Roman" w:eastAsia="Times New Roman" w:hAnsi="Times New Roman" w:cs="Times New Roman"/>
          <w:color w:val="000000"/>
          <w:sz w:val="24"/>
          <w:szCs w:val="24"/>
        </w:rPr>
        <w:fldChar w:fldCharType="end"/>
      </w:r>
      <w:commentRangeEnd w:id="670"/>
      <w:r w:rsidR="00362CC9">
        <w:rPr>
          <w:rStyle w:val="CommentReference"/>
        </w:rPr>
        <w:commentReference w:id="670"/>
      </w:r>
      <w:r w:rsidRPr="00146A68">
        <w:rPr>
          <w:rFonts w:ascii="Times New Roman" w:eastAsia="Times New Roman" w:hAnsi="Times New Roman" w:cs="Times New Roman"/>
          <w:color w:val="000000"/>
          <w:sz w:val="24"/>
          <w:szCs w:val="24"/>
        </w:rPr>
        <w:t xml:space="preserve"> defines a NIEM </w:t>
      </w:r>
      <w:bookmarkStart w:id="671" w:name="d3e4816"/>
      <w:bookmarkEnd w:id="6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follows:</w:t>
      </w:r>
    </w:p>
    <w:p w14:paraId="13BA721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72" w:name="definition_reference_element"/>
      <w:bookmarkEnd w:id="672"/>
      <w:r w:rsidRPr="00146A68">
        <w:rPr>
          <w:rFonts w:ascii="Times New Roman" w:eastAsia="Times New Roman" w:hAnsi="Times New Roman" w:cs="Times New Roman"/>
          <w:b/>
          <w:bCs/>
          <w:color w:val="000000"/>
          <w:sz w:val="24"/>
          <w:szCs w:val="24"/>
        </w:rPr>
        <w:t>[Definition: reference element]</w:t>
      </w:r>
    </w:p>
    <w:p w14:paraId="72B778C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reference element is an element information item that has an attribute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A reference element refers to its value by reference, instead of carrying it as content.</w:t>
      </w:r>
    </w:p>
    <w:p w14:paraId="03A057E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Thus, the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 xml:space="preserve"> attribute value refers to another element that carries the content (for both elements) and owns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with a value equal to that of </w:t>
      </w:r>
      <w:r w:rsidRPr="00146A68">
        <w:rPr>
          <w:rFonts w:ascii="Courier New" w:eastAsia="Times New Roman" w:hAnsi="Courier New" w:cs="Courier New"/>
          <w:color w:val="000000"/>
          <w:sz w:val="19"/>
          <w:szCs w:val="19"/>
        </w:rPr>
        <w:t>structures:ref</w:t>
      </w:r>
      <w:r w:rsidRPr="00146A68">
        <w:rPr>
          <w:rFonts w:ascii="Times New Roman" w:eastAsia="Times New Roman" w:hAnsi="Times New Roman" w:cs="Times New Roman"/>
          <w:color w:val="000000"/>
          <w:sz w:val="24"/>
          <w:szCs w:val="24"/>
        </w:rPr>
        <w:t>.</w:t>
      </w:r>
    </w:p>
    <w:p w14:paraId="395855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673" w:name="d3e4844"/>
      <w:bookmarkEnd w:id="6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reuses NIEM Core and so it conforms to NIEM. Therefore, one or more NIEM </w:t>
      </w:r>
      <w:bookmarkStart w:id="674" w:name="d3e4847"/>
      <w:bookmarkEnd w:id="6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various locations may refer to a single content bearing instance of the same element (with a unique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The definition of </w:t>
      </w:r>
      <w:bookmarkStart w:id="675" w:name="d3e4853"/>
      <w:bookmarkEnd w:id="6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the URI-related rules in this section assume content bearing elements. If a URI resolution rule applies to an element in </w:t>
      </w:r>
      <w:bookmarkStart w:id="676" w:name="d3e4856"/>
      <w:bookmarkEnd w:id="6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"definition_reference_element"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element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 then URI resolution will be applied at the site of the content-bearing element form it refers to (where the URI will be).</w:t>
      </w:r>
    </w:p>
    <w:p w14:paraId="0CE5B40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77" w:name="XML-Catalog-URI"/>
      <w:bookmarkStart w:id="678" w:name="section_5.2.4.7"/>
      <w:bookmarkEnd w:id="677"/>
      <w:bookmarkEnd w:id="678"/>
      <w:r w:rsidRPr="00146A68">
        <w:rPr>
          <w:rFonts w:ascii="Times New Roman" w:eastAsia="Times New Roman" w:hAnsi="Times New Roman" w:cs="Times New Roman"/>
          <w:b/>
          <w:bCs/>
          <w:color w:val="000000"/>
          <w:sz w:val="30"/>
          <w:szCs w:val="30"/>
        </w:rPr>
        <w:t>5.2.4.7. XML Catalog URI</w:t>
      </w:r>
    </w:p>
    <w:p w14:paraId="633924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679" w:name="d3e4867"/>
      <w:bookmarkEnd w:id="67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conforms to </w:t>
      </w:r>
      <w:hyperlink r:id="rId222"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For the purpose of MPD validation, the following rules ensure that an XML catalog document contains URIs that correctly resolve.</w:t>
      </w:r>
    </w:p>
    <w:p w14:paraId="2242AA6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0" w:name="xc1"/>
      <w:bookmarkStart w:id="681" w:name="rule_5-33"/>
      <w:bookmarkEnd w:id="680"/>
      <w:bookmarkEnd w:id="681"/>
      <w:r w:rsidRPr="00146A68">
        <w:rPr>
          <w:rFonts w:ascii="Times New Roman" w:eastAsia="Times New Roman" w:hAnsi="Times New Roman" w:cs="Times New Roman"/>
          <w:b/>
          <w:bCs/>
          <w:color w:val="000000"/>
          <w:sz w:val="30"/>
          <w:szCs w:val="30"/>
        </w:rPr>
        <w:t xml:space="preserve">Rule 5-33.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w:t>
      </w:r>
    </w:p>
    <w:p w14:paraId="7290A33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5-33] (XML-catalog) (Constraint)</w:t>
      </w:r>
    </w:p>
    <w:p w14:paraId="31D22E6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682" w:name="d3e4884"/>
      <w:bookmarkEnd w:id="68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MUST </w:t>
      </w:r>
      <w:bookmarkStart w:id="683" w:name="d3e4893"/>
      <w:bookmarkEnd w:id="6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resource.</w:t>
      </w:r>
    </w:p>
    <w:p w14:paraId="6749F81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4" w:name="xc2"/>
      <w:bookmarkStart w:id="685" w:name="rule_5-34"/>
      <w:bookmarkEnd w:id="684"/>
      <w:bookmarkEnd w:id="685"/>
      <w:r w:rsidRPr="00146A68">
        <w:rPr>
          <w:rFonts w:ascii="Times New Roman" w:eastAsia="Times New Roman" w:hAnsi="Times New Roman" w:cs="Times New Roman"/>
          <w:b/>
          <w:bCs/>
          <w:color w:val="000000"/>
          <w:sz w:val="30"/>
          <w:szCs w:val="30"/>
        </w:rPr>
        <w:t xml:space="preserve">Rule 5-34. XML Catalog </w:t>
      </w:r>
      <w:r w:rsidRPr="00146A68">
        <w:rPr>
          <w:rFonts w:ascii="Courier New" w:eastAsia="Times New Roman" w:hAnsi="Courier New" w:cs="Courier New"/>
          <w:b/>
          <w:bCs/>
          <w:color w:val="000000"/>
          <w:sz w:val="24"/>
          <w:szCs w:val="24"/>
        </w:rPr>
        <w:t>uri</w:t>
      </w:r>
      <w:r w:rsidRPr="00146A68">
        <w:rPr>
          <w:rFonts w:ascii="Times New Roman" w:eastAsia="Times New Roman" w:hAnsi="Times New Roman" w:cs="Times New Roman"/>
          <w:b/>
          <w:bCs/>
          <w:color w:val="000000"/>
          <w:sz w:val="30"/>
          <w:szCs w:val="30"/>
        </w:rPr>
        <w:t xml:space="preserve"> Value Resolves to Resource with Correct Target Namespace</w:t>
      </w:r>
    </w:p>
    <w:p w14:paraId="1BC01ED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5-34] (XML-catalog) (Constraint)</w:t>
      </w:r>
    </w:p>
    <w:p w14:paraId="346C01B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Within an </w:t>
      </w:r>
      <w:bookmarkStart w:id="686" w:name="d3e4910"/>
      <w:bookmarkEnd w:id="6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given an </w:t>
      </w:r>
      <w:bookmarkStart w:id="687" w:name="d3e4913"/>
      <w:bookmarkEnd w:id="6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resolved by the value of a </w:t>
      </w:r>
      <w:r w:rsidRPr="00146A68">
        <w:rPr>
          <w:rFonts w:ascii="Courier New" w:eastAsia="Times New Roman" w:hAnsi="Courier New" w:cs="Courier New"/>
          <w:color w:val="000000"/>
          <w:sz w:val="19"/>
          <w:szCs w:val="19"/>
        </w:rPr>
        <w:t>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 the </w:t>
      </w:r>
      <w:bookmarkStart w:id="688" w:name="d3e4922"/>
      <w:bookmarkEnd w:id="6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target namespace MUST equal the value of the </w:t>
      </w:r>
      <w:r w:rsidRPr="00146A68">
        <w:rPr>
          <w:rFonts w:ascii="Courier New" w:eastAsia="Times New Roman" w:hAnsi="Courier New" w:cs="Courier New"/>
          <w:color w:val="000000"/>
          <w:sz w:val="19"/>
          <w:szCs w:val="19"/>
        </w:rPr>
        <w:t>name</w:t>
      </w:r>
      <w:r w:rsidRPr="00146A68">
        <w:rPr>
          <w:rFonts w:ascii="Times New Roman" w:eastAsia="Times New Roman" w:hAnsi="Times New Roman" w:cs="Times New Roman"/>
          <w:color w:val="000000"/>
          <w:sz w:val="24"/>
          <w:szCs w:val="24"/>
        </w:rPr>
        <w:t xml:space="preserve"> (a namespace string) attribute owned by the </w:t>
      </w:r>
      <w:r w:rsidRPr="00146A68">
        <w:rPr>
          <w:rFonts w:ascii="Courier New" w:eastAsia="Times New Roman" w:hAnsi="Courier New" w:cs="Courier New"/>
          <w:color w:val="000000"/>
          <w:sz w:val="19"/>
          <w:szCs w:val="19"/>
        </w:rPr>
        <w:t>er:uri</w:t>
      </w:r>
      <w:r w:rsidRPr="00146A68">
        <w:rPr>
          <w:rFonts w:ascii="Times New Roman" w:eastAsia="Times New Roman" w:hAnsi="Times New Roman" w:cs="Times New Roman"/>
          <w:color w:val="000000"/>
          <w:sz w:val="24"/>
          <w:szCs w:val="24"/>
        </w:rPr>
        <w:t xml:space="preserve"> element.</w:t>
      </w:r>
    </w:p>
    <w:p w14:paraId="2E897FC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89" w:name="URI-Summary"/>
      <w:bookmarkStart w:id="690" w:name="section_5.2.4.8"/>
      <w:bookmarkEnd w:id="689"/>
      <w:bookmarkEnd w:id="690"/>
      <w:r w:rsidRPr="00146A68">
        <w:rPr>
          <w:rFonts w:ascii="Times New Roman" w:eastAsia="Times New Roman" w:hAnsi="Times New Roman" w:cs="Times New Roman"/>
          <w:b/>
          <w:bCs/>
          <w:color w:val="000000"/>
          <w:sz w:val="30"/>
          <w:szCs w:val="30"/>
        </w:rPr>
        <w:t>5.2.4.8. Summary of MPD URIs</w:t>
      </w:r>
    </w:p>
    <w:p w14:paraId="6BF7A9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summarizes the various URIs used in the MPD catalog document. It also presents a summary of </w:t>
      </w:r>
      <w:hyperlink r:id="rId223"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See that reference for explanation and details of URI syntax.</w:t>
      </w:r>
    </w:p>
    <w:p w14:paraId="1734DDB0"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691" w:name="table_5-1"/>
      <w:bookmarkEnd w:id="691"/>
      <w:r w:rsidRPr="00146A68">
        <w:rPr>
          <w:rFonts w:ascii="Times New Roman" w:eastAsia="Times New Roman" w:hAnsi="Times New Roman" w:cs="Times New Roman"/>
          <w:b/>
          <w:bCs/>
          <w:color w:val="000000"/>
          <w:sz w:val="24"/>
          <w:szCs w:val="24"/>
        </w:rPr>
        <w:t>Table 5-1: Summary of</w:t>
      </w:r>
      <w:hyperlink r:id="rId224" w:tgtFrame="_blank" w:history="1">
        <w:r w:rsidRPr="00146A68">
          <w:rPr>
            <w:rFonts w:ascii="Courier New" w:eastAsia="Times New Roman" w:hAnsi="Courier New" w:cs="Courier New"/>
            <w:b/>
            <w:bCs/>
            <w:color w:val="000000"/>
            <w:sz w:val="19"/>
            <w:szCs w:val="19"/>
            <w:shd w:val="clear" w:color="auto" w:fill="FFFFFF"/>
          </w:rPr>
          <w:t xml:space="preserve"> RFC 3986 URI: Generic Syntax</w:t>
        </w:r>
      </w:hyperlink>
    </w:p>
    <w:tbl>
      <w:tblPr>
        <w:tblW w:w="0" w:type="auto"/>
        <w:tblCellMar>
          <w:top w:w="15" w:type="dxa"/>
          <w:left w:w="15" w:type="dxa"/>
          <w:bottom w:w="15" w:type="dxa"/>
          <w:right w:w="15" w:type="dxa"/>
        </w:tblCellMar>
        <w:tblLook w:val="04A0" w:firstRow="1" w:lastRow="0" w:firstColumn="1" w:lastColumn="0" w:noHBand="0" w:noVBand="1"/>
      </w:tblPr>
      <w:tblGrid>
        <w:gridCol w:w="257"/>
        <w:gridCol w:w="1528"/>
        <w:gridCol w:w="2644"/>
        <w:gridCol w:w="4915"/>
      </w:tblGrid>
      <w:tr w:rsidR="00146A68" w:rsidRPr="00146A68" w14:paraId="6CB923F2"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229776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BD5F19F"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A346BE"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Meaning</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7DDA2BD"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Examples</w:t>
            </w:r>
          </w:p>
        </w:tc>
      </w:tr>
      <w:tr w:rsidR="00146A68" w:rsidRPr="00146A68" w14:paraId="78BBBFC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5A4DB5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FB67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85B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only (no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127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w:t>
            </w:r>
          </w:p>
        </w:tc>
      </w:tr>
      <w:tr w:rsidR="00146A68" w:rsidRPr="00146A68" w14:paraId="6FAEE8B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B8327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75084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B47B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absolute URI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BDD1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http://nlets.org/rap/3.1/#rap-sheet2</w:t>
            </w:r>
          </w:p>
        </w:tc>
      </w:tr>
      <w:tr w:rsidR="00146A68" w:rsidRPr="00146A68" w14:paraId="4F1BFC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421C7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C89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56F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optional relative part and optional fragment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21B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 xml:space="preserve">/iep-sample/query.xml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#A3 </w:t>
            </w:r>
            <w:r w:rsidRPr="00146A68">
              <w:rPr>
                <w:rFonts w:ascii="Times New Roman" w:eastAsia="Times New Roman" w:hAnsi="Times New Roman" w:cs="Times New Roman"/>
                <w:color w:val="000000"/>
                <w:sz w:val="24"/>
                <w:szCs w:val="24"/>
              </w:rPr>
              <w:t>or</w:t>
            </w:r>
            <w:r w:rsidRPr="00146A68">
              <w:rPr>
                <w:rFonts w:ascii="Courier New" w:eastAsia="Times New Roman" w:hAnsi="Courier New" w:cs="Courier New"/>
                <w:color w:val="000000"/>
                <w:sz w:val="19"/>
                <w:szCs w:val="19"/>
              </w:rPr>
              <w:t xml:space="preserve"> /iep-sample/query.xml#A3</w:t>
            </w:r>
          </w:p>
        </w:tc>
      </w:tr>
      <w:tr w:rsidR="00146A68" w:rsidRPr="00146A68" w14:paraId="51987B9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AB932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936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520F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 or &lt;relative-reference&gt;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F24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any example in 1, 2, or 3 above</w:t>
            </w:r>
          </w:p>
        </w:tc>
      </w:tr>
    </w:tbl>
    <w:p w14:paraId="61C982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AAFC3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the table above indicates, </w:t>
      </w:r>
      <w:hyperlink r:id="rId225" w:anchor="RFC3986-URI" w:history="1">
        <w:r w:rsidRPr="00146A68">
          <w:rPr>
            <w:rFonts w:ascii="Times New Roman" w:eastAsia="Times New Roman" w:hAnsi="Times New Roman" w:cs="Times New Roman"/>
            <w:b/>
            <w:bCs/>
            <w:color w:val="000000"/>
            <w:sz w:val="24"/>
            <w:szCs w:val="24"/>
            <w:shd w:val="clear" w:color="auto" w:fill="FFFFFF"/>
          </w:rPr>
          <w:t>[RFC 3986 URI]</w:t>
        </w:r>
      </w:hyperlink>
      <w:r w:rsidRPr="00146A68">
        <w:rPr>
          <w:rFonts w:ascii="Times New Roman" w:eastAsia="Times New Roman" w:hAnsi="Times New Roman" w:cs="Times New Roman"/>
          <w:color w:val="000000"/>
          <w:sz w:val="24"/>
          <w:szCs w:val="24"/>
        </w:rPr>
        <w:t xml:space="preserve"> allows a &lt;relative-reference&gt; to contain a fragment or even be a fragment itself. However,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is required to resolve to a local resource. Therefore, rules in this specification preclude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from taking the fragment-only form of a &lt;relative-reference&gt;.</w:t>
      </w:r>
    </w:p>
    <w:p w14:paraId="13E0F305" w14:textId="77777777" w:rsidR="00146A68" w:rsidRPr="00146A68" w:rsidRDefault="00146A68" w:rsidP="00146A68">
      <w:pPr>
        <w:keepNext/>
        <w:spacing w:line="240" w:lineRule="auto"/>
        <w:jc w:val="center"/>
        <w:rPr>
          <w:rFonts w:ascii="Times New Roman" w:eastAsia="Times New Roman" w:hAnsi="Times New Roman" w:cs="Times New Roman"/>
          <w:b/>
          <w:bCs/>
          <w:color w:val="000000"/>
          <w:sz w:val="24"/>
          <w:szCs w:val="24"/>
        </w:rPr>
      </w:pPr>
      <w:bookmarkStart w:id="692" w:name="table_5-2"/>
      <w:bookmarkEnd w:id="692"/>
      <w:r w:rsidRPr="00146A68">
        <w:rPr>
          <w:rFonts w:ascii="Times New Roman" w:eastAsia="Times New Roman" w:hAnsi="Times New Roman" w:cs="Times New Roman"/>
          <w:b/>
          <w:bCs/>
          <w:color w:val="000000"/>
          <w:sz w:val="24"/>
          <w:szCs w:val="24"/>
        </w:rPr>
        <w:t>Table 5-2: Summary of MPD URI attributes</w:t>
      </w:r>
    </w:p>
    <w:tbl>
      <w:tblPr>
        <w:tblW w:w="0" w:type="auto"/>
        <w:tblCellMar>
          <w:top w:w="15" w:type="dxa"/>
          <w:left w:w="15" w:type="dxa"/>
          <w:bottom w:w="15" w:type="dxa"/>
          <w:right w:w="15" w:type="dxa"/>
        </w:tblCellMar>
        <w:tblLook w:val="04A0" w:firstRow="1" w:lastRow="0" w:firstColumn="1" w:lastColumn="0" w:noHBand="0" w:noVBand="1"/>
      </w:tblPr>
      <w:tblGrid>
        <w:gridCol w:w="1587"/>
        <w:gridCol w:w="7757"/>
      </w:tblGrid>
      <w:tr w:rsidR="00146A68" w:rsidRPr="00146A68" w14:paraId="5BED810E"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7D7B8B8"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MPD Attribute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9D643A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URI Syntax (refer to table above)</w:t>
            </w:r>
          </w:p>
        </w:tc>
      </w:tr>
      <w:tr w:rsidR="00146A68" w:rsidRPr="00146A68" w14:paraId="3679036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CE2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c:mpdURI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5E82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&lt;absolute-URI&gt;</w:t>
            </w:r>
          </w:p>
        </w:tc>
      </w:tr>
      <w:tr w:rsidR="00146A68" w:rsidRPr="00146A68" w14:paraId="59A0C5B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84666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c:pathURI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94B0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&lt;relative-reference&gt;; excluding fragment-only format; relative to </w:t>
            </w:r>
            <w:bookmarkStart w:id="693" w:name="d3e5088"/>
            <w:bookmarkEnd w:id="6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r>
      <w:tr w:rsidR="00146A68" w:rsidRPr="00146A68" w14:paraId="2EEEC4A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CE5D8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c:externalURI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67A4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r w:rsidR="00146A68" w:rsidRPr="00146A68" w14:paraId="665750C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8FAE4A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c:resourceURI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1C38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&lt;URI&gt;</w:t>
            </w:r>
          </w:p>
        </w:tc>
      </w:tr>
    </w:tbl>
    <w:p w14:paraId="3EC400B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05C85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94" w:name="Change-Log"/>
      <w:bookmarkStart w:id="695" w:name="section_5.3"/>
      <w:bookmarkEnd w:id="694"/>
      <w:bookmarkEnd w:id="695"/>
      <w:r w:rsidRPr="00146A68">
        <w:rPr>
          <w:rFonts w:ascii="Times New Roman" w:eastAsia="Times New Roman" w:hAnsi="Times New Roman" w:cs="Times New Roman"/>
          <w:b/>
          <w:bCs/>
          <w:color w:val="000000"/>
          <w:sz w:val="30"/>
          <w:szCs w:val="30"/>
        </w:rPr>
        <w:t>5.3. Change Log</w:t>
      </w:r>
    </w:p>
    <w:p w14:paraId="78853B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version identifier is a useful and simple visual indicator that an </w:t>
      </w:r>
      <w:bookmarkStart w:id="696" w:name="d3e5131"/>
      <w:bookmarkEnd w:id="6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changed. However, a </w:t>
      </w:r>
      <w:r w:rsidRPr="00146A68">
        <w:rPr>
          <w:rFonts w:ascii="Times New Roman" w:eastAsia="Times New Roman" w:hAnsi="Times New Roman" w:cs="Times New Roman"/>
          <w:i/>
          <w:iCs/>
          <w:color w:val="000000"/>
          <w:sz w:val="24"/>
          <w:szCs w:val="24"/>
        </w:rPr>
        <w:t>change log</w:t>
      </w:r>
      <w:r w:rsidRPr="00146A68">
        <w:rPr>
          <w:rFonts w:ascii="Times New Roman" w:eastAsia="Times New Roman" w:hAnsi="Times New Roman" w:cs="Times New Roman"/>
          <w:color w:val="000000"/>
          <w:sz w:val="24"/>
          <w:szCs w:val="24"/>
        </w:rPr>
        <w:t xml:space="preserve"> is needed to understand the volume, complexity, and possible impact of changes.</w:t>
      </w:r>
    </w:p>
    <w:p w14:paraId="2A58A6A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697" w:name="definition_change_log"/>
      <w:bookmarkEnd w:id="697"/>
      <w:r w:rsidRPr="00146A68">
        <w:rPr>
          <w:rFonts w:ascii="Times New Roman" w:eastAsia="Times New Roman" w:hAnsi="Times New Roman" w:cs="Times New Roman"/>
          <w:b/>
          <w:bCs/>
          <w:color w:val="000000"/>
          <w:sz w:val="24"/>
          <w:szCs w:val="24"/>
        </w:rPr>
        <w:lastRenderedPageBreak/>
        <w:t>[Definition: change log]</w:t>
      </w:r>
    </w:p>
    <w:p w14:paraId="25FE15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describes the changes applied to an </w:t>
      </w:r>
      <w:bookmarkStart w:id="698" w:name="d3e5142"/>
      <w:bookmarkEnd w:id="6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since its previous version.</w:t>
      </w:r>
    </w:p>
    <w:p w14:paraId="1F852E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699" w:name="Change-Log-Releases-Core-Domain-Updates"/>
      <w:bookmarkStart w:id="700" w:name="section_5.3.1"/>
      <w:bookmarkEnd w:id="699"/>
      <w:bookmarkEnd w:id="700"/>
      <w:r w:rsidRPr="00146A68">
        <w:rPr>
          <w:rFonts w:ascii="Times New Roman" w:eastAsia="Times New Roman" w:hAnsi="Times New Roman" w:cs="Times New Roman"/>
          <w:b/>
          <w:bCs/>
          <w:color w:val="000000"/>
          <w:sz w:val="30"/>
          <w:szCs w:val="30"/>
        </w:rPr>
        <w:t>5.3.1. Change Log for Releases and Domain Updates</w:t>
      </w:r>
    </w:p>
    <w:p w14:paraId="53500FA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Once published, a NIEM release always exists. This ensures that an </w:t>
      </w:r>
      <w:bookmarkStart w:id="701" w:name="d3e5154"/>
      <w:bookmarkEnd w:id="7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built from a given release will always be usable. Developers are not compelled to update their IEPDs when a new release is publshed; they may wait until an update is convenient, or absolutely necessary to take advantage of new or modified </w:t>
      </w:r>
      <w:bookmarkStart w:id="702" w:name="d3e5157"/>
      <w:bookmarkEnd w:id="7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Though not encouraged, nothing prohibits a developer from building an </w:t>
      </w:r>
      <w:bookmarkStart w:id="703" w:name="d3e5160"/>
      <w:bookmarkEnd w:id="7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based on a NIEM release that is older than the most current version. There may be potential disadvantages related to interoperability levels achievable with others developing to the latest release. Nonetheless, an older version might meet the business needs of a particular organization quite well.</w:t>
      </w:r>
    </w:p>
    <w:p w14:paraId="417670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New versions of reference schema document sets such as NIEM releases and domain updates can have significant impacts on future IEPDs. Developers must understand in detail how changes will affect their </w:t>
      </w:r>
      <w:bookmarkStart w:id="704" w:name="d3e5166"/>
      <w:bookmarkEnd w:id="7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products and the tools used to build them. To work effectively, tools for domain content development, impact analysis, migration between releases, etc. must be able to digest formal change logs. A formal change log is also essential to efficiently process and integrate new and changed content into NIEM for new releases, and to simultaneously maintain multiple versions of NIEM for users. All of the foregoing reasons dictate that a NIEM reference schema document set requires a normative change log.</w:t>
      </w:r>
    </w:p>
    <w:p w14:paraId="77B3E8D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Formal change logs for releases and domain updates will be detailed in future NIEM specifications related to these MPDs.</w:t>
      </w:r>
    </w:p>
    <w:p w14:paraId="4BF8AAC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5" w:name="Change-Log-IEPD"/>
      <w:bookmarkStart w:id="706" w:name="section_5.3.2"/>
      <w:bookmarkEnd w:id="705"/>
      <w:bookmarkEnd w:id="706"/>
      <w:r w:rsidRPr="00146A68">
        <w:rPr>
          <w:rFonts w:ascii="Times New Roman" w:eastAsia="Times New Roman" w:hAnsi="Times New Roman" w:cs="Times New Roman"/>
          <w:b/>
          <w:bCs/>
          <w:color w:val="000000"/>
          <w:sz w:val="30"/>
          <w:szCs w:val="30"/>
        </w:rPr>
        <w:t>5.3.2. Change Log for IEPDs</w:t>
      </w:r>
    </w:p>
    <w:p w14:paraId="1DBCFF3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07" w:name="d3e5180"/>
      <w:bookmarkEnd w:id="7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not required to conform to any particular XML schema or other format specification. However, a change log is still required for an </w:t>
      </w:r>
      <w:bookmarkStart w:id="708" w:name="d3e5183"/>
      <w:bookmarkEnd w:id="7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696E5A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09" w:name="r-mpd-changelog-iepd"/>
      <w:bookmarkStart w:id="710" w:name="rule_5-35"/>
      <w:bookmarkEnd w:id="709"/>
      <w:bookmarkEnd w:id="710"/>
      <w:r w:rsidRPr="00146A68">
        <w:rPr>
          <w:rFonts w:ascii="Times New Roman" w:eastAsia="Times New Roman" w:hAnsi="Times New Roman" w:cs="Times New Roman"/>
          <w:b/>
          <w:bCs/>
          <w:color w:val="000000"/>
          <w:sz w:val="30"/>
          <w:szCs w:val="30"/>
        </w:rPr>
        <w:t>Rule 5-35. IEPD Has a Change Log</w:t>
      </w:r>
    </w:p>
    <w:p w14:paraId="15F4EBE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5-35] (IEPD) (Constraint)</w:t>
      </w:r>
    </w:p>
    <w:p w14:paraId="700A7A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11" w:name="d3e5195"/>
      <w:bookmarkEnd w:id="7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712" w:name="d3e5198"/>
      <w:bookmarkEnd w:id="7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c:MPDChangeLog</w:t>
      </w:r>
      <w:r w:rsidRPr="00146A68">
        <w:rPr>
          <w:rFonts w:ascii="Times New Roman" w:eastAsia="Times New Roman" w:hAnsi="Times New Roman" w:cs="Times New Roman"/>
          <w:color w:val="000000"/>
          <w:sz w:val="24"/>
          <w:szCs w:val="24"/>
        </w:rPr>
        <w:t xml:space="preserve"> element in its </w:t>
      </w:r>
      <w:bookmarkStart w:id="713" w:name="d3e5204"/>
      <w:bookmarkEnd w:id="7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1980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14" w:name="d3e5212"/>
      <w:bookmarkEnd w:id="7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first version release of an IEPD simply contains its release date.</w:t>
      </w:r>
    </w:p>
    <w:p w14:paraId="366B473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format of an </w:t>
      </w:r>
      <w:bookmarkStart w:id="715" w:name="d3e5218"/>
      <w:bookmarkEnd w:id="7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change log is left to the discretion of the author. A flexible </w:t>
      </w:r>
      <w:bookmarkStart w:id="716" w:name="d3e5221"/>
      <w:bookmarkEnd w:id="7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encourages and facilitates easier and more rapid development. IEPDs are developed by a variety of NIEM domains, organizations, and users; and they are intended to specify implementable exchanges. As a result, an </w:t>
      </w:r>
      <w:bookmarkStart w:id="717" w:name="d3e5224"/>
      <w:bookmarkEnd w:id="7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contain both documentation artifacts and </w:t>
      </w:r>
      <w:r w:rsidRPr="00146A68">
        <w:rPr>
          <w:rFonts w:ascii="Times New Roman" w:eastAsia="Times New Roman" w:hAnsi="Times New Roman" w:cs="Times New Roman"/>
          <w:color w:val="000000"/>
          <w:sz w:val="24"/>
          <w:szCs w:val="24"/>
        </w:rPr>
        <w:lastRenderedPageBreak/>
        <w:t xml:space="preserve">machine readable application artifacts in a large variety of formats. As a result, a consistent standard </w:t>
      </w:r>
      <w:bookmarkStart w:id="718" w:name="d3e5227"/>
      <w:bookmarkEnd w:id="7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would be very difficult to specify.</w:t>
      </w:r>
    </w:p>
    <w:p w14:paraId="4C98E4CC"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19" w:name="ReadMe-Artifact"/>
      <w:bookmarkStart w:id="720" w:name="section_5.4"/>
      <w:bookmarkEnd w:id="719"/>
      <w:bookmarkEnd w:id="720"/>
      <w:r w:rsidRPr="00146A68">
        <w:rPr>
          <w:rFonts w:ascii="Times New Roman" w:eastAsia="Times New Roman" w:hAnsi="Times New Roman" w:cs="Times New Roman"/>
          <w:b/>
          <w:bCs/>
          <w:color w:val="000000"/>
          <w:sz w:val="30"/>
          <w:szCs w:val="30"/>
        </w:rPr>
        <w:t>5.4. ReadMe Artifact</w:t>
      </w:r>
    </w:p>
    <w:p w14:paraId="208E46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21" w:name="definition_readme_artifact"/>
      <w:bookmarkEnd w:id="721"/>
      <w:r w:rsidRPr="00146A68">
        <w:rPr>
          <w:rFonts w:ascii="Times New Roman" w:eastAsia="Times New Roman" w:hAnsi="Times New Roman" w:cs="Times New Roman"/>
          <w:b/>
          <w:bCs/>
          <w:color w:val="000000"/>
          <w:sz w:val="24"/>
          <w:szCs w:val="24"/>
        </w:rPr>
        <w:t>[Definition: readme artifact]</w:t>
      </w:r>
    </w:p>
    <w:p w14:paraId="0D3AD350"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informal documentation artifact contained in a </w:t>
      </w:r>
      <w:bookmarkStart w:id="722" w:name="d3e5243"/>
      <w:bookmarkEnd w:id="7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serves as the initial general source of human readable descriptive or instructional information. A </w:t>
      </w:r>
      <w:r w:rsidRPr="00146A68">
        <w:rPr>
          <w:rFonts w:ascii="Times New Roman" w:eastAsia="Times New Roman" w:hAnsi="Times New Roman" w:cs="Times New Roman"/>
          <w:i/>
          <w:iCs/>
          <w:color w:val="000000"/>
          <w:sz w:val="24"/>
          <w:szCs w:val="24"/>
        </w:rPr>
        <w:t>readme</w:t>
      </w:r>
      <w:r w:rsidRPr="00146A68">
        <w:rPr>
          <w:rFonts w:ascii="Times New Roman" w:eastAsia="Times New Roman" w:hAnsi="Times New Roman" w:cs="Times New Roman"/>
          <w:color w:val="000000"/>
          <w:sz w:val="24"/>
          <w:szCs w:val="24"/>
        </w:rPr>
        <w:t xml:space="preserve"> artifact or file (formerly known as a </w:t>
      </w:r>
      <w:r w:rsidRPr="00146A68">
        <w:rPr>
          <w:rFonts w:ascii="Times New Roman" w:eastAsia="Times New Roman" w:hAnsi="Times New Roman" w:cs="Times New Roman"/>
          <w:i/>
          <w:iCs/>
          <w:color w:val="000000"/>
          <w:sz w:val="24"/>
          <w:szCs w:val="24"/>
        </w:rPr>
        <w:t>master document</w:t>
      </w:r>
      <w:r w:rsidRPr="00146A68">
        <w:rPr>
          <w:rFonts w:ascii="Times New Roman" w:eastAsia="Times New Roman" w:hAnsi="Times New Roman" w:cs="Times New Roman"/>
          <w:color w:val="000000"/>
          <w:sz w:val="24"/>
          <w:szCs w:val="24"/>
        </w:rPr>
        <w:t xml:space="preserve">) may index or reference other more specific documentation or other explanatory materials within the </w:t>
      </w:r>
      <w:bookmarkStart w:id="723" w:name="d3e5252"/>
      <w:bookmarkEnd w:id="7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4C963D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24" w:name="d3e5259"/>
      <w:bookmarkEnd w:id="7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only required for IEPDs since these MPDs are allowed the greatest design flexibility, can be developed and implemented different ways, and are not centrally managed. On the other hand, releases and domain updates have restrictive rules, standard documentation for using them, and central management.</w:t>
      </w:r>
    </w:p>
    <w:p w14:paraId="5D07859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5" w:name="r-mpd-readme-purpose"/>
      <w:bookmarkStart w:id="726" w:name="rule_5-36"/>
      <w:bookmarkEnd w:id="725"/>
      <w:bookmarkEnd w:id="726"/>
      <w:r w:rsidRPr="00146A68">
        <w:rPr>
          <w:rFonts w:ascii="Times New Roman" w:eastAsia="Times New Roman" w:hAnsi="Times New Roman" w:cs="Times New Roman"/>
          <w:b/>
          <w:bCs/>
          <w:color w:val="000000"/>
          <w:sz w:val="30"/>
          <w:szCs w:val="30"/>
        </w:rPr>
        <w:t>Rule 5-36. Readme Describes Purpose, Scope, Business Value, etc.</w:t>
      </w:r>
    </w:p>
    <w:p w14:paraId="049D004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5-36] (WF-MPD) (Interpretation)</w:t>
      </w:r>
    </w:p>
    <w:p w14:paraId="1621228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27" w:name="d3e5271"/>
      <w:bookmarkEnd w:id="7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(at a minimum) describe the </w:t>
      </w:r>
      <w:bookmarkStart w:id="728" w:name="d3e5274"/>
      <w:bookmarkEnd w:id="7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purpose, scope, business value, exchange information, typical senders/receivers, interactions, and references to other documentation.</w:t>
      </w:r>
    </w:p>
    <w:p w14:paraId="103744E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29" w:name="r-mpd-readme"/>
      <w:bookmarkStart w:id="730" w:name="rule_5-37"/>
      <w:bookmarkEnd w:id="729"/>
      <w:bookmarkEnd w:id="730"/>
      <w:r w:rsidRPr="00146A68">
        <w:rPr>
          <w:rFonts w:ascii="Times New Roman" w:eastAsia="Times New Roman" w:hAnsi="Times New Roman" w:cs="Times New Roman"/>
          <w:b/>
          <w:bCs/>
          <w:color w:val="000000"/>
          <w:sz w:val="30"/>
          <w:szCs w:val="30"/>
        </w:rPr>
        <w:t>Rule 5-37. IEPD Has a ReadMe Artifact</w:t>
      </w:r>
    </w:p>
    <w:p w14:paraId="335A346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5-37] (IEPD) (Constraint)</w:t>
      </w:r>
    </w:p>
    <w:p w14:paraId="2699CE0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IEPD MUST contain a </w:t>
      </w:r>
      <w:bookmarkStart w:id="731" w:name="d3e5288"/>
      <w:bookmarkEnd w:id="7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identified by a </w:t>
      </w:r>
      <w:r w:rsidRPr="00146A68">
        <w:rPr>
          <w:rFonts w:ascii="Courier New" w:eastAsia="Times New Roman" w:hAnsi="Courier New" w:cs="Courier New"/>
          <w:color w:val="000000"/>
          <w:sz w:val="19"/>
          <w:szCs w:val="19"/>
        </w:rPr>
        <w:t>c:ReadMe</w:t>
      </w:r>
      <w:r w:rsidRPr="00146A68">
        <w:rPr>
          <w:rFonts w:ascii="Times New Roman" w:eastAsia="Times New Roman" w:hAnsi="Times New Roman" w:cs="Times New Roman"/>
          <w:color w:val="000000"/>
          <w:sz w:val="24"/>
          <w:szCs w:val="24"/>
        </w:rPr>
        <w:t xml:space="preserve"> element in its </w:t>
      </w:r>
      <w:bookmarkStart w:id="732" w:name="d3e5294"/>
      <w:bookmarkEnd w:id="7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582B91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733" w:name="d3e5302"/>
      <w:bookmarkEnd w:id="7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replicate some of the metadata in the MPD catalog. However, the MPD catalog is intentionally designed to be efficient, easy to parse, and minimal. It is intended for search, discovery, registration, and Web page generation, and not to support various types of detailed technical prose often required for human understanding.</w:t>
      </w:r>
    </w:p>
    <w:p w14:paraId="3304790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primary purposes of the </w:t>
      </w:r>
      <w:bookmarkStart w:id="734" w:name="d3e5309"/>
      <w:bookmarkEnd w:id="7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include:</w:t>
      </w:r>
    </w:p>
    <w:p w14:paraId="4DA5011A"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 help facilitate understanding and reuse of IEPDs.</w:t>
      </w:r>
    </w:p>
    <w:p w14:paraId="4E281551"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that fundamental and detailed business-level information about an </w:t>
      </w:r>
      <w:bookmarkStart w:id="735" w:name="d3e5322"/>
      <w:bookmarkEnd w:id="7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are documented for human understanding.</w:t>
      </w:r>
    </w:p>
    <w:p w14:paraId="72C69A37"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ensure the </w:t>
      </w:r>
      <w:bookmarkStart w:id="736" w:name="d3e5329"/>
      <w:bookmarkEnd w:id="7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has considered and conveys such fundamental information.</w:t>
      </w:r>
    </w:p>
    <w:p w14:paraId="48172F5C" w14:textId="77777777" w:rsidR="00146A68" w:rsidRPr="00146A68" w:rsidRDefault="00146A68" w:rsidP="00146A68">
      <w:pPr>
        <w:numPr>
          <w:ilvl w:val="0"/>
          <w:numId w:val="30"/>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To provide an initial source within an </w:t>
      </w:r>
      <w:bookmarkStart w:id="737" w:name="d3e5336"/>
      <w:bookmarkEnd w:id="7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human consumable documentation and/or references to other business or technical documentation needed for understanding.</w:t>
      </w:r>
    </w:p>
    <w:p w14:paraId="3C80AE2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w:t>
      </w:r>
      <w:bookmarkStart w:id="738" w:name="d3e5343"/>
      <w:bookmarkEnd w:id="7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intended to be the only source of written documentation for an MPD (though it can be). It is expected to be the initial resource that references and coordinates all others whether physically present in the MPD or linked by reference. Many organizations have their own customized formats and operating procedures for documenting their work and products. This specification does not attempt to standardize readme file name, location, format, or layout; only that it be identified in the </w:t>
      </w:r>
      <w:bookmarkStart w:id="739" w:name="d3e5346"/>
      <w:bookmarkEnd w:id="7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IEPD. The following section will generally describe minimal content that should be in the </w:t>
      </w:r>
      <w:bookmarkStart w:id="740" w:name="d3e5349"/>
      <w:bookmarkEnd w:id="7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guidance is non-normative, so adherence is a subjective judgment by the author.</w:t>
      </w:r>
    </w:p>
    <w:p w14:paraId="2FA687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41" w:name="Readme-Content"/>
      <w:bookmarkStart w:id="742" w:name="section_5.4.1"/>
      <w:bookmarkEnd w:id="741"/>
      <w:bookmarkEnd w:id="742"/>
      <w:r w:rsidRPr="00146A68">
        <w:rPr>
          <w:rFonts w:ascii="Times New Roman" w:eastAsia="Times New Roman" w:hAnsi="Times New Roman" w:cs="Times New Roman"/>
          <w:b/>
          <w:bCs/>
          <w:color w:val="000000"/>
          <w:sz w:val="30"/>
          <w:szCs w:val="30"/>
        </w:rPr>
        <w:t>5.4.1. Readme Content</w:t>
      </w:r>
    </w:p>
    <w:p w14:paraId="22BB72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section is non-normative.</w:t>
      </w:r>
    </w:p>
    <w:p w14:paraId="0C1C4D0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is neither a cookbook nor a normative specification for a </w:t>
      </w:r>
      <w:bookmarkStart w:id="743" w:name="d3e5362"/>
      <w:bookmarkEnd w:id="7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simply suggests typical topics that a readme artifact should or might address, and provides some non-normative guidance.</w:t>
      </w:r>
    </w:p>
    <w:p w14:paraId="34C334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readme file should help another user or developer to understand the content and use of an </w:t>
      </w:r>
      <w:bookmarkStart w:id="744" w:name="d3e5368"/>
      <w:bookmarkEnd w:id="7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well as determine potential for reuse or adaptation. It should describe what implementers need to understand and what the author considers is important to understanding an </w:t>
      </w:r>
      <w:bookmarkStart w:id="745" w:name="d3e5371"/>
      <w:bookmarkEnd w:id="74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There is no limit or constraint on its content.</w:t>
      </w:r>
    </w:p>
    <w:p w14:paraId="3FC3AB2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At a minimum, the </w:t>
      </w:r>
      <w:bookmarkStart w:id="746" w:name="d3e5377"/>
      <w:bookmarkEnd w:id="74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several fundamental elements of information about the MPD:</w:t>
      </w:r>
    </w:p>
    <w:p w14:paraId="5089341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this MPD.</w:t>
      </w:r>
    </w:p>
    <w:p w14:paraId="3AA0DA3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Scope of its deployment, usage, and information content.</w:t>
      </w:r>
    </w:p>
    <w:p w14:paraId="47DFFA65"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value and rationale for developing it.</w:t>
      </w:r>
    </w:p>
    <w:p w14:paraId="7695D80B"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 of information it is intended to exchange (in business terms).</w:t>
      </w:r>
    </w:p>
    <w:p w14:paraId="6D8E18A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Identification of senders and receivers (or the types of senders and receivers).</w:t>
      </w:r>
    </w:p>
    <w:p w14:paraId="7F54A5D7"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Typical interactions between senders, receivers, and systems.</w:t>
      </w:r>
    </w:p>
    <w:p w14:paraId="6D6B2DF3" w14:textId="77777777" w:rsidR="00146A68" w:rsidRPr="00146A68" w:rsidRDefault="00146A68" w:rsidP="00146A68">
      <w:pPr>
        <w:numPr>
          <w:ilvl w:val="0"/>
          <w:numId w:val="31"/>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References to other documentation within the MPD, and links to external documents that may be needed to understand and implement it.</w:t>
      </w:r>
    </w:p>
    <w:p w14:paraId="43CEC56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Many document formats (e.g., HTML, PDF) can display hyperlinks to local files within the MPD as well as URLs to files on the Internet. Employing such a format is highly recommended but not mandatory.</w:t>
      </w:r>
    </w:p>
    <w:p w14:paraId="6E78D41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documentation types and formats will vary with the methodologies and tools used to develop them. Most of this documentation will likely be typical of that generated for data-oriented software projects. Some documentation may only require sections in the </w:t>
      </w:r>
      <w:bookmarkStart w:id="747" w:name="d3e5419"/>
      <w:bookmarkEnd w:id="74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Other documentation may be more suitable as separate artifacts that are referenced and explained by a section in the </w:t>
      </w:r>
      <w:bookmarkStart w:id="748" w:name="d3e5422"/>
      <w:bookmarkEnd w:id="74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(such as diagrams, large tables, data dictionaries, test results/reports, etc.). The following are some common examples of sections in or separate artifacts associated with the </w:t>
      </w:r>
      <w:bookmarkStart w:id="749" w:name="d3e5425"/>
      <w:bookmarkEnd w:id="74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C6C787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Executive summary (especially for a lengthy readme artifact&gt;</w:t>
      </w:r>
    </w:p>
    <w:p w14:paraId="5856B4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cases</w:t>
      </w:r>
    </w:p>
    <w:p w14:paraId="114A92E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processes</w:t>
      </w:r>
    </w:p>
    <w:p w14:paraId="74F2E4CF"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requirements</w:t>
      </w:r>
    </w:p>
    <w:p w14:paraId="2540D62E"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Business rules</w:t>
      </w:r>
    </w:p>
    <w:p w14:paraId="43657BA7"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Metadata security considerations</w:t>
      </w:r>
    </w:p>
    <w:p w14:paraId="27458073"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Domain model design specifications and documentation and/or diagrams</w:t>
      </w:r>
    </w:p>
    <w:p w14:paraId="305D79E5"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Data dictionary</w:t>
      </w:r>
    </w:p>
    <w:p w14:paraId="0D1A0FED"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Testing and conformance</w:t>
      </w:r>
    </w:p>
    <w:p w14:paraId="3BE1A062"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Development tools and methodologies used</w:t>
      </w:r>
    </w:p>
    <w:p w14:paraId="59D2ACA9"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Implementation guidance (particularly important for a complex </w:t>
      </w:r>
      <w:bookmarkStart w:id="750" w:name="d3e5475"/>
      <w:bookmarkEnd w:id="75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multiple subsets or IEP root elements)</w:t>
      </w:r>
    </w:p>
    <w:p w14:paraId="0236C02A"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Security considerations</w:t>
      </w:r>
    </w:p>
    <w:p w14:paraId="0976CCE6"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Privacy considerations (e.g., Personal Identifiable Information)</w:t>
      </w:r>
    </w:p>
    <w:p w14:paraId="2D9F4B88"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Types of implementations</w:t>
      </w:r>
    </w:p>
    <w:p w14:paraId="53215ED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751" w:name="d3e5495"/>
      <w:bookmarkEnd w:id="7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subsets:</w:t>
      </w:r>
    </w:p>
    <w:p w14:paraId="423F27EB"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When, where, and how these are used</w:t>
      </w:r>
    </w:p>
    <w:p w14:paraId="0BEB3625"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in the implementation</w:t>
      </w:r>
    </w:p>
    <w:p w14:paraId="5988DFC3"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Caveats regarding duplicate </w:t>
      </w:r>
      <w:bookmarkStart w:id="752" w:name="d3e5512"/>
      <w:bookmarkEnd w:id="7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can occur with multiple subsets)</w:t>
      </w:r>
    </w:p>
    <w:p w14:paraId="72FD3020" w14:textId="77777777" w:rsidR="00146A68" w:rsidRPr="00146A68" w:rsidRDefault="00146A68" w:rsidP="00146A68">
      <w:pPr>
        <w:numPr>
          <w:ilvl w:val="0"/>
          <w:numId w:val="3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an </w:t>
      </w:r>
      <w:bookmarkStart w:id="753" w:name="d3e5520"/>
      <w:bookmarkEnd w:id="7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IEP conformance targets:</w:t>
      </w:r>
    </w:p>
    <w:p w14:paraId="762C383A"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Purpose of each and when it should be used</w:t>
      </w:r>
    </w:p>
    <w:p w14:paraId="19760BF9" w14:textId="77777777" w:rsidR="00146A68" w:rsidRPr="00146A68" w:rsidRDefault="00146A68" w:rsidP="00146A68">
      <w:pPr>
        <w:numPr>
          <w:ilvl w:val="1"/>
          <w:numId w:val="32"/>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these are coordinated during the runtime preparation and transmission of IEPs</w:t>
      </w:r>
    </w:p>
    <w:p w14:paraId="60B60F8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54" w:name="XML-Catalogs"/>
      <w:bookmarkStart w:id="755" w:name="section_5.5"/>
      <w:bookmarkEnd w:id="754"/>
      <w:bookmarkEnd w:id="755"/>
      <w:r w:rsidRPr="00146A68">
        <w:rPr>
          <w:rFonts w:ascii="Times New Roman" w:eastAsia="Times New Roman" w:hAnsi="Times New Roman" w:cs="Times New Roman"/>
          <w:b/>
          <w:bCs/>
          <w:color w:val="000000"/>
          <w:sz w:val="30"/>
          <w:szCs w:val="30"/>
        </w:rPr>
        <w:t>5.5. XML Catalogs</w:t>
      </w:r>
    </w:p>
    <w:p w14:paraId="437E46C5"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56" w:name="definition_XML_catalog_document"/>
      <w:bookmarkEnd w:id="756"/>
      <w:r w:rsidRPr="00146A68">
        <w:rPr>
          <w:rFonts w:ascii="Times New Roman" w:eastAsia="Times New Roman" w:hAnsi="Times New Roman" w:cs="Times New Roman"/>
          <w:b/>
          <w:bCs/>
          <w:color w:val="000000"/>
          <w:sz w:val="24"/>
          <w:szCs w:val="24"/>
        </w:rPr>
        <w:t>[Definition: XML catalog document]</w:t>
      </w:r>
    </w:p>
    <w:p w14:paraId="5E6DCB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As defined by </w:t>
      </w:r>
      <w:hyperlink r:id="rId226" w:anchor="OASIS-XML-Catalogs" w:history="1">
        <w:r w:rsidRPr="00146A68">
          <w:rPr>
            <w:rFonts w:ascii="Times New Roman" w:eastAsia="Times New Roman" w:hAnsi="Times New Roman" w:cs="Times New Roman"/>
            <w:b/>
            <w:bCs/>
            <w:color w:val="000000"/>
            <w:sz w:val="24"/>
            <w:szCs w:val="24"/>
            <w:shd w:val="clear" w:color="auto" w:fill="EEEEEE"/>
          </w:rPr>
          <w:t>[XML Catalogs 1.1]</w:t>
        </w:r>
      </w:hyperlink>
      <w:r w:rsidRPr="00146A68">
        <w:rPr>
          <w:rFonts w:ascii="Times New Roman" w:eastAsia="Times New Roman" w:hAnsi="Times New Roman" w:cs="Times New Roman"/>
          <w:color w:val="000000"/>
          <w:sz w:val="24"/>
          <w:szCs w:val="24"/>
        </w:rPr>
        <w:t>, which states:</w:t>
      </w:r>
    </w:p>
    <w:p w14:paraId="3517A455" w14:textId="77777777" w:rsidR="00146A68" w:rsidRPr="00146A68" w:rsidRDefault="00146A68" w:rsidP="00146A68">
      <w:pPr>
        <w:shd w:val="clear" w:color="auto" w:fill="EEEEEE"/>
        <w:spacing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entity catalog.</w:t>
      </w:r>
    </w:p>
    <w:p w14:paraId="670832C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57" w:name="d3e5557"/>
      <w:bookmarkEnd w:id="7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conform to all the rules in this specification for the conformance target </w:t>
      </w:r>
      <w:bookmarkStart w:id="758" w:name="d3e5560"/>
      <w:bookmarkEnd w:id="7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092188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Rules specifying this conformance target use the applicability code XML-catalog.</w:t>
      </w:r>
    </w:p>
    <w:p w14:paraId="3FC49B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59" w:name="d3e5573"/>
      <w:bookmarkEnd w:id="7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w:t>
      </w:r>
      <w:bookmarkStart w:id="760" w:name="d3e5576"/>
      <w:bookmarkEnd w:id="7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describes a mapping between external entity references and locally-cached equivalents. It associates a URI reference with information about an external reference that appears in an XML document. An </w:t>
      </w:r>
      <w:bookmarkStart w:id="761" w:name="d3e5579"/>
      <w:bookmarkEnd w:id="7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locate the replacement text for an external entity, or an alternate URI reference for a resource.</w:t>
      </w:r>
    </w:p>
    <w:p w14:paraId="748FA7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can use an </w:t>
      </w:r>
      <w:bookmarkStart w:id="762" w:name="d3e5585"/>
      <w:bookmarkEnd w:id="7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w:t>
      </w:r>
      <w:bookmarkStart w:id="763" w:name="d3e5588"/>
      <w:bookmarkEnd w:id="7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XML schema document target namespaces to local URIs. This is especially useful when assembling an XML schema from an </w:t>
      </w:r>
      <w:r w:rsidRPr="00146A68">
        <w:rPr>
          <w:rFonts w:ascii="Times New Roman" w:eastAsia="Times New Roman" w:hAnsi="Times New Roman" w:cs="Times New Roman"/>
          <w:color w:val="000000"/>
          <w:sz w:val="24"/>
          <w:szCs w:val="24"/>
        </w:rPr>
        <w:lastRenderedPageBreak/>
        <w:t xml:space="preserve">XML schema document set. Some validators (e.g., </w:t>
      </w:r>
      <w:hyperlink r:id="rId227" w:tgtFrame="_blank" w:history="1">
        <w:r w:rsidRPr="00146A68">
          <w:rPr>
            <w:rFonts w:ascii="Courier New" w:eastAsia="Times New Roman" w:hAnsi="Courier New" w:cs="Courier New"/>
            <w:color w:val="000000"/>
            <w:sz w:val="19"/>
            <w:szCs w:val="19"/>
            <w:shd w:val="clear" w:color="auto" w:fill="FFFFFF"/>
          </w:rPr>
          <w:t>Xerces</w:t>
        </w:r>
      </w:hyperlink>
      <w:r w:rsidRPr="00146A68">
        <w:rPr>
          <w:rFonts w:ascii="Times New Roman" w:eastAsia="Times New Roman" w:hAnsi="Times New Roman" w:cs="Times New Roman"/>
          <w:color w:val="000000"/>
          <w:sz w:val="24"/>
          <w:szCs w:val="24"/>
        </w:rPr>
        <w:t xml:space="preserve">) and other tools utilize </w:t>
      </w:r>
      <w:bookmarkStart w:id="764" w:name="d3e5594"/>
      <w:bookmarkEnd w:id="7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this purpose.</w:t>
      </w:r>
    </w:p>
    <w:bookmarkStart w:id="765" w:name="d3e5599"/>
    <w:bookmarkEnd w:id="765"/>
    <w:p w14:paraId="460A12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are encouraged to employ </w:t>
      </w:r>
      <w:bookmarkStart w:id="766" w:name="d3e5602"/>
      <w:bookmarkEnd w:id="7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 to facilitate validation of IEPs.</w:t>
      </w:r>
    </w:p>
    <w:p w14:paraId="0B7EDB5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schema assembly or </w:t>
      </w:r>
      <w:bookmarkStart w:id="767" w:name="d3e5608"/>
      <w:bookmarkEnd w:id="7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design from non-conformant </w:t>
      </w:r>
      <w:bookmarkStart w:id="768" w:name="d3e5611"/>
      <w:bookmarkEnd w:id="7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may contain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xml:space="preserve"> statements can be problematic.</w:t>
      </w:r>
    </w:p>
    <w:p w14:paraId="1CB0A4C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support </w:t>
      </w:r>
      <w:bookmarkStart w:id="769" w:name="d3e5621"/>
      <w:bookmarkEnd w:id="7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"definition_XML_schema_assembly"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assembly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purpose of </w:t>
      </w:r>
      <w:bookmarkStart w:id="770" w:name="d3e5624"/>
      <w:bookmarkEnd w:id="7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"definition_XML_schema_validation"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validation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namespace of each XML schema document used within an </w:t>
      </w:r>
      <w:bookmarkStart w:id="771" w:name="d3e5627"/>
      <w:bookmarkEnd w:id="7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w:t>
      </w:r>
      <w:bookmarkStart w:id="772" w:name="d3e5630"/>
      <w:bookmarkEnd w:id="7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locally-unique artifact. A correctly constructed </w:t>
      </w:r>
      <w:bookmarkStart w:id="773" w:name="d3e5633"/>
      <w:bookmarkEnd w:id="7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guarantee this.</w:t>
      </w:r>
    </w:p>
    <w:p w14:paraId="3FADD4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228"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may be used within </w:t>
      </w:r>
      <w:bookmarkStart w:id="774" w:name="d3e5644"/>
      <w:bookmarkEnd w:id="7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connect them and control the parsing sequence. </w:t>
      </w:r>
      <w:hyperlink r:id="rId229" w:anchor="section_5.6" w:history="1">
        <w:r w:rsidRPr="00146A68">
          <w:rPr>
            <w:rFonts w:ascii="Times New Roman" w:eastAsia="Times New Roman" w:hAnsi="Times New Roman" w:cs="Times New Roman"/>
            <w:color w:val="000000"/>
            <w:sz w:val="24"/>
            <w:szCs w:val="24"/>
            <w:shd w:val="clear" w:color="auto" w:fill="FFFFFF"/>
          </w:rPr>
          <w:t xml:space="preserve">Section 5.6, </w:t>
        </w:r>
        <w:r w:rsidRPr="00146A68">
          <w:rPr>
            <w:rFonts w:ascii="Times New Roman" w:eastAsia="Times New Roman" w:hAnsi="Times New Roman" w:cs="Times New Roman"/>
            <w:i/>
            <w:iCs/>
            <w:color w:val="000000"/>
            <w:sz w:val="24"/>
            <w:szCs w:val="24"/>
            <w:shd w:val="clear" w:color="auto" w:fill="FFFFFF"/>
          </w:rPr>
          <w:t>Defining Information Exchange Packages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discusses more about using </w:t>
      </w:r>
      <w:bookmarkStart w:id="775" w:name="d3e5649"/>
      <w:bookmarkEnd w:id="7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IEPDs.</w:t>
      </w:r>
    </w:p>
    <w:p w14:paraId="0AAE248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According to </w:t>
      </w:r>
      <w:hyperlink r:id="rId230"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the assembly of a schema document set into a schema is implementation-dependent. In practice, different tools use different methods for selecting the next schema document in the assembly process. This specification recommends the use of </w:t>
      </w:r>
      <w:bookmarkStart w:id="776" w:name="d3e5657"/>
      <w:bookmarkEnd w:id="7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as the preferred method for describing the desired schema assembly (for validation or other purposes).</w:t>
      </w:r>
    </w:p>
    <w:p w14:paraId="55BB8B3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document defines a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that contains both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elements and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elements, which may appear interleaved, or in any order. Occurrences of the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identify schema documents to be used in schema assembly.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identifies the </w:t>
      </w:r>
      <w:bookmarkStart w:id="777" w:name="d3e5679"/>
      <w:bookmarkEnd w:id="7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used to identify schema documents, each corresponding to an XML namespace, which may be used in schema assembly. Relative order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entries is considered significant, with catalogs appearing earlier taking precedence over catalogs appearing later. Note that the schema document assembly process does not specify a document element for an </w:t>
      </w:r>
      <w:bookmarkStart w:id="778" w:name="d3e5685"/>
      <w:bookmarkEnd w:id="7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this may be specified with other mechanisms provided by the MPD catalog, such as Schematron, XPath expressions, or by explicitly setting a document element.</w:t>
      </w:r>
    </w:p>
    <w:p w14:paraId="16D94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document does not specify the schema assembly process. A deterministic, implementation-independent schema assembly process may be the subject of a later NIEM specification.</w:t>
      </w:r>
    </w:p>
    <w:p w14:paraId="28A736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79" w:name="Defining-Information-Exchange-Packages"/>
      <w:bookmarkStart w:id="780" w:name="section_5.6"/>
      <w:bookmarkEnd w:id="779"/>
      <w:bookmarkEnd w:id="780"/>
      <w:r w:rsidRPr="00146A68">
        <w:rPr>
          <w:rFonts w:ascii="Times New Roman" w:eastAsia="Times New Roman" w:hAnsi="Times New Roman" w:cs="Times New Roman"/>
          <w:b/>
          <w:bCs/>
          <w:color w:val="000000"/>
          <w:sz w:val="30"/>
          <w:szCs w:val="30"/>
        </w:rPr>
        <w:t>5.6. Defining Information Exchange Packages</w:t>
      </w:r>
    </w:p>
    <w:p w14:paraId="31DD6D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may declare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 xml:space="preserve"> within its </w:t>
      </w:r>
      <w:bookmarkStart w:id="781" w:name="d3e5706"/>
      <w:bookmarkEnd w:id="7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6BA8CD7"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782" w:name="definition_IEP_conformance_target"/>
      <w:bookmarkEnd w:id="782"/>
      <w:r w:rsidRPr="00146A68">
        <w:rPr>
          <w:rFonts w:ascii="Times New Roman" w:eastAsia="Times New Roman" w:hAnsi="Times New Roman" w:cs="Times New Roman"/>
          <w:b/>
          <w:bCs/>
          <w:color w:val="000000"/>
          <w:sz w:val="24"/>
          <w:szCs w:val="24"/>
        </w:rPr>
        <w:t>[Definition: IEP conformance target]</w:t>
      </w:r>
    </w:p>
    <w:p w14:paraId="0DB9E3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83" w:name="d3e5714"/>
      <w:bookmarkEnd w:id="7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is a class or category of IEP which has a set of one or more validity constraints and a </w:t>
      </w:r>
      <w:bookmarkStart w:id="784" w:name="d3e5717"/>
      <w:bookmarkEnd w:id="7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Every IEP is an instance of one or more </w:t>
      </w:r>
      <w:r w:rsidRPr="00146A68">
        <w:rPr>
          <w:rFonts w:ascii="Times New Roman" w:eastAsia="Times New Roman" w:hAnsi="Times New Roman" w:cs="Times New Roman"/>
          <w:i/>
          <w:iCs/>
          <w:color w:val="000000"/>
          <w:sz w:val="24"/>
          <w:szCs w:val="24"/>
        </w:rPr>
        <w:t>IEP conformance targets</w:t>
      </w:r>
      <w:r w:rsidRPr="00146A68">
        <w:rPr>
          <w:rFonts w:ascii="Times New Roman" w:eastAsia="Times New Roman" w:hAnsi="Times New Roman" w:cs="Times New Roman"/>
          <w:color w:val="000000"/>
          <w:sz w:val="24"/>
          <w:szCs w:val="24"/>
        </w:rPr>
        <w:t>.</w:t>
      </w:r>
    </w:p>
    <w:p w14:paraId="2F496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This definition requires that an IEP conformance target be assigned a </w:t>
      </w:r>
      <w:bookmarkStart w:id="785" w:name="d3e5727"/>
      <w:bookmarkEnd w:id="7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distinguishes it from all other </w:t>
      </w:r>
      <w:bookmarkStart w:id="786" w:name="d3e5730"/>
      <w:bookmarkEnd w:id="7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Construct a </w:t>
      </w:r>
      <w:bookmarkStart w:id="787" w:name="d3e5733"/>
      <w:bookmarkEnd w:id="7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using a fragment identifier (similar to an MPD artifact URI) per this rule:</w:t>
      </w:r>
    </w:p>
    <w:p w14:paraId="2D280F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88" w:name="r-iep-ct-uri"/>
      <w:bookmarkStart w:id="789" w:name="rule_5-38"/>
      <w:bookmarkEnd w:id="788"/>
      <w:bookmarkEnd w:id="789"/>
      <w:r w:rsidRPr="00146A68">
        <w:rPr>
          <w:rFonts w:ascii="Times New Roman" w:eastAsia="Times New Roman" w:hAnsi="Times New Roman" w:cs="Times New Roman"/>
          <w:b/>
          <w:bCs/>
          <w:color w:val="000000"/>
          <w:sz w:val="30"/>
          <w:szCs w:val="30"/>
        </w:rPr>
        <w:t>Rule 5-38. Conformance Target Identifier</w:t>
      </w:r>
    </w:p>
    <w:p w14:paraId="74F083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5-38] (MPD-catalog) (Interpretation)</w:t>
      </w:r>
    </w:p>
    <w:p w14:paraId="4A01F2C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790" w:name="d3e5746"/>
      <w:bookmarkEnd w:id="79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an </w:t>
      </w:r>
      <w:bookmarkStart w:id="791" w:name="d3e5749"/>
      <w:bookmarkEnd w:id="7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declared in an MPD is formed by concatenating in sequence:</w:t>
      </w:r>
    </w:p>
    <w:p w14:paraId="47CB10C2"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IEPD URI, and</w:t>
      </w:r>
    </w:p>
    <w:p w14:paraId="544ECE39"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pound sign character (#). and</w:t>
      </w:r>
    </w:p>
    <w:p w14:paraId="6E4A4230" w14:textId="77777777" w:rsidR="00146A68" w:rsidRPr="00146A68" w:rsidRDefault="00146A68" w:rsidP="00146A68">
      <w:pPr>
        <w:numPr>
          <w:ilvl w:val="0"/>
          <w:numId w:val="33"/>
        </w:numPr>
        <w:shd w:val="clear" w:color="auto" w:fill="EEEEEE"/>
        <w:spacing w:before="100" w:beforeAutospacing="1" w:after="100" w:afterAutospacing="1" w:line="240" w:lineRule="auto"/>
        <w:ind w:left="240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locally unique NCName (i.e., a non-colonized name, as defined by </w:t>
      </w:r>
      <w:hyperlink r:id="rId231" w:anchor="W3-XML-Schema-Datatypes" w:history="1">
        <w:r w:rsidRPr="00146A68">
          <w:rPr>
            <w:rFonts w:ascii="Times New Roman" w:eastAsia="Times New Roman" w:hAnsi="Times New Roman" w:cs="Times New Roman"/>
            <w:b/>
            <w:bCs/>
            <w:color w:val="000000"/>
            <w:sz w:val="24"/>
            <w:szCs w:val="24"/>
            <w:shd w:val="clear" w:color="auto" w:fill="EEEEEE"/>
          </w:rPr>
          <w:t>[W3C XML Schema Part 2 Datatypes]</w:t>
        </w:r>
      </w:hyperlink>
      <w:r w:rsidRPr="00146A68">
        <w:rPr>
          <w:rFonts w:ascii="Times New Roman" w:eastAsia="Times New Roman" w:hAnsi="Times New Roman" w:cs="Times New Roman"/>
          <w:color w:val="000000"/>
          <w:sz w:val="24"/>
          <w:szCs w:val="24"/>
        </w:rPr>
        <w:t xml:space="preserve">, </w:t>
      </w:r>
      <w:hyperlink r:id="rId232" w:anchor="NCName" w:tgtFrame="_blank" w:history="1">
        <w:r w:rsidRPr="00146A68">
          <w:rPr>
            <w:rFonts w:ascii="Times New Roman" w:eastAsia="Times New Roman" w:hAnsi="Times New Roman" w:cs="Times New Roman"/>
            <w:color w:val="000000"/>
            <w:sz w:val="24"/>
            <w:szCs w:val="24"/>
            <w:shd w:val="clear" w:color="auto" w:fill="EEEEEE"/>
          </w:rPr>
          <w:t>§3.3.7, NCName</w:t>
        </w:r>
      </w:hyperlink>
      <w:r w:rsidRPr="00146A68">
        <w:rPr>
          <w:rFonts w:ascii="Times New Roman" w:eastAsia="Times New Roman" w:hAnsi="Times New Roman" w:cs="Times New Roman"/>
          <w:color w:val="000000"/>
          <w:sz w:val="24"/>
          <w:szCs w:val="24"/>
        </w:rPr>
        <w:t>).</w:t>
      </w:r>
    </w:p>
    <w:p w14:paraId="31DA115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requires that an </w:t>
      </w:r>
      <w:bookmarkStart w:id="792" w:name="d3e5779"/>
      <w:bookmarkEnd w:id="7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URI, i.e., its </w:t>
      </w:r>
      <w:bookmarkStart w:id="793" w:name="d3e5782"/>
      <w:bookmarkEnd w:id="7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"definition_conformance_target_identifier"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5D811A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rule is required for an </w:t>
      </w:r>
      <w:bookmarkStart w:id="794" w:name="d3e5790"/>
      <w:bookmarkEnd w:id="7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It supplements the rule above.</w:t>
      </w:r>
    </w:p>
    <w:p w14:paraId="1D29B50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5" w:name="iep-conformance-target-id"/>
      <w:bookmarkStart w:id="796" w:name="rule_5-39"/>
      <w:bookmarkEnd w:id="795"/>
      <w:bookmarkEnd w:id="796"/>
      <w:r w:rsidRPr="00146A68">
        <w:rPr>
          <w:rFonts w:ascii="Times New Roman" w:eastAsia="Times New Roman" w:hAnsi="Times New Roman" w:cs="Times New Roman"/>
          <w:b/>
          <w:bCs/>
          <w:color w:val="000000"/>
          <w:sz w:val="30"/>
          <w:szCs w:val="30"/>
        </w:rPr>
        <w:t xml:space="preserve">Rule 5-39. IEP Conformance Target Has a </w:t>
      </w:r>
      <w:r w:rsidRPr="00146A68">
        <w:rPr>
          <w:rFonts w:ascii="Courier New" w:eastAsia="Times New Roman" w:hAnsi="Courier New" w:cs="Courier New"/>
          <w:b/>
          <w:bCs/>
          <w:color w:val="000000"/>
          <w:sz w:val="24"/>
          <w:szCs w:val="24"/>
        </w:rPr>
        <w:t>structures:id</w:t>
      </w:r>
    </w:p>
    <w:p w14:paraId="64123EA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5-39] (MPD-catalog) (Constraint)</w:t>
      </w:r>
    </w:p>
    <w:p w14:paraId="2AF9A11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own a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w:t>
      </w:r>
    </w:p>
    <w:p w14:paraId="45A50FA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bookmarkStart w:id="797" w:name="d3e5815"/>
      <w:bookmarkEnd w:id="7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referenced between MPDs (not just within an MPD). The value of the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attribute is the NCName in </w:t>
      </w:r>
      <w:hyperlink r:id="rId233"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6857150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798" w:name="d3e5827"/>
      <w:bookmarkEnd w:id="7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IEP conformance targets by explicitly declaring them within its MPD catalog per the rules above.</w:t>
      </w:r>
    </w:p>
    <w:p w14:paraId="6FCF45D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799" w:name="validity-constraints"/>
      <w:bookmarkStart w:id="800" w:name="rule_5-40"/>
      <w:bookmarkEnd w:id="799"/>
      <w:bookmarkEnd w:id="800"/>
      <w:r w:rsidRPr="00146A68">
        <w:rPr>
          <w:rFonts w:ascii="Times New Roman" w:eastAsia="Times New Roman" w:hAnsi="Times New Roman" w:cs="Times New Roman"/>
          <w:b/>
          <w:bCs/>
          <w:color w:val="000000"/>
          <w:sz w:val="30"/>
          <w:szCs w:val="30"/>
        </w:rPr>
        <w:t xml:space="preserve">Rule 5-40. </w:t>
      </w:r>
      <w:bookmarkStart w:id="801" w:name="d3e5834"/>
      <w:r w:rsidRPr="00146A68">
        <w:rPr>
          <w:rFonts w:ascii="Times New Roman" w:eastAsia="Times New Roman" w:hAnsi="Times New Roman" w:cs="Times New Roman"/>
          <w:b/>
          <w:bCs/>
          <w:color w:val="000000"/>
          <w:sz w:val="30"/>
          <w:szCs w:val="30"/>
        </w:rPr>
        <w:fldChar w:fldCharType="begin"/>
      </w:r>
      <w:r w:rsidRPr="00146A68">
        <w:rPr>
          <w:rFonts w:ascii="Times New Roman" w:eastAsia="Times New Roman" w:hAnsi="Times New Roman" w:cs="Times New Roman"/>
          <w:b/>
          <w:bCs/>
          <w:color w:val="000000"/>
          <w:sz w:val="30"/>
          <w:szCs w:val="30"/>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b/>
          <w:bCs/>
          <w:color w:val="000000"/>
          <w:sz w:val="30"/>
          <w:szCs w:val="30"/>
        </w:rPr>
        <w:fldChar w:fldCharType="separate"/>
      </w:r>
      <w:r w:rsidRPr="00146A68">
        <w:rPr>
          <w:rFonts w:ascii="Times New Roman" w:eastAsia="Times New Roman" w:hAnsi="Times New Roman" w:cs="Times New Roman"/>
          <w:b/>
          <w:bCs/>
          <w:color w:val="000000"/>
          <w:sz w:val="30"/>
          <w:szCs w:val="30"/>
          <w:shd w:val="clear" w:color="auto" w:fill="FFFFFF"/>
        </w:rPr>
        <w:t>IEPD</w:t>
      </w:r>
      <w:r w:rsidRPr="00146A68">
        <w:rPr>
          <w:rFonts w:ascii="Times New Roman" w:eastAsia="Times New Roman" w:hAnsi="Times New Roman" w:cs="Times New Roman"/>
          <w:b/>
          <w:bCs/>
          <w:color w:val="000000"/>
          <w:sz w:val="30"/>
          <w:szCs w:val="30"/>
        </w:rPr>
        <w:fldChar w:fldCharType="end"/>
      </w:r>
      <w:r w:rsidRPr="00146A68">
        <w:rPr>
          <w:rFonts w:ascii="Times New Roman" w:eastAsia="Times New Roman" w:hAnsi="Times New Roman" w:cs="Times New Roman"/>
          <w:b/>
          <w:bCs/>
          <w:color w:val="000000"/>
          <w:sz w:val="30"/>
          <w:szCs w:val="30"/>
        </w:rPr>
        <w:t xml:space="preserve"> Declares One or More IEP Conformance Targets</w:t>
      </w:r>
    </w:p>
    <w:p w14:paraId="7DB78386"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5-40] (IEPD) (Constraint)</w:t>
      </w:r>
    </w:p>
    <w:p w14:paraId="043DA8E4"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bookmarkStart w:id="802" w:name="d3e5842"/>
      <w:bookmarkEnd w:id="8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an </w:t>
      </w:r>
      <w:bookmarkStart w:id="803" w:name="d3e5845"/>
      <w:bookmarkEnd w:id="8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one or more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elements.</w:t>
      </w:r>
    </w:p>
    <w:p w14:paraId="4C84D4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detail the concepts, artifacts, and procedures for declaring and identifying </w:t>
      </w:r>
      <w:bookmarkStart w:id="804" w:name="d3e5856"/>
      <w:bookmarkEnd w:id="8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IEPDs.</w:t>
      </w:r>
    </w:p>
    <w:p w14:paraId="1EC6AF9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05" w:name="Validity-Context-Constraints"/>
      <w:bookmarkStart w:id="806" w:name="section_5.6.1"/>
      <w:bookmarkEnd w:id="805"/>
      <w:bookmarkEnd w:id="806"/>
      <w:r w:rsidRPr="00146A68">
        <w:rPr>
          <w:rFonts w:ascii="Times New Roman" w:eastAsia="Times New Roman" w:hAnsi="Times New Roman" w:cs="Times New Roman"/>
          <w:b/>
          <w:bCs/>
          <w:color w:val="000000"/>
          <w:sz w:val="30"/>
          <w:szCs w:val="30"/>
        </w:rPr>
        <w:lastRenderedPageBreak/>
        <w:t>5.6.1. Validity Context and Constraints</w:t>
      </w:r>
    </w:p>
    <w:p w14:paraId="474A08C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Explicit declaration of validity constraints is far more flexible and precise than relying on conventions that can easily be misinterpreted.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within the </w:t>
      </w:r>
      <w:bookmarkStart w:id="807" w:name="d3e5869"/>
      <w:bookmarkEnd w:id="8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apply several common constraints by explicitly declaring the information required for a given constraint. This information may include the conformance target, context, and type of validation, location of validation artifact(s), and specific tests to perform. It can also identify IEP samples known to satisfy the validity constraints.</w:t>
      </w:r>
    </w:p>
    <w:p w14:paraId="7E4039A5"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34"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provides XML elements for various validity constraints. These constraints are employed by element substitution using two abstract elements, </w:t>
      </w:r>
      <w:r w:rsidR="00146A68" w:rsidRPr="00146A68">
        <w:rPr>
          <w:rFonts w:ascii="Courier New" w:eastAsia="Times New Roman" w:hAnsi="Courier New" w:cs="Courier New"/>
          <w:color w:val="000000"/>
          <w:sz w:val="19"/>
          <w:szCs w:val="19"/>
        </w:rPr>
        <w:t>c:ValidityConstraintWithContext</w:t>
      </w:r>
      <w:r w:rsidR="00146A68" w:rsidRPr="00146A68">
        <w:rPr>
          <w:rFonts w:ascii="Times New Roman" w:eastAsia="Times New Roman" w:hAnsi="Times New Roman" w:cs="Times New Roman"/>
          <w:color w:val="000000"/>
          <w:sz w:val="24"/>
          <w:szCs w:val="24"/>
        </w:rPr>
        <w:t xml:space="preserve"> and </w:t>
      </w:r>
      <w:r w:rsidR="00146A68" w:rsidRPr="00146A68">
        <w:rPr>
          <w:rFonts w:ascii="Courier New" w:eastAsia="Times New Roman" w:hAnsi="Courier New" w:cs="Courier New"/>
          <w:color w:val="000000"/>
          <w:sz w:val="19"/>
          <w:szCs w:val="19"/>
        </w:rPr>
        <w:t>c:ValidityConstraint</w:t>
      </w:r>
      <w:r w:rsidR="00146A68" w:rsidRPr="00146A68">
        <w:rPr>
          <w:rFonts w:ascii="Times New Roman" w:eastAsia="Times New Roman" w:hAnsi="Times New Roman" w:cs="Times New Roman"/>
          <w:color w:val="000000"/>
          <w:sz w:val="24"/>
          <w:szCs w:val="24"/>
        </w:rPr>
        <w:t xml:space="preserve">. </w:t>
      </w:r>
      <w:hyperlink r:id="rId235" w:anchor="appendix_A" w:history="1">
        <w:r w:rsidR="00146A68" w:rsidRPr="00146A68">
          <w:rPr>
            <w:rFonts w:ascii="Times New Roman" w:eastAsia="Times New Roman" w:hAnsi="Times New Roman" w:cs="Times New Roman"/>
            <w:color w:val="000000"/>
            <w:sz w:val="24"/>
            <w:szCs w:val="24"/>
            <w:shd w:val="clear" w:color="auto" w:fill="FFFFFF"/>
          </w:rPr>
          <w:t xml:space="preserve">Appendix A, </w:t>
        </w:r>
        <w:r w:rsidR="00146A68" w:rsidRPr="00146A68">
          <w:rPr>
            <w:rFonts w:ascii="Times New Roman" w:eastAsia="Times New Roman" w:hAnsi="Times New Roman" w:cs="Times New Roman"/>
            <w:i/>
            <w:iCs/>
            <w:color w:val="000000"/>
            <w:sz w:val="24"/>
            <w:szCs w:val="24"/>
            <w:shd w:val="clear" w:color="auto" w:fill="FFFFFF"/>
          </w:rPr>
          <w:t>MPD Catalog XML Schema Document</w:t>
        </w:r>
        <w:r w:rsidR="00146A68" w:rsidRPr="00146A68">
          <w:rPr>
            <w:rFonts w:ascii="Times New Roman" w:eastAsia="Times New Roman" w:hAnsi="Times New Roman" w:cs="Times New Roman"/>
            <w:color w:val="000000"/>
            <w:sz w:val="24"/>
            <w:szCs w:val="24"/>
            <w:shd w:val="clear" w:color="auto" w:fill="FFFFFF"/>
          </w:rPr>
          <w:t>, below,</w:t>
        </w:r>
      </w:hyperlink>
      <w:r w:rsidR="00146A68" w:rsidRPr="00146A68">
        <w:rPr>
          <w:rFonts w:ascii="Times New Roman" w:eastAsia="Times New Roman" w:hAnsi="Times New Roman" w:cs="Times New Roman"/>
          <w:color w:val="000000"/>
          <w:sz w:val="24"/>
          <w:szCs w:val="24"/>
        </w:rPr>
        <w:t xml:space="preserve"> normatively specifies how this works.</w:t>
      </w:r>
    </w:p>
    <w:p w14:paraId="00F0705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there may exist multiple ways to declare the same validity constraint with these elements. This rule only requires that each required validity constraint be declared once in a single form. For example, it may be possible to use either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to declare the same XML document elements. However, it is only required that an </w:t>
      </w:r>
      <w:bookmarkStart w:id="808" w:name="d3e5893"/>
      <w:bookmarkEnd w:id="8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use one or the other.</w:t>
      </w:r>
    </w:p>
    <w:p w14:paraId="2312AE1F"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09" w:name="definition_validity_constraint_context"/>
      <w:bookmarkEnd w:id="809"/>
      <w:r w:rsidRPr="00146A68">
        <w:rPr>
          <w:rFonts w:ascii="Times New Roman" w:eastAsia="Times New Roman" w:hAnsi="Times New Roman" w:cs="Times New Roman"/>
          <w:b/>
          <w:bCs/>
          <w:color w:val="000000"/>
          <w:sz w:val="24"/>
          <w:szCs w:val="24"/>
        </w:rPr>
        <w:t>[Definition: validity constraint context]</w:t>
      </w:r>
    </w:p>
    <w:p w14:paraId="1EAEA00D"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set of information items that establishes the applicability of certain validity constraints.</w:t>
      </w:r>
    </w:p>
    <w:p w14:paraId="2C3EC7F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Validity constraint context can refer to multiple information items (e.g., XML elements, attributes, etc.) within an IEP. Also, note that </w:t>
      </w:r>
      <w:bookmarkStart w:id="810" w:name="d3e5905"/>
      <w:bookmarkEnd w:id="8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evaluate to no information items (e.g., in XPath,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xml:space="preserve">, for which </w:t>
      </w:r>
      <w:r w:rsidRPr="00146A68">
        <w:rPr>
          <w:rFonts w:ascii="Courier New" w:eastAsia="Times New Roman" w:hAnsi="Courier New" w:cs="Courier New"/>
          <w:color w:val="000000"/>
          <w:sz w:val="19"/>
          <w:szCs w:val="19"/>
        </w:rPr>
        <w:t>empty-sequence()</w:t>
      </w:r>
      <w:r w:rsidRPr="00146A68">
        <w:rPr>
          <w:rFonts w:ascii="Times New Roman" w:eastAsia="Times New Roman" w:hAnsi="Times New Roman" w:cs="Times New Roman"/>
          <w:color w:val="000000"/>
          <w:sz w:val="24"/>
          <w:szCs w:val="24"/>
        </w:rPr>
        <w:t xml:space="preserve"> is true). In this cases, the validity constraints (within the in scope validity constraint context) will not fire and the test passes.</w:t>
      </w:r>
    </w:p>
    <w:p w14:paraId="7F89F12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following subsections explain in more detail the purpose and context for validity constraints that can be declared in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w:t>
      </w:r>
    </w:p>
    <w:p w14:paraId="69F58A58"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1" w:name="Declaring-Validity-Constraints"/>
      <w:bookmarkStart w:id="812" w:name="section_5.6.2"/>
      <w:bookmarkEnd w:id="811"/>
      <w:bookmarkEnd w:id="812"/>
      <w:r w:rsidRPr="00146A68">
        <w:rPr>
          <w:rFonts w:ascii="Times New Roman" w:eastAsia="Times New Roman" w:hAnsi="Times New Roman" w:cs="Times New Roman"/>
          <w:b/>
          <w:bCs/>
          <w:color w:val="000000"/>
          <w:sz w:val="30"/>
          <w:szCs w:val="30"/>
        </w:rPr>
        <w:t>5.6.2. Declaring Validity Constraints</w:t>
      </w:r>
    </w:p>
    <w:p w14:paraId="0BC94F7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3" w:name="ValidityConstraintWithContext"/>
      <w:bookmarkStart w:id="814" w:name="section_5.6.2.1"/>
      <w:bookmarkEnd w:id="813"/>
      <w:bookmarkEnd w:id="814"/>
      <w:r w:rsidRPr="00146A68">
        <w:rPr>
          <w:rFonts w:ascii="Times New Roman" w:eastAsia="Times New Roman" w:hAnsi="Times New Roman" w:cs="Times New Roman"/>
          <w:b/>
          <w:bCs/>
          <w:color w:val="000000"/>
          <w:sz w:val="30"/>
          <w:szCs w:val="30"/>
        </w:rPr>
        <w:t>5.6.2.1. c:ValidityConstraintWithContext</w:t>
      </w:r>
    </w:p>
    <w:p w14:paraId="44FAB8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is an abstract element into which various validity constraints will be substituted, depending upon the MPD author’s intent. In the absence of an explicit context (declared by an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w:t>
      </w:r>
      <w:bookmarkStart w:id="815" w:name="d3e5943"/>
      <w:bookmarkEnd w:id="8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defaults to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36"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37"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In this default case, a specific validity constraint will substitute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which in turn, substitutes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w:t>
      </w:r>
    </w:p>
    <w:p w14:paraId="617DA95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6" w:name="ValidityConstraint"/>
      <w:bookmarkStart w:id="817" w:name="section_5.6.2.2"/>
      <w:bookmarkEnd w:id="816"/>
      <w:bookmarkEnd w:id="817"/>
      <w:r w:rsidRPr="00146A68">
        <w:rPr>
          <w:rFonts w:ascii="Times New Roman" w:eastAsia="Times New Roman" w:hAnsi="Times New Roman" w:cs="Times New Roman"/>
          <w:b/>
          <w:bCs/>
          <w:color w:val="000000"/>
          <w:sz w:val="30"/>
          <w:szCs w:val="30"/>
        </w:rPr>
        <w:lastRenderedPageBreak/>
        <w:t>5.6.2.2. c:ValidityConstraint</w:t>
      </w:r>
    </w:p>
    <w:p w14:paraId="2CD6EF2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is the abstract element for which a specific validity constraint will substitute if no explicit context is used (and therefore, the default </w:t>
      </w:r>
      <w:r w:rsidRPr="00146A68">
        <w:rPr>
          <w:rFonts w:ascii="Times New Roman" w:eastAsia="Times New Roman" w:hAnsi="Times New Roman" w:cs="Times New Roman"/>
          <w:i/>
          <w:iCs/>
          <w:color w:val="000000"/>
          <w:sz w:val="24"/>
          <w:szCs w:val="24"/>
        </w:rPr>
        <w:t>document</w:t>
      </w:r>
      <w:r w:rsidRPr="00146A68">
        <w:rPr>
          <w:rFonts w:ascii="Times New Roman" w:eastAsia="Times New Roman" w:hAnsi="Times New Roman" w:cs="Times New Roman"/>
          <w:color w:val="000000"/>
          <w:sz w:val="24"/>
          <w:szCs w:val="24"/>
        </w:rPr>
        <w:t xml:space="preserve"> context applies as described in </w:t>
      </w:r>
      <w:hyperlink r:id="rId238" w:anchor="section_5.6.2.1" w:history="1">
        <w:r w:rsidRPr="00146A68">
          <w:rPr>
            <w:rFonts w:ascii="Times New Roman" w:eastAsia="Times New Roman" w:hAnsi="Times New Roman" w:cs="Times New Roman"/>
            <w:color w:val="000000"/>
            <w:sz w:val="24"/>
            <w:szCs w:val="24"/>
            <w:shd w:val="clear" w:color="auto" w:fill="FFFFFF"/>
          </w:rPr>
          <w:t xml:space="preserve">Section 5.6.2.1, </w:t>
        </w:r>
        <w:r w:rsidRPr="00146A68">
          <w:rPr>
            <w:rFonts w:ascii="Times New Roman" w:eastAsia="Times New Roman" w:hAnsi="Times New Roman" w:cs="Times New Roman"/>
            <w:i/>
            <w:iCs/>
            <w:color w:val="000000"/>
            <w:sz w:val="24"/>
            <w:szCs w:val="24"/>
            <w:shd w:val="clear" w:color="auto" w:fill="FFFFFF"/>
          </w:rPr>
          <w:t>c:ValidityConstraintWithContext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CA1CF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18" w:name="ValidityContext"/>
      <w:bookmarkStart w:id="819" w:name="section_5.6.2.3"/>
      <w:bookmarkEnd w:id="818"/>
      <w:bookmarkEnd w:id="819"/>
      <w:r w:rsidRPr="00146A68">
        <w:rPr>
          <w:rFonts w:ascii="Times New Roman" w:eastAsia="Times New Roman" w:hAnsi="Times New Roman" w:cs="Times New Roman"/>
          <w:b/>
          <w:bCs/>
          <w:color w:val="000000"/>
          <w:sz w:val="30"/>
          <w:szCs w:val="30"/>
        </w:rPr>
        <w:t>5.6.2.3. c:ValidityContext</w:t>
      </w:r>
    </w:p>
    <w:bookmarkStart w:id="820" w:name="d3e5987"/>
    <w:bookmarkEnd w:id="820"/>
    <w:p w14:paraId="769BEF1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explicitly declared by an XPath expression that is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can contain any of the specific validity constraints that are substitutable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w:t>
      </w:r>
    </w:p>
    <w:p w14:paraId="5730C8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1" w:name="rule_5-41"/>
      <w:bookmarkEnd w:id="821"/>
      <w:r w:rsidRPr="00146A68">
        <w:rPr>
          <w:rFonts w:ascii="Times New Roman" w:eastAsia="Times New Roman" w:hAnsi="Times New Roman" w:cs="Times New Roman"/>
          <w:b/>
          <w:bCs/>
          <w:color w:val="000000"/>
          <w:sz w:val="30"/>
          <w:szCs w:val="30"/>
        </w:rPr>
        <w:t xml:space="preserve">Rule 5-41. </w:t>
      </w:r>
    </w:p>
    <w:p w14:paraId="059B2DD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5-41] (MPD-catalog) (Interpretation)</w:t>
      </w:r>
    </w:p>
    <w:p w14:paraId="2D3B213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Given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 </w:t>
      </w:r>
      <w:bookmarkStart w:id="822" w:name="d3e6013"/>
      <w:bookmarkEnd w:id="8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the descendant’s validity constraint SHALL be the value of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evaluated against the IEP’s document information item (See </w:t>
      </w:r>
      <w:hyperlink r:id="rId239" w:anchor="W3-XML-InfoSet" w:history="1">
        <w:r w:rsidRPr="00146A68">
          <w:rPr>
            <w:rFonts w:ascii="Times New Roman" w:eastAsia="Times New Roman" w:hAnsi="Times New Roman" w:cs="Times New Roman"/>
            <w:b/>
            <w:bCs/>
            <w:color w:val="000000"/>
            <w:sz w:val="24"/>
            <w:szCs w:val="24"/>
            <w:shd w:val="clear" w:color="auto" w:fill="EEEEEE"/>
          </w:rPr>
          <w:t>[W3-XML-InfoSet]</w:t>
        </w:r>
      </w:hyperlink>
      <w:r w:rsidRPr="00146A68">
        <w:rPr>
          <w:rFonts w:ascii="Times New Roman" w:eastAsia="Times New Roman" w:hAnsi="Times New Roman" w:cs="Times New Roman"/>
          <w:color w:val="000000"/>
          <w:sz w:val="24"/>
          <w:szCs w:val="24"/>
        </w:rPr>
        <w:t xml:space="preserve">, </w:t>
      </w:r>
      <w:hyperlink r:id="rId240" w:anchor="infoitem.document" w:tgtFrame="_blank" w:history="1">
        <w:r w:rsidRPr="00146A68">
          <w:rPr>
            <w:rFonts w:ascii="Times New Roman" w:eastAsia="Times New Roman" w:hAnsi="Times New Roman" w:cs="Times New Roman"/>
            <w:color w:val="000000"/>
            <w:sz w:val="24"/>
            <w:szCs w:val="24"/>
            <w:shd w:val="clear" w:color="auto" w:fill="EEEEEE"/>
          </w:rPr>
          <w:t>§2.1, The Document Information Item</w:t>
        </w:r>
      </w:hyperlink>
      <w:r w:rsidRPr="00146A68">
        <w:rPr>
          <w:rFonts w:ascii="Times New Roman" w:eastAsia="Times New Roman" w:hAnsi="Times New Roman" w:cs="Times New Roman"/>
          <w:color w:val="000000"/>
          <w:sz w:val="24"/>
          <w:szCs w:val="24"/>
        </w:rPr>
        <w:t>).</w:t>
      </w:r>
    </w:p>
    <w:p w14:paraId="50773CEF"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3" w:name="HasDocumentElement"/>
      <w:bookmarkStart w:id="824" w:name="section_5.6.2.4"/>
      <w:bookmarkEnd w:id="823"/>
      <w:bookmarkEnd w:id="824"/>
      <w:r w:rsidRPr="00146A68">
        <w:rPr>
          <w:rFonts w:ascii="Times New Roman" w:eastAsia="Times New Roman" w:hAnsi="Times New Roman" w:cs="Times New Roman"/>
          <w:b/>
          <w:bCs/>
          <w:color w:val="000000"/>
          <w:sz w:val="30"/>
          <w:szCs w:val="30"/>
        </w:rPr>
        <w:t>5.6.2.4. c:HasDocumentElement</w:t>
      </w:r>
    </w:p>
    <w:p w14:paraId="09698ED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 validity constraint that identifies all intended XML document elements for an IEP conformance target, and it is directly substitutable for </w:t>
      </w:r>
      <w:r w:rsidRPr="00146A68">
        <w:rPr>
          <w:rFonts w:ascii="Courier New" w:eastAsia="Times New Roman" w:hAnsi="Courier New" w:cs="Courier New"/>
          <w:color w:val="000000"/>
          <w:sz w:val="19"/>
          <w:szCs w:val="19"/>
        </w:rPr>
        <w:t>c:ValidityConstraintWithContext</w:t>
      </w:r>
      <w:r w:rsidRPr="00146A68">
        <w:rPr>
          <w:rFonts w:ascii="Times New Roman" w:eastAsia="Times New Roman" w:hAnsi="Times New Roman" w:cs="Times New Roman"/>
          <w:color w:val="000000"/>
          <w:sz w:val="24"/>
          <w:szCs w:val="24"/>
        </w:rPr>
        <w:t xml:space="preserve">. This constraint ensures that an IEP artifact is rooted by one XML document element that is a member of the list of elements in its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This is a common validity constraint employed by simple IEPDs that declare one or more intended XML document elements.</w:t>
      </w:r>
    </w:p>
    <w:p w14:paraId="319A9F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w:t>
      </w:r>
      <w:bookmarkStart w:id="825" w:name="d3e6054"/>
      <w:bookmarkEnd w:id="8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of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is always on the IEP’s </w:t>
      </w:r>
      <w:r w:rsidRPr="00146A68">
        <w:rPr>
          <w:rFonts w:ascii="Times New Roman" w:eastAsia="Times New Roman" w:hAnsi="Times New Roman" w:cs="Times New Roman"/>
          <w:i/>
          <w:iCs/>
          <w:color w:val="000000"/>
          <w:sz w:val="24"/>
          <w:szCs w:val="24"/>
        </w:rPr>
        <w:t>document information item</w:t>
      </w:r>
      <w:r w:rsidRPr="00146A68">
        <w:rPr>
          <w:rFonts w:ascii="Times New Roman" w:eastAsia="Times New Roman" w:hAnsi="Times New Roman" w:cs="Times New Roman"/>
          <w:color w:val="000000"/>
          <w:sz w:val="24"/>
          <w:szCs w:val="24"/>
        </w:rPr>
        <w:t xml:space="preserve"> as defined in </w:t>
      </w:r>
      <w:hyperlink r:id="rId241" w:anchor="W3-XML-InfoSet" w:history="1">
        <w:r w:rsidRPr="00146A68">
          <w:rPr>
            <w:rFonts w:ascii="Times New Roman" w:eastAsia="Times New Roman" w:hAnsi="Times New Roman" w:cs="Times New Roman"/>
            <w:b/>
            <w:bCs/>
            <w:color w:val="000000"/>
            <w:sz w:val="24"/>
            <w:szCs w:val="24"/>
            <w:shd w:val="clear" w:color="auto" w:fill="FFFFFF"/>
          </w:rPr>
          <w:t>[W3-XML-InfoSet]</w:t>
        </w:r>
      </w:hyperlink>
      <w:r w:rsidRPr="00146A68">
        <w:rPr>
          <w:rFonts w:ascii="Times New Roman" w:eastAsia="Times New Roman" w:hAnsi="Times New Roman" w:cs="Times New Roman"/>
          <w:color w:val="000000"/>
          <w:sz w:val="24"/>
          <w:szCs w:val="24"/>
        </w:rPr>
        <w:t xml:space="preserve">, </w:t>
      </w:r>
      <w:hyperlink r:id="rId242" w:anchor="infoitem.document" w:tgtFrame="_blank" w:history="1">
        <w:r w:rsidRPr="00146A68">
          <w:rPr>
            <w:rFonts w:ascii="Times New Roman" w:eastAsia="Times New Roman" w:hAnsi="Times New Roman" w:cs="Times New Roman"/>
            <w:color w:val="000000"/>
            <w:sz w:val="24"/>
            <w:szCs w:val="24"/>
            <w:shd w:val="clear" w:color="auto" w:fill="FFFFFF"/>
          </w:rPr>
          <w:t>§2.1, The Document Information Item</w:t>
        </w:r>
      </w:hyperlink>
      <w:r w:rsidRPr="00146A68">
        <w:rPr>
          <w:rFonts w:ascii="Times New Roman" w:eastAsia="Times New Roman" w:hAnsi="Times New Roman" w:cs="Times New Roman"/>
          <w:color w:val="000000"/>
          <w:sz w:val="24"/>
          <w:szCs w:val="24"/>
        </w:rPr>
        <w:t xml:space="preserve">. This is because it can only declare XML document elements. So, if an IEP defines a payload that may be included in some XML envelope, then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should not be used. Instead, use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with another specific validity constraint and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to explicitly declare </w:t>
      </w:r>
      <w:bookmarkStart w:id="826" w:name="d3e6084"/>
      <w:bookmarkEnd w:id="8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"definition_validity_constraint_context"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validity constraint context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3EBD50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the following rule applies:</w:t>
      </w:r>
    </w:p>
    <w:p w14:paraId="59588E6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7" w:name="i2"/>
      <w:bookmarkStart w:id="828" w:name="rule_5-42"/>
      <w:bookmarkEnd w:id="827"/>
      <w:bookmarkEnd w:id="828"/>
      <w:r w:rsidRPr="00146A68">
        <w:rPr>
          <w:rFonts w:ascii="Times New Roman" w:eastAsia="Times New Roman" w:hAnsi="Times New Roman" w:cs="Times New Roman"/>
          <w:b/>
          <w:bCs/>
          <w:color w:val="000000"/>
          <w:sz w:val="30"/>
          <w:szCs w:val="30"/>
        </w:rPr>
        <w:t>Rule 5-42. Identifying the Document Element of an IEP</w:t>
      </w:r>
    </w:p>
    <w:p w14:paraId="355C51A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5-42] (IEP) (Constraint)</w:t>
      </w:r>
    </w:p>
    <w:p w14:paraId="31B6132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catalog document, if an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for an IEP has a </w:t>
      </w:r>
      <w:r w:rsidRPr="00146A68">
        <w:rPr>
          <w:rFonts w:ascii="Courier New" w:eastAsia="Times New Roman" w:hAnsi="Courier New" w:cs="Courier New"/>
          <w:color w:val="000000"/>
          <w:sz w:val="19"/>
          <w:szCs w:val="19"/>
        </w:rPr>
        <w:t>c:HasDocumentElement</w:t>
      </w:r>
      <w:r w:rsidRPr="00146A68">
        <w:rPr>
          <w:rFonts w:ascii="Times New Roman" w:eastAsia="Times New Roman" w:hAnsi="Times New Roman" w:cs="Times New Roman"/>
          <w:color w:val="000000"/>
          <w:sz w:val="24"/>
          <w:szCs w:val="24"/>
        </w:rPr>
        <w:t xml:space="preserve"> child element owning a </w:t>
      </w:r>
      <w:r w:rsidRPr="00146A68">
        <w:rPr>
          <w:rFonts w:ascii="Courier New" w:eastAsia="Times New Roman" w:hAnsi="Courier New" w:cs="Courier New"/>
          <w:color w:val="000000"/>
          <w:sz w:val="19"/>
          <w:szCs w:val="19"/>
        </w:rPr>
        <w:t>c:qualifiedNameList</w:t>
      </w:r>
      <w:r w:rsidRPr="00146A68">
        <w:rPr>
          <w:rFonts w:ascii="Times New Roman" w:eastAsia="Times New Roman" w:hAnsi="Times New Roman" w:cs="Times New Roman"/>
          <w:color w:val="000000"/>
          <w:sz w:val="24"/>
          <w:szCs w:val="24"/>
        </w:rPr>
        <w:t xml:space="preserve"> attribute with a value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 xml:space="preserve">, then the document element of the IEP MUST have a </w:t>
      </w:r>
      <w:r w:rsidRPr="00146A68">
        <w:rPr>
          <w:rFonts w:ascii="Times New Roman" w:eastAsia="Times New Roman" w:hAnsi="Times New Roman" w:cs="Times New Roman"/>
          <w:i/>
          <w:iCs/>
          <w:color w:val="000000"/>
          <w:sz w:val="24"/>
          <w:szCs w:val="24"/>
        </w:rPr>
        <w:t>QName</w:t>
      </w:r>
      <w:r w:rsidRPr="00146A68">
        <w:rPr>
          <w:rFonts w:ascii="Times New Roman" w:eastAsia="Times New Roman" w:hAnsi="Times New Roman" w:cs="Times New Roman"/>
          <w:color w:val="000000"/>
          <w:sz w:val="24"/>
          <w:szCs w:val="24"/>
        </w:rPr>
        <w:t xml:space="preserve"> that is a member of </w:t>
      </w:r>
      <w:r w:rsidRPr="00146A68">
        <w:rPr>
          <w:rFonts w:ascii="Courier New" w:eastAsia="Times New Roman" w:hAnsi="Courier New" w:cs="Courier New"/>
          <w:color w:val="000000"/>
          <w:sz w:val="19"/>
          <w:szCs w:val="19"/>
        </w:rPr>
        <w:t>$LIST</w:t>
      </w:r>
      <w:r w:rsidRPr="00146A68">
        <w:rPr>
          <w:rFonts w:ascii="Times New Roman" w:eastAsia="Times New Roman" w:hAnsi="Times New Roman" w:cs="Times New Roman"/>
          <w:color w:val="000000"/>
          <w:sz w:val="24"/>
          <w:szCs w:val="24"/>
        </w:rPr>
        <w:t>.</w:t>
      </w:r>
    </w:p>
    <w:p w14:paraId="310A30B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29" w:name="ValidToXPath"/>
      <w:bookmarkStart w:id="830" w:name="section_5.6.2.5"/>
      <w:bookmarkEnd w:id="829"/>
      <w:bookmarkEnd w:id="830"/>
      <w:r w:rsidRPr="00146A68">
        <w:rPr>
          <w:rFonts w:ascii="Times New Roman" w:eastAsia="Times New Roman" w:hAnsi="Times New Roman" w:cs="Times New Roman"/>
          <w:b/>
          <w:bCs/>
          <w:color w:val="000000"/>
          <w:sz w:val="30"/>
          <w:szCs w:val="30"/>
        </w:rPr>
        <w:lastRenderedPageBreak/>
        <w:t>5.6.2.5. c:ValidToXPath</w:t>
      </w:r>
    </w:p>
    <w:p w14:paraId="6EFC8D8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a specific validity constraint whose purpose is to ensure that a condition is satisfied within an IEP. The condition is defined by an XPath expression contained in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If the XPath expression applied to a target instance </w:t>
      </w:r>
      <w:bookmarkStart w:id="831" w:name="d3e6137"/>
      <w:bookmarkEnd w:id="8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returns a Boolean value of TRUE, then the condition is satisfied by that XML document.</w:t>
      </w:r>
    </w:p>
    <w:p w14:paraId="69CDC60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validity constraint is useful for a variety of purposes. For example, an </w:t>
      </w:r>
      <w:bookmarkStart w:id="832" w:name="d3e6143"/>
      <w:bookmarkEnd w:id="8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require that a given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must contain a particular element with a particular attribute whose value is an integer greater than some required minimum. An XPath expression can validate this.</w:t>
      </w:r>
    </w:p>
    <w:p w14:paraId="1633336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can also employ a simple XPath expression to validate that an IEP is rooted with an intended XML document element. However, other validity constraints can do this as well; the </w:t>
      </w:r>
      <w:bookmarkStart w:id="833" w:name="d3e6154"/>
      <w:bookmarkEnd w:id="8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choose the constraint representation.</w:t>
      </w:r>
    </w:p>
    <w:p w14:paraId="4547614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used (substituted) within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there will be two XPath expressions — the expression within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the condition to validate, the other is the context (where the condition will be validated). For example, the context provided by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might be </w:t>
      </w:r>
      <w:r w:rsidRPr="00146A68">
        <w:rPr>
          <w:rFonts w:ascii="Courier New" w:eastAsia="Times New Roman" w:hAnsi="Courier New" w:cs="Courier New"/>
          <w:color w:val="000000"/>
          <w:sz w:val="19"/>
          <w:szCs w:val="19"/>
        </w:rPr>
        <w:t>//my:speedingTicket</w:t>
      </w:r>
      <w:r w:rsidRPr="00146A68">
        <w:rPr>
          <w:rFonts w:ascii="Times New Roman" w:eastAsia="Times New Roman" w:hAnsi="Times New Roman" w:cs="Times New Roman"/>
          <w:color w:val="000000"/>
          <w:sz w:val="24"/>
          <w:szCs w:val="24"/>
        </w:rPr>
        <w:t xml:space="preserve">, while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might require that a test for </w:t>
      </w:r>
      <w:r w:rsidRPr="00146A68">
        <w:rPr>
          <w:rFonts w:ascii="Courier New" w:eastAsia="Times New Roman" w:hAnsi="Courier New" w:cs="Courier New"/>
          <w:color w:val="000000"/>
          <w:sz w:val="19"/>
          <w:szCs w:val="19"/>
        </w:rPr>
        <w:t>exists(nc:DriverPerson)</w:t>
      </w:r>
      <w:r w:rsidRPr="00146A68">
        <w:rPr>
          <w:rFonts w:ascii="Times New Roman" w:eastAsia="Times New Roman" w:hAnsi="Times New Roman" w:cs="Times New Roman"/>
          <w:color w:val="000000"/>
          <w:sz w:val="24"/>
          <w:szCs w:val="24"/>
        </w:rPr>
        <w:t xml:space="preserve"> be true.</w:t>
      </w:r>
    </w:p>
    <w:p w14:paraId="5E6C252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 validity constraint as well as those that follow below can either be substituted for the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or used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(i.e., substituted for its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child).</w:t>
      </w:r>
    </w:p>
    <w:p w14:paraId="75DB32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if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is substituted for </w:t>
      </w:r>
      <w:r w:rsidRPr="00146A68">
        <w:rPr>
          <w:rFonts w:ascii="Courier New" w:eastAsia="Times New Roman" w:hAnsi="Courier New" w:cs="Courier New"/>
          <w:color w:val="000000"/>
          <w:sz w:val="19"/>
          <w:szCs w:val="19"/>
        </w:rPr>
        <w:t>c:ValidityConstraint</w:t>
      </w:r>
      <w:r w:rsidRPr="00146A68">
        <w:rPr>
          <w:rFonts w:ascii="Times New Roman" w:eastAsia="Times New Roman" w:hAnsi="Times New Roman" w:cs="Times New Roman"/>
          <w:color w:val="000000"/>
          <w:sz w:val="24"/>
          <w:szCs w:val="24"/>
        </w:rPr>
        <w:t xml:space="preserve"> within the </w:t>
      </w:r>
      <w:r w:rsidRPr="00146A68">
        <w:rPr>
          <w:rFonts w:ascii="Courier New" w:eastAsia="Times New Roman" w:hAnsi="Courier New" w:cs="Courier New"/>
          <w:color w:val="000000"/>
          <w:sz w:val="19"/>
          <w:szCs w:val="19"/>
        </w:rPr>
        <w:t>c:ValidityContext</w:t>
      </w:r>
      <w:r w:rsidRPr="00146A68">
        <w:rPr>
          <w:rFonts w:ascii="Times New Roman" w:eastAsia="Times New Roman" w:hAnsi="Times New Roman" w:cs="Times New Roman"/>
          <w:color w:val="000000"/>
          <w:sz w:val="24"/>
          <w:szCs w:val="24"/>
        </w:rPr>
        <w:t xml:space="preserve"> element, then the explicit context, the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value, can imply that multiple items must be checked and each must return "true" in order for an IEP to pass the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constraint.</w:t>
      </w:r>
    </w:p>
    <w:p w14:paraId="7531E09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When employing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the following rule applies:</w:t>
      </w:r>
    </w:p>
    <w:p w14:paraId="1581F12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4" w:name="i1"/>
      <w:bookmarkStart w:id="835" w:name="rule_5-43"/>
      <w:bookmarkEnd w:id="834"/>
      <w:bookmarkEnd w:id="835"/>
      <w:r w:rsidRPr="00146A68">
        <w:rPr>
          <w:rFonts w:ascii="Times New Roman" w:eastAsia="Times New Roman" w:hAnsi="Times New Roman" w:cs="Times New Roman"/>
          <w:b/>
          <w:bCs/>
          <w:color w:val="000000"/>
          <w:sz w:val="30"/>
          <w:szCs w:val="30"/>
        </w:rPr>
        <w:t>Rule 5-43. Validating an XPath Expression</w:t>
      </w:r>
    </w:p>
    <w:p w14:paraId="350E099D"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5-43] (IEP) (Constraint)</w:t>
      </w:r>
    </w:p>
    <w:p w14:paraId="7693A3B3"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836" w:name="d3e6231"/>
      <w:bookmarkEnd w:id="8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c:xPathText</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element, a candidate IEP is a valid IEP, ONLY IF the value of </w:t>
      </w:r>
      <w:r w:rsidRPr="00146A68">
        <w:rPr>
          <w:rFonts w:ascii="Courier New" w:eastAsia="Times New Roman" w:hAnsi="Courier New" w:cs="Courier New"/>
          <w:color w:val="000000"/>
          <w:sz w:val="19"/>
          <w:szCs w:val="19"/>
        </w:rPr>
        <w:t>c:ValidToXPath</w:t>
      </w:r>
      <w:r w:rsidRPr="00146A68">
        <w:rPr>
          <w:rFonts w:ascii="Times New Roman" w:eastAsia="Times New Roman" w:hAnsi="Times New Roman" w:cs="Times New Roman"/>
          <w:color w:val="000000"/>
          <w:sz w:val="24"/>
          <w:szCs w:val="24"/>
        </w:rPr>
        <w:t xml:space="preserve"> applied to the candidate IEP (an </w:t>
      </w:r>
      <w:bookmarkStart w:id="837" w:name="d3e6243"/>
      <w:bookmarkEnd w:id="83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an effective Boolean value (EBV) equal to </w:t>
      </w:r>
      <w:r w:rsidRPr="00146A68">
        <w:rPr>
          <w:rFonts w:ascii="Courier New" w:eastAsia="Times New Roman" w:hAnsi="Courier New" w:cs="Courier New"/>
          <w:color w:val="000000"/>
          <w:sz w:val="19"/>
          <w:szCs w:val="19"/>
        </w:rPr>
        <w:t>true</w:t>
      </w:r>
      <w:r w:rsidRPr="00146A68">
        <w:rPr>
          <w:rFonts w:ascii="Times New Roman" w:eastAsia="Times New Roman" w:hAnsi="Times New Roman" w:cs="Times New Roman"/>
          <w:color w:val="000000"/>
          <w:sz w:val="24"/>
          <w:szCs w:val="24"/>
        </w:rPr>
        <w:t xml:space="preserve">. EBV is defined by </w:t>
      </w:r>
      <w:hyperlink r:id="rId243" w:anchor="W3-XPath" w:history="1">
        <w:r w:rsidRPr="00146A68">
          <w:rPr>
            <w:rFonts w:ascii="Times New Roman" w:eastAsia="Times New Roman" w:hAnsi="Times New Roman" w:cs="Times New Roman"/>
            <w:b/>
            <w:bCs/>
            <w:color w:val="000000"/>
            <w:sz w:val="24"/>
            <w:szCs w:val="24"/>
            <w:shd w:val="clear" w:color="auto" w:fill="EEEEEE"/>
          </w:rPr>
          <w:t>[W3C XPath 2.0]</w:t>
        </w:r>
      </w:hyperlink>
      <w:r w:rsidRPr="00146A68">
        <w:rPr>
          <w:rFonts w:ascii="Times New Roman" w:eastAsia="Times New Roman" w:hAnsi="Times New Roman" w:cs="Times New Roman"/>
          <w:color w:val="000000"/>
          <w:sz w:val="24"/>
          <w:szCs w:val="24"/>
        </w:rPr>
        <w:t xml:space="preserve">, </w:t>
      </w:r>
      <w:hyperlink r:id="rId244" w:anchor="id-ebv" w:tgtFrame="_blank" w:history="1">
        <w:r w:rsidRPr="00146A68">
          <w:rPr>
            <w:rFonts w:ascii="Times New Roman" w:eastAsia="Times New Roman" w:hAnsi="Times New Roman" w:cs="Times New Roman"/>
            <w:color w:val="000000"/>
            <w:sz w:val="24"/>
            <w:szCs w:val="24"/>
            <w:shd w:val="clear" w:color="auto" w:fill="EEEEEE"/>
          </w:rPr>
          <w:t>§2.4.3, Effective Boolean Value</w:t>
        </w:r>
      </w:hyperlink>
      <w:r w:rsidRPr="00146A68">
        <w:rPr>
          <w:rFonts w:ascii="Times New Roman" w:eastAsia="Times New Roman" w:hAnsi="Times New Roman" w:cs="Times New Roman"/>
          <w:color w:val="000000"/>
          <w:sz w:val="24"/>
          <w:szCs w:val="24"/>
        </w:rPr>
        <w:t>.</w:t>
      </w:r>
    </w:p>
    <w:p w14:paraId="18FBF7C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38" w:name="XMLSchemaValid"/>
      <w:bookmarkStart w:id="839" w:name="section_5.6.2.6"/>
      <w:bookmarkEnd w:id="838"/>
      <w:bookmarkEnd w:id="839"/>
      <w:r w:rsidRPr="00146A68">
        <w:rPr>
          <w:rFonts w:ascii="Times New Roman" w:eastAsia="Times New Roman" w:hAnsi="Times New Roman" w:cs="Times New Roman"/>
          <w:b/>
          <w:bCs/>
          <w:color w:val="000000"/>
          <w:sz w:val="30"/>
          <w:szCs w:val="30"/>
        </w:rPr>
        <w:t>5.6.2.6. c:XMLSchemaValid</w:t>
      </w:r>
    </w:p>
    <w:p w14:paraId="155E2AF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employs the W3C XML Schema Definition (XSD) Language (</w:t>
      </w:r>
      <w:hyperlink r:id="rId245"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and </w:t>
      </w:r>
      <w:hyperlink r:id="rId246"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one of several XML schema </w:t>
      </w:r>
      <w:r w:rsidRPr="00146A68">
        <w:rPr>
          <w:rFonts w:ascii="Times New Roman" w:eastAsia="Times New Roman" w:hAnsi="Times New Roman" w:cs="Times New Roman"/>
          <w:color w:val="000000"/>
          <w:sz w:val="24"/>
          <w:szCs w:val="24"/>
        </w:rPr>
        <w:lastRenderedPageBreak/>
        <w:t>definition languages designed to define an instance XML document and enable its validation. In general, an instance XML document is valid against a particular XML schema if it obeys or conforms to the constraints imposed by that schema (</w:t>
      </w:r>
      <w:hyperlink r:id="rId247"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48" w:anchor="sec-schema-validity-and-docs" w:tgtFrame="_blank" w:history="1">
        <w:r w:rsidRPr="00146A68">
          <w:rPr>
            <w:rFonts w:ascii="Times New Roman" w:eastAsia="Times New Roman" w:hAnsi="Times New Roman" w:cs="Times New Roman"/>
            <w:color w:val="000000"/>
            <w:sz w:val="24"/>
            <w:szCs w:val="24"/>
            <w:shd w:val="clear" w:color="auto" w:fill="FFFFFF"/>
          </w:rPr>
          <w:t>§2.5, Schema-validity and documents</w:t>
        </w:r>
      </w:hyperlink>
      <w:r w:rsidRPr="00146A68">
        <w:rPr>
          <w:rFonts w:ascii="Times New Roman" w:eastAsia="Times New Roman" w:hAnsi="Times New Roman" w:cs="Times New Roman"/>
          <w:color w:val="000000"/>
          <w:sz w:val="24"/>
          <w:szCs w:val="24"/>
        </w:rPr>
        <w:t>).</w:t>
      </w:r>
    </w:p>
    <w:p w14:paraId="58A442F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a NIEM </w:t>
      </w:r>
      <w:bookmarkStart w:id="840" w:name="d3e6286"/>
      <w:bookmarkEnd w:id="8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MPD that contains a set of XML schema documents, that are assembled into an XML schema (after processing XML catalogs to </w:t>
      </w:r>
      <w:bookmarkStart w:id="841" w:name="d3e6289"/>
      <w:bookmarkEnd w:id="84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 URI</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values in namespace attributes owned by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elements and similar XML Schema constructs). In turn, the resulting XML schema can be used to validate one or more </w:t>
      </w:r>
      <w:bookmarkStart w:id="842" w:name="d3e6295"/>
      <w:bookmarkEnd w:id="84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NIEM conformance.</w:t>
      </w:r>
    </w:p>
    <w:p w14:paraId="30A9DEC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is based on XML Schema, and so the term "schema validation" usually refers to "XML Schema validation". However, an </w:t>
      </w:r>
      <w:bookmarkStart w:id="843" w:name="d3e6301"/>
      <w:bookmarkEnd w:id="8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may also choose to include artifacts to validate with other types of schemas or rules, including but not limited to </w:t>
      </w:r>
      <w:hyperlink r:id="rId24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and </w:t>
      </w:r>
      <w:hyperlink r:id="rId250"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w:t>
      </w:r>
      <w:bookmarkStart w:id="844" w:name="d3e6308"/>
      <w:bookmarkEnd w:id="8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also include artifacts for NIEM constraint schema validation, which, of course, is XML Schema validation (See </w:t>
      </w:r>
      <w:hyperlink r:id="rId251" w:anchor="section_4.5" w:history="1">
        <w:r w:rsidRPr="00146A68">
          <w:rPr>
            <w:rFonts w:ascii="Times New Roman" w:eastAsia="Times New Roman" w:hAnsi="Times New Roman" w:cs="Times New Roman"/>
            <w:color w:val="000000"/>
            <w:sz w:val="24"/>
            <w:szCs w:val="24"/>
            <w:shd w:val="clear" w:color="auto" w:fill="FFFFFF"/>
          </w:rPr>
          <w:t xml:space="preserve">Section 4.5, </w:t>
        </w:r>
        <w:r w:rsidRPr="00146A68">
          <w:rPr>
            <w:rFonts w:ascii="Times New Roman" w:eastAsia="Times New Roman" w:hAnsi="Times New Roman" w:cs="Times New Roman"/>
            <w:i/>
            <w:iCs/>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FD3C14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Because NIEM is XML Schema based, then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(of type </w:t>
      </w:r>
      <w:r w:rsidRPr="00146A68">
        <w:rPr>
          <w:rFonts w:ascii="Courier New" w:eastAsia="Times New Roman" w:hAnsi="Courier New" w:cs="Courier New"/>
          <w:color w:val="000000"/>
          <w:sz w:val="19"/>
          <w:szCs w:val="19"/>
        </w:rPr>
        <w:t>c:XMLSchemaType</w:t>
      </w:r>
      <w:r w:rsidRPr="00146A68">
        <w:rPr>
          <w:rFonts w:ascii="Times New Roman" w:eastAsia="Times New Roman" w:hAnsi="Times New Roman" w:cs="Times New Roman"/>
          <w:color w:val="000000"/>
          <w:sz w:val="24"/>
          <w:szCs w:val="24"/>
        </w:rPr>
        <w:t xml:space="preserve">) will likely be employed by most IEPDs. This validity constraint ensures that an IEP artifact is schema valid to an XML schema that can be assembled correctly from the schema documents that comprise it. To do this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provides two methods to choose from based on its child elements,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both zero to unbounded cardinality. The MPD author can use (1)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to identify one or more XML catalog documents that map the correct schema documents; or (2)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 xml:space="preserve"> to explicitly identify the one or more XML schema documents to be retrieved. In each case, depending on the nature of the XML schema document set from which the schema documents are coming, it may be possible to identify a single XML catalog document or a single XML schema document. That catalog or schema document will be the starting point or root document and will contain enough information to explicitly identify or cascade to the rest. (See also </w:t>
      </w:r>
      <w:hyperlink r:id="rId252" w:anchor="section_5.5" w:history="1">
        <w:r w:rsidRPr="00146A68">
          <w:rPr>
            <w:rFonts w:ascii="Times New Roman" w:eastAsia="Times New Roman" w:hAnsi="Times New Roman" w:cs="Times New Roman"/>
            <w:color w:val="000000"/>
            <w:sz w:val="24"/>
            <w:szCs w:val="24"/>
            <w:shd w:val="clear" w:color="auto" w:fill="FFFFFF"/>
          </w:rPr>
          <w:t xml:space="preserve">Section 5.5, </w:t>
        </w:r>
        <w:r w:rsidRPr="00146A68">
          <w:rPr>
            <w:rFonts w:ascii="Times New Roman" w:eastAsia="Times New Roman" w:hAnsi="Times New Roman" w:cs="Times New Roman"/>
            <w:i/>
            <w:iCs/>
            <w:color w:val="000000"/>
            <w:sz w:val="24"/>
            <w:szCs w:val="24"/>
            <w:shd w:val="clear" w:color="auto" w:fill="FFFFFF"/>
          </w:rPr>
          <w:t>XML Catalogs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79AB4E0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It is the MPD author’s responsibility to ensure that the method used (XML catalogs or XML schema document identification) is configured correctly per the appropriate specification (</w:t>
      </w:r>
      <w:hyperlink r:id="rId253" w:anchor="OASIS-XML-Catalogs" w:history="1">
        <w:r w:rsidRPr="00146A68">
          <w:rPr>
            <w:rFonts w:ascii="Times New Roman" w:eastAsia="Times New Roman" w:hAnsi="Times New Roman" w:cs="Times New Roman"/>
            <w:b/>
            <w:bCs/>
            <w:color w:val="000000"/>
            <w:sz w:val="24"/>
            <w:szCs w:val="24"/>
            <w:shd w:val="clear" w:color="auto" w:fill="FFFFFF"/>
          </w:rPr>
          <w:t>[XML Catalogs 1.1]</w:t>
        </w:r>
      </w:hyperlink>
      <w:r w:rsidRPr="00146A68">
        <w:rPr>
          <w:rFonts w:ascii="Times New Roman" w:eastAsia="Times New Roman" w:hAnsi="Times New Roman" w:cs="Times New Roman"/>
          <w:color w:val="000000"/>
          <w:sz w:val="24"/>
          <w:szCs w:val="24"/>
        </w:rPr>
        <w:t xml:space="preserve"> or </w:t>
      </w:r>
      <w:hyperlink r:id="rId254"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w:t>
      </w:r>
    </w:p>
    <w:p w14:paraId="3BDC94F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5" w:name="SchematronValid"/>
      <w:bookmarkStart w:id="846" w:name="section_5.6.2.7"/>
      <w:bookmarkEnd w:id="845"/>
      <w:bookmarkEnd w:id="846"/>
      <w:r w:rsidRPr="00146A68">
        <w:rPr>
          <w:rFonts w:ascii="Times New Roman" w:eastAsia="Times New Roman" w:hAnsi="Times New Roman" w:cs="Times New Roman"/>
          <w:b/>
          <w:bCs/>
          <w:color w:val="000000"/>
          <w:sz w:val="30"/>
          <w:szCs w:val="30"/>
        </w:rPr>
        <w:t>5.6.2.7. c:SchematronValid</w:t>
      </w:r>
    </w:p>
    <w:p w14:paraId="184CAE4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c:SchematronValid</w:t>
      </w:r>
      <w:r w:rsidRPr="00146A68">
        <w:rPr>
          <w:rFonts w:ascii="Times New Roman" w:eastAsia="Times New Roman" w:hAnsi="Times New Roman" w:cs="Times New Roman"/>
          <w:color w:val="000000"/>
          <w:sz w:val="24"/>
          <w:szCs w:val="24"/>
        </w:rPr>
        <w:t xml:space="preserve"> is similar to </w:t>
      </w:r>
      <w:r w:rsidRPr="00146A68">
        <w:rPr>
          <w:rFonts w:ascii="Courier New" w:eastAsia="Times New Roman" w:hAnsi="Courier New" w:cs="Courier New"/>
          <w:color w:val="000000"/>
          <w:sz w:val="19"/>
          <w:szCs w:val="19"/>
        </w:rPr>
        <w:t>c:XMLSchemaValid</w:t>
      </w:r>
      <w:r w:rsidRPr="00146A68">
        <w:rPr>
          <w:rFonts w:ascii="Times New Roman" w:eastAsia="Times New Roman" w:hAnsi="Times New Roman" w:cs="Times New Roman"/>
          <w:color w:val="000000"/>
          <w:sz w:val="24"/>
          <w:szCs w:val="24"/>
        </w:rPr>
        <w:t xml:space="preserve">, but uses a </w:t>
      </w:r>
      <w:r w:rsidRPr="00146A68">
        <w:rPr>
          <w:rFonts w:ascii="Courier New" w:eastAsia="Times New Roman" w:hAnsi="Courier New" w:cs="Courier New"/>
          <w:color w:val="000000"/>
          <w:sz w:val="19"/>
          <w:szCs w:val="19"/>
        </w:rPr>
        <w:t>c:SchematronSchema</w:t>
      </w:r>
      <w:r w:rsidRPr="00146A68">
        <w:rPr>
          <w:rFonts w:ascii="Times New Roman" w:eastAsia="Times New Roman" w:hAnsi="Times New Roman" w:cs="Times New Roman"/>
          <w:color w:val="000000"/>
          <w:sz w:val="24"/>
          <w:szCs w:val="24"/>
        </w:rPr>
        <w:t xml:space="preserve"> element to identify the Schematron rule file that applies to the IEP.</w:t>
      </w:r>
    </w:p>
    <w:p w14:paraId="50C61FF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7" w:name="RelaxNGValid"/>
      <w:bookmarkStart w:id="848" w:name="section_5.6.2.8"/>
      <w:bookmarkEnd w:id="847"/>
      <w:bookmarkEnd w:id="848"/>
      <w:r w:rsidRPr="00146A68">
        <w:rPr>
          <w:rFonts w:ascii="Times New Roman" w:eastAsia="Times New Roman" w:hAnsi="Times New Roman" w:cs="Times New Roman"/>
          <w:b/>
          <w:bCs/>
          <w:color w:val="000000"/>
          <w:sz w:val="30"/>
          <w:szCs w:val="30"/>
        </w:rPr>
        <w:t>5.6.2.8. c:RelaxNGValid</w:t>
      </w:r>
    </w:p>
    <w:p w14:paraId="5BC47E6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c:RelaxNGValid</w:t>
      </w:r>
      <w:r w:rsidRPr="00146A68">
        <w:rPr>
          <w:rFonts w:ascii="Times New Roman" w:eastAsia="Times New Roman" w:hAnsi="Times New Roman" w:cs="Times New Roman"/>
          <w:color w:val="000000"/>
          <w:sz w:val="24"/>
          <w:szCs w:val="24"/>
        </w:rPr>
        <w:t xml:space="preserve"> is similar to the previous two validity constraints, but uses a </w:t>
      </w:r>
      <w:r w:rsidRPr="00146A68">
        <w:rPr>
          <w:rFonts w:ascii="Courier New" w:eastAsia="Times New Roman" w:hAnsi="Courier New" w:cs="Courier New"/>
          <w:color w:val="000000"/>
          <w:sz w:val="19"/>
          <w:szCs w:val="19"/>
        </w:rPr>
        <w:t>c:RelaxNGSchema</w:t>
      </w:r>
      <w:r w:rsidRPr="00146A68">
        <w:rPr>
          <w:rFonts w:ascii="Times New Roman" w:eastAsia="Times New Roman" w:hAnsi="Times New Roman" w:cs="Times New Roman"/>
          <w:color w:val="000000"/>
          <w:sz w:val="24"/>
          <w:szCs w:val="24"/>
        </w:rPr>
        <w:t xml:space="preserve"> element to identify the RelaxNG schema file to which the IEP must validate.</w:t>
      </w:r>
    </w:p>
    <w:p w14:paraId="1C32EA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49" w:name="ConformsToConformanceTarget"/>
      <w:bookmarkStart w:id="850" w:name="section_5.6.2.9"/>
      <w:bookmarkEnd w:id="849"/>
      <w:bookmarkEnd w:id="850"/>
      <w:r w:rsidRPr="00146A68">
        <w:rPr>
          <w:rFonts w:ascii="Times New Roman" w:eastAsia="Times New Roman" w:hAnsi="Times New Roman" w:cs="Times New Roman"/>
          <w:b/>
          <w:bCs/>
          <w:color w:val="000000"/>
          <w:sz w:val="30"/>
          <w:szCs w:val="30"/>
        </w:rPr>
        <w:lastRenderedPageBreak/>
        <w:t>5.6.2.9. c:ConformsToConformanceTarget</w:t>
      </w:r>
    </w:p>
    <w:p w14:paraId="685DCE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enables an </w:t>
      </w:r>
      <w:bookmarkStart w:id="851" w:name="d3e6388"/>
      <w:bookmarkEnd w:id="85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to effectively subclass and relate conformance target classes. For example, using this constraint, a given conformance target class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structures:id="A2"</w:t>
      </w:r>
      <w:r w:rsidRPr="00146A68">
        <w:rPr>
          <w:rFonts w:ascii="Times New Roman" w:eastAsia="Times New Roman" w:hAnsi="Times New Roman" w:cs="Times New Roman"/>
          <w:color w:val="000000"/>
          <w:sz w:val="24"/>
          <w:szCs w:val="24"/>
        </w:rPr>
        <w:t xml:space="preserve"> can be required to also conform to another class </w:t>
      </w:r>
      <w:r w:rsidRPr="00146A68">
        <w:rPr>
          <w:rFonts w:ascii="Courier New" w:eastAsia="Times New Roman" w:hAnsi="Courier New" w:cs="Courier New"/>
          <w:color w:val="000000"/>
          <w:sz w:val="19"/>
          <w:szCs w:val="19"/>
        </w:rPr>
        <w:t>structures:id="A1"</w:t>
      </w:r>
      <w:r w:rsidRPr="00146A68">
        <w:rPr>
          <w:rFonts w:ascii="Times New Roman" w:eastAsia="Times New Roman" w:hAnsi="Times New Roman" w:cs="Times New Roman"/>
          <w:color w:val="000000"/>
          <w:sz w:val="24"/>
          <w:szCs w:val="24"/>
        </w:rPr>
        <w:t xml:space="preserve">. This creates an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relationship. We say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 xml:space="preserve">, or that </w:t>
      </w:r>
      <w:r w:rsidRPr="00146A68">
        <w:rPr>
          <w:rFonts w:ascii="Courier New" w:eastAsia="Times New Roman" w:hAnsi="Courier New" w:cs="Courier New"/>
          <w:color w:val="000000"/>
          <w:sz w:val="19"/>
          <w:szCs w:val="19"/>
        </w:rPr>
        <w:t>A2</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IS-A</w:t>
      </w:r>
      <w:r w:rsidRPr="00146A68">
        <w:rPr>
          <w:rFonts w:ascii="Times New Roman" w:eastAsia="Times New Roman" w:hAnsi="Times New Roman" w:cs="Times New Roman"/>
          <w:color w:val="000000"/>
          <w:sz w:val="24"/>
          <w:szCs w:val="24"/>
        </w:rPr>
        <w:t xml:space="preserve"> specialization of </w:t>
      </w:r>
      <w:r w:rsidRPr="00146A68">
        <w:rPr>
          <w:rFonts w:ascii="Courier New" w:eastAsia="Times New Roman" w:hAnsi="Courier New" w:cs="Courier New"/>
          <w:color w:val="000000"/>
          <w:sz w:val="19"/>
          <w:szCs w:val="19"/>
        </w:rPr>
        <w:t>A1</w:t>
      </w:r>
      <w:r w:rsidRPr="00146A68">
        <w:rPr>
          <w:rFonts w:ascii="Times New Roman" w:eastAsia="Times New Roman" w:hAnsi="Times New Roman" w:cs="Times New Roman"/>
          <w:color w:val="000000"/>
          <w:sz w:val="24"/>
          <w:szCs w:val="24"/>
        </w:rPr>
        <w:t>.</w:t>
      </w:r>
    </w:p>
    <w:p w14:paraId="71B8F7A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Conformance target classes are related through the </w:t>
      </w:r>
      <w:r w:rsidRPr="00146A68">
        <w:rPr>
          <w:rFonts w:ascii="Courier New" w:eastAsia="Times New Roman" w:hAnsi="Courier New" w:cs="Courier New"/>
          <w:color w:val="000000"/>
          <w:sz w:val="19"/>
          <w:szCs w:val="19"/>
        </w:rPr>
        <w:t>c:conformanceTargetURI</w:t>
      </w:r>
      <w:r w:rsidRPr="00146A68">
        <w:rPr>
          <w:rFonts w:ascii="Times New Roman" w:eastAsia="Times New Roman" w:hAnsi="Times New Roman" w:cs="Times New Roman"/>
          <w:color w:val="000000"/>
          <w:sz w:val="24"/>
          <w:szCs w:val="24"/>
        </w:rPr>
        <w:t xml:space="preserve"> attribute owned by </w:t>
      </w:r>
      <w:r w:rsidRPr="00146A68">
        <w:rPr>
          <w:rFonts w:ascii="Courier New" w:eastAsia="Times New Roman" w:hAnsi="Courier New" w:cs="Courier New"/>
          <w:color w:val="000000"/>
          <w:sz w:val="19"/>
          <w:szCs w:val="19"/>
        </w:rPr>
        <w:t>c:ConformsToConformanceTarget</w:t>
      </w:r>
      <w:r w:rsidRPr="00146A68">
        <w:rPr>
          <w:rFonts w:ascii="Times New Roman" w:eastAsia="Times New Roman" w:hAnsi="Times New Roman" w:cs="Times New Roman"/>
          <w:color w:val="000000"/>
          <w:sz w:val="24"/>
          <w:szCs w:val="24"/>
        </w:rPr>
        <w:t xml:space="preserve">. Recall that per </w:t>
      </w:r>
      <w:hyperlink r:id="rId255" w:anchor="rule_5-38" w:history="1">
        <w:r w:rsidRPr="00146A68">
          <w:rPr>
            <w:rFonts w:ascii="Times New Roman" w:eastAsia="Times New Roman" w:hAnsi="Times New Roman" w:cs="Times New Roman"/>
            <w:color w:val="000000"/>
            <w:sz w:val="24"/>
            <w:szCs w:val="24"/>
            <w:shd w:val="clear" w:color="auto" w:fill="FFFFFF"/>
          </w:rPr>
          <w:t xml:space="preserve">Rule 5-38, </w:t>
        </w:r>
        <w:r w:rsidRPr="00146A68">
          <w:rPr>
            <w:rFonts w:ascii="Times New Roman" w:eastAsia="Times New Roman" w:hAnsi="Times New Roman" w:cs="Times New Roman"/>
            <w:i/>
            <w:iCs/>
            <w:color w:val="000000"/>
            <w:sz w:val="24"/>
            <w:szCs w:val="24"/>
            <w:shd w:val="clear" w:color="auto" w:fill="FFFFFF"/>
          </w:rPr>
          <w:t>Conformance Target Identifier</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a conformance target URI is formed by concatenating the </w:t>
      </w:r>
      <w:bookmarkStart w:id="852" w:name="d3e6433"/>
      <w:bookmarkEnd w:id="85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URI (the value of </w:t>
      </w:r>
      <w:r w:rsidRPr="00146A68">
        <w:rPr>
          <w:rFonts w:ascii="Courier New" w:eastAsia="Times New Roman" w:hAnsi="Courier New" w:cs="Courier New"/>
          <w:color w:val="000000"/>
          <w:sz w:val="19"/>
          <w:szCs w:val="19"/>
        </w:rPr>
        <w:t>c:mpdURI</w:t>
      </w:r>
      <w:r w:rsidRPr="00146A68">
        <w:rPr>
          <w:rFonts w:ascii="Times New Roman" w:eastAsia="Times New Roman" w:hAnsi="Times New Roman" w:cs="Times New Roman"/>
          <w:color w:val="000000"/>
          <w:sz w:val="24"/>
          <w:szCs w:val="24"/>
        </w:rPr>
        <w:t>), the pound character (</w:t>
      </w:r>
      <w:r w:rsidRPr="00146A68">
        <w:rPr>
          <w:rFonts w:ascii="Courier New" w:eastAsia="Times New Roman" w:hAnsi="Courier New" w:cs="Courier New"/>
          <w:color w:val="000000"/>
          <w:sz w:val="19"/>
          <w:szCs w:val="19"/>
        </w:rPr>
        <w:t>"#"</w:t>
      </w:r>
      <w:r w:rsidRPr="00146A68">
        <w:rPr>
          <w:rFonts w:ascii="Times New Roman" w:eastAsia="Times New Roman" w:hAnsi="Times New Roman" w:cs="Times New Roman"/>
          <w:color w:val="000000"/>
          <w:sz w:val="24"/>
          <w:szCs w:val="24"/>
        </w:rPr>
        <w:t>), and the value of the conformance class (</w:t>
      </w:r>
      <w:r w:rsidRPr="00146A68">
        <w:rPr>
          <w:rFonts w:ascii="Courier New" w:eastAsia="Times New Roman" w:hAnsi="Courier New" w:cs="Courier New"/>
          <w:color w:val="000000"/>
          <w:sz w:val="19"/>
          <w:szCs w:val="19"/>
        </w:rPr>
        <w:t>structures:id</w:t>
      </w:r>
      <w:r w:rsidRPr="00146A68">
        <w:rPr>
          <w:rFonts w:ascii="Times New Roman" w:eastAsia="Times New Roman" w:hAnsi="Times New Roman" w:cs="Times New Roman"/>
          <w:color w:val="000000"/>
          <w:sz w:val="24"/>
          <w:szCs w:val="24"/>
        </w:rPr>
        <w:t xml:space="preserve">) of the </w:t>
      </w:r>
      <w:bookmarkStart w:id="853" w:name="d3e6446"/>
      <w:bookmarkEnd w:id="8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002196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4" w:name="ConformsToRule"/>
      <w:bookmarkStart w:id="855" w:name="section_5.6.2.10"/>
      <w:bookmarkEnd w:id="854"/>
      <w:bookmarkEnd w:id="855"/>
      <w:r w:rsidRPr="00146A68">
        <w:rPr>
          <w:rFonts w:ascii="Times New Roman" w:eastAsia="Times New Roman" w:hAnsi="Times New Roman" w:cs="Times New Roman"/>
          <w:b/>
          <w:bCs/>
          <w:color w:val="000000"/>
          <w:sz w:val="30"/>
          <w:szCs w:val="30"/>
        </w:rPr>
        <w:t>5.6.2.10. c:ConformsToRule</w:t>
      </w:r>
    </w:p>
    <w:p w14:paraId="4B94C2B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Sometimes it is not possible to formally declare an executable validity constraint. For example, we can mandate that a </w:t>
      </w:r>
      <w:bookmarkStart w:id="856" w:name="d3e6457"/>
      <w:bookmarkEnd w:id="8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definition must be present, must be in English, and must follow </w:t>
      </w:r>
      <w:hyperlink r:id="rId256"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Validating that text is present is easy, and validating that it is in English is more difficult, but validating that it obeys </w:t>
      </w:r>
      <w:hyperlink r:id="rId257" w:anchor="ISO-11179-4" w:history="1">
        <w:r w:rsidRPr="00146A68">
          <w:rPr>
            <w:rFonts w:ascii="Times New Roman" w:eastAsia="Times New Roman" w:hAnsi="Times New Roman" w:cs="Times New Roman"/>
            <w:b/>
            <w:bCs/>
            <w:color w:val="000000"/>
            <w:sz w:val="24"/>
            <w:szCs w:val="24"/>
            <w:shd w:val="clear" w:color="auto" w:fill="FFFFFF"/>
          </w:rPr>
          <w:t>[ISO 11179-4]</w:t>
        </w:r>
      </w:hyperlink>
      <w:r w:rsidRPr="00146A68">
        <w:rPr>
          <w:rFonts w:ascii="Times New Roman" w:eastAsia="Times New Roman" w:hAnsi="Times New Roman" w:cs="Times New Roman"/>
          <w:color w:val="000000"/>
          <w:sz w:val="24"/>
          <w:szCs w:val="24"/>
        </w:rPr>
        <w:t xml:space="preserve"> is essentially intractable. Thus, </w:t>
      </w:r>
      <w:r w:rsidRPr="00146A68">
        <w:rPr>
          <w:rFonts w:ascii="Courier New" w:eastAsia="Times New Roman" w:hAnsi="Courier New" w:cs="Courier New"/>
          <w:color w:val="000000"/>
          <w:sz w:val="19"/>
          <w:szCs w:val="19"/>
        </w:rPr>
        <w:t>c:ConformsToRule</w:t>
      </w:r>
      <w:r w:rsidRPr="00146A68">
        <w:rPr>
          <w:rFonts w:ascii="Times New Roman" w:eastAsia="Times New Roman" w:hAnsi="Times New Roman" w:cs="Times New Roman"/>
          <w:color w:val="000000"/>
          <w:sz w:val="24"/>
          <w:szCs w:val="24"/>
        </w:rPr>
        <w:t xml:space="preserve"> provides an </w:t>
      </w:r>
      <w:bookmarkStart w:id="857" w:name="d3e6467"/>
      <w:bookmarkEnd w:id="85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with English text representation as an alternative when it is not possible or not easy to define more formal validation rules or validity constraints.</w:t>
      </w:r>
    </w:p>
    <w:p w14:paraId="24FE682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58" w:name="IEP-Samples"/>
      <w:bookmarkStart w:id="859" w:name="section_5.6.3"/>
      <w:bookmarkEnd w:id="858"/>
      <w:bookmarkEnd w:id="859"/>
      <w:r w:rsidRPr="00146A68">
        <w:rPr>
          <w:rFonts w:ascii="Times New Roman" w:eastAsia="Times New Roman" w:hAnsi="Times New Roman" w:cs="Times New Roman"/>
          <w:b/>
          <w:bCs/>
          <w:color w:val="000000"/>
          <w:sz w:val="30"/>
          <w:szCs w:val="30"/>
        </w:rPr>
        <w:t>5.6.3. IEP Sample Instance XML Documents</w:t>
      </w:r>
    </w:p>
    <w:p w14:paraId="4EED93A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sample IEPs in the context of an </w:t>
      </w:r>
      <w:bookmarkStart w:id="860" w:name="d3e6479"/>
      <w:bookmarkEnd w:id="8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is not meant to imply that sample IEPs are not useful in other MPDs.</w:t>
      </w:r>
    </w:p>
    <w:p w14:paraId="0B473D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sample IEP </w:t>
      </w:r>
      <w:bookmarkStart w:id="861" w:name="d3e6485"/>
      <w:bookmarkEnd w:id="8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"definition_instance_XML_document"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instance XML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 representation of an actual or example exchange data instance. Sample instances can be extremely valuable artifacts in an </w:t>
      </w:r>
      <w:bookmarkStart w:id="862" w:name="d3e6488"/>
      <w:bookmarkEnd w:id="8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Sample IEPs:</w:t>
      </w:r>
    </w:p>
    <w:p w14:paraId="47204E8C"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Help an </w:t>
      </w:r>
      <w:bookmarkStart w:id="863" w:name="d3e6497"/>
      <w:bookmarkEnd w:id="8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to understand the original intent of the </w:t>
      </w:r>
      <w:bookmarkStart w:id="864" w:name="d3e6500"/>
      <w:bookmarkEnd w:id="86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w:t>
      </w:r>
    </w:p>
    <w:p w14:paraId="3D721E56"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Can be used by an implementer as a data point for validation of IEP conformance targets.</w:t>
      </w:r>
    </w:p>
    <w:p w14:paraId="5E029C09" w14:textId="77777777" w:rsidR="00146A68" w:rsidRPr="00146A68" w:rsidRDefault="00146A68" w:rsidP="00146A68">
      <w:pPr>
        <w:numPr>
          <w:ilvl w:val="0"/>
          <w:numId w:val="34"/>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can indicate or imply </w:t>
      </w:r>
      <w:bookmarkStart w:id="865" w:name="d3e6511"/>
      <w:bookmarkEnd w:id="86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quality.</w:t>
      </w:r>
    </w:p>
    <w:p w14:paraId="2528FA7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these reasons, the following rule applies to an </w:t>
      </w:r>
      <w:bookmarkStart w:id="866" w:name="d3e6518"/>
      <w:bookmarkEnd w:id="8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301D37A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67" w:name="r-iep-samples"/>
      <w:bookmarkStart w:id="868" w:name="rule_5-44"/>
      <w:bookmarkEnd w:id="867"/>
      <w:bookmarkEnd w:id="868"/>
      <w:r w:rsidRPr="00146A68">
        <w:rPr>
          <w:rFonts w:ascii="Times New Roman" w:eastAsia="Times New Roman" w:hAnsi="Times New Roman" w:cs="Times New Roman"/>
          <w:b/>
          <w:bCs/>
          <w:color w:val="000000"/>
          <w:sz w:val="30"/>
          <w:szCs w:val="30"/>
        </w:rPr>
        <w:t xml:space="preserve">Rule 5-44. IEPD Has an IEP Sample for Each </w:t>
      </w:r>
      <w:r w:rsidRPr="00146A68">
        <w:rPr>
          <w:rFonts w:ascii="Courier New" w:eastAsia="Times New Roman" w:hAnsi="Courier New" w:cs="Courier New"/>
          <w:b/>
          <w:bCs/>
          <w:color w:val="000000"/>
          <w:sz w:val="24"/>
          <w:szCs w:val="24"/>
        </w:rPr>
        <w:t>c:IEPConformanceTarget</w:t>
      </w:r>
    </w:p>
    <w:p w14:paraId="6BEC5FF3"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5-44] (IEPD) (Constraint)</w:t>
      </w:r>
    </w:p>
    <w:p w14:paraId="6629D12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the MPD catalog document of an </w:t>
      </w:r>
      <w:bookmarkStart w:id="869" w:name="d3e6532"/>
      <w:bookmarkEnd w:id="8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MUST contain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child element.</w:t>
      </w:r>
    </w:p>
    <w:p w14:paraId="6D49CA5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The rule above requires that each declared </w:t>
      </w:r>
      <w:bookmarkStart w:id="870" w:name="d3e6547"/>
      <w:bookmarkEnd w:id="87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 covered (exemplified or correctly demonstrated) by at least one IEP sample instance XML document. This does not necessarily mandate a different IEP sample for each </w:t>
      </w:r>
      <w:bookmarkStart w:id="871" w:name="d3e6550"/>
      <w:bookmarkEnd w:id="87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may be possible, and is therefore acceptable, for a given IEP sample to serve as an example of one or more </w:t>
      </w:r>
      <w:bookmarkStart w:id="872" w:name="d3e6553"/>
      <w:bookmarkEnd w:id="87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2E356A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purpose of this rule is not to provide a test for all possible IEP permutations given the schema definitions and validity constraint declarations; rather, it is to encourage </w:t>
      </w:r>
      <w:bookmarkStart w:id="873" w:name="d3e6559"/>
      <w:bookmarkEnd w:id="8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to test their own designs, and to provide implementers with examples for additional understanding, guidance, and testing. To the extent possible, </w:t>
      </w:r>
      <w:bookmarkStart w:id="874" w:name="d3e6562"/>
      <w:bookmarkEnd w:id="8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should strive to include sample IEPs that (1) capture real world business cases of data exchanges, and (2) exercise as many </w:t>
      </w:r>
      <w:bookmarkStart w:id="875" w:name="d3e6565"/>
      <w:bookmarkEnd w:id="8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validity constraints as possible. Where it makes sense, an </w:t>
      </w:r>
      <w:bookmarkStart w:id="876" w:name="d3e6568"/>
      <w:bookmarkEnd w:id="8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should strive to provide enough sample IEPs to exercise all the XML document elements (or payload root elements). If a single IEP cannot provide enough example coverage, an author may include multiple IEPs (but is not required to do so).</w:t>
      </w:r>
    </w:p>
    <w:p w14:paraId="267FF44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Each sample IEP usually illustrates a single view of the data based on a chosen set of conditions. Other views based on different conditions likely exist. An implementer will still need to review the </w:t>
      </w:r>
      <w:bookmarkStart w:id="877" w:name="d3e6574"/>
      <w:bookmarkEnd w:id="8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documentation to ensure understanding of all potential conditions. Therefore, as appropriate, the author should not rely exclusively on sample IEPs to convey implementation understanding, since they will probably not account for all possible permutations.</w:t>
      </w:r>
    </w:p>
    <w:p w14:paraId="15C9FBD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following rule relates to validity of an IEP Sample XML Document:</w:t>
      </w:r>
    </w:p>
    <w:p w14:paraId="00CF309D"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78" w:name="i3"/>
      <w:bookmarkStart w:id="879" w:name="rule_5-45"/>
      <w:bookmarkEnd w:id="878"/>
      <w:bookmarkEnd w:id="879"/>
      <w:r w:rsidRPr="00146A68">
        <w:rPr>
          <w:rFonts w:ascii="Times New Roman" w:eastAsia="Times New Roman" w:hAnsi="Times New Roman" w:cs="Times New Roman"/>
          <w:b/>
          <w:bCs/>
          <w:color w:val="000000"/>
          <w:sz w:val="30"/>
          <w:szCs w:val="30"/>
        </w:rPr>
        <w:t>Rule 5-45. Validating an IEP Sample XML Document</w:t>
      </w:r>
    </w:p>
    <w:p w14:paraId="2788B1C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5-45] (IEP) (Constraint)</w:t>
      </w:r>
    </w:p>
    <w:p w14:paraId="421908B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w:t>
      </w:r>
      <w:bookmarkStart w:id="880" w:name="d3e6590"/>
      <w:bookmarkEnd w:id="8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owned by a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 xml:space="preserve">, the artifact resolved by the value of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MUST be valid for the validity constraints of the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parent of </w:t>
      </w:r>
      <w:r w:rsidRPr="00146A68">
        <w:rPr>
          <w:rFonts w:ascii="Courier New" w:eastAsia="Times New Roman" w:hAnsi="Courier New" w:cs="Courier New"/>
          <w:color w:val="000000"/>
          <w:sz w:val="19"/>
          <w:szCs w:val="19"/>
        </w:rPr>
        <w:t>c:IEPSampleXMLDocument</w:t>
      </w:r>
      <w:r w:rsidRPr="00146A68">
        <w:rPr>
          <w:rFonts w:ascii="Times New Roman" w:eastAsia="Times New Roman" w:hAnsi="Times New Roman" w:cs="Times New Roman"/>
          <w:color w:val="000000"/>
          <w:sz w:val="24"/>
          <w:szCs w:val="24"/>
        </w:rPr>
        <w:t>.</w:t>
      </w:r>
    </w:p>
    <w:p w14:paraId="55704FA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81" w:name="Conformance-Assertion"/>
      <w:bookmarkStart w:id="882" w:name="section_5.7"/>
      <w:bookmarkEnd w:id="881"/>
      <w:bookmarkEnd w:id="882"/>
      <w:r w:rsidRPr="00146A68">
        <w:rPr>
          <w:rFonts w:ascii="Times New Roman" w:eastAsia="Times New Roman" w:hAnsi="Times New Roman" w:cs="Times New Roman"/>
          <w:b/>
          <w:bCs/>
          <w:color w:val="000000"/>
          <w:sz w:val="30"/>
          <w:szCs w:val="30"/>
        </w:rPr>
        <w:t>5.7. Conformance Assertion</w:t>
      </w:r>
    </w:p>
    <w:p w14:paraId="50AB87F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section discusses a </w:t>
      </w:r>
      <w:bookmarkStart w:id="883" w:name="d3e6622"/>
      <w:bookmarkEnd w:id="88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the context of an </w:t>
      </w:r>
      <w:bookmarkStart w:id="884" w:name="d3e6625"/>
      <w:bookmarkEnd w:id="8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However, this artifact may also be useful to other classes of MPDs.</w:t>
      </w:r>
    </w:p>
    <w:p w14:paraId="5F8AE1B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Independent authors build NIEM IEPDs from NIEM </w:t>
      </w:r>
      <w:bookmarkStart w:id="885" w:name="d3e6631"/>
      <w:bookmarkEnd w:id="8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Presently, a formal NIEM conformance certification process for IEPDs does not exist. Therefore, this specification requires that an </w:t>
      </w:r>
      <w:bookmarkStart w:id="886" w:name="d3e6634"/>
      <w:bookmarkEnd w:id="8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contain an artifact that asserts NIEM conformance and provides a small amount of information to support such.</w:t>
      </w:r>
    </w:p>
    <w:p w14:paraId="6E02406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887" w:name="definition_conformance_assertion"/>
      <w:bookmarkEnd w:id="887"/>
      <w:r w:rsidRPr="00146A68">
        <w:rPr>
          <w:rFonts w:ascii="Times New Roman" w:eastAsia="Times New Roman" w:hAnsi="Times New Roman" w:cs="Times New Roman"/>
          <w:b/>
          <w:bCs/>
          <w:color w:val="000000"/>
          <w:sz w:val="24"/>
          <w:szCs w:val="24"/>
        </w:rPr>
        <w:t>[Definition: conformance assertion]</w:t>
      </w:r>
    </w:p>
    <w:p w14:paraId="676CE90F"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provides a declaration that an MPD conforms to relevant NIEM specifications and associated rules, including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"NIEM-Conformance"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w:t>
      </w:r>
      <w:del w:id="888"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889"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890" w:author="Chipman, Charles" w:date="2019-01-30T12:15:00Z">
        <w:r w:rsidRPr="00146A68" w:rsidDel="005D4A89">
          <w:rPr>
            <w:rFonts w:ascii="Times New Roman" w:eastAsia="Times New Roman" w:hAnsi="Times New Roman" w:cs="Times New Roman"/>
            <w:b/>
            <w:bCs/>
            <w:color w:val="000000"/>
            <w:sz w:val="24"/>
            <w:szCs w:val="24"/>
            <w:shd w:val="clear" w:color="auto" w:fill="EEEEEE"/>
          </w:rPr>
          <w:lastRenderedPageBreak/>
          <w:delText>3</w:delText>
        </w:r>
      </w:del>
      <w:ins w:id="891"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892"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893"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"NIEM-MPD"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MPD Specification </w:t>
      </w:r>
      <w:del w:id="894" w:author="Chipman, Charles" w:date="2019-01-30T12:15:00Z">
        <w:r w:rsidRPr="00146A68" w:rsidDel="005D4A89">
          <w:rPr>
            <w:rFonts w:ascii="Times New Roman" w:eastAsia="Times New Roman" w:hAnsi="Times New Roman" w:cs="Times New Roman"/>
            <w:b/>
            <w:bCs/>
            <w:color w:val="000000"/>
            <w:sz w:val="24"/>
            <w:szCs w:val="24"/>
            <w:shd w:val="clear" w:color="auto" w:fill="EEEEEE"/>
          </w:rPr>
          <w:delText>3</w:delText>
        </w:r>
      </w:del>
      <w:ins w:id="895" w:author="Chipman, Charles" w:date="2019-01-30T12:15: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NIEM MPD Specification).</w:t>
      </w:r>
    </w:p>
    <w:p w14:paraId="5835CF3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896" w:name="r1-conform-assert"/>
      <w:bookmarkStart w:id="897" w:name="rule_5-46"/>
      <w:bookmarkEnd w:id="896"/>
      <w:bookmarkEnd w:id="897"/>
      <w:r w:rsidRPr="00146A68">
        <w:rPr>
          <w:rFonts w:ascii="Times New Roman" w:eastAsia="Times New Roman" w:hAnsi="Times New Roman" w:cs="Times New Roman"/>
          <w:b/>
          <w:bCs/>
          <w:color w:val="000000"/>
          <w:sz w:val="30"/>
          <w:szCs w:val="30"/>
        </w:rPr>
        <w:t>Rule 5-46. IEPD Has Conformance Assertion</w:t>
      </w:r>
    </w:p>
    <w:p w14:paraId="235B915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5-46] (IEPD) (Constraint)</w:t>
      </w:r>
    </w:p>
    <w:p w14:paraId="0AE3124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898" w:name="d3e6660"/>
      <w:bookmarkEnd w:id="8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contain a </w:t>
      </w:r>
      <w:bookmarkStart w:id="899" w:name="d3e6663"/>
      <w:bookmarkEnd w:id="8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that is identified by a </w:t>
      </w:r>
      <w:r w:rsidRPr="00146A68">
        <w:rPr>
          <w:rFonts w:ascii="Courier New" w:eastAsia="Times New Roman" w:hAnsi="Courier New" w:cs="Courier New"/>
          <w:color w:val="000000"/>
          <w:sz w:val="19"/>
          <w:szCs w:val="19"/>
        </w:rPr>
        <w:t>c:ConformanceAssertion</w:t>
      </w:r>
      <w:r w:rsidRPr="00146A68">
        <w:rPr>
          <w:rFonts w:ascii="Times New Roman" w:eastAsia="Times New Roman" w:hAnsi="Times New Roman" w:cs="Times New Roman"/>
          <w:color w:val="000000"/>
          <w:sz w:val="24"/>
          <w:szCs w:val="24"/>
        </w:rPr>
        <w:t xml:space="preserve"> element in its </w:t>
      </w:r>
      <w:bookmarkStart w:id="900" w:name="d3e6669"/>
      <w:bookmarkEnd w:id="90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44090D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01" w:name="d3e6677"/>
      <w:bookmarkEnd w:id="9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provides information to increase the level of confidence that an </w:t>
      </w:r>
      <w:bookmarkStart w:id="902" w:name="d3e6680"/>
      <w:bookmarkEnd w:id="9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was checked for NIEM conformance and quality. It does NOT constitute a guarantee or contract. In fact, a conformance assertion can be self-asserted.</w:t>
      </w:r>
    </w:p>
    <w:p w14:paraId="7C0290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absence of a formal NIEM certification process, both weak and strong conformance assertions will exist. An </w:t>
      </w:r>
      <w:bookmarkStart w:id="903" w:name="d3e6687"/>
      <w:bookmarkEnd w:id="9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user or implementer (who is not the author) must decide his/her level of confidence in the assertion. A self-signed artifact that simply claims an </w:t>
      </w:r>
      <w:bookmarkStart w:id="904" w:name="d3e6690"/>
      <w:bookmarkEnd w:id="9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NIEM-conformant may be considered weak. On the other hand, a stronger self-assertion could provide information that may include (but is not limited to):</w:t>
      </w:r>
    </w:p>
    <w:p w14:paraId="096E885F"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Date of assertion</w:t>
      </w:r>
    </w:p>
    <w:p w14:paraId="70726060"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URI of the MPD claiming NIEM conformance</w:t>
      </w:r>
    </w:p>
    <w:p w14:paraId="6EE84818"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Assertion of NIEM conformance</w:t>
      </w:r>
    </w:p>
    <w:p w14:paraId="6022BF6C"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Author (name and/or organization, or sponsoring entity; indication of NIEM and XML background or experience)</w:t>
      </w:r>
    </w:p>
    <w:p w14:paraId="30167212"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Certifier (may be the author or another person/organization)</w:t>
      </w:r>
    </w:p>
    <w:p w14:paraId="6822DC3A" w14:textId="77777777" w:rsidR="00146A68" w:rsidRPr="00146A68" w:rsidRDefault="00146A68" w:rsidP="00146A68">
      <w:pPr>
        <w:numPr>
          <w:ilvl w:val="0"/>
          <w:numId w:val="35"/>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Details of conformance verification:</w:t>
      </w:r>
    </w:p>
    <w:p w14:paraId="1C67860C"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what, and/or who? (e.g., automatic checks, manual checks, other reviews?)</w:t>
      </w:r>
    </w:p>
    <w:p w14:paraId="4A8E4031"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Tool(s) employed? (e.g., tool, version, how used, on what, etc.)</w:t>
      </w:r>
    </w:p>
    <w:p w14:paraId="4E417CBB" w14:textId="77777777" w:rsidR="00146A68" w:rsidRPr="00146A68" w:rsidRDefault="00146A68" w:rsidP="00146A68">
      <w:pPr>
        <w:numPr>
          <w:ilvl w:val="1"/>
          <w:numId w:val="35"/>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Results? (e.g., issues, pass/fails, warnings, confirmations, etc.)</w:t>
      </w:r>
    </w:p>
    <w:p w14:paraId="415ADF1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Inclusion of a </w:t>
      </w:r>
      <w:bookmarkStart w:id="905" w:name="d3e6740"/>
      <w:bookmarkEnd w:id="9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made by a reputable, independent, trusted entity (person or organization) would likely increase confidence in conformance. Another strong case can be made by supplementing a conformance assertion with a formal conformance test report or similar artifact. The MPD catalog schema document provides a </w:t>
      </w:r>
      <w:r w:rsidRPr="00146A68">
        <w:rPr>
          <w:rFonts w:ascii="Courier New" w:eastAsia="Times New Roman" w:hAnsi="Courier New" w:cs="Courier New"/>
          <w:color w:val="000000"/>
          <w:sz w:val="19"/>
          <w:szCs w:val="19"/>
        </w:rPr>
        <w:t>c:ConformanceReport</w:t>
      </w:r>
      <w:r w:rsidRPr="00146A68">
        <w:rPr>
          <w:rFonts w:ascii="Times New Roman" w:eastAsia="Times New Roman" w:hAnsi="Times New Roman" w:cs="Times New Roman"/>
          <w:color w:val="000000"/>
          <w:sz w:val="24"/>
          <w:szCs w:val="24"/>
        </w:rPr>
        <w:t xml:space="preserve"> element to identify a conformance report if one is present.</w:t>
      </w:r>
    </w:p>
    <w:p w14:paraId="562E127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the future, as NIEM procedures and tools advance, a conformance or quality report and a corresponding certificate may become required artifacts. A tool might check conformance and issue the report and certificate together as a digitally signed and hashed artifact that reports conformance, and proves both author and </w:t>
      </w:r>
      <w:bookmarkStart w:id="906" w:name="d3e6749"/>
      <w:bookmarkEnd w:id="9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identity (i.e., that the </w:t>
      </w:r>
      <w:bookmarkStart w:id="907" w:name="d3e6752"/>
      <w:bookmarkEnd w:id="9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an unaltered copy of the original). For now, inclusion of an informal </w:t>
      </w:r>
      <w:bookmarkStart w:id="908" w:name="d3e6755"/>
      <w:bookmarkEnd w:id="9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artifact in an </w:t>
      </w:r>
      <w:bookmarkStart w:id="909" w:name="d3e6758"/>
      <w:bookmarkEnd w:id="9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the only requirement.</w:t>
      </w:r>
    </w:p>
    <w:p w14:paraId="4086F1D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10" w:name="Optional-MPD-Artifacts"/>
      <w:bookmarkStart w:id="911" w:name="section_6"/>
      <w:bookmarkEnd w:id="910"/>
      <w:bookmarkEnd w:id="911"/>
      <w:r w:rsidRPr="00146A68">
        <w:rPr>
          <w:rFonts w:ascii="Times New Roman" w:eastAsia="Times New Roman" w:hAnsi="Times New Roman" w:cs="Times New Roman"/>
          <w:b/>
          <w:bCs/>
          <w:color w:val="000000"/>
          <w:sz w:val="30"/>
          <w:szCs w:val="30"/>
        </w:rPr>
        <w:lastRenderedPageBreak/>
        <w:t>6. Optional MPD Artifacts</w:t>
      </w:r>
    </w:p>
    <w:p w14:paraId="13F7943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Aside from the required artifacts, MPD content is relatively flexible. A variety of other optional documentation files may be incorporated into an MPD. When applicable, these may include (but are not limited to) files that describe or explain:</w:t>
      </w:r>
    </w:p>
    <w:p w14:paraId="1BFD47FD"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Implementation details (hardware, software, configuration, etc.)</w:t>
      </w:r>
    </w:p>
    <w:p w14:paraId="5EBF781F"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root elements</w:t>
      </w:r>
    </w:p>
    <w:p w14:paraId="7270147A"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Use of multiple subsets or mixed releases</w:t>
      </w:r>
    </w:p>
    <w:p w14:paraId="50CE76A5"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How to use/reuse an MPD for various purposes (such as Web Services)</w:t>
      </w:r>
    </w:p>
    <w:p w14:paraId="1BAA6831" w14:textId="77777777" w:rsidR="00146A68" w:rsidRPr="00146A68" w:rsidRDefault="00146A68" w:rsidP="00146A68">
      <w:pPr>
        <w:numPr>
          <w:ilvl w:val="0"/>
          <w:numId w:val="36"/>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Rationales and/or business purposes</w:t>
      </w:r>
    </w:p>
    <w:p w14:paraId="736BE7E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 addition to documentation artifacts, a variety of other optional files can be added to an MPD to facilitate tool support and make reuse, adaptation, and/or implementation easier. These are often files that are inputs to or outputs from software tools. Examples include content diagrams, content models in tool-specific formats, and business rules (either formal or informal representations).</w:t>
      </w:r>
    </w:p>
    <w:p w14:paraId="0DAB98E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author may include any files believed to be useful to understand, implement, reuse, and/or adapt an MPD.</w:t>
      </w:r>
    </w:p>
    <w:p w14:paraId="0B159AA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of relatively simple content and scope may only need to contain the minimum mandatory artifacts required by this specification in order to understand and implement it. (See </w:t>
      </w:r>
      <w:hyperlink r:id="rId258" w:anchor="appendix_C" w:history="1">
        <w:r w:rsidRPr="00146A68">
          <w:rPr>
            <w:rFonts w:ascii="Times New Roman" w:eastAsia="Times New Roman" w:hAnsi="Times New Roman" w:cs="Times New Roman"/>
            <w:color w:val="000000"/>
            <w:sz w:val="24"/>
            <w:szCs w:val="24"/>
            <w:shd w:val="clear" w:color="auto" w:fill="FFFFFF"/>
          </w:rPr>
          <w:t xml:space="preserve">Appendix C, </w:t>
        </w:r>
        <w:r w:rsidRPr="00146A68">
          <w:rPr>
            <w:rFonts w:ascii="Times New Roman" w:eastAsia="Times New Roman" w:hAnsi="Times New Roman" w:cs="Times New Roman"/>
            <w:i/>
            <w:iCs/>
            <w:color w:val="000000"/>
            <w:sz w:val="24"/>
            <w:szCs w:val="24"/>
            <w:shd w:val="clear" w:color="auto" w:fill="FFFFFF"/>
          </w:rPr>
          <w:t>Common MPD Artifacts</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for a listing of the mandatory and common optional artifacts for each type of MPD.)</w:t>
      </w:r>
    </w:p>
    <w:p w14:paraId="56D9DB9E"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Files vary widely in format and are often specific to the tools an author uses to parse, consume, or output them. Therefore, if tool-specific files are included in an MPD, it is also a good practice to include copies of those files in formats that display with standard Web browsers or other cost-free, publicly available viewing tools (e.g., ASCII text, PDF, CSV, HTML, JPG, GIF, PNG). This guidance is intended to encourage and facilitate maximal sharing and distribution of MPDs; it does not prohibit and is not intended to discourage the inclusion of other file formats.</w:t>
      </w:r>
    </w:p>
    <w:p w14:paraId="7ECB21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particular, this specification does not discourage use of Microsoft file formats for documentation and other optional artifacts. Microsoft Office products are in common use, and free viewers are available for many of them (See </w:t>
      </w:r>
      <w:hyperlink r:id="rId259" w:tgtFrame="_blank" w:history="1">
        <w:r w:rsidRPr="00146A68">
          <w:rPr>
            <w:rFonts w:ascii="Courier New" w:eastAsia="Times New Roman" w:hAnsi="Courier New" w:cs="Courier New"/>
            <w:color w:val="000000"/>
            <w:sz w:val="19"/>
            <w:szCs w:val="19"/>
            <w:shd w:val="clear" w:color="auto" w:fill="FFFFFF"/>
          </w:rPr>
          <w:t>http://office.microsoft.com/en-us/downloads/office-online-file-converters-and-viewers-HA001044981.aspx</w:t>
        </w:r>
      </w:hyperlink>
      <w:r w:rsidRPr="00146A68">
        <w:rPr>
          <w:rFonts w:ascii="Times New Roman" w:eastAsia="Times New Roman" w:hAnsi="Times New Roman" w:cs="Times New Roman"/>
          <w:color w:val="000000"/>
          <w:sz w:val="24"/>
          <w:szCs w:val="24"/>
        </w:rPr>
        <w:t>).</w:t>
      </w:r>
    </w:p>
    <w:p w14:paraId="51BEE135"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12" w:name="Wantlists"/>
      <w:bookmarkStart w:id="913" w:name="section_6.1"/>
      <w:bookmarkEnd w:id="912"/>
      <w:bookmarkEnd w:id="913"/>
      <w:r w:rsidRPr="00146A68">
        <w:rPr>
          <w:rFonts w:ascii="Times New Roman" w:eastAsia="Times New Roman" w:hAnsi="Times New Roman" w:cs="Times New Roman"/>
          <w:b/>
          <w:bCs/>
          <w:color w:val="000000"/>
          <w:sz w:val="30"/>
          <w:szCs w:val="30"/>
        </w:rPr>
        <w:t>6.1. NIEM Wantlist</w:t>
      </w:r>
    </w:p>
    <w:p w14:paraId="22D29C2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schema document subset is often associated with a NIEM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A </w:t>
      </w:r>
      <w:r w:rsidRPr="00146A68">
        <w:rPr>
          <w:rFonts w:ascii="Times New Roman" w:eastAsia="Times New Roman" w:hAnsi="Times New Roman" w:cs="Times New Roman"/>
          <w:i/>
          <w:iCs/>
          <w:color w:val="000000"/>
          <w:sz w:val="24"/>
          <w:szCs w:val="24"/>
        </w:rPr>
        <w:t>wantlist</w:t>
      </w:r>
      <w:r w:rsidRPr="00146A68">
        <w:rPr>
          <w:rFonts w:ascii="Times New Roman" w:eastAsia="Times New Roman" w:hAnsi="Times New Roman" w:cs="Times New Roman"/>
          <w:color w:val="000000"/>
          <w:sz w:val="24"/>
          <w:szCs w:val="24"/>
        </w:rPr>
        <w:t xml:space="preserve"> is an abbreviated XML representation of a NIEM schema document subset, and identifies only the </w:t>
      </w:r>
      <w:bookmarkStart w:id="914" w:name="d3e6829"/>
      <w:bookmarkEnd w:id="9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 user selected (as requirements) to build a schema document subset. To reconstruct the complete schema document subset there are usually a number of additional </w:t>
      </w:r>
      <w:bookmarkStart w:id="915" w:name="d3e6832"/>
      <w:bookmarkEnd w:id="9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the user selections depend upon. These must be computed from the appropriate NIEM reference model and added to reconstruct the complete schema document subset. For </w:t>
      </w:r>
      <w:r w:rsidRPr="00146A68">
        <w:rPr>
          <w:rFonts w:ascii="Times New Roman" w:eastAsia="Times New Roman" w:hAnsi="Times New Roman" w:cs="Times New Roman"/>
          <w:color w:val="000000"/>
          <w:sz w:val="24"/>
          <w:szCs w:val="24"/>
        </w:rPr>
        <w:lastRenderedPageBreak/>
        <w:t xml:space="preserve">example, a user may select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for the subset. In this case, the wantlist will only contain that component, but the associated full subset must contain both </w:t>
      </w:r>
      <w:r w:rsidRPr="00146A68">
        <w:rPr>
          <w:rFonts w:ascii="Courier New" w:eastAsia="Times New Roman" w:hAnsi="Courier New" w:cs="Courier New"/>
          <w:color w:val="000000"/>
          <w:sz w:val="19"/>
          <w:szCs w:val="19"/>
        </w:rPr>
        <w:t>nc:Person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nc:PersonType</w:t>
      </w:r>
      <w:r w:rsidRPr="00146A68">
        <w:rPr>
          <w:rFonts w:ascii="Times New Roman" w:eastAsia="Times New Roman" w:hAnsi="Times New Roman" w:cs="Times New Roman"/>
          <w:color w:val="000000"/>
          <w:sz w:val="24"/>
          <w:szCs w:val="24"/>
        </w:rPr>
        <w:t xml:space="preserve">. A software tool that understands how to process NIEM wantlists and schema document subsets (such as the NIEM Schema Subset Generator Tool </w:t>
      </w:r>
      <w:hyperlink r:id="rId260" w:anchor="NIEM-SSGT" w:history="1">
        <w:r w:rsidRPr="00146A68">
          <w:rPr>
            <w:rFonts w:ascii="Times New Roman" w:eastAsia="Times New Roman" w:hAnsi="Times New Roman" w:cs="Times New Roman"/>
            <w:b/>
            <w:bCs/>
            <w:color w:val="000000"/>
            <w:sz w:val="24"/>
            <w:szCs w:val="24"/>
            <w:shd w:val="clear" w:color="auto" w:fill="FFFFFF"/>
          </w:rPr>
          <w:t>[NIEM SSGT]</w:t>
        </w:r>
      </w:hyperlink>
      <w:r w:rsidRPr="00146A68">
        <w:rPr>
          <w:rFonts w:ascii="Times New Roman" w:eastAsia="Times New Roman" w:hAnsi="Times New Roman" w:cs="Times New Roman"/>
          <w:color w:val="000000"/>
          <w:sz w:val="24"/>
          <w:szCs w:val="24"/>
        </w:rPr>
        <w:t>) can rebuild an accurate schema document subset from a wantlist (and the reverse).</w:t>
      </w:r>
    </w:p>
    <w:p w14:paraId="04BE2FB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16" w:name="definition_NIEM_wantlist"/>
      <w:bookmarkEnd w:id="916"/>
      <w:r w:rsidRPr="00146A68">
        <w:rPr>
          <w:rFonts w:ascii="Times New Roman" w:eastAsia="Times New Roman" w:hAnsi="Times New Roman" w:cs="Times New Roman"/>
          <w:b/>
          <w:bCs/>
          <w:color w:val="000000"/>
          <w:sz w:val="24"/>
          <w:szCs w:val="24"/>
        </w:rPr>
        <w:t>[Definition: NIEM wantlist]</w:t>
      </w:r>
    </w:p>
    <w:p w14:paraId="0F39FA6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document that represents a complete NIEM schema document subset.</w:t>
      </w:r>
    </w:p>
    <w:p w14:paraId="3E489A6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wantlist identifies the </w:t>
      </w:r>
      <w:bookmarkStart w:id="917" w:name="d3e6856"/>
      <w:bookmarkEnd w:id="9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requirements declared by the subset author; it does not identify the </w:t>
      </w:r>
      <w:bookmarkStart w:id="918" w:name="d3e6859"/>
      <w:bookmarkEnd w:id="9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dependencies required to reconstitute the complete subset. The complete subset can be computed with the reference schema document set from which the subset was derived.</w:t>
      </w:r>
    </w:p>
    <w:p w14:paraId="0258893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wantlist is always associated with a schema document subset. A wantlist may also be associated with a </w:t>
      </w:r>
      <w:bookmarkStart w:id="919" w:name="d3e6865"/>
      <w:bookmarkEnd w:id="9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because constraint schema documents are often built from a </w:t>
      </w:r>
      <w:bookmarkStart w:id="920" w:name="d3e6868"/>
      <w:bookmarkEnd w:id="9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"definition_schema_document_subset"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 document subset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a simple </w:t>
      </w:r>
      <w:bookmarkStart w:id="921" w:name="d3e6871"/>
      <w:bookmarkEnd w:id="9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can sometimes be trivial to identify a single schema document subset. However, this MPD Specification does not prohibit building complex IEPDs that contain schema document sets supported by multiple schema document subsets and associated wantlists. As with other complex cases, the </w:t>
      </w:r>
      <w:bookmarkStart w:id="922" w:name="d3e6874"/>
      <w:bookmarkEnd w:id="9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is responsible to clearly document the associations between wantlists and schema document sets. In order to maintain a minimal degree of consistency for placement of a wantlist within an </w:t>
      </w:r>
      <w:bookmarkStart w:id="923" w:name="d3e6877"/>
      <w:bookmarkEnd w:id="9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rule applies.</w:t>
      </w:r>
    </w:p>
    <w:p w14:paraId="19939E27"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4" w:name="r-wantlist-base"/>
      <w:bookmarkStart w:id="925" w:name="rule_6-1"/>
      <w:bookmarkEnd w:id="924"/>
      <w:bookmarkEnd w:id="925"/>
      <w:r w:rsidRPr="00146A68">
        <w:rPr>
          <w:rFonts w:ascii="Times New Roman" w:eastAsia="Times New Roman" w:hAnsi="Times New Roman" w:cs="Times New Roman"/>
          <w:b/>
          <w:bCs/>
          <w:color w:val="000000"/>
          <w:sz w:val="30"/>
          <w:szCs w:val="30"/>
        </w:rPr>
        <w:t>Rule 6-1. Wantlist Location</w:t>
      </w:r>
    </w:p>
    <w:p w14:paraId="4F26FBF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6-1] (WF-MPD) (Constraint)</w:t>
      </w:r>
    </w:p>
    <w:p w14:paraId="259DDDC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present, a NIEM wantlist MUST reside within the root of the MPD subdirectory that groups and defines its corresponding subset schema document set (e.g., </w:t>
      </w: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w:t>
      </w:r>
    </w:p>
    <w:p w14:paraId="3451A5A2"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26" w:name="Business-Rules"/>
      <w:bookmarkStart w:id="927" w:name="section_6.2"/>
      <w:bookmarkEnd w:id="926"/>
      <w:bookmarkEnd w:id="927"/>
      <w:r w:rsidRPr="00146A68">
        <w:rPr>
          <w:rFonts w:ascii="Times New Roman" w:eastAsia="Times New Roman" w:hAnsi="Times New Roman" w:cs="Times New Roman"/>
          <w:b/>
          <w:bCs/>
          <w:color w:val="000000"/>
          <w:sz w:val="30"/>
          <w:szCs w:val="30"/>
        </w:rPr>
        <w:t>6.2. Business Rules</w:t>
      </w:r>
    </w:p>
    <w:p w14:paraId="3B4C143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simplicity and consistency, NIEM employs a profile of the XML Schema language </w:t>
      </w:r>
      <w:hyperlink r:id="rId261" w:anchor="W3-XML-Schema-Structures" w:history="1">
        <w:r w:rsidRPr="00146A68">
          <w:rPr>
            <w:rFonts w:ascii="Times New Roman" w:eastAsia="Times New Roman" w:hAnsi="Times New Roman" w:cs="Times New Roman"/>
            <w:b/>
            <w:bCs/>
            <w:color w:val="000000"/>
            <w:sz w:val="24"/>
            <w:szCs w:val="24"/>
            <w:shd w:val="clear" w:color="auto" w:fill="FFFFFF"/>
          </w:rPr>
          <w:t>[W3C XML Schema Part 1 Structures]</w:t>
        </w:r>
      </w:hyperlink>
      <w:r w:rsidRPr="00146A68">
        <w:rPr>
          <w:rFonts w:ascii="Times New Roman" w:eastAsia="Times New Roman" w:hAnsi="Times New Roman" w:cs="Times New Roman"/>
          <w:color w:val="000000"/>
          <w:sz w:val="24"/>
          <w:szCs w:val="24"/>
        </w:rPr>
        <w:t xml:space="preserve">, </w:t>
      </w:r>
      <w:hyperlink r:id="rId262" w:anchor="W3-XML-Schema-Datatypes" w:history="1">
        <w:r w:rsidRPr="00146A68">
          <w:rPr>
            <w:rFonts w:ascii="Times New Roman" w:eastAsia="Times New Roman" w:hAnsi="Times New Roman" w:cs="Times New Roman"/>
            <w:b/>
            <w:bCs/>
            <w:color w:val="000000"/>
            <w:sz w:val="24"/>
            <w:szCs w:val="24"/>
            <w:shd w:val="clear" w:color="auto" w:fill="FFFFFF"/>
          </w:rPr>
          <w:t>[W3C XML Schema Part 2 Datatypes]</w:t>
        </w:r>
      </w:hyperlink>
      <w:r w:rsidRPr="00146A68">
        <w:rPr>
          <w:rFonts w:ascii="Times New Roman" w:eastAsia="Times New Roman" w:hAnsi="Times New Roman" w:cs="Times New Roman"/>
          <w:color w:val="000000"/>
          <w:sz w:val="24"/>
          <w:szCs w:val="24"/>
        </w:rPr>
        <w:t xml:space="preserve">. Thus, some constraints on NIEM XML documents cannot be enforced by NIEM. </w:t>
      </w:r>
      <w:bookmarkStart w:id="928" w:name="d3e6907"/>
      <w:bookmarkEnd w:id="9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"definition_constraint_schema_document_set"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Constraint schema document 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provide a convenient technique for enforcing some additional constraints. However, even the full XML Schema language cannot validate and enforce all possible constraints that may be required of an XML document.</w:t>
      </w:r>
    </w:p>
    <w:p w14:paraId="70B140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So, NIEM allows (even encourages) the use of formal or informal </w:t>
      </w:r>
      <w:bookmarkStart w:id="929" w:name="d3e6913"/>
      <w:bookmarkEnd w:id="9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help define or constrain MPDs (in particular IEPDs).</w:t>
      </w:r>
    </w:p>
    <w:p w14:paraId="5B072E2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30" w:name="definition_business_rules"/>
      <w:bookmarkEnd w:id="930"/>
      <w:r w:rsidRPr="00146A68">
        <w:rPr>
          <w:rFonts w:ascii="Times New Roman" w:eastAsia="Times New Roman" w:hAnsi="Times New Roman" w:cs="Times New Roman"/>
          <w:b/>
          <w:bCs/>
          <w:color w:val="000000"/>
          <w:sz w:val="24"/>
          <w:szCs w:val="24"/>
        </w:rPr>
        <w:t>[Definition: business rules]</w:t>
      </w:r>
    </w:p>
    <w:p w14:paraId="3D8183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Formal or informal statements that describe business policy or procedure, and in doing so define or constrain some aspect of a process or procedure in order to impose control.</w:t>
      </w:r>
    </w:p>
    <w:bookmarkStart w:id="931" w:name="d3e6924"/>
    <w:bookmarkEnd w:id="931"/>
    <w:p w14:paraId="2C8C719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be represented as informal English statements, or as formally coded machine-readable and process-able statements. For example, an </w:t>
      </w:r>
      <w:bookmarkStart w:id="932" w:name="d3e6927"/>
      <w:bookmarkEnd w:id="93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use a </w:t>
      </w:r>
      <w:bookmarkStart w:id="933" w:name="d3e6930"/>
      <w:bookmarkEnd w:id="93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"definition_Schematron_schema"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Schematron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hyperlink r:id="rId263"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or any other formal representation for </w:t>
      </w:r>
      <w:bookmarkStart w:id="934" w:name="d3e6935"/>
      <w:bookmarkEnd w:id="9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2EF9E9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35" w:name="definition_business_rule_schema"/>
      <w:bookmarkEnd w:id="935"/>
      <w:r w:rsidRPr="00146A68">
        <w:rPr>
          <w:rFonts w:ascii="Times New Roman" w:eastAsia="Times New Roman" w:hAnsi="Times New Roman" w:cs="Times New Roman"/>
          <w:b/>
          <w:bCs/>
          <w:color w:val="000000"/>
          <w:sz w:val="24"/>
          <w:szCs w:val="24"/>
        </w:rPr>
        <w:t>[Definition: business rule schema]</w:t>
      </w:r>
    </w:p>
    <w:p w14:paraId="5DA367FC"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artifact that contains </w:t>
      </w:r>
      <w:bookmarkStart w:id="936" w:name="d3e6943"/>
      <w:bookmarkEnd w:id="9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 formal representation language with the intent to automatically process them on an XML document to enforce business constraints.</w:t>
      </w:r>
    </w:p>
    <w:p w14:paraId="60D90EA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37" w:name="definition_Schematron_schema"/>
      <w:bookmarkEnd w:id="937"/>
      <w:r w:rsidRPr="00146A68">
        <w:rPr>
          <w:rFonts w:ascii="Times New Roman" w:eastAsia="Times New Roman" w:hAnsi="Times New Roman" w:cs="Times New Roman"/>
          <w:b/>
          <w:bCs/>
          <w:color w:val="000000"/>
          <w:sz w:val="24"/>
          <w:szCs w:val="24"/>
        </w:rPr>
        <w:t>[Definition: Schematron schema]</w:t>
      </w:r>
    </w:p>
    <w:p w14:paraId="021504C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w:t>
      </w:r>
      <w:bookmarkStart w:id="938" w:name="d3e6953"/>
      <w:bookmarkEnd w:id="9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"definition_business_rule_schema"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business rule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that adheres to </w:t>
      </w:r>
      <w:hyperlink r:id="rId264" w:anchor="ISO-Schematron" w:history="1">
        <w:r w:rsidRPr="00146A68">
          <w:rPr>
            <w:rFonts w:ascii="Times New Roman" w:eastAsia="Times New Roman" w:hAnsi="Times New Roman" w:cs="Times New Roman"/>
            <w:b/>
            <w:bCs/>
            <w:color w:val="000000"/>
            <w:sz w:val="24"/>
            <w:szCs w:val="24"/>
            <w:shd w:val="clear" w:color="auto" w:fill="EEEEEE"/>
          </w:rPr>
          <w:t>[ISO Schematron]</w:t>
        </w:r>
      </w:hyperlink>
      <w:r w:rsidRPr="00146A68">
        <w:rPr>
          <w:rFonts w:ascii="Times New Roman" w:eastAsia="Times New Roman" w:hAnsi="Times New Roman" w:cs="Times New Roman"/>
          <w:color w:val="000000"/>
          <w:sz w:val="24"/>
          <w:szCs w:val="24"/>
        </w:rPr>
        <w:t>.</w:t>
      </w:r>
    </w:p>
    <w:p w14:paraId="7B64F86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39" w:name="Organization-Packaging-Other-Criteria"/>
      <w:bookmarkStart w:id="940" w:name="section_7"/>
      <w:bookmarkEnd w:id="939"/>
      <w:bookmarkEnd w:id="940"/>
      <w:r w:rsidRPr="00146A68">
        <w:rPr>
          <w:rFonts w:ascii="Times New Roman" w:eastAsia="Times New Roman" w:hAnsi="Times New Roman" w:cs="Times New Roman"/>
          <w:b/>
          <w:bCs/>
          <w:color w:val="000000"/>
          <w:sz w:val="30"/>
          <w:szCs w:val="30"/>
        </w:rPr>
        <w:t>7. Organization, Packaging, and Other Criteria</w:t>
      </w:r>
    </w:p>
    <w:p w14:paraId="6B9B0E9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MPD is a logical set of electronic files aggregated and organized to fulfill a specific purpose in NIEM. Directory organization and packaging of an MPD should be designed around major themes in NIEM: reuse, sharing, interoperability, and efficiency.</w:t>
      </w:r>
    </w:p>
    <w:p w14:paraId="368ABE9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1" w:name="r-mpd-archive"/>
      <w:bookmarkStart w:id="942" w:name="rule_7-1"/>
      <w:bookmarkEnd w:id="941"/>
      <w:bookmarkEnd w:id="942"/>
      <w:r w:rsidRPr="00146A68">
        <w:rPr>
          <w:rFonts w:ascii="Times New Roman" w:eastAsia="Times New Roman" w:hAnsi="Times New Roman" w:cs="Times New Roman"/>
          <w:b/>
          <w:bCs/>
          <w:color w:val="000000"/>
          <w:sz w:val="30"/>
          <w:szCs w:val="30"/>
        </w:rPr>
        <w:t>Rule 7-1. An MPD in ZIP File Format Preserves Logical Directory Structure.</w:t>
      </w:r>
    </w:p>
    <w:p w14:paraId="03BEB90B"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7-1] (WF-MPD) (Constraint)</w:t>
      </w:r>
    </w:p>
    <w:p w14:paraId="46CD9D1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943" w:name="d3e6981"/>
      <w:bookmarkEnd w:id="94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represents a sub-tree of a file system. Such an archive MUST preserve and store the logical directory structure intended by its author for respository format.</w:t>
      </w:r>
    </w:p>
    <w:p w14:paraId="59101069" w14:textId="410F8CD2"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XSD and XML </w:t>
      </w:r>
      <w:bookmarkStart w:id="944" w:name="d3e6989"/>
      <w:bookmarkEnd w:id="94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artifacts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an MPD must be valid for both XML Schema and NIEM. This also implies these artifacts must adhere to applicable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945" w:author="Chipman, Charles" w:date="2019-01-30T15:32:00Z">
        <w:r w:rsidRPr="00146A68" w:rsidDel="000E2834">
          <w:rPr>
            <w:rFonts w:ascii="Times New Roman" w:eastAsia="Times New Roman" w:hAnsi="Times New Roman" w:cs="Times New Roman"/>
            <w:b/>
            <w:bCs/>
            <w:color w:val="000000"/>
            <w:sz w:val="24"/>
            <w:szCs w:val="24"/>
            <w:shd w:val="clear" w:color="auto" w:fill="FFFFFF"/>
          </w:rPr>
          <w:delText>3</w:delText>
        </w:r>
      </w:del>
      <w:ins w:id="946" w:author="Chipman, Charles" w:date="2019-01-30T15:32:00Z">
        <w:r w:rsidR="000E2834">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conformance target rules.</w:t>
      </w:r>
    </w:p>
    <w:p w14:paraId="5852678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47" w:name="r-mpd-conform-tgts"/>
      <w:bookmarkStart w:id="948" w:name="rule_7-2"/>
      <w:bookmarkEnd w:id="947"/>
      <w:bookmarkEnd w:id="948"/>
      <w:r w:rsidRPr="00146A68">
        <w:rPr>
          <w:rFonts w:ascii="Times New Roman" w:eastAsia="Times New Roman" w:hAnsi="Times New Roman" w:cs="Times New Roman"/>
          <w:b/>
          <w:bCs/>
          <w:color w:val="000000"/>
          <w:sz w:val="30"/>
          <w:szCs w:val="30"/>
        </w:rPr>
        <w:t>Rule 7-2. XSD and XML Documents Conform to Applicable NDR Conformance Targets</w:t>
      </w:r>
    </w:p>
    <w:p w14:paraId="6C5BA380"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7-2] (WF-MPD) (Constraint)</w:t>
      </w:r>
    </w:p>
    <w:p w14:paraId="129C5B71"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each XML schema document (XSD) or instance XML document (XML) artifact that uses a conformance targets attribute (as defined by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"NIEM-CTAS"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Conformance Targets Attribute Specification </w:t>
      </w:r>
      <w:del w:id="949"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950"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satisfy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EEEEEE"/>
        </w:rPr>
        <w:t xml:space="preserve">[NIEM Naming and Design Rules </w:t>
      </w:r>
      <w:del w:id="951" w:author="Chipman, Charles" w:date="2019-01-30T12:16:00Z">
        <w:r w:rsidRPr="00146A68" w:rsidDel="005D4A89">
          <w:rPr>
            <w:rFonts w:ascii="Times New Roman" w:eastAsia="Times New Roman" w:hAnsi="Times New Roman" w:cs="Times New Roman"/>
            <w:b/>
            <w:bCs/>
            <w:color w:val="000000"/>
            <w:sz w:val="24"/>
            <w:szCs w:val="24"/>
            <w:shd w:val="clear" w:color="auto" w:fill="EEEEEE"/>
          </w:rPr>
          <w:delText>3</w:delText>
        </w:r>
      </w:del>
      <w:ins w:id="952" w:author="Chipman, Charles" w:date="2019-01-30T12:16:00Z">
        <w:r w:rsidR="005D4A89">
          <w:rPr>
            <w:rFonts w:ascii="Times New Roman" w:eastAsia="Times New Roman" w:hAnsi="Times New Roman" w:cs="Times New Roman"/>
            <w:b/>
            <w:bCs/>
            <w:color w:val="000000"/>
            <w:sz w:val="24"/>
            <w:szCs w:val="24"/>
            <w:shd w:val="clear" w:color="auto" w:fill="EEEEEE"/>
          </w:rPr>
          <w:t>4</w:t>
        </w:r>
      </w:ins>
      <w:r w:rsidRPr="00146A68">
        <w:rPr>
          <w:rFonts w:ascii="Times New Roman" w:eastAsia="Times New Roman" w:hAnsi="Times New Roman" w:cs="Times New Roman"/>
          <w:b/>
          <w:bCs/>
          <w:color w:val="000000"/>
          <w:sz w:val="24"/>
          <w:szCs w:val="24"/>
          <w:shd w:val="clear" w:color="auto" w:fill="EEEEEE"/>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rules for the conformance targets it declares.</w:t>
      </w:r>
    </w:p>
    <w:p w14:paraId="136CADE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releases and domain updates maintain a relatively consistent directory organization </w:t>
      </w:r>
      <w:commentRangeStart w:id="95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"NIEM-DomainUpdate"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[NIEM Domain Update Specification 1.0]</w:t>
      </w:r>
      <w:r w:rsidRPr="00146A68">
        <w:rPr>
          <w:rFonts w:ascii="Times New Roman" w:eastAsia="Times New Roman" w:hAnsi="Times New Roman" w:cs="Times New Roman"/>
          <w:color w:val="000000"/>
          <w:sz w:val="24"/>
          <w:szCs w:val="24"/>
        </w:rPr>
        <w:fldChar w:fldCharType="end"/>
      </w:r>
      <w:commentRangeEnd w:id="953"/>
      <w:r w:rsidR="005D4A89">
        <w:rPr>
          <w:rStyle w:val="CommentReference"/>
        </w:rPr>
        <w:commentReference w:id="953"/>
      </w:r>
      <w:r w:rsidRPr="00146A68">
        <w:rPr>
          <w:rFonts w:ascii="Times New Roman" w:eastAsia="Times New Roman" w:hAnsi="Times New Roman" w:cs="Times New Roman"/>
          <w:color w:val="000000"/>
          <w:sz w:val="24"/>
          <w:szCs w:val="24"/>
        </w:rPr>
        <w:t xml:space="preserve">. But there are many ways to organize </w:t>
      </w:r>
      <w:bookmarkStart w:id="954" w:name="d3e7016"/>
      <w:bookmarkEnd w:id="95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color w:val="000000"/>
          <w:sz w:val="24"/>
          <w:szCs w:val="24"/>
        </w:rPr>
        <w:lastRenderedPageBreak/>
        <w:t xml:space="preserve">directories that may depend on a number of factors including (not limited to) business purpose and complexity. For this reason, strict rules for </w:t>
      </w:r>
      <w:bookmarkStart w:id="955" w:name="d3e7019"/>
      <w:bookmarkEnd w:id="95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are difficult to establish. Therefore, </w:t>
      </w:r>
      <w:bookmarkStart w:id="956" w:name="d3e7022"/>
      <w:bookmarkEnd w:id="95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may create their own logical directory structures subject to the rules of this section.</w:t>
      </w:r>
    </w:p>
    <w:p w14:paraId="4B595FEC"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bookmarkStart w:id="957" w:name="definition_MPD_root_directory"/>
      <w:bookmarkEnd w:id="957"/>
      <w:r w:rsidRPr="00146A68">
        <w:rPr>
          <w:rFonts w:ascii="Times New Roman" w:eastAsia="Times New Roman" w:hAnsi="Times New Roman" w:cs="Times New Roman"/>
          <w:b/>
          <w:bCs/>
          <w:color w:val="000000"/>
          <w:sz w:val="24"/>
          <w:szCs w:val="24"/>
        </w:rPr>
        <w:t>[Definition: MPD root directory]</w:t>
      </w:r>
    </w:p>
    <w:p w14:paraId="3EC1C01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top level file directory relative to all MPD artifacts and subdirectories.</w:t>
      </w:r>
    </w:p>
    <w:p w14:paraId="29F42181"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58" w:name="r-mpd-archive-one-root"/>
      <w:bookmarkStart w:id="959" w:name="rule_7-3"/>
      <w:bookmarkEnd w:id="958"/>
      <w:bookmarkEnd w:id="959"/>
      <w:r w:rsidRPr="00146A68">
        <w:rPr>
          <w:rFonts w:ascii="Times New Roman" w:eastAsia="Times New Roman" w:hAnsi="Times New Roman" w:cs="Times New Roman"/>
          <w:b/>
          <w:bCs/>
          <w:color w:val="000000"/>
          <w:sz w:val="30"/>
          <w:szCs w:val="30"/>
        </w:rPr>
        <w:t>Rule 7-3. MPD Archive Uncompresses to a Single Root Directory</w:t>
      </w:r>
    </w:p>
    <w:p w14:paraId="15B62D34"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7-3] (WF-MPD) (Constraint)</w:t>
      </w:r>
    </w:p>
    <w:p w14:paraId="08F0E77B"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MPD in </w:t>
      </w:r>
      <w:bookmarkStart w:id="960" w:name="d3e7041"/>
      <w:bookmarkEnd w:id="96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MUST uncompress (unzip) to one and only one </w:t>
      </w:r>
      <w:bookmarkStart w:id="961" w:name="d3e7044"/>
      <w:bookmarkEnd w:id="96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ED07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The foregoing rule ensures that:</w:t>
      </w:r>
    </w:p>
    <w:p w14:paraId="4C32FA2C"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Unpacking an MPD in </w:t>
      </w:r>
      <w:bookmarkStart w:id="962" w:name="d3e7058"/>
      <w:bookmarkEnd w:id="96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will not scatter its contents on a storage device.</w:t>
      </w:r>
    </w:p>
    <w:p w14:paraId="5AB43C08"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One common starting directory always exists to explore or use any MPD.</w:t>
      </w:r>
    </w:p>
    <w:p w14:paraId="4F6FD4C6" w14:textId="77777777" w:rsidR="00146A68" w:rsidRPr="00146A68" w:rsidRDefault="00146A68" w:rsidP="00146A68">
      <w:pPr>
        <w:numPr>
          <w:ilvl w:val="0"/>
          <w:numId w:val="37"/>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mpd-catalog and change log artifacts will always be found in the </w:t>
      </w:r>
      <w:bookmarkStart w:id="963" w:name="d3e7069"/>
      <w:bookmarkEnd w:id="96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0428FE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64" w:name="Artifact-Sets"/>
      <w:bookmarkStart w:id="965" w:name="section_7.1"/>
      <w:bookmarkEnd w:id="964"/>
      <w:bookmarkEnd w:id="965"/>
      <w:r w:rsidRPr="00146A68">
        <w:rPr>
          <w:rFonts w:ascii="Times New Roman" w:eastAsia="Times New Roman" w:hAnsi="Times New Roman" w:cs="Times New Roman"/>
          <w:b/>
          <w:bCs/>
          <w:color w:val="000000"/>
          <w:sz w:val="30"/>
          <w:szCs w:val="30"/>
        </w:rPr>
        <w:t>7.1. Artifact Sets</w:t>
      </w:r>
    </w:p>
    <w:p w14:paraId="6497D1A2"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Grouping artifacts into sets is generally optional. There may be many reasons for identifying artifacts sets in an MPD. While directory structure is most often the most convenient method for grouping a set of artifacts, there may multiple logical groupings, and these may spread across multiple directories.</w:t>
      </w:r>
    </w:p>
    <w:p w14:paraId="2F5214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specification defines other ways to group MPD artifacts into </w:t>
      </w:r>
      <w:bookmarkStart w:id="966" w:name="d3e7083"/>
      <w:bookmarkEnd w:id="96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"definition_artifact_set"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sets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In general, independent of directory organization, sets can be established through one of two methods. An </w:t>
      </w:r>
      <w:bookmarkStart w:id="967" w:name="d3e7086"/>
      <w:bookmarkEnd w:id="96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establish an </w:t>
      </w:r>
      <w:bookmarkStart w:id="968" w:name="d3e7089"/>
      <w:bookmarkEnd w:id="96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The </w:t>
      </w:r>
      <w:bookmarkStart w:id="969" w:name="d3e7092"/>
      <w:bookmarkEnd w:id="96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can be used to identify all kinds of artifacts sets (including XML schema documents).</w:t>
      </w:r>
    </w:p>
    <w:p w14:paraId="7AEC8512" w14:textId="77777777" w:rsidR="00146A68" w:rsidRPr="00146A68" w:rsidRDefault="00AF1823" w:rsidP="00146A68">
      <w:pPr>
        <w:spacing w:before="100" w:beforeAutospacing="1" w:after="100" w:afterAutospacing="1" w:line="240" w:lineRule="auto"/>
        <w:rPr>
          <w:rFonts w:ascii="Times New Roman" w:eastAsia="Times New Roman" w:hAnsi="Times New Roman" w:cs="Times New Roman"/>
          <w:color w:val="000000"/>
          <w:sz w:val="24"/>
          <w:szCs w:val="24"/>
        </w:rPr>
      </w:pPr>
      <w:hyperlink r:id="rId265"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r w:rsidR="00146A68" w:rsidRPr="00146A68">
          <w:rPr>
            <w:rFonts w:ascii="Times New Roman" w:eastAsia="Times New Roman" w:hAnsi="Times New Roman" w:cs="Times New Roman"/>
            <w:color w:val="000000"/>
            <w:sz w:val="24"/>
            <w:szCs w:val="24"/>
            <w:shd w:val="clear" w:color="auto" w:fill="FFFFFF"/>
          </w:rPr>
          <w:t>, above,</w:t>
        </w:r>
      </w:hyperlink>
      <w:r w:rsidR="00146A68" w:rsidRPr="00146A68">
        <w:rPr>
          <w:rFonts w:ascii="Times New Roman" w:eastAsia="Times New Roman" w:hAnsi="Times New Roman" w:cs="Times New Roman"/>
          <w:color w:val="000000"/>
          <w:sz w:val="24"/>
          <w:szCs w:val="24"/>
        </w:rPr>
        <w:t xml:space="preserve"> describes how NIEM employs an </w:t>
      </w:r>
      <w:bookmarkStart w:id="970" w:name="d3e7099"/>
      <w:bookmarkEnd w:id="970"/>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catalog document</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to assemble an </w:t>
      </w:r>
      <w:bookmarkStart w:id="971" w:name="d3e7102"/>
      <w:bookmarkEnd w:id="971"/>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xml:space="preserve"> from </w:t>
      </w:r>
      <w:bookmarkStart w:id="972" w:name="d3e7105"/>
      <w:bookmarkEnd w:id="972"/>
      <w:r w:rsidR="00146A68" w:rsidRPr="00146A68">
        <w:rPr>
          <w:rFonts w:ascii="Times New Roman" w:eastAsia="Times New Roman" w:hAnsi="Times New Roman" w:cs="Times New Roman"/>
          <w:color w:val="000000"/>
          <w:sz w:val="24"/>
          <w:szCs w:val="24"/>
        </w:rPr>
        <w:fldChar w:fldCharType="begin"/>
      </w:r>
      <w:r w:rsidR="00146A68"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00146A68" w:rsidRPr="00146A68">
        <w:rPr>
          <w:rFonts w:ascii="Times New Roman" w:eastAsia="Times New Roman" w:hAnsi="Times New Roman" w:cs="Times New Roman"/>
          <w:color w:val="000000"/>
          <w:sz w:val="24"/>
          <w:szCs w:val="24"/>
        </w:rPr>
        <w:fldChar w:fldCharType="separate"/>
      </w:r>
      <w:r w:rsidR="00146A68" w:rsidRPr="00146A68">
        <w:rPr>
          <w:rFonts w:ascii="Times New Roman" w:eastAsia="Times New Roman" w:hAnsi="Times New Roman" w:cs="Times New Roman"/>
          <w:color w:val="000000"/>
          <w:sz w:val="24"/>
          <w:szCs w:val="24"/>
          <w:shd w:val="clear" w:color="auto" w:fill="FFFFFF"/>
        </w:rPr>
        <w:t>XML schema documents</w:t>
      </w:r>
      <w:r w:rsidR="00146A68" w:rsidRPr="00146A68">
        <w:rPr>
          <w:rFonts w:ascii="Times New Roman" w:eastAsia="Times New Roman" w:hAnsi="Times New Roman" w:cs="Times New Roman"/>
          <w:color w:val="000000"/>
          <w:sz w:val="24"/>
          <w:szCs w:val="24"/>
        </w:rPr>
        <w:fldChar w:fldCharType="end"/>
      </w:r>
      <w:r w:rsidR="00146A68" w:rsidRPr="00146A68">
        <w:rPr>
          <w:rFonts w:ascii="Times New Roman" w:eastAsia="Times New Roman" w:hAnsi="Times New Roman" w:cs="Times New Roman"/>
          <w:color w:val="000000"/>
          <w:sz w:val="24"/>
          <w:szCs w:val="24"/>
        </w:rPr>
        <w:t>. For user convenience, this method is now used in NIEM releases (as well as their associated core supplements) and domain updates. Note also that this method is applicable to all the various classes of NIEM XML schema documents (reference, subset, extension, constraint, and external).</w:t>
      </w:r>
    </w:p>
    <w:p w14:paraId="5EBA07C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reason for grouping artifacts into sets is a need for humans to review, identify, and navigate the artifacts of an </w:t>
      </w:r>
      <w:bookmarkStart w:id="973" w:name="d3e7111"/>
      <w:bookmarkEnd w:id="97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(particularly, if it is complicated). An </w:t>
      </w:r>
      <w:bookmarkStart w:id="974" w:name="d3e7114"/>
      <w:bookmarkEnd w:id="97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a relatively focused purpose, to identify (by namespace) and assemble a set of XML schema documents into an </w:t>
      </w:r>
      <w:bookmarkStart w:id="975" w:name="d3e7117"/>
      <w:bookmarkEnd w:id="97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It is not intended to index artifacts in general (other than XML </w:t>
      </w:r>
      <w:r w:rsidRPr="00146A68">
        <w:rPr>
          <w:rFonts w:ascii="Times New Roman" w:eastAsia="Times New Roman" w:hAnsi="Times New Roman" w:cs="Times New Roman"/>
          <w:color w:val="000000"/>
          <w:sz w:val="24"/>
          <w:szCs w:val="24"/>
        </w:rPr>
        <w:lastRenderedPageBreak/>
        <w:t>schema documents to assigned target namespaces). So, it does not classify or describe the artifacts it identifies.</w:t>
      </w:r>
    </w:p>
    <w:p w14:paraId="21C99A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the </w:t>
      </w:r>
      <w:bookmarkStart w:id="976" w:name="d3e7123"/>
      <w:bookmarkEnd w:id="97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designed to record, index, classify, and describe (as needed) any or all MPD artifacts (not just schema documents). The MPD catalog provides a flexible method for grouping all kinds artifacts.</w:t>
      </w:r>
    </w:p>
    <w:p w14:paraId="4E43F9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catalog schema </w:t>
      </w:r>
      <w:hyperlink r:id="rId266"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defines a set of common artifact classifiers and artifact set classifiers. In summary, per </w:t>
      </w:r>
      <w:hyperlink r:id="rId267" w:anchor="appendix_A" w:history="1">
        <w:r w:rsidRPr="00146A68">
          <w:rPr>
            <w:rFonts w:ascii="Times New Roman" w:eastAsia="Times New Roman" w:hAnsi="Times New Roman" w:cs="Times New Roman"/>
            <w:color w:val="000000"/>
            <w:sz w:val="24"/>
            <w:szCs w:val="24"/>
            <w:shd w:val="clear" w:color="auto" w:fill="FFFFFF"/>
          </w:rPr>
          <w:t xml:space="preserve">Appendix A, </w:t>
        </w:r>
        <w:r w:rsidRPr="00146A68">
          <w:rPr>
            <w:rFonts w:ascii="Times New Roman" w:eastAsia="Times New Roman" w:hAnsi="Times New Roman" w:cs="Times New Roman"/>
            <w:i/>
            <w:iCs/>
            <w:color w:val="000000"/>
            <w:sz w:val="24"/>
            <w:szCs w:val="24"/>
            <w:shd w:val="clear" w:color="auto" w:fill="FFFFFF"/>
          </w:rPr>
          <w:t>MPD Catalog XML Schema Document</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 xml:space="preserve">, define sets by substituting the appropriate artifact classifier (of type </w:t>
      </w:r>
      <w:r w:rsidRPr="00146A68">
        <w:rPr>
          <w:rFonts w:ascii="Courier New" w:eastAsia="Times New Roman" w:hAnsi="Courier New" w:cs="Courier New"/>
          <w:color w:val="000000"/>
          <w:sz w:val="19"/>
          <w:szCs w:val="19"/>
        </w:rPr>
        <w:t>c:FileType</w:t>
      </w:r>
      <w:r w:rsidRPr="00146A68">
        <w:rPr>
          <w:rFonts w:ascii="Times New Roman" w:eastAsia="Times New Roman" w:hAnsi="Times New Roman" w:cs="Times New Roman"/>
          <w:color w:val="000000"/>
          <w:sz w:val="24"/>
          <w:szCs w:val="24"/>
        </w:rPr>
        <w:t xml:space="preserve">) into the abstract element </w:t>
      </w:r>
      <w:r w:rsidRPr="00146A68">
        <w:rPr>
          <w:rFonts w:ascii="Courier New" w:eastAsia="Times New Roman" w:hAnsi="Courier New" w:cs="Courier New"/>
          <w:color w:val="000000"/>
          <w:sz w:val="19"/>
          <w:szCs w:val="19"/>
        </w:rPr>
        <w:t>c:ArtifactOrArtifactSet</w:t>
      </w:r>
      <w:r w:rsidRPr="00146A68">
        <w:rPr>
          <w:rFonts w:ascii="Times New Roman" w:eastAsia="Times New Roman" w:hAnsi="Times New Roman" w:cs="Times New Roman"/>
          <w:color w:val="000000"/>
          <w:sz w:val="24"/>
          <w:szCs w:val="24"/>
        </w:rPr>
        <w:t xml:space="preserve">, within the appropriate artifact set classifier (of type </w:t>
      </w:r>
      <w:r w:rsidRPr="00146A68">
        <w:rPr>
          <w:rFonts w:ascii="Courier New" w:eastAsia="Times New Roman" w:hAnsi="Courier New" w:cs="Courier New"/>
          <w:color w:val="000000"/>
          <w:sz w:val="19"/>
          <w:szCs w:val="19"/>
        </w:rPr>
        <w:t>c:FileSetType</w:t>
      </w:r>
      <w:r w:rsidRPr="00146A68">
        <w:rPr>
          <w:rFonts w:ascii="Times New Roman" w:eastAsia="Times New Roman" w:hAnsi="Times New Roman" w:cs="Times New Roman"/>
          <w:color w:val="000000"/>
          <w:sz w:val="24"/>
          <w:szCs w:val="24"/>
        </w:rPr>
        <w:t xml:space="preserve">). Use the most specific classifiers available for your artifacts and artifact sets. Otherwise, as needed, use generic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classifiers with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w:t>
      </w:r>
    </w:p>
    <w:p w14:paraId="20B5132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Note that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is its operating system relative directory </w:t>
      </w:r>
      <w:bookmarkStart w:id="977" w:name="d3e7159"/>
      <w:bookmarkEnd w:id="97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file name.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value for an artifact set is its operating system relative </w:t>
      </w:r>
      <w:bookmarkStart w:id="978" w:name="d3e7165"/>
      <w:bookmarkEnd w:id="97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5DAC8CF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Artifact sets can be assembled in the MPD Catalog by using c:FileSet with or without a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w:t>
      </w:r>
    </w:p>
    <w:p w14:paraId="3FA7E838"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a single directory contains all the artifacts in a set, then the following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can be used:</w:t>
      </w:r>
    </w:p>
    <w:p w14:paraId="2784910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979" w:name="figure_7-1"/>
      <w:bookmarkEnd w:id="979"/>
      <w:r w:rsidRPr="00146A68">
        <w:rPr>
          <w:rFonts w:ascii="Times New Roman" w:eastAsia="Times New Roman" w:hAnsi="Times New Roman" w:cs="Times New Roman"/>
          <w:b/>
          <w:bCs/>
          <w:color w:val="000000"/>
          <w:sz w:val="24"/>
          <w:szCs w:val="24"/>
        </w:rPr>
        <w:t xml:space="preserve">Figure 7-1: Simple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directory-associated artifact set.</w:t>
      </w:r>
    </w:p>
    <w:p w14:paraId="23BD57F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 c:pathURI="samples/"&gt;</w:t>
      </w:r>
    </w:p>
    <w:p w14:paraId="31E594EC"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&lt;nc:DescriptionText&gt;All IEP samples within this IEPD.&lt;/nc:DescriptionText&gt;</w:t>
      </w:r>
    </w:p>
    <w:p w14:paraId="4F8EFFE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3BFCC093"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6A7497F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simple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associates an operating system directory with a set of artifacts that also includes all artifacts within subdirectories under the directory named in the value of the </w:t>
      </w:r>
      <w:r w:rsidRPr="00146A68">
        <w:rPr>
          <w:rFonts w:ascii="Courier New" w:eastAsia="Times New Roman" w:hAnsi="Courier New" w:cs="Courier New"/>
          <w:color w:val="000000"/>
          <w:sz w:val="19"/>
          <w:szCs w:val="19"/>
        </w:rPr>
        <w:t>c:pathURI</w:t>
      </w:r>
      <w:r w:rsidRPr="00146A68">
        <w:rPr>
          <w:rFonts w:ascii="Times New Roman" w:eastAsia="Times New Roman" w:hAnsi="Times New Roman" w:cs="Times New Roman"/>
          <w:color w:val="000000"/>
          <w:sz w:val="24"/>
          <w:szCs w:val="24"/>
        </w:rPr>
        <w:t xml:space="preserve"> attribute. Note that the interpretation of this XML schema component (as implied by </w:t>
      </w:r>
      <w:r w:rsidRPr="00146A68">
        <w:rPr>
          <w:rFonts w:ascii="Courier New" w:eastAsia="Times New Roman" w:hAnsi="Courier New" w:cs="Courier New"/>
          <w:color w:val="000000"/>
          <w:sz w:val="19"/>
          <w:szCs w:val="19"/>
        </w:rPr>
        <w:t>nc:DescriptionText</w:t>
      </w:r>
      <w:r w:rsidRPr="00146A68">
        <w:rPr>
          <w:rFonts w:ascii="Times New Roman" w:eastAsia="Times New Roman" w:hAnsi="Times New Roman" w:cs="Times New Roman"/>
          <w:color w:val="000000"/>
          <w:sz w:val="24"/>
          <w:szCs w:val="24"/>
        </w:rPr>
        <w:t xml:space="preserve">) is that all artifacts in the </w:t>
      </w:r>
      <w:r w:rsidRPr="00146A68">
        <w:rPr>
          <w:rFonts w:ascii="Courier New" w:eastAsia="Times New Roman" w:hAnsi="Courier New" w:cs="Courier New"/>
          <w:color w:val="000000"/>
          <w:sz w:val="19"/>
          <w:szCs w:val="19"/>
        </w:rPr>
        <w:t>samples/</w:t>
      </w:r>
      <w:r w:rsidRPr="00146A68">
        <w:rPr>
          <w:rFonts w:ascii="Times New Roman" w:eastAsia="Times New Roman" w:hAnsi="Times New Roman" w:cs="Times New Roman"/>
          <w:color w:val="000000"/>
          <w:sz w:val="24"/>
          <w:szCs w:val="24"/>
        </w:rPr>
        <w:t xml:space="preserve"> directory are sample IEPs, and no other IEP samples exist in other locations within the </w:t>
      </w:r>
      <w:bookmarkStart w:id="980" w:name="d3e7207"/>
      <w:bookmarkEnd w:id="9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The author must construct MPD catalog entries that are clear and correct. So, in this case, if other artifacts exist within this directory that are not sample IEPs or if sample IEPs exist in other directories, then use of this simple directory association form is not appropriate.</w:t>
      </w:r>
    </w:p>
    <w:p w14:paraId="15F6293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However, multiple artifact sets and artifacts can be nested within a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element to organize artifacts into a logical group of files in many locations. For example, an author may identify a set of artifacts in several locations using the following more complicated form of </w:t>
      </w:r>
      <w:r w:rsidRPr="00146A68">
        <w:rPr>
          <w:rFonts w:ascii="Courier New" w:eastAsia="Times New Roman" w:hAnsi="Courier New" w:cs="Courier New"/>
          <w:color w:val="000000"/>
          <w:sz w:val="19"/>
          <w:szCs w:val="19"/>
        </w:rPr>
        <w:t>c:FileSet</w:t>
      </w:r>
      <w:r w:rsidRPr="00146A68">
        <w:rPr>
          <w:rFonts w:ascii="Times New Roman" w:eastAsia="Times New Roman" w:hAnsi="Times New Roman" w:cs="Times New Roman"/>
          <w:color w:val="000000"/>
          <w:sz w:val="24"/>
          <w:szCs w:val="24"/>
        </w:rPr>
        <w:t xml:space="preserve"> with the MPD catalog:</w:t>
      </w:r>
    </w:p>
    <w:p w14:paraId="1F98A21D" w14:textId="77777777" w:rsidR="00146A68" w:rsidRPr="00146A68" w:rsidRDefault="00146A68" w:rsidP="00146A68">
      <w:pPr>
        <w:keepNext/>
        <w:spacing w:after="0" w:line="240" w:lineRule="auto"/>
        <w:jc w:val="center"/>
        <w:rPr>
          <w:rFonts w:ascii="Times New Roman" w:eastAsia="Times New Roman" w:hAnsi="Times New Roman" w:cs="Times New Roman"/>
          <w:b/>
          <w:bCs/>
          <w:color w:val="000000"/>
          <w:sz w:val="24"/>
          <w:szCs w:val="24"/>
        </w:rPr>
      </w:pPr>
      <w:bookmarkStart w:id="981" w:name="figure_7-2"/>
      <w:bookmarkEnd w:id="981"/>
      <w:r w:rsidRPr="00146A68">
        <w:rPr>
          <w:rFonts w:ascii="Times New Roman" w:eastAsia="Times New Roman" w:hAnsi="Times New Roman" w:cs="Times New Roman"/>
          <w:b/>
          <w:bCs/>
          <w:color w:val="000000"/>
          <w:sz w:val="24"/>
          <w:szCs w:val="24"/>
        </w:rPr>
        <w:t xml:space="preserve">Figure 7-2: </w:t>
      </w:r>
      <w:r w:rsidRPr="00146A68">
        <w:rPr>
          <w:rFonts w:ascii="Courier New" w:eastAsia="Times New Roman" w:hAnsi="Courier New" w:cs="Courier New"/>
          <w:b/>
          <w:bCs/>
          <w:color w:val="000000"/>
          <w:sz w:val="19"/>
          <w:szCs w:val="19"/>
        </w:rPr>
        <w:t>c:FileSet</w:t>
      </w:r>
      <w:r w:rsidRPr="00146A68">
        <w:rPr>
          <w:rFonts w:ascii="Times New Roman" w:eastAsia="Times New Roman" w:hAnsi="Times New Roman" w:cs="Times New Roman"/>
          <w:b/>
          <w:bCs/>
          <w:color w:val="000000"/>
          <w:sz w:val="24"/>
          <w:szCs w:val="24"/>
        </w:rPr>
        <w:t xml:space="preserve"> form for a more complex artifact set.</w:t>
      </w:r>
    </w:p>
    <w:p w14:paraId="3D8FF8A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5743928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ab/>
      </w:r>
      <w:r w:rsidRPr="00146A68">
        <w:rPr>
          <w:rFonts w:ascii="Courier New" w:eastAsia="Times New Roman" w:hAnsi="Courier New" w:cs="Courier New"/>
          <w:color w:val="000000"/>
          <w:sz w:val="19"/>
          <w:szCs w:val="19"/>
        </w:rPr>
        <w:tab/>
        <w:t>&lt;nc:DescriptionText&gt;All IEP samples in this IEPD&lt;/nc:DescriptionText&gt;</w:t>
      </w:r>
    </w:p>
    <w:p w14:paraId="565A5B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c:pathURI="samples/" /&gt;</w:t>
      </w:r>
    </w:p>
    <w:p w14:paraId="6362142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c:pathURI="iep-samples-1/" /&gt;</w:t>
      </w:r>
    </w:p>
    <w:p w14:paraId="44ABC707"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c:pathURI="iep-samples-2/" /&gt;</w:t>
      </w:r>
    </w:p>
    <w:p w14:paraId="0CFF2D7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&lt;c:FileSet c:pathURI="iep-samples-supplement/" /&gt;</w:t>
      </w:r>
    </w:p>
    <w:p w14:paraId="3480D500"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c:pathURI="iep/test-case1.xml" c:mimeMediaTypeText="text/xml" /&gt;</w:t>
      </w:r>
    </w:p>
    <w:p w14:paraId="4D782A8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&lt;c:IEPSampleXMLDocument c:pathURI="test/test-case2.xml" c:mimeMediaTypeText="text/xml" /&gt;</w:t>
      </w:r>
    </w:p>
    <w:p w14:paraId="160377F9"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&lt;/c:FileSet&gt;</w:t>
      </w:r>
    </w:p>
    <w:p w14:paraId="1E1E4E85"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p>
    <w:p w14:paraId="0BB70D9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Another way the MPD catalog schema groups artifacts is through the use of the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element. Use this construct to signify there are strong dependencies among artifacts. For example, documentation may be prepared as a set of hyperlinked HTML files. These HTML files may also incorporate separate GIF or JPG images. Regardless of file location within the MPD, these files depend on one another through hyperlinks. As a result, they tend to operate as a single artifact; removal of a file will cause one or more broken links within the set. This set of artifacts should be grouped using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If the set does not have a root HTML document (i.e., the set can be entered from any file in the set), then create an index HTML document and use it as the root of the set (i.e., the index is the value of the </w:t>
      </w:r>
      <w:r w:rsidRPr="00146A68">
        <w:rPr>
          <w:rFonts w:ascii="Courier New" w:eastAsia="Times New Roman" w:hAnsi="Courier New" w:cs="Courier New"/>
          <w:color w:val="000000"/>
          <w:sz w:val="19"/>
          <w:szCs w:val="19"/>
        </w:rPr>
        <w:t>c:File</w:t>
      </w:r>
      <w:r w:rsidRPr="00146A68">
        <w:rPr>
          <w:rFonts w:ascii="Times New Roman" w:eastAsia="Times New Roman" w:hAnsi="Times New Roman" w:cs="Times New Roman"/>
          <w:color w:val="000000"/>
          <w:sz w:val="24"/>
          <w:szCs w:val="24"/>
        </w:rPr>
        <w:t xml:space="preserve"> element while all others are values for </w:t>
      </w:r>
      <w:r w:rsidRPr="00146A68">
        <w:rPr>
          <w:rFonts w:ascii="Courier New" w:eastAsia="Times New Roman" w:hAnsi="Courier New" w:cs="Courier New"/>
          <w:color w:val="000000"/>
          <w:sz w:val="19"/>
          <w:szCs w:val="19"/>
        </w:rPr>
        <w:t>c:RequiredFile</w:t>
      </w:r>
      <w:r w:rsidRPr="00146A68">
        <w:rPr>
          <w:rFonts w:ascii="Times New Roman" w:eastAsia="Times New Roman" w:hAnsi="Times New Roman" w:cs="Times New Roman"/>
          <w:color w:val="000000"/>
          <w:sz w:val="24"/>
          <w:szCs w:val="24"/>
        </w:rPr>
        <w:t xml:space="preserve"> child elements).</w:t>
      </w:r>
    </w:p>
    <w:p w14:paraId="089172C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2" w:name="Constraint-SchemaDocumentSet"/>
      <w:bookmarkStart w:id="983" w:name="section_7.1.1"/>
      <w:bookmarkEnd w:id="982"/>
      <w:bookmarkEnd w:id="983"/>
      <w:r w:rsidRPr="00146A68">
        <w:rPr>
          <w:rFonts w:ascii="Times New Roman" w:eastAsia="Times New Roman" w:hAnsi="Times New Roman" w:cs="Times New Roman"/>
          <w:b/>
          <w:bCs/>
          <w:color w:val="000000"/>
          <w:sz w:val="30"/>
          <w:szCs w:val="30"/>
        </w:rPr>
        <w:t xml:space="preserve">7.1.1. Constraint on Elements of Type </w:t>
      </w:r>
      <w:r w:rsidRPr="00146A68">
        <w:rPr>
          <w:rFonts w:ascii="Courier New" w:eastAsia="Times New Roman" w:hAnsi="Courier New" w:cs="Courier New"/>
          <w:b/>
          <w:bCs/>
          <w:color w:val="000000"/>
          <w:sz w:val="24"/>
          <w:szCs w:val="24"/>
        </w:rPr>
        <w:t>c:SchemaDocumentSetType</w:t>
      </w:r>
    </w:p>
    <w:p w14:paraId="4EED587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order to accommodate the </w:t>
      </w:r>
      <w:bookmarkStart w:id="984" w:name="d3e7256"/>
      <w:bookmarkEnd w:id="9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model package description</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concept, the design of the MPD catalog schema does not enforce a rule that is required to ensure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within an </w:t>
      </w:r>
      <w:bookmarkStart w:id="985" w:name="d3e7262"/>
      <w:bookmarkEnd w:id="9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used correctly for an </w:t>
      </w:r>
      <w:bookmarkStart w:id="986" w:name="d3e7265"/>
      <w:bookmarkEnd w:id="9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This rule assumes that within the IEPD’s MPD catalog any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identifies </w:t>
      </w:r>
      <w:bookmarkStart w:id="987" w:name="d3e7274"/>
      <w:bookmarkEnd w:id="9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be assembled into an </w:t>
      </w:r>
      <w:bookmarkStart w:id="988" w:name="d3e7277"/>
      <w:bookmarkEnd w:id="9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0266D59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89" w:name="r-constraint-schemadocumentset"/>
      <w:bookmarkStart w:id="990" w:name="rule_7-4"/>
      <w:bookmarkEnd w:id="989"/>
      <w:bookmarkEnd w:id="990"/>
      <w:r w:rsidRPr="00146A68">
        <w:rPr>
          <w:rFonts w:ascii="Times New Roman" w:eastAsia="Times New Roman" w:hAnsi="Times New Roman" w:cs="Times New Roman"/>
          <w:b/>
          <w:bCs/>
          <w:color w:val="000000"/>
          <w:sz w:val="30"/>
          <w:szCs w:val="30"/>
        </w:rPr>
        <w:t xml:space="preserve">Rule 7-4. Constraint on Elements of Type </w:t>
      </w:r>
      <w:r w:rsidRPr="00146A68">
        <w:rPr>
          <w:rFonts w:ascii="Courier New" w:eastAsia="Times New Roman" w:hAnsi="Courier New" w:cs="Courier New"/>
          <w:b/>
          <w:bCs/>
          <w:color w:val="000000"/>
          <w:sz w:val="24"/>
          <w:szCs w:val="24"/>
        </w:rPr>
        <w:t>c:SchemaDocumentSetType</w:t>
      </w:r>
    </w:p>
    <w:p w14:paraId="3E1C18CE"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7-4] (MPD-catalog) (Constraint)</w:t>
      </w:r>
    </w:p>
    <w:p w14:paraId="56F07DB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element information item with a type definition validly derived from </w:t>
      </w:r>
      <w:r w:rsidRPr="00146A68">
        <w:rPr>
          <w:rFonts w:ascii="Courier New" w:eastAsia="Times New Roman" w:hAnsi="Courier New" w:cs="Courier New"/>
          <w:color w:val="000000"/>
          <w:sz w:val="19"/>
          <w:szCs w:val="19"/>
        </w:rPr>
        <w:t>c:SchemaDocumentSetType</w:t>
      </w:r>
      <w:r w:rsidRPr="00146A68">
        <w:rPr>
          <w:rFonts w:ascii="Times New Roman" w:eastAsia="Times New Roman" w:hAnsi="Times New Roman" w:cs="Times New Roman"/>
          <w:color w:val="000000"/>
          <w:sz w:val="24"/>
          <w:szCs w:val="24"/>
        </w:rPr>
        <w:t xml:space="preserve"> MUST have a child element with an element declaration that is in the substitution group of </w:t>
      </w:r>
      <w:r w:rsidRPr="00146A68">
        <w:rPr>
          <w:rFonts w:ascii="Courier New" w:eastAsia="Times New Roman" w:hAnsi="Courier New" w:cs="Courier New"/>
          <w:color w:val="000000"/>
          <w:sz w:val="19"/>
          <w:szCs w:val="19"/>
        </w:rPr>
        <w:t>c:XMLCatalog</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c:XMLSchemaDocument</w:t>
      </w:r>
      <w:r w:rsidRPr="00146A68">
        <w:rPr>
          <w:rFonts w:ascii="Times New Roman" w:eastAsia="Times New Roman" w:hAnsi="Times New Roman" w:cs="Times New Roman"/>
          <w:color w:val="000000"/>
          <w:sz w:val="24"/>
          <w:szCs w:val="24"/>
        </w:rPr>
        <w:t>.</w:t>
      </w:r>
    </w:p>
    <w:p w14:paraId="6313AF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rule ensures that a </w:t>
      </w:r>
      <w:r w:rsidRPr="00146A68">
        <w:rPr>
          <w:rFonts w:ascii="Courier New" w:eastAsia="Times New Roman" w:hAnsi="Courier New" w:cs="Courier New"/>
          <w:color w:val="000000"/>
          <w:sz w:val="19"/>
          <w:szCs w:val="19"/>
        </w:rPr>
        <w:t>c:SchemaDocumentSet</w:t>
      </w:r>
      <w:r w:rsidRPr="00146A68">
        <w:rPr>
          <w:rFonts w:ascii="Times New Roman" w:eastAsia="Times New Roman" w:hAnsi="Times New Roman" w:cs="Times New Roman"/>
          <w:color w:val="000000"/>
          <w:sz w:val="24"/>
          <w:szCs w:val="24"/>
        </w:rPr>
        <w:t xml:space="preserve"> element always has at least one child element that is an </w:t>
      </w:r>
      <w:bookmarkStart w:id="991" w:name="d3e7308"/>
      <w:bookmarkEnd w:id="9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itself defines an </w:t>
      </w:r>
      <w:bookmarkStart w:id="992" w:name="d3e7311"/>
      <w:bookmarkEnd w:id="9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set, or an </w:t>
      </w:r>
      <w:bookmarkStart w:id="993" w:name="d3e7314"/>
      <w:bookmarkEnd w:id="99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(which constitutes a set of at least one schema document). This rule cannot be enforced within the MPD catalog schema without introducing a UPA error, but it could be enforced by a Schematron rule.</w:t>
      </w:r>
    </w:p>
    <w:p w14:paraId="052E2EF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4" w:name="IEPD-File-Name-Syntax"/>
      <w:bookmarkStart w:id="995" w:name="section_7.2"/>
      <w:bookmarkEnd w:id="994"/>
      <w:bookmarkEnd w:id="995"/>
      <w:r w:rsidRPr="00146A68">
        <w:rPr>
          <w:rFonts w:ascii="Times New Roman" w:eastAsia="Times New Roman" w:hAnsi="Times New Roman" w:cs="Times New Roman"/>
          <w:b/>
          <w:bCs/>
          <w:color w:val="000000"/>
          <w:sz w:val="30"/>
          <w:szCs w:val="30"/>
        </w:rPr>
        <w:lastRenderedPageBreak/>
        <w:t>7.2. IEPD File Name Syntax</w:t>
      </w:r>
    </w:p>
    <w:p w14:paraId="57CD16B1"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Additional non-normative for directory naming and organization for IEPDs is in </w:t>
      </w:r>
      <w:hyperlink r:id="rId268" w:anchor="appendix_E" w:history="1">
        <w:r w:rsidRPr="00146A68">
          <w:rPr>
            <w:rFonts w:ascii="Times New Roman" w:eastAsia="Times New Roman" w:hAnsi="Times New Roman" w:cs="Times New Roman"/>
            <w:color w:val="000000"/>
            <w:sz w:val="24"/>
            <w:szCs w:val="24"/>
            <w:shd w:val="clear" w:color="auto" w:fill="FFFFFF"/>
          </w:rPr>
          <w:t xml:space="preserve">Appendix E, </w:t>
        </w:r>
        <w:r w:rsidRPr="00146A68">
          <w:rPr>
            <w:rFonts w:ascii="Times New Roman" w:eastAsia="Times New Roman" w:hAnsi="Times New Roman" w:cs="Times New Roman"/>
            <w:i/>
            <w:iCs/>
            <w:color w:val="000000"/>
            <w:sz w:val="24"/>
            <w:szCs w:val="24"/>
            <w:shd w:val="clear" w:color="auto" w:fill="FFFFFF"/>
          </w:rPr>
          <w:t>Guidance for IEPD Directories (non-normative)</w:t>
        </w:r>
        <w:r w:rsidRPr="00146A68">
          <w:rPr>
            <w:rFonts w:ascii="Times New Roman" w:eastAsia="Times New Roman" w:hAnsi="Times New Roman" w:cs="Times New Roman"/>
            <w:color w:val="000000"/>
            <w:sz w:val="24"/>
            <w:szCs w:val="24"/>
            <w:shd w:val="clear" w:color="auto" w:fill="FFFFFF"/>
          </w:rPr>
          <w:t>, below</w:t>
        </w:r>
      </w:hyperlink>
      <w:r w:rsidRPr="00146A68">
        <w:rPr>
          <w:rFonts w:ascii="Times New Roman" w:eastAsia="Times New Roman" w:hAnsi="Times New Roman" w:cs="Times New Roman"/>
          <w:color w:val="000000"/>
          <w:sz w:val="24"/>
          <w:szCs w:val="24"/>
        </w:rPr>
        <w:t>.</w:t>
      </w:r>
    </w:p>
    <w:p w14:paraId="71EC776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this section does not apply to the syntax for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attribute in the </w:t>
      </w:r>
      <w:bookmarkStart w:id="996" w:name="d3e7336"/>
      <w:bookmarkEnd w:id="99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 to </w:t>
      </w:r>
      <w:hyperlink r:id="rId269" w:anchor="section_5.2.1" w:history="1">
        <w:r w:rsidRPr="00146A68">
          <w:rPr>
            <w:rFonts w:ascii="Times New Roman" w:eastAsia="Times New Roman" w:hAnsi="Times New Roman" w:cs="Times New Roman"/>
            <w:color w:val="000000"/>
            <w:sz w:val="24"/>
            <w:szCs w:val="24"/>
            <w:shd w:val="clear" w:color="auto" w:fill="FFFFFF"/>
          </w:rPr>
          <w:t xml:space="preserve">Section 5.2.1, </w:t>
        </w:r>
        <w:r w:rsidRPr="00146A68">
          <w:rPr>
            <w:rFonts w:ascii="Times New Roman" w:eastAsia="Times New Roman" w:hAnsi="Times New Roman" w:cs="Times New Roman"/>
            <w:i/>
            <w:iCs/>
            <w:color w:val="000000"/>
            <w:sz w:val="24"/>
            <w:szCs w:val="24"/>
            <w:shd w:val="clear" w:color="auto" w:fill="FFFFFF"/>
          </w:rPr>
          <w:t>MPD Name Syntax (</w:t>
        </w:r>
        <w:r w:rsidRPr="00146A68">
          <w:rPr>
            <w:rFonts w:ascii="Courier New" w:eastAsia="Times New Roman" w:hAnsi="Courier New" w:cs="Courier New"/>
            <w:i/>
            <w:iCs/>
            <w:color w:val="000000"/>
            <w:sz w:val="19"/>
            <w:szCs w:val="19"/>
            <w:shd w:val="clear" w:color="auto" w:fill="FFFFFF"/>
          </w:rPr>
          <w:t>c:mpdName</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for details regarding the </w:t>
      </w:r>
      <w:r w:rsidRPr="00146A68">
        <w:rPr>
          <w:rFonts w:ascii="Courier New" w:eastAsia="Times New Roman" w:hAnsi="Courier New" w:cs="Courier New"/>
          <w:color w:val="000000"/>
          <w:sz w:val="19"/>
          <w:szCs w:val="19"/>
        </w:rPr>
        <w:t>c:mpdName</w:t>
      </w:r>
      <w:r w:rsidRPr="00146A68">
        <w:rPr>
          <w:rFonts w:ascii="Times New Roman" w:eastAsia="Times New Roman" w:hAnsi="Times New Roman" w:cs="Times New Roman"/>
          <w:color w:val="000000"/>
          <w:sz w:val="24"/>
          <w:szCs w:val="24"/>
        </w:rPr>
        <w:t xml:space="preserve"> metadata attribute.</w:t>
      </w:r>
    </w:p>
    <w:p w14:paraId="17AD112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MPD Specification is intended to help facilitate tool support for processing MPDs. Tools and search mechanisms that can identify basic MPD information as early as possible is efficient and valuable. So, if an MPD name, version, and class can be identified from its file name, then a tool would not have to open the </w:t>
      </w:r>
      <w:bookmarkStart w:id="997" w:name="d3e7347"/>
      <w:bookmarkEnd w:id="99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parse the MPD catalog to determine such. Of course, to do anything useful, a tool will eventually have to open the MPD archive. However, a standard file name syntax allows a tool to search through a set of MPDs in </w:t>
      </w:r>
      <w:bookmarkStart w:id="998" w:name="d3e7350"/>
      <w:bookmarkEnd w:id="9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format to find a particular MPD name, version, or class without having to open each. File name consistency can also make it easier to scan and identify MPDs in a long list sorted by file name.</w:t>
      </w:r>
    </w:p>
    <w:p w14:paraId="6578705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999" w:name="r-iepd-name-syntax"/>
      <w:bookmarkStart w:id="1000" w:name="rule_7-5"/>
      <w:bookmarkEnd w:id="999"/>
      <w:bookmarkEnd w:id="1000"/>
      <w:r w:rsidRPr="00146A68">
        <w:rPr>
          <w:rFonts w:ascii="Times New Roman" w:eastAsia="Times New Roman" w:hAnsi="Times New Roman" w:cs="Times New Roman"/>
          <w:b/>
          <w:bCs/>
          <w:color w:val="000000"/>
          <w:sz w:val="30"/>
          <w:szCs w:val="30"/>
        </w:rPr>
        <w:t>Rule 7-5. IEPD ZIP file Name Syntax</w:t>
      </w:r>
    </w:p>
    <w:p w14:paraId="587BA681"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7-5] (IEPD) (Constraint)</w:t>
      </w:r>
    </w:p>
    <w:p w14:paraId="1AAF9355"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file name of an </w:t>
      </w:r>
      <w:bookmarkStart w:id="1001" w:name="d3e7363"/>
      <w:bookmarkEnd w:id="100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bookmarkStart w:id="1002" w:name="d3e7366"/>
      <w:bookmarkEnd w:id="10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"definition_ZIP_file"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ZIP file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iepd-filename</w:t>
      </w:r>
      <w:r w:rsidRPr="00146A68">
        <w:rPr>
          <w:rFonts w:ascii="Times New Roman" w:eastAsia="Times New Roman" w:hAnsi="Times New Roman" w:cs="Times New Roman"/>
          <w:color w:val="000000"/>
          <w:sz w:val="24"/>
          <w:szCs w:val="24"/>
        </w:rPr>
        <w:t>) SHOULD adhere to the syntax defined by the regular expression:</w:t>
      </w:r>
    </w:p>
    <w:p w14:paraId="5CB3F00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iepd-filename ::= name '-' version '.iepd.zip'</w:t>
      </w:r>
    </w:p>
    <w:p w14:paraId="7E0B452E"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Where: </w:t>
      </w:r>
    </w:p>
    <w:p w14:paraId="1169E85B"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name     ::= alphanum ((alphanum | special)* alphanum)?</w:t>
      </w:r>
    </w:p>
    <w:p w14:paraId="27039B3D"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alphanum ::= [a-z0-9]</w:t>
      </w:r>
    </w:p>
    <w:p w14:paraId="50674522"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special  ::= '.' | '-' | '_'</w:t>
      </w:r>
    </w:p>
    <w:p w14:paraId="24D3F841"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version  ::= digit+ ('.' digit+)* (status digit+)?</w:t>
      </w:r>
    </w:p>
    <w:p w14:paraId="72E7935A"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digit    ::= [0-9]</w:t>
      </w:r>
    </w:p>
    <w:p w14:paraId="390CD74F" w14:textId="77777777" w:rsidR="00146A68" w:rsidRPr="00146A68" w:rsidRDefault="00146A68" w:rsidP="00146A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status   ::= 'alpha' | 'beta' | 'rc' | 'rev'</w:t>
      </w:r>
    </w:p>
    <w:p w14:paraId="3CACD607"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Courier New" w:eastAsia="Times New Roman" w:hAnsi="Courier New" w:cs="Courier New"/>
          <w:color w:val="000000"/>
          <w:sz w:val="19"/>
          <w:szCs w:val="19"/>
        </w:rPr>
        <w:t>status</w:t>
      </w:r>
      <w:r w:rsidRPr="00146A68">
        <w:rPr>
          <w:rFonts w:ascii="Times New Roman" w:eastAsia="Times New Roman" w:hAnsi="Times New Roman" w:cs="Times New Roman"/>
          <w:color w:val="000000"/>
          <w:sz w:val="24"/>
          <w:szCs w:val="24"/>
        </w:rPr>
        <w:t xml:space="preserve"> values are as defined in </w:t>
      </w:r>
      <w:hyperlink r:id="rId270" w:anchor="rule_5-10" w:history="1">
        <w:r w:rsidRPr="00146A68">
          <w:rPr>
            <w:rFonts w:ascii="Times New Roman" w:eastAsia="Times New Roman" w:hAnsi="Times New Roman" w:cs="Times New Roman"/>
            <w:color w:val="000000"/>
            <w:sz w:val="24"/>
            <w:szCs w:val="24"/>
            <w:shd w:val="clear" w:color="auto" w:fill="EEEEEE"/>
          </w:rPr>
          <w:t xml:space="preserve">Rule 5-10, </w:t>
        </w:r>
        <w:r w:rsidRPr="00146A68">
          <w:rPr>
            <w:rFonts w:ascii="Times New Roman" w:eastAsia="Times New Roman" w:hAnsi="Times New Roman" w:cs="Times New Roman"/>
            <w:i/>
            <w:iCs/>
            <w:color w:val="000000"/>
            <w:sz w:val="24"/>
            <w:szCs w:val="24"/>
            <w:shd w:val="clear" w:color="auto" w:fill="EEEEEE"/>
          </w:rPr>
          <w:t>MPD Version Number Syntax</w:t>
        </w:r>
        <w:r w:rsidRPr="00146A68">
          <w:rPr>
            <w:rFonts w:ascii="Times New Roman" w:eastAsia="Times New Roman" w:hAnsi="Times New Roman" w:cs="Times New Roman"/>
            <w:color w:val="000000"/>
            <w:sz w:val="24"/>
            <w:szCs w:val="24"/>
            <w:shd w:val="clear" w:color="auto" w:fill="EEEEEE"/>
          </w:rPr>
          <w:t>, above</w:t>
        </w:r>
      </w:hyperlink>
      <w:r w:rsidRPr="00146A68">
        <w:rPr>
          <w:rFonts w:ascii="Times New Roman" w:eastAsia="Times New Roman" w:hAnsi="Times New Roman" w:cs="Times New Roman"/>
          <w:color w:val="000000"/>
          <w:sz w:val="24"/>
          <w:szCs w:val="24"/>
        </w:rPr>
        <w:t>.</w:t>
      </w:r>
    </w:p>
    <w:p w14:paraId="4D9BACB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Regular expression notation in the rule above is from </w:t>
      </w:r>
      <w:hyperlink r:id="rId271" w:anchor="W3-XML" w:history="1">
        <w:r w:rsidRPr="00146A68">
          <w:rPr>
            <w:rFonts w:ascii="Times New Roman" w:eastAsia="Times New Roman" w:hAnsi="Times New Roman" w:cs="Times New Roman"/>
            <w:b/>
            <w:bCs/>
            <w:color w:val="000000"/>
            <w:sz w:val="24"/>
            <w:szCs w:val="24"/>
            <w:shd w:val="clear" w:color="auto" w:fill="FFFFFF"/>
          </w:rPr>
          <w:t>[W3C XML 1.0]</w:t>
        </w:r>
      </w:hyperlink>
      <w:r w:rsidRPr="00146A68">
        <w:rPr>
          <w:rFonts w:ascii="Times New Roman" w:eastAsia="Times New Roman" w:hAnsi="Times New Roman" w:cs="Times New Roman"/>
          <w:color w:val="000000"/>
          <w:sz w:val="24"/>
          <w:szCs w:val="24"/>
        </w:rPr>
        <w:t xml:space="preserve"> </w:t>
      </w:r>
      <w:hyperlink r:id="rId272" w:anchor="sec-notation" w:tgtFrame="_blank" w:history="1">
        <w:r w:rsidRPr="00146A68">
          <w:rPr>
            <w:rFonts w:ascii="Courier New" w:eastAsia="Times New Roman" w:hAnsi="Courier New" w:cs="Courier New"/>
            <w:color w:val="000000"/>
            <w:sz w:val="19"/>
            <w:szCs w:val="19"/>
            <w:shd w:val="clear" w:color="auto" w:fill="FFFFFF"/>
          </w:rPr>
          <w:t>#sec-notation</w:t>
        </w:r>
      </w:hyperlink>
      <w:r w:rsidRPr="00146A68">
        <w:rPr>
          <w:rFonts w:ascii="Times New Roman" w:eastAsia="Times New Roman" w:hAnsi="Times New Roman" w:cs="Times New Roman"/>
          <w:color w:val="000000"/>
          <w:sz w:val="24"/>
          <w:szCs w:val="24"/>
        </w:rPr>
        <w:t>.</w:t>
      </w:r>
    </w:p>
    <w:p w14:paraId="683D26E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Alphabetic characters are lower case to reduce complications across various file systems.</w:t>
      </w:r>
    </w:p>
    <w:p w14:paraId="0D0AE1B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example of an </w:t>
      </w:r>
      <w:bookmarkStart w:id="1003" w:name="d3e7398"/>
      <w:bookmarkEnd w:id="10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file name that follows this rule is: </w:t>
      </w:r>
      <w:r w:rsidRPr="00146A68">
        <w:rPr>
          <w:rFonts w:ascii="Courier New" w:eastAsia="Times New Roman" w:hAnsi="Courier New" w:cs="Courier New"/>
          <w:color w:val="000000"/>
          <w:sz w:val="19"/>
          <w:szCs w:val="19"/>
        </w:rPr>
        <w:t>abc-query-2.0beta1.iepd.zip</w:t>
      </w:r>
    </w:p>
    <w:p w14:paraId="7580C80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File names can easily be changed by a person or process that executes a download on the Internet. Nonetheless, </w:t>
      </w:r>
      <w:bookmarkStart w:id="1004" w:name="d3e7407"/>
      <w:bookmarkEnd w:id="100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authors and publishers should ensure that their application of </w:t>
      </w:r>
      <w:hyperlink r:id="rId273" w:anchor="rule_7-5" w:history="1">
        <w:r w:rsidRPr="00146A68">
          <w:rPr>
            <w:rFonts w:ascii="Times New Roman" w:eastAsia="Times New Roman" w:hAnsi="Times New Roman" w:cs="Times New Roman"/>
            <w:color w:val="000000"/>
            <w:sz w:val="24"/>
            <w:szCs w:val="24"/>
            <w:shd w:val="clear" w:color="auto" w:fill="FFFFFF"/>
          </w:rPr>
          <w:t xml:space="preserve">Rule 7-5, </w:t>
        </w:r>
        <w:r w:rsidRPr="00146A68">
          <w:rPr>
            <w:rFonts w:ascii="Times New Roman" w:eastAsia="Times New Roman" w:hAnsi="Times New Roman" w:cs="Times New Roman"/>
            <w:i/>
            <w:iCs/>
            <w:color w:val="000000"/>
            <w:sz w:val="24"/>
            <w:szCs w:val="24"/>
            <w:shd w:val="clear" w:color="auto" w:fill="FFFFFF"/>
          </w:rPr>
          <w:t>IEPD ZIP file Name Syntax</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consistent with an IEPD’s catalog. The basic metadata in the </w:t>
      </w:r>
      <w:bookmarkStart w:id="1005" w:name="d3e7414"/>
      <w:bookmarkEnd w:id="100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(e.g., IEPD name, version, class, URI, etc.) should match any such information incorporated into the file name.</w:t>
      </w:r>
    </w:p>
    <w:p w14:paraId="688652A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06" w:name="Artifact-Links-to-Other-Resources"/>
      <w:bookmarkStart w:id="1007" w:name="section_7.3"/>
      <w:bookmarkEnd w:id="1006"/>
      <w:bookmarkEnd w:id="1007"/>
      <w:r w:rsidRPr="00146A68">
        <w:rPr>
          <w:rFonts w:ascii="Times New Roman" w:eastAsia="Times New Roman" w:hAnsi="Times New Roman" w:cs="Times New Roman"/>
          <w:b/>
          <w:bCs/>
          <w:color w:val="000000"/>
          <w:sz w:val="30"/>
          <w:szCs w:val="30"/>
        </w:rPr>
        <w:lastRenderedPageBreak/>
        <w:t>7.3. Artifact Links to Other Resources</w:t>
      </w:r>
    </w:p>
    <w:p w14:paraId="041E1E8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It is important to understand that the URI scheme defined in </w:t>
      </w:r>
      <w:hyperlink r:id="rId274" w:anchor="section_5.2.4.2" w:history="1">
        <w:r w:rsidRPr="00146A68">
          <w:rPr>
            <w:rFonts w:ascii="Times New Roman" w:eastAsia="Times New Roman" w:hAnsi="Times New Roman" w:cs="Times New Roman"/>
            <w:color w:val="000000"/>
            <w:sz w:val="24"/>
            <w:szCs w:val="24"/>
            <w:shd w:val="clear" w:color="auto" w:fill="FFFFFF"/>
          </w:rPr>
          <w:t xml:space="preserve">Section 5.2.4.2, </w:t>
        </w:r>
        <w:r w:rsidRPr="00146A68">
          <w:rPr>
            <w:rFonts w:ascii="Times New Roman" w:eastAsia="Times New Roman" w:hAnsi="Times New Roman" w:cs="Times New Roman"/>
            <w:i/>
            <w:iCs/>
            <w:color w:val="000000"/>
            <w:sz w:val="24"/>
            <w:szCs w:val="24"/>
            <w:shd w:val="clear" w:color="auto" w:fill="FFFFFF"/>
          </w:rPr>
          <w:t>URI Scheme for MPD Artifacts (</w:t>
        </w:r>
        <w:r w:rsidRPr="00146A68">
          <w:rPr>
            <w:rFonts w:ascii="Courier New" w:eastAsia="Times New Roman" w:hAnsi="Courier New" w:cs="Courier New"/>
            <w:i/>
            <w:iCs/>
            <w:color w:val="000000"/>
            <w:sz w:val="19"/>
            <w:szCs w:val="19"/>
            <w:shd w:val="clear" w:color="auto" w:fill="FFFFFF"/>
          </w:rPr>
          <w:t>c:externalURI</w:t>
        </w:r>
        <w:r w:rsidRPr="00146A68">
          <w:rPr>
            <w:rFonts w:ascii="Times New Roman" w:eastAsia="Times New Roman" w:hAnsi="Times New Roman" w:cs="Times New Roman"/>
            <w:i/>
            <w:iCs/>
            <w:color w:val="000000"/>
            <w:sz w:val="24"/>
            <w:szCs w:val="24"/>
            <w:shd w:val="clear" w:color="auto" w:fill="FFFFFF"/>
          </w:rPr>
          <w: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can only be used to identify relationships among and provide source links to external schemas being reused. It is not sufficient to allow references or links to such schemas stand in for a physical copy. Thus, all schema artifacts necessary to define, validate, and use an MPD must be physically present within that MPD. In accordance with 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08" w:author="Chipman, Charles" w:date="2019-01-30T12:16:00Z">
        <w:r w:rsidRPr="00146A68" w:rsidDel="005D4A89">
          <w:rPr>
            <w:rFonts w:ascii="Times New Roman" w:eastAsia="Times New Roman" w:hAnsi="Times New Roman" w:cs="Times New Roman"/>
            <w:b/>
            <w:bCs/>
            <w:color w:val="000000"/>
            <w:sz w:val="24"/>
            <w:szCs w:val="24"/>
            <w:shd w:val="clear" w:color="auto" w:fill="FFFFFF"/>
          </w:rPr>
          <w:delText>3</w:delText>
        </w:r>
      </w:del>
      <w:ins w:id="1009" w:author="Chipman, Charles" w:date="2019-01-30T12:16: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MPD schemas are moved to an operational environment for implementation, validation, or other purposes, then absolute references may replace relative </w:t>
      </w:r>
      <w:bookmarkStart w:id="1010" w:name="d3e7430"/>
      <w:bookmarkEnd w:id="10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"definition_path_name"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path name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references when needed. The following rule applies when absolute references to Internet resources are required.</w:t>
      </w:r>
    </w:p>
    <w:p w14:paraId="1284C6B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1" w:name="r-mpd-protocol"/>
      <w:bookmarkStart w:id="1012" w:name="rule_7-6"/>
      <w:bookmarkEnd w:id="1011"/>
      <w:bookmarkEnd w:id="1012"/>
      <w:r w:rsidRPr="00146A68">
        <w:rPr>
          <w:rFonts w:ascii="Times New Roman" w:eastAsia="Times New Roman" w:hAnsi="Times New Roman" w:cs="Times New Roman"/>
          <w:b/>
          <w:bCs/>
          <w:color w:val="000000"/>
          <w:sz w:val="30"/>
          <w:szCs w:val="30"/>
        </w:rPr>
        <w:t>Rule 7-6. MPD Reference to Resource Uses Common URI Scheme</w:t>
      </w:r>
    </w:p>
    <w:p w14:paraId="0AC7B5B2"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7-6] (WF-MPD) (Constraint)</w:t>
      </w:r>
    </w:p>
    <w:p w14:paraId="2A921A06"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absolute reference to an Internet resource MUST use a well-known URI scheme (e.g., http, https, ftp, ftps) and MUST </w:t>
      </w:r>
      <w:bookmarkStart w:id="1013" w:name="d3e7443"/>
      <w:bookmarkEnd w:id="10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If applicable, documentation SHOULD describe how to </w:t>
      </w:r>
      <w:bookmarkStart w:id="1014" w:name="d3e7446"/>
      <w:bookmarkEnd w:id="10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security, account, and/or password information.</w:t>
      </w:r>
    </w:p>
    <w:p w14:paraId="41FD200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5" w:name="IEPD-Completeness"/>
      <w:bookmarkStart w:id="1016" w:name="section_7.4"/>
      <w:bookmarkEnd w:id="1015"/>
      <w:bookmarkEnd w:id="1016"/>
      <w:r w:rsidRPr="00146A68">
        <w:rPr>
          <w:rFonts w:ascii="Times New Roman" w:eastAsia="Times New Roman" w:hAnsi="Times New Roman" w:cs="Times New Roman"/>
          <w:b/>
          <w:bCs/>
          <w:color w:val="000000"/>
          <w:sz w:val="30"/>
          <w:szCs w:val="30"/>
        </w:rPr>
        <w:t>7.4. IEPD Completeness</w:t>
      </w:r>
    </w:p>
    <w:p w14:paraId="26C2DA8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Since an </w:t>
      </w:r>
      <w:bookmarkStart w:id="1017" w:name="d3e7459"/>
      <w:bookmarkEnd w:id="10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defines an information exchange and is often implemented by persons other than the original author, it is important to ensure that they are relatively complete and provide all artifacts needed to use the </w:t>
      </w:r>
      <w:bookmarkStart w:id="1018" w:name="d3e7462"/>
      <w:bookmarkEnd w:id="10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1C463E0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19" w:name="r-mpd-documents"/>
      <w:bookmarkStart w:id="1020" w:name="rule_7-7"/>
      <w:bookmarkEnd w:id="1019"/>
      <w:bookmarkEnd w:id="1020"/>
      <w:r w:rsidRPr="00146A68">
        <w:rPr>
          <w:rFonts w:ascii="Times New Roman" w:eastAsia="Times New Roman" w:hAnsi="Times New Roman" w:cs="Times New Roman"/>
          <w:b/>
          <w:bCs/>
          <w:color w:val="000000"/>
          <w:sz w:val="30"/>
          <w:szCs w:val="30"/>
        </w:rPr>
        <w:t>Rule 7-7. IEPD Completeness</w:t>
      </w:r>
    </w:p>
    <w:p w14:paraId="4DC6ED09"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7-7] (IEPD) (Constraint)</w:t>
      </w:r>
    </w:p>
    <w:p w14:paraId="63803F3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w:t>
      </w:r>
      <w:bookmarkStart w:id="1021" w:name="d3e7475"/>
      <w:bookmarkEnd w:id="10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all artifacts needed to understand it and facilitate its correct implementation.</w:t>
      </w:r>
    </w:p>
    <w:p w14:paraId="4A06361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rule above means that an </w:t>
      </w:r>
      <w:bookmarkStart w:id="1022" w:name="d3e7483"/>
      <w:bookmarkEnd w:id="10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implementer should not be forced to search for or track down specialized schema documents, documentation, or other artifacts required to validate and implement exchanges defined by an </w:t>
      </w:r>
      <w:bookmarkStart w:id="1023" w:name="d3e7486"/>
      <w:bookmarkEnd w:id="10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Specialized artifacts refer to those designed and built by an </w:t>
      </w:r>
      <w:bookmarkStart w:id="1024" w:name="d3e7489"/>
      <w:bookmarkEnd w:id="102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not artifacts that are standards and publicly available to all implementers. For example, this rule does not imply that an </w:t>
      </w:r>
      <w:bookmarkStart w:id="1025" w:name="d3e7492"/>
      <w:bookmarkEnd w:id="102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contain a schema document that defines the XML schema component vocabulary identified by the namespace name </w:t>
      </w:r>
      <w:r w:rsidRPr="00146A68">
        <w:rPr>
          <w:rFonts w:ascii="Courier New" w:eastAsia="Times New Roman" w:hAnsi="Courier New" w:cs="Courier New"/>
          <w:color w:val="000000"/>
          <w:sz w:val="19"/>
          <w:szCs w:val="19"/>
        </w:rPr>
        <w:t>http://www.w3.org/2001/XMLSchema</w:t>
      </w:r>
      <w:r w:rsidRPr="00146A68">
        <w:rPr>
          <w:rFonts w:ascii="Times New Roman" w:eastAsia="Times New Roman" w:hAnsi="Times New Roman" w:cs="Times New Roman"/>
          <w:color w:val="000000"/>
          <w:sz w:val="24"/>
          <w:szCs w:val="24"/>
        </w:rPr>
        <w:t xml:space="preserve"> (i.e., XS), or </w:t>
      </w:r>
      <w:r w:rsidRPr="00146A68">
        <w:rPr>
          <w:rFonts w:ascii="Courier New" w:eastAsia="Times New Roman" w:hAnsi="Courier New" w:cs="Courier New"/>
          <w:color w:val="000000"/>
          <w:sz w:val="19"/>
          <w:szCs w:val="19"/>
        </w:rPr>
        <w:t>http://www.w3.org/2001/XMLSchema-instance</w:t>
      </w:r>
      <w:r w:rsidRPr="00146A68">
        <w:rPr>
          <w:rFonts w:ascii="Times New Roman" w:eastAsia="Times New Roman" w:hAnsi="Times New Roman" w:cs="Times New Roman"/>
          <w:color w:val="000000"/>
          <w:sz w:val="24"/>
          <w:szCs w:val="24"/>
        </w:rPr>
        <w:t xml:space="preserve"> (i.e., XSI). All schema processors have appropriate declarations for these built in. Likewise, an </w:t>
      </w:r>
      <w:bookmarkStart w:id="1026" w:name="d3e7502"/>
      <w:bookmarkEnd w:id="102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not required to contain </w:t>
      </w:r>
      <w:r w:rsidRPr="00146A68">
        <w:rPr>
          <w:rFonts w:ascii="Courier New" w:eastAsia="Times New Roman" w:hAnsi="Courier New" w:cs="Courier New"/>
          <w:color w:val="000000"/>
          <w:sz w:val="19"/>
          <w:szCs w:val="19"/>
        </w:rPr>
        <w:t>mpd-catalog-3.0.xsd</w:t>
      </w:r>
      <w:r w:rsidRPr="00146A68">
        <w:rPr>
          <w:rFonts w:ascii="Times New Roman" w:eastAsia="Times New Roman" w:hAnsi="Times New Roman" w:cs="Times New Roman"/>
          <w:color w:val="000000"/>
          <w:sz w:val="24"/>
          <w:szCs w:val="24"/>
        </w:rPr>
        <w:t xml:space="preserve"> or the standard NIEM subset that supports it.</w:t>
      </w:r>
    </w:p>
    <w:p w14:paraId="6B55D5A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On the other hand, an </w:t>
      </w:r>
      <w:bookmarkStart w:id="1027" w:name="d3e7511"/>
      <w:bookmarkEnd w:id="102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whose author has extended the MPD catalog schema is clearly required to contain the catalog extension schema document, since this is a specialized </w:t>
      </w:r>
      <w:r w:rsidRPr="00146A68">
        <w:rPr>
          <w:rFonts w:ascii="Times New Roman" w:eastAsia="Times New Roman" w:hAnsi="Times New Roman" w:cs="Times New Roman"/>
          <w:color w:val="000000"/>
          <w:sz w:val="24"/>
          <w:szCs w:val="24"/>
        </w:rPr>
        <w:lastRenderedPageBreak/>
        <w:t xml:space="preserve">customization created by the author. If a different NIEM schema subset is also used, then the </w:t>
      </w:r>
      <w:bookmarkStart w:id="1028" w:name="d3e7514"/>
      <w:bookmarkEnd w:id="102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must also contain its superset (i.e., a complete subset that incorporates both the original subset with additional NIEM components used to extend the catalog schema document; see </w:t>
      </w:r>
      <w:hyperlink r:id="rId275" w:anchor="rule_5-8" w:history="1">
        <w:r w:rsidRPr="00146A68">
          <w:rPr>
            <w:rFonts w:ascii="Times New Roman" w:eastAsia="Times New Roman" w:hAnsi="Times New Roman" w:cs="Times New Roman"/>
            <w:color w:val="000000"/>
            <w:sz w:val="24"/>
            <w:szCs w:val="24"/>
            <w:shd w:val="clear" w:color="auto" w:fill="FFFFFF"/>
          </w:rPr>
          <w:t xml:space="preserve">Rule 5-8, </w:t>
        </w:r>
        <w:r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6F2B545"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rationale for "SHOULD" in </w:t>
      </w:r>
      <w:hyperlink r:id="rId276" w:anchor="rule_7-7" w:history="1">
        <w:r w:rsidRPr="00146A68">
          <w:rPr>
            <w:rFonts w:ascii="Times New Roman" w:eastAsia="Times New Roman" w:hAnsi="Times New Roman" w:cs="Times New Roman"/>
            <w:color w:val="000000"/>
            <w:sz w:val="24"/>
            <w:szCs w:val="24"/>
            <w:shd w:val="clear" w:color="auto" w:fill="FFFFFF"/>
          </w:rPr>
          <w:t xml:space="preserve">Rule 7-7, </w:t>
        </w:r>
        <w:r w:rsidRPr="00146A68">
          <w:rPr>
            <w:rFonts w:ascii="Times New Roman" w:eastAsia="Times New Roman" w:hAnsi="Times New Roman" w:cs="Times New Roman"/>
            <w:i/>
            <w:iCs/>
            <w:color w:val="000000"/>
            <w:sz w:val="24"/>
            <w:szCs w:val="24"/>
            <w:shd w:val="clear" w:color="auto" w:fill="FFFFFF"/>
          </w:rPr>
          <w:t>IEPD Completeness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relates to issues of security. Although NIEM is generally public, some IEPDs (and even other MPDs) may contain XML tags that provide more semantics or structure than a domain is willing to expose. In such cases, it may be necessary to simply refer to schema documents that are required for validation and implementation, instead of circulating them within a public </w:t>
      </w:r>
      <w:bookmarkStart w:id="1029" w:name="d3e7524"/>
      <w:bookmarkEnd w:id="10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Implementers would then be expected to know how and where to obtain the required documents.</w:t>
      </w:r>
    </w:p>
    <w:p w14:paraId="3821021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w:t>
      </w: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"NIEM-NDR"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b/>
          <w:bCs/>
          <w:color w:val="000000"/>
          <w:sz w:val="24"/>
          <w:szCs w:val="24"/>
          <w:shd w:val="clear" w:color="auto" w:fill="FFFFFF"/>
        </w:rPr>
        <w:t xml:space="preserve">[NIEM Naming and Design Rules </w:t>
      </w:r>
      <w:del w:id="1030" w:author="Chipman, Charles" w:date="2019-01-30T12:17:00Z">
        <w:r w:rsidRPr="00146A68" w:rsidDel="005D4A89">
          <w:rPr>
            <w:rFonts w:ascii="Times New Roman" w:eastAsia="Times New Roman" w:hAnsi="Times New Roman" w:cs="Times New Roman"/>
            <w:b/>
            <w:bCs/>
            <w:color w:val="000000"/>
            <w:sz w:val="24"/>
            <w:szCs w:val="24"/>
            <w:shd w:val="clear" w:color="auto" w:fill="FFFFFF"/>
          </w:rPr>
          <w:delText>3</w:delText>
        </w:r>
      </w:del>
      <w:ins w:id="1031" w:author="Chipman, Charles" w:date="2019-01-30T12:17:00Z">
        <w:r w:rsidR="005D4A89">
          <w:rPr>
            <w:rFonts w:ascii="Times New Roman" w:eastAsia="Times New Roman" w:hAnsi="Times New Roman" w:cs="Times New Roman"/>
            <w:b/>
            <w:bCs/>
            <w:color w:val="000000"/>
            <w:sz w:val="24"/>
            <w:szCs w:val="24"/>
            <w:shd w:val="clear" w:color="auto" w:fill="FFFFFF"/>
          </w:rPr>
          <w:t>4</w:t>
        </w:r>
      </w:ins>
      <w:r w:rsidRPr="00146A68">
        <w:rPr>
          <w:rFonts w:ascii="Times New Roman" w:eastAsia="Times New Roman" w:hAnsi="Times New Roman" w:cs="Times New Roman"/>
          <w:b/>
          <w:bCs/>
          <w:color w:val="000000"/>
          <w:sz w:val="24"/>
          <w:szCs w:val="24"/>
          <w:shd w:val="clear" w:color="auto" w:fill="FFFFFF"/>
        </w:rPr>
        <w:t>.0]</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explains how NIEM employs adapter types to encapsulate and use other standards (e.g., geospatial and emergency management standards) in their native forms that are not NIEM-conformant. Other standards may use </w:t>
      </w:r>
      <w:r w:rsidRPr="00146A68">
        <w:rPr>
          <w:rFonts w:ascii="Courier New" w:eastAsia="Times New Roman" w:hAnsi="Courier New" w:cs="Courier New"/>
          <w:color w:val="000000"/>
          <w:sz w:val="19"/>
          <w:szCs w:val="19"/>
        </w:rPr>
        <w:t>xs:import</w:t>
      </w:r>
      <w:r w:rsidRPr="00146A68">
        <w:rPr>
          <w:rFonts w:ascii="Times New Roman" w:eastAsia="Times New Roman" w:hAnsi="Times New Roman" w:cs="Times New Roman"/>
          <w:color w:val="000000"/>
          <w:sz w:val="24"/>
          <w:szCs w:val="24"/>
        </w:rPr>
        <w:t xml:space="preserve"> without requiring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(instead, relying only on the namespace value). These standards may also use </w:t>
      </w:r>
      <w:r w:rsidRPr="00146A68">
        <w:rPr>
          <w:rFonts w:ascii="Courier New" w:eastAsia="Times New Roman" w:hAnsi="Courier New" w:cs="Courier New"/>
          <w:color w:val="000000"/>
          <w:sz w:val="19"/>
          <w:szCs w:val="19"/>
        </w:rPr>
        <w:t>xs:include</w:t>
      </w:r>
      <w:r w:rsidRPr="00146A68">
        <w:rPr>
          <w:rFonts w:ascii="Times New Roman" w:eastAsia="Times New Roman" w:hAnsi="Times New Roman" w:cs="Times New Roman"/>
          <w:color w:val="000000"/>
          <w:sz w:val="24"/>
          <w:szCs w:val="24"/>
        </w:rPr>
        <w:t>. This XML Schema construct is disallowed by NIEM. When standards external to NIEM are required within MPDs, the following rule applies:</w:t>
      </w:r>
    </w:p>
    <w:p w14:paraId="655A070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2" w:name="r-mpd-other-stds"/>
      <w:bookmarkStart w:id="1033" w:name="rule_7-8"/>
      <w:bookmarkEnd w:id="1032"/>
      <w:bookmarkEnd w:id="1033"/>
      <w:r w:rsidRPr="00146A68">
        <w:rPr>
          <w:rFonts w:ascii="Times New Roman" w:eastAsia="Times New Roman" w:hAnsi="Times New Roman" w:cs="Times New Roman"/>
          <w:b/>
          <w:bCs/>
          <w:color w:val="000000"/>
          <w:sz w:val="30"/>
          <w:szCs w:val="30"/>
        </w:rPr>
        <w:t>Rule 7-8. MPD External Schema Documents Are Local Resources</w:t>
      </w:r>
    </w:p>
    <w:p w14:paraId="49CC1C6A"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7-8] (WF-MPD) (Constraint)</w:t>
      </w:r>
    </w:p>
    <w:p w14:paraId="366AE0EE"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Within an MPD, a non-NIEM-conformant external schema document reference to another schema document and/or namespace MUST </w:t>
      </w:r>
      <w:bookmarkStart w:id="1034" w:name="d3e7552"/>
      <w:bookmarkEnd w:id="103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EEEEEE"/>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a local resource. </w:t>
      </w:r>
      <w:r w:rsidRPr="00146A68">
        <w:rPr>
          <w:rFonts w:ascii="Courier New" w:eastAsia="Times New Roman" w:hAnsi="Courier New" w:cs="Courier New"/>
          <w:color w:val="000000"/>
          <w:sz w:val="19"/>
          <w:szCs w:val="19"/>
        </w:rPr>
        <w:t>schemaLocation</w:t>
      </w:r>
      <w:r w:rsidRPr="00146A68">
        <w:rPr>
          <w:rFonts w:ascii="Times New Roman" w:eastAsia="Times New Roman" w:hAnsi="Times New Roman" w:cs="Times New Roman"/>
          <w:color w:val="000000"/>
          <w:sz w:val="24"/>
          <w:szCs w:val="24"/>
        </w:rPr>
        <w:t xml:space="preserve"> attributes or XML catalogs can be used to ensure resolution.</w:t>
      </w:r>
    </w:p>
    <w:p w14:paraId="3D43DC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For the case of non-NIEM-conformant schemas, this rule ensures that all schemas (or corresponding artifacts and namespaces) from external standards required for definition, validation, and use of the MPD are present within it.</w:t>
      </w:r>
    </w:p>
    <w:p w14:paraId="6F7ABC93"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schemas are the heart of MPDs since they formally specify normative structure and semantics for </w:t>
      </w:r>
      <w:bookmarkStart w:id="1035" w:name="d3e7566"/>
      <w:bookmarkEnd w:id="103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"definition_data_component"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data components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However, in general, an MPD is a closed set of artifacts. This means that all hyperlink references within artifacts should </w:t>
      </w:r>
      <w:bookmarkStart w:id="1036" w:name="d3e7569"/>
      <w:bookmarkEnd w:id="103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"definition_resolve_URI"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resolve</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to the appropriate artifact.</w:t>
      </w:r>
    </w:p>
    <w:p w14:paraId="52A1494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37" w:name="r-mpd-resources"/>
      <w:bookmarkStart w:id="1038" w:name="rule_7-9"/>
      <w:bookmarkEnd w:id="1037"/>
      <w:bookmarkEnd w:id="1038"/>
      <w:r w:rsidRPr="00146A68">
        <w:rPr>
          <w:rFonts w:ascii="Times New Roman" w:eastAsia="Times New Roman" w:hAnsi="Times New Roman" w:cs="Times New Roman"/>
          <w:b/>
          <w:bCs/>
          <w:color w:val="000000"/>
          <w:sz w:val="30"/>
          <w:szCs w:val="30"/>
        </w:rPr>
        <w:t>Rule 7-9. Key MPD Resources Are Local Resources</w:t>
      </w:r>
    </w:p>
    <w:p w14:paraId="108484E8" w14:textId="77777777" w:rsidR="00146A68" w:rsidRPr="00146A68" w:rsidRDefault="00146A68" w:rsidP="00146A68">
      <w:pPr>
        <w:shd w:val="clear" w:color="auto" w:fill="EEEEEE"/>
        <w:spacing w:line="240" w:lineRule="auto"/>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[Rule 7-9] (WF-MPD) (Constraint)</w:t>
      </w:r>
    </w:p>
    <w:p w14:paraId="46EB6B88" w14:textId="77777777" w:rsidR="00146A68" w:rsidRPr="00146A68" w:rsidRDefault="00146A68" w:rsidP="00146A68">
      <w:pPr>
        <w:shd w:val="clear" w:color="auto" w:fill="EEEEEE"/>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any artifact of an MPD, any direct reference to another resource (i.e., another artifact such as an image, schema, stylesheet, etc.) that is required to process or display an artifact SHOULD exist within the MPD at the location specified by that reference.</w:t>
      </w:r>
    </w:p>
    <w:p w14:paraId="50892389"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This means that MPD artifacts, including documentation artifacts, should be complete. For example, if an HTML document within an MPD contains a hyperlink reference (</w:t>
      </w:r>
      <w:r w:rsidRPr="00146A68">
        <w:rPr>
          <w:rFonts w:ascii="Courier New" w:eastAsia="Times New Roman" w:hAnsi="Courier New" w:cs="Courier New"/>
          <w:color w:val="000000"/>
          <w:sz w:val="19"/>
          <w:szCs w:val="19"/>
        </w:rPr>
        <w:t>href</w:t>
      </w:r>
      <w:r w:rsidRPr="00146A68">
        <w:rPr>
          <w:rFonts w:ascii="Times New Roman" w:eastAsia="Times New Roman" w:hAnsi="Times New Roman" w:cs="Times New Roman"/>
          <w:color w:val="000000"/>
          <w:sz w:val="24"/>
          <w:szCs w:val="24"/>
        </w:rPr>
        <w:t>) to an artifact that is part of or used by the MPD, then the file associated with that hyperlink should be present in the MPD; likewise for a sourced (</w:t>
      </w:r>
      <w:r w:rsidRPr="00146A68">
        <w:rPr>
          <w:rFonts w:ascii="Courier New" w:eastAsia="Times New Roman" w:hAnsi="Courier New" w:cs="Courier New"/>
          <w:color w:val="000000"/>
          <w:sz w:val="19"/>
          <w:szCs w:val="19"/>
        </w:rPr>
        <w:t>src</w:t>
      </w:r>
      <w:r w:rsidRPr="00146A68">
        <w:rPr>
          <w:rFonts w:ascii="Times New Roman" w:eastAsia="Times New Roman" w:hAnsi="Times New Roman" w:cs="Times New Roman"/>
          <w:color w:val="000000"/>
          <w:sz w:val="24"/>
          <w:szCs w:val="24"/>
        </w:rPr>
        <w:t xml:space="preserve">) image. Authors should exercise good judgment </w:t>
      </w:r>
      <w:r w:rsidRPr="00146A68">
        <w:rPr>
          <w:rFonts w:ascii="Times New Roman" w:eastAsia="Times New Roman" w:hAnsi="Times New Roman" w:cs="Times New Roman"/>
          <w:color w:val="000000"/>
          <w:sz w:val="24"/>
          <w:szCs w:val="24"/>
        </w:rPr>
        <w:lastRenderedPageBreak/>
        <w:t>with this rule. For example, it does not require an MPD to contain copies of all cited documents from a table of references if it contains hyperlinks to those documents. The key operating words in this rule are: "another resource is required to process or display an artifact SHOULD exist within the MPD."</w:t>
      </w:r>
    </w:p>
    <w:p w14:paraId="3825248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 some cases, it may not be possible to include all artifacts, even schemas, in an MPD without violating laws, regulations, or policies. For example, an </w:t>
      </w:r>
      <w:bookmarkStart w:id="1039" w:name="d3e7597"/>
      <w:bookmarkEnd w:id="103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may require use of a schema document that is not publicly accessible; it might be classified or controlled unclassified information (CUI). This is a valid reason for exception to </w:t>
      </w:r>
      <w:hyperlink r:id="rId277" w:anchor="rule_7-9" w:history="1">
        <w:r w:rsidRPr="00146A68">
          <w:rPr>
            <w:rFonts w:ascii="Times New Roman" w:eastAsia="Times New Roman" w:hAnsi="Times New Roman" w:cs="Times New Roman"/>
            <w:color w:val="000000"/>
            <w:sz w:val="24"/>
            <w:szCs w:val="24"/>
            <w:shd w:val="clear" w:color="auto" w:fill="FFFFFF"/>
          </w:rPr>
          <w:t xml:space="preserve">Rule 7-9, </w:t>
        </w:r>
        <w:r w:rsidRPr="00146A68">
          <w:rPr>
            <w:rFonts w:ascii="Times New Roman" w:eastAsia="Times New Roman" w:hAnsi="Times New Roman" w:cs="Times New Roman"/>
            <w:i/>
            <w:iCs/>
            <w:color w:val="000000"/>
            <w:sz w:val="24"/>
            <w:szCs w:val="24"/>
            <w:shd w:val="clear" w:color="auto" w:fill="FFFFFF"/>
          </w:rPr>
          <w:t>Key MPD Resources Are Local Resources</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If the </w:t>
      </w:r>
      <w:bookmarkStart w:id="1040" w:name="d3e7602"/>
      <w:bookmarkEnd w:id="104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placed in the public domain, the author should omit the non-public schema document, and if appropriate, document the omission, and explain where and/or how the missing schema document can be obtained.</w:t>
      </w:r>
    </w:p>
    <w:p w14:paraId="03F6F5C9"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1" w:name="Duplication-of-Artifacts"/>
      <w:bookmarkStart w:id="1042" w:name="section_7.5"/>
      <w:bookmarkEnd w:id="1041"/>
      <w:bookmarkEnd w:id="1042"/>
      <w:r w:rsidRPr="00146A68">
        <w:rPr>
          <w:rFonts w:ascii="Times New Roman" w:eastAsia="Times New Roman" w:hAnsi="Times New Roman" w:cs="Times New Roman"/>
          <w:b/>
          <w:bCs/>
          <w:color w:val="000000"/>
          <w:sz w:val="30"/>
          <w:szCs w:val="30"/>
        </w:rPr>
        <w:t>7.5. Duplication of Artifacts</w:t>
      </w:r>
    </w:p>
    <w:p w14:paraId="343FCFF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Within an MPD, the replication of files or entire file sets should be avoided. However, replication is allowed if a reasonable rationale exists. In some cases, file replication may make it easier to use, validate, implement, or automatically process an MPD. For example, multiple subsets and/or constraint sets may overlap in many identical schema documents. Yet, allowing this duplication may be easier or necessary to accommodate a validation tool, rather than removing duplicate schema documents, and forcing the tool to search for them. Whenever possible, use XML catalogs to coordinate schema assembly.</w:t>
      </w:r>
    </w:p>
    <w:p w14:paraId="0F1A66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2E9EDB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43" w:name="MPD-Catalog-XSD"/>
      <w:bookmarkStart w:id="1044" w:name="appendix_A"/>
      <w:bookmarkEnd w:id="1043"/>
      <w:bookmarkEnd w:id="1044"/>
      <w:r w:rsidRPr="00146A68">
        <w:rPr>
          <w:rFonts w:ascii="Times New Roman" w:eastAsia="Times New Roman" w:hAnsi="Times New Roman" w:cs="Times New Roman"/>
          <w:b/>
          <w:bCs/>
          <w:color w:val="000000"/>
          <w:sz w:val="30"/>
          <w:szCs w:val="30"/>
        </w:rPr>
        <w:t>Appendix A. MPD Catalog XML Schema Document</w:t>
      </w:r>
    </w:p>
    <w:p w14:paraId="6351D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566088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w:t>
      </w:r>
    </w:p>
    <w:p w14:paraId="504FD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ct:conformanceTargets="http://reference.niem.gov/niem/specification/naming-and-design-rules/</w:t>
      </w:r>
      <w:del w:id="1045" w:author="Chipman, Charles" w:date="2019-01-30T12:17:00Z">
        <w:r w:rsidRPr="00146A68" w:rsidDel="005D4A89">
          <w:rPr>
            <w:rFonts w:ascii="Courier New" w:eastAsia="Times New Roman" w:hAnsi="Courier New" w:cs="Courier New"/>
            <w:color w:val="000000"/>
            <w:sz w:val="19"/>
            <w:szCs w:val="19"/>
          </w:rPr>
          <w:delText>3</w:delText>
        </w:r>
      </w:del>
      <w:ins w:id="1046"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.0/#ExtensionSchemaDocument"</w:t>
      </w:r>
    </w:p>
    <w:p w14:paraId="218410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targetNamespace="http://reference.niem.gov/niem/resource/mpd/catalog/</w:t>
      </w:r>
      <w:del w:id="1047" w:author="Chipman, Charles" w:date="2019-01-30T12:17:00Z">
        <w:r w:rsidRPr="00146A68" w:rsidDel="005D4A89">
          <w:rPr>
            <w:rFonts w:ascii="Courier New" w:eastAsia="Times New Roman" w:hAnsi="Courier New" w:cs="Courier New"/>
            <w:color w:val="000000"/>
            <w:sz w:val="19"/>
            <w:szCs w:val="19"/>
          </w:rPr>
          <w:delText>3</w:delText>
        </w:r>
      </w:del>
      <w:ins w:id="1048"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6280F4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version="</w:t>
      </w:r>
      <w:del w:id="1049" w:author="Chipman, Charles" w:date="2019-01-30T12:17:00Z">
        <w:r w:rsidRPr="00146A68" w:rsidDel="005D4A89">
          <w:rPr>
            <w:rFonts w:ascii="Courier New" w:eastAsia="Times New Roman" w:hAnsi="Courier New" w:cs="Courier New"/>
            <w:color w:val="000000"/>
            <w:sz w:val="19"/>
            <w:szCs w:val="19"/>
          </w:rPr>
          <w:delText>3</w:delText>
        </w:r>
      </w:del>
      <w:ins w:id="1050"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83EED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xmlns:appinfo="http://release.niem.gov/niem/appinfo/</w:t>
      </w:r>
      <w:del w:id="1051" w:author="Chipman, Charles" w:date="2019-01-30T12:17:00Z">
        <w:r w:rsidRPr="00146A68" w:rsidDel="005D4A89">
          <w:rPr>
            <w:rFonts w:ascii="Courier New" w:eastAsia="Times New Roman" w:hAnsi="Courier New" w:cs="Courier New"/>
            <w:color w:val="000000"/>
            <w:sz w:val="19"/>
            <w:szCs w:val="19"/>
          </w:rPr>
          <w:delText>3</w:delText>
        </w:r>
      </w:del>
      <w:ins w:id="1052"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7118B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w:t>
      </w:r>
      <w:del w:id="1053" w:author="Chipman, Charles" w:date="2019-01-30T12:17:00Z">
        <w:r w:rsidRPr="00146A68" w:rsidDel="005D4A89">
          <w:rPr>
            <w:rFonts w:ascii="Courier New" w:eastAsia="Times New Roman" w:hAnsi="Courier New" w:cs="Courier New"/>
            <w:color w:val="000000"/>
            <w:sz w:val="19"/>
            <w:szCs w:val="19"/>
          </w:rPr>
          <w:delText>3</w:delText>
        </w:r>
      </w:del>
      <w:ins w:id="1054"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5D2F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xmlns:ct="http://release.niem.gov/niem/conformanceTargets/</w:t>
      </w:r>
      <w:del w:id="1055" w:author="Chipman, Charles" w:date="2019-01-30T12:17:00Z">
        <w:r w:rsidRPr="00146A68" w:rsidDel="005D4A89">
          <w:rPr>
            <w:rFonts w:ascii="Courier New" w:eastAsia="Times New Roman" w:hAnsi="Courier New" w:cs="Courier New"/>
            <w:color w:val="000000"/>
            <w:sz w:val="19"/>
            <w:szCs w:val="19"/>
          </w:rPr>
          <w:delText>3</w:delText>
        </w:r>
      </w:del>
      <w:ins w:id="1056"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1B1A3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w:t>
      </w:r>
      <w:del w:id="1057" w:author="Chipman, Charles" w:date="2019-01-30T12:17:00Z">
        <w:r w:rsidRPr="00146A68" w:rsidDel="005D4A89">
          <w:rPr>
            <w:rFonts w:ascii="Courier New" w:eastAsia="Times New Roman" w:hAnsi="Courier New" w:cs="Courier New"/>
            <w:color w:val="000000"/>
            <w:sz w:val="19"/>
            <w:szCs w:val="19"/>
          </w:rPr>
          <w:delText>3</w:delText>
        </w:r>
      </w:del>
      <w:ins w:id="1058"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6D21B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w:t>
      </w:r>
      <w:del w:id="1059" w:author="Chipman, Charles" w:date="2019-01-30T12:17:00Z">
        <w:r w:rsidRPr="00146A68" w:rsidDel="005D4A89">
          <w:rPr>
            <w:rFonts w:ascii="Courier New" w:eastAsia="Times New Roman" w:hAnsi="Courier New" w:cs="Courier New"/>
            <w:color w:val="000000"/>
            <w:sz w:val="19"/>
            <w:szCs w:val="19"/>
          </w:rPr>
          <w:delText>3</w:delText>
        </w:r>
      </w:del>
      <w:ins w:id="1060"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156AAB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xmlns:term="http://release.niem.gov/niem/localTerminology/</w:t>
      </w:r>
      <w:del w:id="1061" w:author="Chipman, Charles" w:date="2019-01-30T12:17:00Z">
        <w:r w:rsidRPr="00146A68" w:rsidDel="005D4A89">
          <w:rPr>
            <w:rFonts w:ascii="Courier New" w:eastAsia="Times New Roman" w:hAnsi="Courier New" w:cs="Courier New"/>
            <w:color w:val="000000"/>
            <w:sz w:val="19"/>
            <w:szCs w:val="19"/>
          </w:rPr>
          <w:delText>3</w:delText>
        </w:r>
      </w:del>
      <w:ins w:id="1062"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84155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xmlns:niem-xs="http://release.niem.gov/niem/proxy/xsd/</w:t>
      </w:r>
      <w:del w:id="1063" w:author="Chipman, Charles" w:date="2019-01-30T12:17:00Z">
        <w:r w:rsidRPr="00146A68" w:rsidDel="005D4A89">
          <w:rPr>
            <w:rFonts w:ascii="Courier New" w:eastAsia="Times New Roman" w:hAnsi="Courier New" w:cs="Courier New"/>
            <w:color w:val="000000"/>
            <w:sz w:val="19"/>
            <w:szCs w:val="19"/>
          </w:rPr>
          <w:delText>3</w:delText>
        </w:r>
      </w:del>
      <w:ins w:id="1064" w:author="Chipman, Charles" w:date="2019-01-30T12:17: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3D75B0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xmlns:xs="http://www.w3.org/2001/XMLSchema"&gt;</w:t>
      </w:r>
    </w:p>
    <w:p w14:paraId="6706A9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5A32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namespace="http://release.niem.gov/niem/structures/</w:t>
      </w:r>
      <w:del w:id="1065" w:author="Chipman, Charles" w:date="2019-01-30T12:20:00Z">
        <w:r w:rsidRPr="00146A68" w:rsidDel="005D4A89">
          <w:rPr>
            <w:rFonts w:ascii="Courier New" w:eastAsia="Times New Roman" w:hAnsi="Courier New" w:cs="Courier New"/>
            <w:color w:val="000000"/>
            <w:sz w:val="19"/>
            <w:szCs w:val="19"/>
          </w:rPr>
          <w:delText>3</w:delText>
        </w:r>
      </w:del>
      <w:ins w:id="1066"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w:t>
      </w:r>
      <w:ins w:id="1067" w:author="Chipman, Charles" w:date="2019-01-30T12:21:00Z">
        <w:r w:rsidR="005D4A89">
          <w:rPr>
            <w:rFonts w:ascii="Courier New" w:eastAsia="Times New Roman" w:hAnsi="Courier New" w:cs="Courier New"/>
            <w:color w:val="000000"/>
            <w:sz w:val="19"/>
            <w:szCs w:val="19"/>
          </w:rPr>
          <w:t>utility/</w:t>
        </w:r>
      </w:ins>
      <w:r w:rsidRPr="00146A68">
        <w:rPr>
          <w:rFonts w:ascii="Courier New" w:eastAsia="Times New Roman" w:hAnsi="Courier New" w:cs="Courier New"/>
          <w:color w:val="000000"/>
          <w:sz w:val="19"/>
          <w:szCs w:val="19"/>
        </w:rPr>
        <w:t>structures/</w:t>
      </w:r>
      <w:del w:id="1068" w:author="Chipman, Charles" w:date="2019-01-30T12:20:00Z">
        <w:r w:rsidRPr="00146A68" w:rsidDel="005D4A89">
          <w:rPr>
            <w:rFonts w:ascii="Courier New" w:eastAsia="Times New Roman" w:hAnsi="Courier New" w:cs="Courier New"/>
            <w:color w:val="000000"/>
            <w:sz w:val="19"/>
            <w:szCs w:val="19"/>
          </w:rPr>
          <w:delText>3</w:delText>
        </w:r>
      </w:del>
      <w:ins w:id="1069" w:author="Chipman, Charles" w:date="2019-01-30T12:20: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.0/structures.xsd"/&gt;</w:t>
      </w:r>
    </w:p>
    <w:p w14:paraId="5E1525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namespace="http://release.niem.gov/niem/niem-core/</w:t>
      </w:r>
      <w:del w:id="1070" w:author="Chipman, Charles" w:date="2019-01-30T12:21:00Z">
        <w:r w:rsidRPr="00146A68" w:rsidDel="005D4A89">
          <w:rPr>
            <w:rFonts w:ascii="Courier New" w:eastAsia="Times New Roman" w:hAnsi="Courier New" w:cs="Courier New"/>
            <w:color w:val="000000"/>
            <w:sz w:val="19"/>
            <w:szCs w:val="19"/>
          </w:rPr>
          <w:delText>3</w:delText>
        </w:r>
      </w:del>
      <w:ins w:id="1071"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schemaLocation="niem/niem-core/</w:t>
      </w:r>
      <w:del w:id="1072" w:author="Chipman, Charles" w:date="2019-01-30T12:21:00Z">
        <w:r w:rsidRPr="00146A68" w:rsidDel="005D4A89">
          <w:rPr>
            <w:rFonts w:ascii="Courier New" w:eastAsia="Times New Roman" w:hAnsi="Courier New" w:cs="Courier New"/>
            <w:color w:val="000000"/>
            <w:sz w:val="19"/>
            <w:szCs w:val="19"/>
          </w:rPr>
          <w:delText>3</w:delText>
        </w:r>
      </w:del>
      <w:ins w:id="1073"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.0/niem-core.xsd"/&gt;</w:t>
      </w:r>
    </w:p>
    <w:p w14:paraId="6C57F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&lt;xs:import namespace="http://release.niem.gov/niem/proxy/xsd/</w:t>
      </w:r>
      <w:del w:id="1074" w:author="Chipman, Charles" w:date="2019-01-30T12:21:00Z">
        <w:r w:rsidRPr="00146A68" w:rsidDel="005D4A89">
          <w:rPr>
            <w:rFonts w:ascii="Courier New" w:eastAsia="Times New Roman" w:hAnsi="Courier New" w:cs="Courier New"/>
            <w:color w:val="000000"/>
            <w:sz w:val="19"/>
            <w:szCs w:val="19"/>
          </w:rPr>
          <w:delText>3</w:delText>
        </w:r>
      </w:del>
      <w:ins w:id="1075" w:author="Chipman, Charles" w:date="2019-01-30T12:21: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 schemaLocation="niem/proxy/xsd/3.0/xs.xsd"/&gt;</w:t>
      </w:r>
    </w:p>
    <w:p w14:paraId="05535E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6E8E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E4D94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68F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&lt;xs:documentation&gt;Model Package Description (MPD) Catalog schema document. </w:t>
      </w:r>
    </w:p>
    <w:p w14:paraId="3B0D1F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defines an mpd-catalog.xml artifact for Model Package Descriptions (MPD).</w:t>
      </w:r>
    </w:p>
    <w:p w14:paraId="017ED4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The purpose of this schema is to facilitate consistent declaration of MPD</w:t>
      </w:r>
    </w:p>
    <w:p w14:paraId="79A3AD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content, conformance targets, metadata, and lineage to process, display, </w:t>
      </w:r>
    </w:p>
    <w:p w14:paraId="17520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review, register, search, and discover MPDs efficiently. For IEPDs, this</w:t>
      </w:r>
    </w:p>
    <w:p w14:paraId="42226A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mpd-catalog schema provides instructions for validating IEPs to schemas. </w:t>
      </w:r>
    </w:p>
    <w:p w14:paraId="3D5F3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XML Schema document is supported by a subset of niem-core </w:t>
      </w:r>
      <w:del w:id="1076" w:author="Chipman, Charles" w:date="2019-01-30T12:22:00Z">
        <w:r w:rsidRPr="00146A68" w:rsidDel="005D4A89">
          <w:rPr>
            <w:rFonts w:ascii="Courier New" w:eastAsia="Times New Roman" w:hAnsi="Courier New" w:cs="Courier New"/>
            <w:color w:val="000000"/>
            <w:sz w:val="19"/>
            <w:szCs w:val="19"/>
          </w:rPr>
          <w:delText>3</w:delText>
        </w:r>
      </w:del>
      <w:ins w:id="1077" w:author="Chipman, Charles" w:date="2019-01-30T12:22:00Z">
        <w:r w:rsidR="005D4A89">
          <w:rPr>
            <w:rFonts w:ascii="Courier New" w:eastAsia="Times New Roman" w:hAnsi="Courier New" w:cs="Courier New"/>
            <w:color w:val="000000"/>
            <w:sz w:val="19"/>
            <w:szCs w:val="19"/>
          </w:rPr>
          <w:t>4</w:t>
        </w:r>
      </w:ins>
      <w:r w:rsidRPr="00146A68">
        <w:rPr>
          <w:rFonts w:ascii="Courier New" w:eastAsia="Times New Roman" w:hAnsi="Courier New" w:cs="Courier New"/>
          <w:color w:val="000000"/>
          <w:sz w:val="19"/>
          <w:szCs w:val="19"/>
        </w:rPr>
        <w:t>.0.</w:t>
      </w:r>
    </w:p>
    <w:p w14:paraId="099576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F2BD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C5D62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w:t>
      </w:r>
    </w:p>
    <w:p w14:paraId="758BF7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term="EIEM"  literal="Enterprise Information Exchange Model"/&gt;</w:t>
      </w:r>
    </w:p>
    <w:p w14:paraId="159233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term="EXI"   literal="Efficient XML Interchange"/&gt;</w:t>
      </w:r>
    </w:p>
    <w:p w14:paraId="24C108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term="IANA"  literal="Internet Assigned Numbers Authority"/&gt;</w:t>
      </w:r>
    </w:p>
    <w:p w14:paraId="1C7F66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term="ID"    literal="Identifier"/&gt;</w:t>
      </w:r>
    </w:p>
    <w:p w14:paraId="5E893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   literal="Information Exchange Package" </w:t>
      </w:r>
    </w:p>
    <w:p w14:paraId="51C1C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definition="an instance XML document"/&gt;</w:t>
      </w:r>
    </w:p>
    <w:p w14:paraId="11E78C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term="IEPD"  literal="Information Exchange Package </w:t>
      </w:r>
    </w:p>
    <w:p w14:paraId="7B036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Documentation"/&gt;</w:t>
      </w:r>
    </w:p>
    <w:p w14:paraId="4D0356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term="MIME"  literal="Multipurpose Internet Mail Extension"/&gt;</w:t>
      </w:r>
    </w:p>
    <w:p w14:paraId="1411D0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term="MPD"   literal="Model Package Description"/&gt;</w:t>
      </w:r>
    </w:p>
    <w:p w14:paraId="0A65E4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term="OASIS" literal="Organization for the Advancement</w:t>
      </w:r>
    </w:p>
    <w:p w14:paraId="01F5FB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of Structured Information Standards"/&gt;</w:t>
      </w:r>
    </w:p>
    <w:p w14:paraId="54B7AC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term="SSGT"  literal="Schema Subset Generation Tool"/&gt;</w:t>
      </w:r>
    </w:p>
    <w:p w14:paraId="257180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term="URI"   literal="Uniform Resource Identifier"/&gt;</w:t>
      </w:r>
    </w:p>
    <w:p w14:paraId="0E54CF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&lt;term:LocalTerm term="Wantlist" definition="An XML file that represents a </w:t>
      </w:r>
    </w:p>
    <w:p w14:paraId="66AA9D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NIEM schema document subset; used by NIEM Schema Subset Generation </w:t>
      </w:r>
    </w:p>
    <w:p w14:paraId="3A6447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Tool to input/output a schema document subset"/&gt;</w:t>
      </w:r>
    </w:p>
    <w:p w14:paraId="340CCC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&lt;/xs:appinfo&gt; </w:t>
      </w:r>
    </w:p>
    <w:p w14:paraId="6A10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4D4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2EAD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C21D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name="Catalog" type="c:CatalogType"&gt;</w:t>
      </w:r>
    </w:p>
    <w:p w14:paraId="01F48A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D66E0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catalog that describes MPD artifacts and metadata.</w:t>
      </w:r>
    </w:p>
    <w:p w14:paraId="0ECDF8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C217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0E04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C862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7AA8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name="CatalogType"&gt;</w:t>
      </w:r>
    </w:p>
    <w:p w14:paraId="0DA79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38E9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catalog.&lt;/xs:documentation&gt;</w:t>
      </w:r>
    </w:p>
    <w:p w14:paraId="0C7312A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5A027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5C22C8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D67F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A540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ref="c:MPD"/&gt;</w:t>
      </w:r>
    </w:p>
    <w:p w14:paraId="33A1A6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8D3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33815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98E4B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2FFE5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141F0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 type="c:MPDType"&gt;</w:t>
      </w:r>
    </w:p>
    <w:p w14:paraId="24F79D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689D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Model Package Description (MPD).&lt;/xs:documentation&gt;</w:t>
      </w:r>
    </w:p>
    <w:p w14:paraId="2A715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59C1D5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C1D32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722DB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name="MPDType"&gt;</w:t>
      </w:r>
    </w:p>
    <w:p w14:paraId="5F4CA2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09E8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MPD.&lt;/xs:documentation&gt;</w:t>
      </w:r>
    </w:p>
    <w:p w14:paraId="093675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935FB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70892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EE176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A94A6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D74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ref="c:MPDInformation"   minOccurs="0"/&gt;</w:t>
      </w:r>
    </w:p>
    <w:p w14:paraId="35D4FC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ref="c:IEPConformanceTarget" minOccurs="0" maxOccurs="unbounded"/&gt;</w:t>
      </w:r>
    </w:p>
    <w:p w14:paraId="46EA62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28DE27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919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ref="c:mpdURI"          use="required"/&gt;</w:t>
      </w:r>
    </w:p>
    <w:p w14:paraId="05C441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ref="c:mpdClassURIList" use="required"/&gt;</w:t>
      </w:r>
    </w:p>
    <w:p w14:paraId="551680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ref="c:mpdName"         use="required"/&gt;</w:t>
      </w:r>
    </w:p>
    <w:p w14:paraId="5B3D2B4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ref="c:mpdVersionID"    use="required"/&gt;</w:t>
      </w:r>
    </w:p>
    <w:p w14:paraId="54B22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1AAB1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C63D9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DAAB8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97F5F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name="ArtifactOrArtifactSet" abstract="true"&gt;</w:t>
      </w:r>
    </w:p>
    <w:p w14:paraId="06821D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A48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727D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file or file set in an MPD.</w:t>
      </w:r>
    </w:p>
    <w:p w14:paraId="223E50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9EB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2C124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69149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EC1D0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F18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File artifact classifiers for a table of contents =========================== --&gt;</w:t>
      </w:r>
    </w:p>
    <w:p w14:paraId="6D115A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D3EF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 type="c:FileType" substitutionGroup="c:ArtifactOrArtifactSet"&gt;</w:t>
      </w:r>
    </w:p>
    <w:p w14:paraId="56966F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345E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25BA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electronic file artifact in an MPD; a file stored on a computer system.</w:t>
      </w:r>
    </w:p>
    <w:p w14:paraId="6A72E2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75BC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C9B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2135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DFE2E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name="FileType"&gt;</w:t>
      </w:r>
    </w:p>
    <w:p w14:paraId="4B418C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BF3F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MPD file artifact.&lt;/xs:documentation&gt;</w:t>
      </w:r>
    </w:p>
    <w:p w14:paraId="3FFCFC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133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 </w:t>
      </w:r>
    </w:p>
    <w:p w14:paraId="7CE092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E4F4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2359D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ref="c:RequiredFile"     minOccurs="0" maxOccurs="unbounded"/&gt;</w:t>
      </w:r>
    </w:p>
    <w:p w14:paraId="6DF80F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0660E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6495D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use="required"/&gt;</w:t>
      </w:r>
    </w:p>
    <w:p w14:paraId="079A20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ref="c:mimeMediaTypeText" use="optional"/&gt;</w:t>
      </w:r>
    </w:p>
    <w:p w14:paraId="3ED67EB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ref="c:externalURI"       use="optional"/&gt;</w:t>
      </w:r>
    </w:p>
    <w:p w14:paraId="45C74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7F477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8A79B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F9D0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AC6D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name="XMLCatalog" type="c:FileType" substitutionGroup="c:ArtifactOrArtifactSet"&gt;</w:t>
      </w:r>
    </w:p>
    <w:p w14:paraId="69D164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177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AE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OASIS XML catalog.</w:t>
      </w:r>
    </w:p>
    <w:p w14:paraId="6B2E06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C7CD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F2098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07DBE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A24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name="MPDChangeLog" type="c:FileType" substitutionGroup="c:ArtifactOrArtifactSet"&gt;</w:t>
      </w:r>
    </w:p>
    <w:p w14:paraId="71545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C100A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E681A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a record of the MPD changes.</w:t>
      </w:r>
    </w:p>
    <w:p w14:paraId="1AD8AA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4FF7E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8A791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F834CD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2744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name="ReadMe" type="c:FileType" substitutionGroup="c:ArtifactOrArtifactSet"&gt;</w:t>
      </w:r>
    </w:p>
    <w:p w14:paraId="0C76C4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368F9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read-me artifact.&lt;/xs:documentation&gt;</w:t>
      </w:r>
    </w:p>
    <w:p w14:paraId="2D494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B450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67B76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98C0B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name="IEPSampleXMLDocument" type="c:FileType" substitutionGroup="c:ArtifactOrArtifactSet"&gt;</w:t>
      </w:r>
    </w:p>
    <w:p w14:paraId="2C9B3F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ADEF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37DA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example MPD instance XML document or IEP artifact.</w:t>
      </w:r>
    </w:p>
    <w:p w14:paraId="74BA4E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6E40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A1DF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F635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6CC3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name="BusinessRulesArtifact" type="c:FileType" substitutionGroup="c:ArtifactOrArtifactSet"&gt;</w:t>
      </w:r>
    </w:p>
    <w:p w14:paraId="0D81FB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A383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3A97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contains business rules </w:t>
      </w:r>
    </w:p>
    <w:p w14:paraId="29C492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constraints on exchange content.</w:t>
      </w:r>
    </w:p>
    <w:p w14:paraId="75472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5B430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A3EB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79F3D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2F95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name="XMLSchemaDocument" type="c:FileType" substitutionGroup="c:ArtifactOrArtifactSet"&gt;</w:t>
      </w:r>
    </w:p>
    <w:p w14:paraId="52A1D0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BE77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08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an XML schema document (i.e., an XSD that</w:t>
      </w:r>
    </w:p>
    <w:p w14:paraId="5CAA4C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is not necessarily a NIEM subset, extension, or reference schema).</w:t>
      </w:r>
    </w:p>
    <w:p w14:paraId="0C36C3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087C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9DF7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32AB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C67A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name="ExternalSchemaDocument" type="c:FileType" substitutionGroup="c:XMLSchemaDocument"&gt;</w:t>
      </w:r>
    </w:p>
    <w:p w14:paraId="41612F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76DA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9BD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schema document external to NIEM.</w:t>
      </w:r>
    </w:p>
    <w:p w14:paraId="7F92C8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3213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21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A46B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7407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name="ExtensionSchemaDocument" type="c:FileType" substitutionGroup="c:XMLSchemaDocument"&gt;</w:t>
      </w:r>
    </w:p>
    <w:p w14:paraId="0E89A1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10FCE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NIEM extension schema document.</w:t>
      </w:r>
    </w:p>
    <w:p w14:paraId="666AEB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EE39F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D5AE3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2D6E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A7E3E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name="SubsetSchemaDocument" type="c:FileType" substitutionGroup="c:XMLSchemaDocument"&gt;</w:t>
      </w:r>
    </w:p>
    <w:p w14:paraId="7841D1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004C6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subset schema document.</w:t>
      </w:r>
    </w:p>
    <w:p w14:paraId="2237B0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D6C41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12B9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2553F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624B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name="ReferenceSchemaDocument" type="c:FileType" substitutionGroup="c:XMLSchemaDocument"&gt;</w:t>
      </w:r>
    </w:p>
    <w:p w14:paraId="04EC7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DF038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reference schema document (from a release, domain update, or core update).</w:t>
      </w:r>
    </w:p>
    <w:p w14:paraId="03AA63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AB498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D51DD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899D1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0DBC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name="EXIXMLSchema" type="c:XMLSchemaType" substitutionGroup="c:ArtifactOrArtifactSet"&gt;</w:t>
      </w:r>
    </w:p>
    <w:p w14:paraId="79F80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A44F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92A5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XML Schema to be used for EXI serialization of an IEP Class.</w:t>
      </w:r>
    </w:p>
    <w:p w14:paraId="79D4A1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50EB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5A0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CB31D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E8C8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name="Wantlist" type="c:FileType" substitutionGroup="c:ArtifactOrArtifactSet"&gt;</w:t>
      </w:r>
    </w:p>
    <w:p w14:paraId="0FD10D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208D9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represents a NIEM schema subset </w:t>
      </w:r>
    </w:p>
    <w:p w14:paraId="087EE6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and is used as an import or export for the NIEM SSGT.&lt;/xs:documentation&gt;</w:t>
      </w:r>
    </w:p>
    <w:p w14:paraId="075DFE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BF605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435C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B394C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name="ConformanceAssertion" type="c:FileType" substitutionGroup="c:ArtifactOrArtifactSet"&gt;</w:t>
      </w:r>
    </w:p>
    <w:p w14:paraId="604998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630C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MPD artifact that is a signed declaration </w:t>
      </w:r>
    </w:p>
    <w:p w14:paraId="2CE6F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that a NIEM IEPD or EIEM is NIEM-conformant.&lt;/xs:documentation&gt;</w:t>
      </w:r>
    </w:p>
    <w:p w14:paraId="348F99B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09A5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184D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6D73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name="ConformanceReport" type="c:FileType" substitutionGroup="c:ArtifactOrArtifactSet"&gt;</w:t>
      </w:r>
    </w:p>
    <w:p w14:paraId="2DF436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CE98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050F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An MPD artifact either auto-generated by a NIEM-aware software tool or manually prepared </w:t>
      </w:r>
    </w:p>
    <w:p w14:paraId="5E3D31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that checks NIEM conformance and/or quality and renders a detailed report of results.</w:t>
      </w:r>
    </w:p>
    <w:p w14:paraId="6CAFA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This report may also be an auto-generated and manually prepared hybrid artifact. </w:t>
      </w:r>
    </w:p>
    <w:p w14:paraId="29F564E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2C3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C91E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3924E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ED2F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name="SchematronSchema" type="c:FileType" substitutionGroup="c:ArtifactOrArtifactSet"&gt;</w:t>
      </w:r>
    </w:p>
    <w:p w14:paraId="3F41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6009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Schematron schema document.&lt;/xs:documentation&gt;</w:t>
      </w:r>
    </w:p>
    <w:p w14:paraId="264A62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B35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9729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2257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name="RelaxNGSchema" type="c:FileType" substitutionGroup="c:ArtifactOrArtifactSet"&gt;</w:t>
      </w:r>
    </w:p>
    <w:p w14:paraId="427D83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2A50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RelaxNG schema.&lt;/xs:documentation&gt;</w:t>
      </w:r>
    </w:p>
    <w:p w14:paraId="466E05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CCF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3174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FCB9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name="Documentation" type="c:FileType" substitutionGroup="c:ArtifactOrArtifactSet"&gt;</w:t>
      </w:r>
    </w:p>
    <w:p w14:paraId="2FBBB9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C87D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7156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a form of explanatory documentation.</w:t>
      </w:r>
    </w:p>
    <w:p w14:paraId="6C0A88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19B2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77B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27A88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1E06C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name="ApplicationInfo" type="c:FileType" substitutionGroup="c:ArtifactOrArtifactSet"&gt;</w:t>
      </w:r>
    </w:p>
    <w:p w14:paraId="79B641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007E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140D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that is used by a software tool (e.g., import, export, input, output, etc.).</w:t>
      </w:r>
    </w:p>
    <w:p w14:paraId="3251B3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0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99DB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F907B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4EEBA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64F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For declaring sets of dependent artifacts =================================== --&gt;</w:t>
      </w:r>
    </w:p>
    <w:p w14:paraId="7CF04A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957E5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name="RequiredFile" type="c:FileType"&gt;</w:t>
      </w:r>
    </w:p>
    <w:p w14:paraId="2C1C48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421D7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64CD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file artifact that another artifact depends on and should not be separated from.</w:t>
      </w:r>
    </w:p>
    <w:p w14:paraId="033248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B141F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FFE8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2D9184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2862F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0D3F3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Artifact Set Classifiers ==================================================== --&gt;</w:t>
      </w:r>
    </w:p>
    <w:p w14:paraId="4E1F31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AC93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name="FileSet" type="c:FileSetType" substitutionGroup="c:ArtifactOrArtifactSet"&gt;</w:t>
      </w:r>
    </w:p>
    <w:p w14:paraId="00AF37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EB58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B4D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generic MPD artifact set; used to group artifacts that are not accounted for by other set classifiers.</w:t>
      </w:r>
    </w:p>
    <w:p w14:paraId="74220D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D6A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A533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DC3CF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C0E5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name="FileSetType"&gt;</w:t>
      </w:r>
    </w:p>
    <w:p w14:paraId="6CD64D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55C2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MPD file artifacts.&lt;/xs:documentation&gt;</w:t>
      </w:r>
    </w:p>
    <w:p w14:paraId="1900B7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B05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993A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FD90D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4DA6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AE056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1B64F7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B7D7D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ref="c:pathURI"     use="optional"/&gt;</w:t>
      </w:r>
    </w:p>
    <w:p w14:paraId="68400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ref="c:externalURI" use="optional"/&gt;</w:t>
      </w:r>
    </w:p>
    <w:p w14:paraId="7CAE57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476EE3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41F5F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42A513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F1E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name="SchemaDocumentSet" type="c:SchemaDocumentSetType" substitutionGroup="c:ArtifactOrArtifactSet"&gt;</w:t>
      </w:r>
    </w:p>
    <w:p w14:paraId="493622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D215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283E1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that may include subset schema documents, extension and external schema documents, and other supporting artifacts.</w:t>
      </w:r>
    </w:p>
    <w:p w14:paraId="787C34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009FB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0011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FBE0A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A574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name="ConstraintSchemaDocumentSet" type="c:SchemaDocumentSetType" substitutionGroup="c:ArtifactOrArtifactSet"&gt;</w:t>
      </w:r>
    </w:p>
    <w:p w14:paraId="1E8039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2F30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5AD6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MPD artifact set of constraint schema documents and other supporting artifacts.</w:t>
      </w:r>
    </w:p>
    <w:p w14:paraId="08E4B34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8BDF0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BA6C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FDFB47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1A61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name="SchemaDocumentSetType"&gt;</w:t>
      </w:r>
    </w:p>
    <w:p w14:paraId="031ADD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B87F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F22A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artifact set that may include subset schema documents, extension schema documents, and external schema documents or constraint schema documents.</w:t>
      </w:r>
    </w:p>
    <w:p w14:paraId="1D515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5564E4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AA693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3709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base="c:FileSetType"/&gt;</w:t>
      </w:r>
    </w:p>
    <w:p w14:paraId="1145CC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DB69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00CA21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B2D8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B2564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Primitives ================================================================== --&gt;</w:t>
      </w:r>
    </w:p>
    <w:p w14:paraId="547D19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4CD8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name="mpdURI" type="xs:anyURI"&gt;</w:t>
      </w:r>
    </w:p>
    <w:p w14:paraId="450B5A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F9BC06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3142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MPD.</w:t>
      </w:r>
    </w:p>
    <w:p w14:paraId="7DDC97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2A637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BA55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06C3A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1C1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name="mpdName" type="c:MPDNameSimpleType"&gt;</w:t>
      </w:r>
    </w:p>
    <w:p w14:paraId="2B3B054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2456F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descriptive label or title for an MPD.&lt;/xs:documentation&gt;</w:t>
      </w:r>
    </w:p>
    <w:p w14:paraId="0CE46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7E9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C8E3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5962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name="MPDNameSimpleType"&gt;</w:t>
      </w:r>
    </w:p>
    <w:p w14:paraId="7B1CFB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1D78B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4FD174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MPD name, label, or title.</w:t>
      </w:r>
    </w:p>
    <w:p w14:paraId="5C73F9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8257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7C5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1991E3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value="[A-Za-z]([-_ ]?[A-Za-z0-9]+)*"/&gt;</w:t>
      </w:r>
    </w:p>
    <w:p w14:paraId="0CC674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346579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3EE1E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11D5B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name="mpdVersionID" type="c:MPDVersionIDSimpleType"&gt;</w:t>
      </w:r>
    </w:p>
    <w:p w14:paraId="6E5CD5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A6EC0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E4D2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identifier that distinguishes releases of a given MPD.</w:t>
      </w:r>
    </w:p>
    <w:p w14:paraId="365DE9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BDE03B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1FC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1851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8FDBF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name="MPDVersionIDSimpleType"&gt;</w:t>
      </w:r>
    </w:p>
    <w:p w14:paraId="29B42D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A0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633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an identifier that distinguishes releases of a given MPD.</w:t>
      </w:r>
    </w:p>
    <w:p w14:paraId="4EF58D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474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09F2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02A31B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&lt;xs:pattern value="[0-9]+(\.[0-9]+)*((alpha|beta|rc|rev)[0-9]+)?"/&gt;</w:t>
      </w:r>
    </w:p>
    <w:p w14:paraId="4660B9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07B79D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2A2488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A526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8B6ED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3CC547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751A8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name="mpdClassURIList" type="c:MPDClassURIListSimpleType"&gt;</w:t>
      </w:r>
    </w:p>
    <w:p w14:paraId="12CCD8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7AB3F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B8F3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list of one or more URIs that each represents an MPD class to which the MPD claims conformance.</w:t>
      </w:r>
    </w:p>
    <w:p w14:paraId="5558C3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6147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046C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28C94C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D78C6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name="MPDClassURIListSimpleType"&gt;</w:t>
      </w:r>
    </w:p>
    <w:p w14:paraId="2D6E918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D14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9331A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that ensures at least one class is identified as an MPD conformance target.</w:t>
      </w:r>
    </w:p>
    <w:p w14:paraId="487EC6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2A313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51D90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base="c:MPDClassListSimpleType"&gt;</w:t>
      </w:r>
    </w:p>
    <w:p w14:paraId="5A3363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&lt;xs:minLength value="1"/&gt;</w:t>
      </w:r>
    </w:p>
    <w:p w14:paraId="0088A20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4BD29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37DCEC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6DD8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name="MPDClassListSimpleType"&gt;</w:t>
      </w:r>
    </w:p>
    <w:p w14:paraId="5E1A74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032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B280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one or more URIs that are MPD conformance target classes.</w:t>
      </w:r>
    </w:p>
    <w:p w14:paraId="798304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558B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D76B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itemType="xs:anyURI"/&gt;</w:t>
      </w:r>
    </w:p>
    <w:p w14:paraId="615062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63CE9C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84B97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FB8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 --&gt;</w:t>
      </w:r>
    </w:p>
    <w:p w14:paraId="0B760D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F456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name="pathURI" type="xs:anyURI"&gt;</w:t>
      </w:r>
    </w:p>
    <w:p w14:paraId="1AA5C9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297A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35CAC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URI for the pathname of a local artifact relative to the MPD root directory.</w:t>
      </w:r>
    </w:p>
    <w:p w14:paraId="15457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BBCD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0C2F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355C5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C7FF9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name="externalURI" type="xs:anyURI"&gt;</w:t>
      </w:r>
    </w:p>
    <w:p w14:paraId="6495DF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49FC7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0BCC5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 artifact in another MPD that is reused by this MPD.</w:t>
      </w:r>
    </w:p>
    <w:p w14:paraId="44E98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2ADB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60A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2FD1E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3960B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name="mimeMediaTypeText" type="xs:string"&gt;</w:t>
      </w:r>
    </w:p>
    <w:p w14:paraId="4E4AF4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C9911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7420D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for an MPD file artifact from the IANA MIME media classes: http://www.iana.org/assignments/media-types.</w:t>
      </w:r>
    </w:p>
    <w:p w14:paraId="0C0D0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AD8FF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21D817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A01F7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7B1B8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name="RelationshipType"&gt;</w:t>
      </w:r>
    </w:p>
    <w:p w14:paraId="65DAD5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3379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CD846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reference to another MPD related to this MPD.</w:t>
      </w:r>
    </w:p>
    <w:p w14:paraId="000BA2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6A8F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80BE3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B16C9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242BEF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82BF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6708C9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730938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ref="c:relationshipCode" use="required"/&gt;</w:t>
      </w:r>
    </w:p>
    <w:p w14:paraId="7D97A4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ref="c:resourceURI"      use="required"/&gt;</w:t>
      </w:r>
    </w:p>
    <w:p w14:paraId="3D7BF3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733FC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0667E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7180C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091F7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name="resourceURI" type="xs:anyURI"&gt;</w:t>
      </w:r>
    </w:p>
    <w:p w14:paraId="2AE32A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D22F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7A49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globally unique identifier (URI) for another MPD or document to which this MPD relates.</w:t>
      </w:r>
    </w:p>
    <w:p w14:paraId="3F511A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63B2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CCAC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0B947D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A9A48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name="relationshipCode" type="c:RelationshipCodeSimpleType"&gt;</w:t>
      </w:r>
    </w:p>
    <w:p w14:paraId="6BD0D0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DD8D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27773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classification or reason for the connectedness between this MPD and the resource referenced in resourceURI.</w:t>
      </w:r>
    </w:p>
    <w:p w14:paraId="3B8B2D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5C02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5C88D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49EB8E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B56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name="RelationshipCodeSimpleType"&gt;</w:t>
      </w:r>
    </w:p>
    <w:p w14:paraId="0537042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A603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E46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classification of the relationship between MPDs.</w:t>
      </w:r>
    </w:p>
    <w:p w14:paraId="7D839E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D5A37B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1852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 base="xs:token"&gt;</w:t>
      </w:r>
    </w:p>
    <w:p w14:paraId="45129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value="version_of"&gt;</w:t>
      </w:r>
    </w:p>
    <w:p w14:paraId="75E407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80AB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F6613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different version of the MPD referenced in resourceURI.  This code value is only needed in cases where significant name changes might obscure the relationship to the previous version.  For example, NIEM Justice 4.1 is a version of GJXDM 3.0.3.</w:t>
      </w:r>
    </w:p>
    <w:p w14:paraId="69FF30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E062B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CD25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52341BB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value="specializes"&gt;</w:t>
      </w:r>
    </w:p>
    <w:p w14:paraId="3417D4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4CC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31A361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specialization of the MPD referenced in resourceURI.  This value is the inverse of generalizes.</w:t>
      </w:r>
    </w:p>
    <w:p w14:paraId="63D775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D6A0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3EACC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71A97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value="generalizes"&gt;</w:t>
      </w:r>
    </w:p>
    <w:p w14:paraId="0D483C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574E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7534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 generalization of the MPD referenced in resourceURI.  This value is the inverse of specializes.</w:t>
      </w:r>
    </w:p>
    <w:p w14:paraId="3A6A27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567E5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DE3D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92266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value="supersedes"&gt;</w:t>
      </w:r>
    </w:p>
    <w:p w14:paraId="77C57C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E3E75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31A64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replaces the MPD referenced in resourceURI.</w:t>
      </w:r>
    </w:p>
    <w:p w14:paraId="24C4C0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B26EA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EF458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EFB12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value="deprecates"&gt;</w:t>
      </w:r>
    </w:p>
    <w:p w14:paraId="10FFE7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4EA6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862B7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content in this MPD is preferred over content in the MPD referenced in resourceURI; and at some time in the future will supersede the MPD referenced in resourceURI.</w:t>
      </w:r>
    </w:p>
    <w:p w14:paraId="1E2F5A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9BFEF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4DD4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0BCF51E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value="adapts"&gt;</w:t>
      </w:r>
    </w:p>
    <w:p w14:paraId="2B84C3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F42AB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BC819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adaptation of the MPD referenced in resourceURI.</w:t>
      </w:r>
    </w:p>
    <w:p w14:paraId="268DB3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53B654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A956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6559AA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value="updates"&gt;</w:t>
      </w:r>
    </w:p>
    <w:p w14:paraId="3BE9C0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8BAF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D854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is an incremental update to the resource referenced in resourceURI.  Used by a core or domain update to identify the domain schema in a NIEM release being incrementally updated (not replaced).</w:t>
      </w:r>
    </w:p>
    <w:p w14:paraId="242724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E9E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E03C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406D97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value="conforms_to"&gt;</w:t>
      </w:r>
    </w:p>
    <w:p w14:paraId="4769E5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C51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86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conforms to the specification or standard referenced in resourceURI.</w:t>
      </w:r>
    </w:p>
    <w:p w14:paraId="0191E5C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529A3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970FC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3E9B3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 value="derives_from"&gt;</w:t>
      </w:r>
    </w:p>
    <w:p w14:paraId="638B32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&lt;xs:annotation&gt;</w:t>
      </w:r>
    </w:p>
    <w:p w14:paraId="6E11B0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AB61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relationshipCode value for indicating that this MPD has been derived from another; used to indicate an IEPD is derived from an EIEM (may have other uses as well).</w:t>
      </w:r>
    </w:p>
    <w:p w14:paraId="44D5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9C08B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AA44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&lt;/xs:enumeration&gt;</w:t>
      </w:r>
    </w:p>
    <w:p w14:paraId="1AFAB6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&lt;/xs:restriction&gt;</w:t>
      </w:r>
    </w:p>
    <w:p w14:paraId="1F3198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CC178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53D6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018F7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IEP Conformance Targets ==================================================== --&gt;</w:t>
      </w:r>
    </w:p>
    <w:p w14:paraId="28E5E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78E2A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name="IEPConformanceTarget" type="c:IEPConformanceTargetType"&gt;</w:t>
      </w:r>
    </w:p>
    <w:p w14:paraId="43F3F4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0181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1C2BF5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class or category of IEPs which has a set of validity constraints and a unique identifier. Every IEP is an instance of one or more IEP Conformance Targets.</w:t>
      </w:r>
    </w:p>
    <w:p w14:paraId="1733B1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533C7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E7A2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4FF97C3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11EA7E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name="IEPConformanceTargetType"&gt;</w:t>
      </w:r>
    </w:p>
    <w:p w14:paraId="001D06C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995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4FC2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class or category of IEP, which has a set of validity constraints and a unique identifier.</w:t>
      </w:r>
    </w:p>
    <w:p w14:paraId="43E4E0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E90AC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751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27E4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1EEE9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57409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F9425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ref="c:ValidityConstraintWithContext" minOccurs="0" maxOccurs="unbounded"/&gt;</w:t>
      </w:r>
    </w:p>
    <w:p w14:paraId="317861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ref="c:ArtifactOrArtifactSet" minOccurs="0" maxOccurs="unbounded"/&gt;</w:t>
      </w:r>
    </w:p>
    <w:p w14:paraId="723AD1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57190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00B4BC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30AD96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E78BA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89459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name="ValidityConstraintWithContext" abstract="true"&gt;</w:t>
      </w:r>
    </w:p>
    <w:p w14:paraId="7E3F1A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5EA0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E01E1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 (XML document) using some context within that XML document.</w:t>
      </w:r>
    </w:p>
    <w:p w14:paraId="793FE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7456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13761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4B53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CA04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name="ValidityConstraint" abstract="true" substitutionGroup="c:ValidityConstraintWithContext"&gt;</w:t>
      </w:r>
    </w:p>
    <w:p w14:paraId="5C2C4A5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2D0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C4D48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rule or instructions for validating an IEP candidate.</w:t>
      </w:r>
    </w:p>
    <w:p w14:paraId="5BE74B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533A35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278ED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79FC0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6B7F5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name="ValidityContext" type="c:ValidityContextType" substitutionGroup="c:ValidityConstraintWithContext"&gt;</w:t>
      </w:r>
    </w:p>
    <w:p w14:paraId="5A52D1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63AE6D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CB6EF2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rule or instructions for validating an IEP candidate within context defined by an XPath expression.</w:t>
      </w:r>
    </w:p>
    <w:p w14:paraId="61012F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59702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D4091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1207E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69A00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name="ValidityContextType"&gt;</w:t>
      </w:r>
    </w:p>
    <w:p w14:paraId="6D04AA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0001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64428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rule or instructions for validating an IEP candidate within context defined by an XPath expression.</w:t>
      </w:r>
    </w:p>
    <w:p w14:paraId="7FCA69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338DD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7921F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D3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64D3F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C9C50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3CF1A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ref="c:ValidityConstraint" maxOccurs="unbounded"/&gt;</w:t>
      </w:r>
    </w:p>
    <w:p w14:paraId="7B25F5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A4164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39AF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1BA95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ADC96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0B90A75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w:t>
      </w:r>
    </w:p>
    <w:p w14:paraId="476F4DD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4098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Validity Constraints ======================================================== --&gt;</w:t>
      </w:r>
    </w:p>
    <w:p w14:paraId="4C789C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A0E803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name="ValidToXPath" type="c:XPathType" substitutionGroup="c:ValidityConstraint"&gt;</w:t>
      </w:r>
    </w:p>
    <w:p w14:paraId="29589B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5F37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EFBC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has a an XPath expression that MUST have an effective Boolean value of "TRUE" when applied to a valid IEP. </w:t>
      </w:r>
    </w:p>
    <w:p w14:paraId="4A1DA8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181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C26CC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F346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039AB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name="XPathType"&gt;</w:t>
      </w:r>
    </w:p>
    <w:p w14:paraId="1F660F4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6553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an XPath expression.&lt;/xs:documentation&gt;</w:t>
      </w:r>
    </w:p>
    <w:p w14:paraId="2F457D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7F37F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745A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1C547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50F2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46FB4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C5D38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ref="c:xPathText" use="required"/&gt;</w:t>
      </w:r>
    </w:p>
    <w:p w14:paraId="1F3E95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EF303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BE356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2B6D16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3170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name="xPathText" type="xs:string"&gt;</w:t>
      </w:r>
    </w:p>
    <w:p w14:paraId="76138F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7865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&lt;xs:documentation&gt;An XPath expression.&lt;/xs:documentation&gt;</w:t>
      </w:r>
    </w:p>
    <w:p w14:paraId="10CA863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48B863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37A868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2C7BB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name="XMLSchemaValid" type="c:XMLSchemaType" substitutionGroup="c:ValidityConstraint"&gt;</w:t>
      </w:r>
    </w:p>
    <w:p w14:paraId="53742C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ADE0C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3A06C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locally XML Schema valid against an XML schema described/asssembled using one or more XML catalog documents or (more explicitly) one or more XML schema documents.</w:t>
      </w:r>
    </w:p>
    <w:p w14:paraId="5C7CB6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776B9E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0C743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677C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82395C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name="XMLSchemaType"&gt;</w:t>
      </w:r>
    </w:p>
    <w:p w14:paraId="4834F25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241DCA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data type for a validity constraint that  indicating an XML Schema against which an artifact may be validated, or which can be used for other purposes.  c:XMLSchemaDocument identifies the root or starting XML schema document.</w:t>
      </w:r>
    </w:p>
    <w:p w14:paraId="23BAE5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40FFD2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70E7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A80AEA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35B9ED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8DB17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482D35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ref="c:XMLCatalog"          minOccurs="0" maxOccurs="unbounded"/&gt;</w:t>
      </w:r>
    </w:p>
    <w:p w14:paraId="0957CBF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ref="c:XMLSchemaDocument" minOccurs="0" maxOccurs="unbounded"/&gt;</w:t>
      </w:r>
    </w:p>
    <w:p w14:paraId="0838CA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5AC3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9C259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6FE285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602988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474C4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name="SchematronValid" type="c:SchematronValidationType" substitutionGroup="c:ValidityConstraint"&gt;</w:t>
      </w:r>
    </w:p>
    <w:p w14:paraId="7EA4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9DE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&lt;xs:documentation&gt;A validity constraint that indicates that an artifact must be valid against the rules carried by a Schematron file, starting with the identified validation roots.</w:t>
      </w:r>
    </w:p>
    <w:p w14:paraId="455FEC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EDDB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FD1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F8C56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5E935A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name="SchematronValidationType"&gt;</w:t>
      </w:r>
    </w:p>
    <w:p w14:paraId="2EBB43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1C08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0B90A5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Schematron validation constraint, indicating a Schematron schema document against which an artifact may be validated as well as a description of the validation roots for assessment of validity.</w:t>
      </w:r>
    </w:p>
    <w:p w14:paraId="47357A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9AB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34C51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1DEA4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55744D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0FF8B20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&lt;xs:element ref="nc:DescriptionText" minOccurs="0"/&gt;</w:t>
      </w:r>
    </w:p>
    <w:p w14:paraId="52D21F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ref="c:SchematronSchema"/&gt;</w:t>
      </w:r>
    </w:p>
    <w:p w14:paraId="622213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049CF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3AB6AD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25AF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9BF90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506DA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name="RelaxNGValid" type="c:RelaxNGValidationType" substitutionGroup="c:ValidityConstraint"&gt;</w:t>
      </w:r>
    </w:p>
    <w:p w14:paraId="32EB0A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E0CA9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6C3554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be valid against the rules carried by a RelaxNG schema.</w:t>
      </w:r>
    </w:p>
    <w:p w14:paraId="4EAC54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42316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3085E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D8CFD0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4D3CB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name="RelaxNGValidationType"&gt;</w:t>
      </w:r>
    </w:p>
    <w:p w14:paraId="7C3DBA7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27E0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FD18E9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RelaxNG validation constraint, indicating a RelaxNG schema document against which an artifact may be validated, as well as a description of the validation roots for assessment of validity.</w:t>
      </w:r>
    </w:p>
    <w:p w14:paraId="25585D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A0D6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F9BA0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05933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490A2E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6A519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26C917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ref="c:RelaxNGSchema"/&gt;</w:t>
      </w:r>
    </w:p>
    <w:p w14:paraId="0BA902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6DD387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71386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31584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1B7FAA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BCA1C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name="HasDocumentElement" type="c:QualifiedNamesType" substitutionGroup="c:ValidityConstraintWithContext"&gt;</w:t>
      </w:r>
    </w:p>
    <w:p w14:paraId="63BEBE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ADAD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E9F4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has a document element with a name that is one of the given qualified names.</w:t>
      </w:r>
    </w:p>
    <w:p w14:paraId="46526F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39CED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640F1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46ACF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0A7C31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name="QualifiedNamesType"&gt;</w:t>
      </w:r>
    </w:p>
    <w:p w14:paraId="5EF4DF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33FE1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set of qualified names.&lt;/xs:documentation&gt;</w:t>
      </w:r>
    </w:p>
    <w:p w14:paraId="74AA0B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A902A5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7B55B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747B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76B247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305E580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2E631A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ref="c:qualifiedNameList" use="required"/&gt;</w:t>
      </w:r>
    </w:p>
    <w:p w14:paraId="2B0E78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533BE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0D3212B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5043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F331B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&lt;xs:attribute name="qualifiedNameList" type="c:QualifiedNameListSimpleType"&gt;</w:t>
      </w:r>
    </w:p>
    <w:p w14:paraId="15C7CC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1001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list of qualified names.&lt;/xs:documentation&gt;</w:t>
      </w:r>
    </w:p>
    <w:p w14:paraId="5A293F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B6F02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6CC5C7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A70B2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 name="QualifiedNameListSimpleType"&gt;</w:t>
      </w:r>
    </w:p>
    <w:p w14:paraId="506F69F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5D40326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data type for a list of qualified names.&lt;/xs:documentation&gt;</w:t>
      </w:r>
    </w:p>
    <w:p w14:paraId="02DB13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99A47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&lt;xs:list itemType="xs:QName"/&gt;</w:t>
      </w:r>
    </w:p>
    <w:p w14:paraId="1EAC052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&lt;/xs:simpleType&gt;</w:t>
      </w:r>
    </w:p>
    <w:p w14:paraId="484F25D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FC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name="ConformsToConformanceTarget" type="c:ConformanceTargetType" substitutionGroup="c:ValidityConstraint"&gt;</w:t>
      </w:r>
    </w:p>
    <w:p w14:paraId="6660B7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77A234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t xml:space="preserve">      &lt;xs:documentation&gt;</w:t>
      </w:r>
    </w:p>
    <w:p w14:paraId="13A72E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conformance target.</w:t>
      </w:r>
    </w:p>
    <w:p w14:paraId="0FA2A1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D1C831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9DD5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C316F7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F8D01A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name="ConformanceTargetType"&gt;</w:t>
      </w:r>
    </w:p>
    <w:p w14:paraId="6F85B8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0E012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C4F402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identifying and describing a conformance target.</w:t>
      </w:r>
    </w:p>
    <w:p w14:paraId="175D3C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EEC07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FEC05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4C9D8F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539D7B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BA311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19E09E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5928948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ref="c:conformanceTargetURI" use="required"/&gt;</w:t>
      </w:r>
    </w:p>
    <w:p w14:paraId="04D7D09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666A3C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14952A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3999C65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B5B971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 name="conformanceTargetURI" type="xs:anyURI"&gt;</w:t>
      </w:r>
    </w:p>
    <w:p w14:paraId="63C0BEE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46954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URI for a conformance target.&lt;/xs:documentation&gt;</w:t>
      </w:r>
    </w:p>
    <w:p w14:paraId="07ECD9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697A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&lt;/xs:attribute&gt;</w:t>
      </w:r>
    </w:p>
    <w:p w14:paraId="7D86C6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7907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name="ConformsToRule" type="c:TextRuleType" substitutionGroup="c:ValidityConstraint"&gt;</w:t>
      </w:r>
    </w:p>
    <w:p w14:paraId="5C2615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C0F3A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F40472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validity constraint that indicates that an artifact must conform to the given text rule, drafted in a human language.</w:t>
      </w:r>
    </w:p>
    <w:p w14:paraId="4FF7674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4312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53C9D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174E6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C2DE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name="TextRuleType"&gt;</w:t>
      </w:r>
    </w:p>
    <w:p w14:paraId="3AD2684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4F800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35471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data type for a rule drafted in a human language.</w:t>
      </w:r>
    </w:p>
    <w:p w14:paraId="7BF604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817314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CC9A8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F62D1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0D1020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EA92B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ref="nc:DescriptionText" minOccurs="0"/&gt;</w:t>
      </w:r>
    </w:p>
    <w:p w14:paraId="7AEDCC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ref="c:RuleText"/&gt;</w:t>
      </w:r>
    </w:p>
    <w:p w14:paraId="0FCC6E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30C2750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2F1051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2021F1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51365C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D7BE6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name="RuleText" type="nc:TextType"&gt; </w:t>
      </w:r>
    </w:p>
    <w:p w14:paraId="053FB0C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76EA0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rule written in a human language.&lt;/xs:documentation&gt;</w:t>
      </w:r>
    </w:p>
    <w:p w14:paraId="6A1354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29D09A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D8898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B96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40B7A6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 Metadata ==================================================================== --&gt;</w:t>
      </w:r>
    </w:p>
    <w:p w14:paraId="60822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C31F52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name="MPDInformation" type="c:MPDInformationType"&gt;</w:t>
      </w:r>
    </w:p>
    <w:p w14:paraId="23968D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1C3C5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set of descriptive data about an MPD.&lt;/xs:documentation&gt;</w:t>
      </w:r>
    </w:p>
    <w:p w14:paraId="2E8D2C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DDF57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61E743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5CBB8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 name="MPDInformationType"&gt;</w:t>
      </w:r>
    </w:p>
    <w:p w14:paraId="459396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9FF49D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1BF857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type for a set of descriptive data about an MPD.</w:t>
      </w:r>
    </w:p>
    <w:p w14:paraId="0B6FABA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617F5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043BA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14C376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 base="structures:ObjectType"&gt;</w:t>
      </w:r>
    </w:p>
    <w:p w14:paraId="13F77A9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1827920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ref="c:AuthoritativeSource" minOccurs="0"/&gt;</w:t>
      </w:r>
    </w:p>
    <w:p w14:paraId="411B05B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ref="c:CreationDate" minOccurs="0"/&gt;</w:t>
      </w:r>
    </w:p>
    <w:p w14:paraId="44B632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ref="c:LastRevisionDate" minOccurs="0"/&gt;</w:t>
      </w:r>
    </w:p>
    <w:p w14:paraId="1CC1812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ref="c:StatusText" minOccurs="0"/&gt;</w:t>
      </w:r>
    </w:p>
    <w:p w14:paraId="4684FB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ref="c:Relationship" minOccurs="0" maxOccurs="unbounded"/&gt;</w:t>
      </w:r>
    </w:p>
    <w:p w14:paraId="76C2955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ref="c:KeywordText" minOccurs="0" maxOccurs="unbounded"/&gt;</w:t>
      </w:r>
    </w:p>
    <w:p w14:paraId="21E8BC7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ref="c:DomainText" minOccurs="0" maxOccurs="unbounded"/&gt;</w:t>
      </w:r>
    </w:p>
    <w:p w14:paraId="78931D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ref="c:PurposeText" minOccurs="0" maxOccurs="unbounded"/&gt;</w:t>
      </w:r>
    </w:p>
    <w:p w14:paraId="3EE0F7B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ref="c:ExchangePatternText" minOccurs="0" maxOccurs="unbounded"/&gt;</w:t>
      </w:r>
    </w:p>
    <w:p w14:paraId="578C3D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ref="c:ExchangePartnerName" minOccurs="0" maxOccurs="unbounded"/&gt;</w:t>
      </w:r>
    </w:p>
    <w:p w14:paraId="3A2E0F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ref="c:ExtendedInformation" minOccurs="0" maxOccurs="unbounded"/&gt;</w:t>
      </w:r>
    </w:p>
    <w:p w14:paraId="142757E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&lt;/xs:sequence&gt;</w:t>
      </w:r>
    </w:p>
    <w:p w14:paraId="446476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&lt;/xs:extension&gt;</w:t>
      </w:r>
    </w:p>
    <w:p w14:paraId="5D1122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&lt;/xs:complexContent&gt;</w:t>
      </w:r>
    </w:p>
    <w:p w14:paraId="757092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&lt;/xs:complexType&gt;</w:t>
      </w:r>
    </w:p>
    <w:p w14:paraId="7AAA460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E61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name="ExtendedInformation" abstract="true"&gt;</w:t>
      </w:r>
    </w:p>
    <w:p w14:paraId="66EEF59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85053A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&lt;xs:documentation&gt;</w:t>
      </w:r>
    </w:p>
    <w:p w14:paraId="3CA732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data concept for a user-defined descriptive data about an MPD.</w:t>
      </w:r>
    </w:p>
    <w:p w14:paraId="754534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AE969C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678CAA1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7609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AF09D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name="AuthoritativeSource" type="nc:EntityType"&gt;</w:t>
      </w:r>
    </w:p>
    <w:p w14:paraId="4BE296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EAF66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9F341E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official sponsoring or authoring organization responsible for an MPD.</w:t>
      </w:r>
    </w:p>
    <w:p w14:paraId="443416C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1D5AC4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E373E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85BA8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F6A060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name="CreationDate" type="niem-xs:date"&gt;</w:t>
      </w:r>
    </w:p>
    <w:p w14:paraId="4176B31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1C0F3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date this MPD was published.&lt;/xs:documentation&gt;</w:t>
      </w:r>
    </w:p>
    <w:p w14:paraId="6244FC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B8DBE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57E44F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CC0CF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name="LastRevisionDate" type="niem-xs:date"&gt;</w:t>
      </w:r>
    </w:p>
    <w:p w14:paraId="3BF3696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41EF0F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20F83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date the latest changes to an MPD were published (i.e., CreationDate of previous version).</w:t>
      </w:r>
    </w:p>
    <w:p w14:paraId="18433F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E81F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721B3F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A6484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1D3D6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name="StatusText"   type="niem-xs:string"&gt;</w:t>
      </w:r>
    </w:p>
    <w:p w14:paraId="582EEF2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B98C1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E4D806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current state of this MPD in development; may also project future plans for the MPD.</w:t>
      </w:r>
    </w:p>
    <w:p w14:paraId="0E44866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5E3F43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51D4F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08879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EB372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name="Relationship" type="c:RelationshipType"&gt;</w:t>
      </w:r>
    </w:p>
    <w:p w14:paraId="2547D0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F2425B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&lt;xs:documentation&gt;A reference to another MPD related to this MPD.&lt;/xs:documentation&gt;</w:t>
      </w:r>
    </w:p>
    <w:p w14:paraId="38C8CF1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ABDF39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43589F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4FBB55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name="KeywordText"  type="niem-xs:string"&gt;</w:t>
      </w:r>
    </w:p>
    <w:p w14:paraId="4768527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830C89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528B4FF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common alias, term, or phrase that would help to facilitate search and discovery of this MPD.</w:t>
      </w:r>
    </w:p>
    <w:p w14:paraId="4588C4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AD4101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479FEE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77348E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47DEE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name="DomainText"   type="niem-xs:string"&gt;</w:t>
      </w:r>
    </w:p>
    <w:p w14:paraId="7E3E597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38FA3FF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73756AC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A description of the environment or NIEM Domain in which this MPD is applicable or used.</w:t>
      </w:r>
    </w:p>
    <w:p w14:paraId="7A8F4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68551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38A9AF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17675DE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38A49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name="PurposeText"  type="niem-xs:string"&gt;</w:t>
      </w:r>
    </w:p>
    <w:p w14:paraId="1B41D46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77D15D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4BC48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the intended usage and reason for which an MPD exists.</w:t>
      </w:r>
    </w:p>
    <w:p w14:paraId="6627DE1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280433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2D9E8E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36BBC3F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5C58B1C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name="ExchangePatternText" type="niem-xs:string"&gt;</w:t>
      </w:r>
    </w:p>
    <w:p w14:paraId="51A8956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4B786B2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65B3B6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description of a transactional or design pattern used for this IEPD (generally, only applicable to IEPDs).</w:t>
      </w:r>
    </w:p>
    <w:p w14:paraId="3A5DAB6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3684A15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92DB50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0985EEF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22E0A8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 name="ExchangePartnerName" type="niem-xs:string"&gt;</w:t>
      </w:r>
    </w:p>
    <w:p w14:paraId="6B575D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11BA0D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29A4FCA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 name of an entity or organization that uses this MPD (generally, only applicable to IEPDs).</w:t>
      </w:r>
    </w:p>
    <w:p w14:paraId="397E91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&lt;/xs:documentation&gt;</w:t>
      </w:r>
    </w:p>
    <w:p w14:paraId="47AE2E9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&lt;/xs:annotation&gt;</w:t>
      </w:r>
    </w:p>
    <w:p w14:paraId="003E1AE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&lt;/xs:element&gt;</w:t>
      </w:r>
    </w:p>
    <w:p w14:paraId="699A73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55FD4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&lt;/xs:schema&gt;</w:t>
      </w:r>
    </w:p>
    <w:p w14:paraId="286622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7144C4C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763F1F0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78" w:name="MPD-Catalog-Document-CoT"/>
      <w:bookmarkStart w:id="1079" w:name="appendix_B"/>
      <w:bookmarkEnd w:id="1078"/>
      <w:bookmarkEnd w:id="1079"/>
      <w:r w:rsidRPr="00146A68">
        <w:rPr>
          <w:rFonts w:ascii="Times New Roman" w:eastAsia="Times New Roman" w:hAnsi="Times New Roman" w:cs="Times New Roman"/>
          <w:b/>
          <w:bCs/>
          <w:color w:val="000000"/>
          <w:sz w:val="30"/>
          <w:szCs w:val="30"/>
        </w:rPr>
        <w:t>Appendix B. Example MPD Catalog Document for Cursor on Target</w:t>
      </w:r>
    </w:p>
    <w:p w14:paraId="6E9623AF"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Below is a simple example of an MPD catalog document for a </w:t>
      </w:r>
      <w:r w:rsidRPr="00146A68">
        <w:rPr>
          <w:rFonts w:ascii="Times New Roman" w:eastAsia="Times New Roman" w:hAnsi="Times New Roman" w:cs="Times New Roman"/>
          <w:i/>
          <w:iCs/>
          <w:color w:val="000000"/>
          <w:sz w:val="24"/>
          <w:szCs w:val="24"/>
        </w:rPr>
        <w:t>Cursor on Target</w:t>
      </w:r>
      <w:r w:rsidRPr="00146A68">
        <w:rPr>
          <w:rFonts w:ascii="Times New Roman" w:eastAsia="Times New Roman" w:hAnsi="Times New Roman" w:cs="Times New Roman"/>
          <w:color w:val="000000"/>
          <w:sz w:val="24"/>
          <w:szCs w:val="24"/>
        </w:rPr>
        <w:t xml:space="preserve"> </w:t>
      </w:r>
      <w:bookmarkStart w:id="1080" w:name="d3e7647"/>
      <w:bookmarkEnd w:id="108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entire </w:t>
      </w:r>
      <w:bookmarkStart w:id="1081" w:name="d3e7650"/>
      <w:bookmarkEnd w:id="108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is contained in the </w:t>
      </w:r>
      <w:hyperlink r:id="rId278" w:anchor="NIEM-MPD-Toolkit" w:history="1">
        <w:r w:rsidRPr="00146A68">
          <w:rPr>
            <w:rFonts w:ascii="Times New Roman" w:eastAsia="Times New Roman" w:hAnsi="Times New Roman" w:cs="Times New Roman"/>
            <w:b/>
            <w:bCs/>
            <w:color w:val="000000"/>
            <w:sz w:val="24"/>
            <w:szCs w:val="24"/>
            <w:shd w:val="clear" w:color="auto" w:fill="FFFFFF"/>
          </w:rPr>
          <w:t>[NIEM MPD Toolkit]</w:t>
        </w:r>
      </w:hyperlink>
    </w:p>
    <w:p w14:paraId="10E3F02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&lt;?xml version="1.0" encoding="US-ASCII"?&gt;</w:t>
      </w:r>
    </w:p>
    <w:p w14:paraId="1381D5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&lt;c:Catalog </w:t>
      </w:r>
    </w:p>
    <w:p w14:paraId="76D814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xmlns:cot="http://example.com/cot-niem/0.9/"</w:t>
      </w:r>
    </w:p>
    <w:p w14:paraId="5AA54FC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xmlns:c="http://reference.niem.gov/niem/resource/mpd/catalog/3.0/"</w:t>
      </w:r>
    </w:p>
    <w:p w14:paraId="12F1877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xmlns:structures="http://release.niem.gov/niem/structures/3.0/"</w:t>
      </w:r>
    </w:p>
    <w:p w14:paraId="56E7A1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xmlns:nc="http://release.niem.gov/niem/niem-core/3.0/"&gt;</w:t>
      </w:r>
    </w:p>
    <w:p w14:paraId="0F20E73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 </w:t>
      </w:r>
    </w:p>
    <w:p w14:paraId="7C53FFB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c:mpdURI="http://example.com/cot-iepd/0.9rc2/" </w:t>
      </w:r>
    </w:p>
    <w:p w14:paraId="3D856F7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c:mpdClassURIList=</w:t>
      </w:r>
    </w:p>
    <w:p w14:paraId="4312D2D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"http://reference.niem.gov/niem/specification/model-package-description/3.0/#MPD</w:t>
      </w:r>
    </w:p>
    <w:p w14:paraId="442E95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http://reference.niem.gov/niem/specification/model-package-description/3.0/#IEPD"</w:t>
      </w:r>
    </w:p>
    <w:p w14:paraId="4A39DA6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c:mpdName="cot-iepd" </w:t>
      </w:r>
    </w:p>
    <w:p w14:paraId="287C2A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lastRenderedPageBreak/>
        <w:t xml:space="preserve">        c:mpdVersionID="0.9rc1"&gt;</w:t>
      </w:r>
    </w:p>
    <w:p w14:paraId="3E850F6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11AD39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 </w:t>
      </w:r>
    </w:p>
    <w:p w14:paraId="3D710A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34A5CAA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&lt;nc:OrganizationName&gt;CoT Program Office&lt;/nc:OrganizationName&gt;</w:t>
      </w:r>
    </w:p>
    <w:p w14:paraId="575C1A7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03714BF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2C7BDD5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https://partners.mitre.org/sites/CoTUserGroup/</w:t>
      </w:r>
    </w:p>
    <w:p w14:paraId="26E6CB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r>
      <w:r w:rsidRPr="00146A68">
        <w:rPr>
          <w:rFonts w:ascii="Courier New" w:eastAsia="Times New Roman" w:hAnsi="Courier New" w:cs="Courier New"/>
          <w:color w:val="000000"/>
          <w:sz w:val="19"/>
          <w:szCs w:val="19"/>
        </w:rPr>
        <w:tab/>
        <w:t xml:space="preserve">    &lt;/nc:ContactWebsiteURI&gt;</w:t>
      </w:r>
    </w:p>
    <w:p w14:paraId="7F27A9C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&lt;/nc:OrganizationPrimaryContactInformation&gt;</w:t>
      </w:r>
    </w:p>
    <w:p w14:paraId="2FA96F5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&lt;/nc:EntityOrganization&gt;</w:t>
      </w:r>
    </w:p>
    <w:p w14:paraId="1220547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&lt;/c:AuthoritativeSource&gt;</w:t>
      </w:r>
    </w:p>
    <w:p w14:paraId="7D550B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&lt;c:CreationDate&gt;2014-08-04&lt;/c:CreationDate&gt;</w:t>
      </w:r>
    </w:p>
    <w:p w14:paraId="4298F02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&lt;c:StatusText&gt;Release Candidate&lt;/c:StatusText&gt;</w:t>
      </w:r>
    </w:p>
    <w:p w14:paraId="0041785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&lt;/c:MPDInformation&gt;</w:t>
      </w:r>
    </w:p>
    <w:p w14:paraId="6AB32EB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 structures:id="CoT-NIEM-IEP"&gt;</w:t>
      </w:r>
    </w:p>
    <w:p w14:paraId="7715409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55C862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An IEP class equivalent to Cursor-on-Target 2.0 messages</w:t>
      </w:r>
    </w:p>
    <w:p w14:paraId="4992515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&lt;/nc:DescriptionText&gt;</w:t>
      </w:r>
    </w:p>
    <w:p w14:paraId="0D4851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&lt;c:HasDocumentElement c:qualifiedNameList="cot:Event"/&gt;</w:t>
      </w:r>
    </w:p>
    <w:p w14:paraId="2A6C5B5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19FA0F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c:pathURI="base-xsd/xml-catalog.xml"/&gt;</w:t>
      </w:r>
    </w:p>
    <w:p w14:paraId="2927C5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&lt;/c:XMLSchemaValid&gt;</w:t>
      </w:r>
    </w:p>
    <w:p w14:paraId="75D14C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797BDA8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&lt;c:SchematronSchema c:pathURI="schematron/business-rules.sch"/&gt;</w:t>
      </w:r>
    </w:p>
    <w:p w14:paraId="1F7BD56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&lt;/c:SchematronValid&gt;</w:t>
      </w:r>
    </w:p>
    <w:p w14:paraId="6CB667D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2CBBAA3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&lt;c:XMLCatalog c:pathURI="exi-xsd/exi-xml-catalog.xml"/&gt;</w:t>
      </w:r>
    </w:p>
    <w:p w14:paraId="367E799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&lt;c:XMLSchemaDocument c:pathURI="extension/cot-niem.xsd"/&gt;</w:t>
      </w:r>
    </w:p>
    <w:p w14:paraId="2D0A8B3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&lt;/c:EXIXMLSchema&gt;</w:t>
      </w:r>
    </w:p>
    <w:p w14:paraId="088C7BA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&lt;c:IEPSampleXMLDocument c:pathURI="iep-samples/iep1.xml"/&gt;</w:t>
      </w:r>
    </w:p>
    <w:p w14:paraId="10707D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&lt;/c:IEPConformanceTarget&gt;</w:t>
      </w:r>
    </w:p>
    <w:p w14:paraId="46783FD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&lt;c:ReadMe c:pathURI="00-README.txt"/&gt;</w:t>
      </w:r>
    </w:p>
    <w:p w14:paraId="0E360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&lt;c:MPDChangeLog c:pathURI="01-changelog.txt"&gt;&lt;/c:MPDChangeLog&gt;</w:t>
      </w:r>
    </w:p>
    <w:p w14:paraId="4A02370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&lt;c:ConformanceAssertion c:pathURI="02-conformance.txt"/&gt;</w:t>
      </w:r>
    </w:p>
    <w:p w14:paraId="5206F9B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&lt;c:Wantlist c:pathURI="base-xsd/niem/wantlist.xml"/&gt;</w:t>
      </w:r>
    </w:p>
    <w:p w14:paraId="70A5BA7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c:pathURI="base-xsd/extension/cot-niem.xsd"/&gt;</w:t>
      </w:r>
    </w:p>
    <w:p w14:paraId="20EF45C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&lt;c:ExtensionSchemaDocument c:pathURI="base-xsd/extension/cot-niem-codes.xsd"/&gt;</w:t>
      </w:r>
    </w:p>
    <w:p w14:paraId="1655393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&lt;c:ReferenceSchemaDocument c:pathURI="base-xsd/extension/milops-future-ref.xsd"/&gt;</w:t>
      </w:r>
    </w:p>
    <w:p w14:paraId="5E80BCD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 xml:space="preserve">    &lt;/c:MPD&gt;</w:t>
      </w:r>
    </w:p>
    <w:p w14:paraId="0BDA218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146A68">
        <w:rPr>
          <w:rFonts w:ascii="Courier New" w:eastAsia="Times New Roman" w:hAnsi="Courier New" w:cs="Courier New"/>
          <w:color w:val="000000"/>
          <w:sz w:val="19"/>
          <w:szCs w:val="19"/>
        </w:rPr>
        <w:t>&lt;/c:Catalog&gt;</w:t>
      </w:r>
    </w:p>
    <w:p w14:paraId="4A444D0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94C9083"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082" w:name="MPD-Artifacts"/>
      <w:bookmarkStart w:id="1083" w:name="appendix_C"/>
      <w:bookmarkEnd w:id="1082"/>
      <w:bookmarkEnd w:id="1083"/>
      <w:r w:rsidRPr="00146A68">
        <w:rPr>
          <w:rFonts w:ascii="Times New Roman" w:eastAsia="Times New Roman" w:hAnsi="Times New Roman" w:cs="Times New Roman"/>
          <w:b/>
          <w:bCs/>
          <w:color w:val="000000"/>
          <w:sz w:val="30"/>
          <w:szCs w:val="30"/>
        </w:rPr>
        <w:t>Appendix C. Common MPD Artifacts</w:t>
      </w:r>
    </w:p>
    <w:p w14:paraId="4950D28C"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Notes:</w:t>
      </w:r>
    </w:p>
    <w:p w14:paraId="3CAA2059"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in artifact name indicates a required artifact for all </w:t>
      </w:r>
      <w:bookmarkStart w:id="1084" w:name="d3e7676"/>
      <w:bookmarkEnd w:id="108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"definition_model_package_description"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A7C7DA"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in artifact name indicates a required artifact for an </w:t>
      </w:r>
      <w:bookmarkStart w:id="1085" w:name="d3e7683"/>
      <w:bookmarkEnd w:id="108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70AAE802"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 indicates name is hyperlinked to a defined term in the specification.</w:t>
      </w:r>
    </w:p>
    <w:p w14:paraId="6793918E" w14:textId="77777777" w:rsidR="00146A68" w:rsidRPr="00146A68" w:rsidRDefault="00146A68" w:rsidP="00146A68">
      <w:pPr>
        <w:numPr>
          <w:ilvl w:val="0"/>
          <w:numId w:val="38"/>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in filename syntax indicates wildcard.</w:t>
      </w:r>
    </w:p>
    <w:tbl>
      <w:tblPr>
        <w:tblW w:w="0" w:type="auto"/>
        <w:tblCellMar>
          <w:top w:w="15" w:type="dxa"/>
          <w:left w:w="15" w:type="dxa"/>
          <w:bottom w:w="15" w:type="dxa"/>
          <w:right w:w="15" w:type="dxa"/>
        </w:tblCellMar>
        <w:tblLook w:val="04A0" w:firstRow="1" w:lastRow="0" w:firstColumn="1" w:lastColumn="0" w:noHBand="0" w:noVBand="1"/>
      </w:tblPr>
      <w:tblGrid>
        <w:gridCol w:w="2233"/>
        <w:gridCol w:w="1824"/>
        <w:gridCol w:w="5287"/>
      </w:tblGrid>
      <w:tr w:rsidR="00146A68" w:rsidRPr="00146A68" w14:paraId="51CF6BE1"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343E61B"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lastRenderedPageBreak/>
              <w:t>Artifact name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EDF5466"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Filename syntax</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8B5CEE7"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Definition</w:t>
            </w:r>
          </w:p>
        </w:tc>
      </w:tr>
      <w:tr w:rsidR="00146A68" w:rsidRPr="00146A68" w14:paraId="04AE0A6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D6A692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086" w:name="d3e7713"/>
            <w:bookmarkEnd w:id="108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11C3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41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359362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3D279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bookmarkStart w:id="1087" w:name="d3e7723"/>
            <w:bookmarkEnd w:id="108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"definition_change_log"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change log</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EFE4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DF7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5467A25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07F93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088" w:name="d3e7733"/>
            <w:bookmarkEnd w:id="108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"definition_readme_artifact"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readme artifact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B19E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C87E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28A477E"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6CB6DD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bookmarkStart w:id="1089" w:name="d3e7743"/>
            <w:bookmarkEnd w:id="108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"definition_conformance_assertion"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conformance assertion</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2D96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C2D7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090" w:name="d3e7753"/>
      <w:bookmarkEnd w:id="1090"/>
      <w:tr w:rsidR="00146A68" w:rsidRPr="00146A68" w14:paraId="001589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E564E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C80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A045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664BDC6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545CB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 report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44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B405B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formal detailed report on conformance generated by a NIEM-aware tool or manually prepared (or both)</w:t>
            </w:r>
          </w:p>
        </w:tc>
      </w:tr>
      <w:tr w:rsidR="00146A68" w:rsidRPr="00146A68" w14:paraId="2B40169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7541C1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extension </w:t>
            </w:r>
            <w:bookmarkStart w:id="1091" w:name="d3e7771"/>
            <w:bookmarkEnd w:id="109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catalog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7483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mpd-catalog-extension-xml-catalog.xml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980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an XML catalog that identifies an MPD catalog extension schema document (ref)</w:t>
            </w:r>
          </w:p>
        </w:tc>
      </w:tr>
      <w:tr w:rsidR="00146A68" w:rsidRPr="00146A68" w14:paraId="33DB11E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4B057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catalog </w:t>
            </w:r>
            <w:bookmarkStart w:id="1092" w:name="d3e7781"/>
            <w:bookmarkEnd w:id="109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7F5D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F779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XML schema document that extends an MPD catalog schema (ref)</w:t>
            </w:r>
          </w:p>
        </w:tc>
      </w:tr>
      <w:bookmarkStart w:id="1093" w:name="d3e7790"/>
      <w:bookmarkEnd w:id="1093"/>
      <w:tr w:rsidR="00146A68" w:rsidRPr="00146A68" w14:paraId="02A2164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4A9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"definition_subset_schema_document"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subset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46AA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BFCE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094" w:name="d3e7799"/>
      <w:bookmarkEnd w:id="1094"/>
      <w:tr w:rsidR="00146A68" w:rsidRPr="00146A68" w14:paraId="6E9752E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F3CFB5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3A4F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B2B4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095" w:name="d3e7809"/>
      <w:bookmarkEnd w:id="1095"/>
      <w:tr w:rsidR="00146A68" w:rsidRPr="00146A68" w14:paraId="71556BB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52C2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"definition_extension_schema_document"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extension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C5C9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8E71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096" w:name="d3e7818"/>
      <w:bookmarkEnd w:id="1096"/>
      <w:tr w:rsidR="00146A68" w:rsidRPr="00146A68" w14:paraId="265528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5112A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"definition_external_schema_document"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external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E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C2B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bookmarkStart w:id="1097" w:name="d3e7827"/>
      <w:bookmarkEnd w:id="1097"/>
      <w:tr w:rsidR="00146A68" w:rsidRPr="00146A68" w14:paraId="472C57F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BF78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"definition_reference_schema_document"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reference schema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DD31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*.xsd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861C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(ref)</w:t>
            </w:r>
          </w:p>
        </w:tc>
      </w:tr>
      <w:tr w:rsidR="00146A68" w:rsidRPr="00146A68" w14:paraId="1676943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B36EFC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sample </w:t>
            </w:r>
            <w:bookmarkStart w:id="1098" w:name="d3e7837"/>
            <w:bookmarkEnd w:id="109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document</w:t>
            </w:r>
            <w:r w:rsidRPr="00146A68">
              <w:rPr>
                <w:rFonts w:ascii="Times New Roman" w:eastAsia="Times New Roman" w:hAnsi="Times New Roman" w:cs="Times New Roman"/>
                <w:color w:val="000000"/>
                <w:sz w:val="24"/>
                <w:szCs w:val="24"/>
              </w:rPr>
              <w:fldChar w:fldCharType="end"/>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876D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4B52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an XML document instance that exemplifies an </w:t>
            </w:r>
            <w:bookmarkStart w:id="1099" w:name="d3e7843"/>
            <w:bookmarkEnd w:id="109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"definition_IEP_conformance_target"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 conformance target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defined by a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(ref)</w:t>
            </w:r>
          </w:p>
        </w:tc>
      </w:tr>
      <w:tr w:rsidR="00146A68" w:rsidRPr="00146A68" w14:paraId="28E2B1C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E204C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Schematron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4910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D47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79" w:anchor="ISO-Schematron" w:history="1">
              <w:r w:rsidRPr="00146A68">
                <w:rPr>
                  <w:rFonts w:ascii="Times New Roman" w:eastAsia="Times New Roman" w:hAnsi="Times New Roman" w:cs="Times New Roman"/>
                  <w:b/>
                  <w:bCs/>
                  <w:color w:val="000000"/>
                  <w:sz w:val="24"/>
                  <w:szCs w:val="24"/>
                  <w:shd w:val="clear" w:color="auto" w:fill="FFFFFF"/>
                </w:rPr>
                <w:t>[ISO Schematron]</w:t>
              </w:r>
            </w:hyperlink>
            <w:r w:rsidRPr="00146A68">
              <w:rPr>
                <w:rFonts w:ascii="Times New Roman" w:eastAsia="Times New Roman" w:hAnsi="Times New Roman" w:cs="Times New Roman"/>
                <w:color w:val="000000"/>
                <w:sz w:val="24"/>
                <w:szCs w:val="24"/>
              </w:rPr>
              <w:t xml:space="preserve"> format</w:t>
            </w:r>
          </w:p>
        </w:tc>
      </w:tr>
      <w:tr w:rsidR="00146A68" w:rsidRPr="00146A68" w14:paraId="62067132"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BCBAD6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RelaxNG schema document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C867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5778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business rule schema in </w:t>
            </w:r>
            <w:hyperlink r:id="rId280" w:anchor="ISO-RelaxNG" w:history="1">
              <w:r w:rsidRPr="00146A68">
                <w:rPr>
                  <w:rFonts w:ascii="Times New Roman" w:eastAsia="Times New Roman" w:hAnsi="Times New Roman" w:cs="Times New Roman"/>
                  <w:b/>
                  <w:bCs/>
                  <w:color w:val="000000"/>
                  <w:sz w:val="24"/>
                  <w:szCs w:val="24"/>
                  <w:shd w:val="clear" w:color="auto" w:fill="FFFFFF"/>
                </w:rPr>
                <w:t>[ISO RelaxNG]</w:t>
              </w:r>
            </w:hyperlink>
            <w:r w:rsidRPr="00146A68">
              <w:rPr>
                <w:rFonts w:ascii="Times New Roman" w:eastAsia="Times New Roman" w:hAnsi="Times New Roman" w:cs="Times New Roman"/>
                <w:color w:val="000000"/>
                <w:sz w:val="24"/>
                <w:szCs w:val="24"/>
              </w:rPr>
              <w:t xml:space="preserve"> format</w:t>
            </w:r>
          </w:p>
        </w:tc>
      </w:tr>
      <w:tr w:rsidR="00146A68" w:rsidRPr="00146A68" w14:paraId="46B8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C3163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documentation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7AC2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3AA4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textual or graphic artifact containing notes, instructions, guidance, etc.</w:t>
            </w:r>
          </w:p>
        </w:tc>
      </w:tr>
      <w:tr w:rsidR="00146A68" w:rsidRPr="00146A68" w14:paraId="5ED166B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D9DA8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application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1571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601D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 tool-specific artifact used, generated, exported, imported, etc. by a specific tool; includes models, databases, configuration files, graphics, etc.</w:t>
            </w:r>
          </w:p>
        </w:tc>
      </w:tr>
    </w:tbl>
    <w:p w14:paraId="225DD9D0"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0579D2EA"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0" w:name="Conformance-Assertion-Example"/>
      <w:bookmarkStart w:id="1101" w:name="appendix_D"/>
      <w:bookmarkEnd w:id="1100"/>
      <w:bookmarkEnd w:id="1101"/>
      <w:r w:rsidRPr="00146A68">
        <w:rPr>
          <w:rFonts w:ascii="Times New Roman" w:eastAsia="Times New Roman" w:hAnsi="Times New Roman" w:cs="Times New Roman"/>
          <w:b/>
          <w:bCs/>
          <w:color w:val="000000"/>
          <w:sz w:val="30"/>
          <w:szCs w:val="30"/>
        </w:rPr>
        <w:lastRenderedPageBreak/>
        <w:t>Appendix D. Conformance Assertion Example</w:t>
      </w:r>
    </w:p>
    <w:p w14:paraId="2D9D000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A NIEM conformance assertion is a required artifact for an </w:t>
      </w:r>
      <w:bookmarkStart w:id="1102" w:name="d3e7901"/>
      <w:bookmarkEnd w:id="110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 following is a simple example of a conformance assertion (in this case, a self assertion by the author, but with assistance from colleagues. The concept is to provide implementers with some information that indicates how well an </w:t>
      </w:r>
      <w:bookmarkStart w:id="1103" w:name="d3e7904"/>
      <w:bookmarkEnd w:id="110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has been checked for quality and conformance with respect to XML Schema and NIEM. The assertion can be as simple as the </w:t>
      </w:r>
      <w:r w:rsidRPr="00146A68">
        <w:rPr>
          <w:rFonts w:ascii="Times New Roman" w:eastAsia="Times New Roman" w:hAnsi="Times New Roman" w:cs="Times New Roman"/>
          <w:i/>
          <w:iCs/>
          <w:color w:val="000000"/>
          <w:sz w:val="24"/>
          <w:szCs w:val="24"/>
        </w:rPr>
        <w:t>assertion</w:t>
      </w:r>
      <w:r w:rsidRPr="00146A68">
        <w:rPr>
          <w:rFonts w:ascii="Times New Roman" w:eastAsia="Times New Roman" w:hAnsi="Times New Roman" w:cs="Times New Roman"/>
          <w:color w:val="000000"/>
          <w:sz w:val="24"/>
          <w:szCs w:val="24"/>
        </w:rPr>
        <w:t xml:space="preserve"> clause. However, clearly the more detail that is provided, the stronger the case for conformance and quality will be.</w:t>
      </w:r>
    </w:p>
    <w:p w14:paraId="7B16B5AD" w14:textId="77777777" w:rsidR="00146A68" w:rsidRPr="00146A68" w:rsidRDefault="00146A68" w:rsidP="00146A68">
      <w:pPr>
        <w:spacing w:after="0" w:line="240" w:lineRule="auto"/>
        <w:jc w:val="center"/>
        <w:rPr>
          <w:rFonts w:ascii="Times New Roman" w:eastAsia="Times New Roman" w:hAnsi="Times New Roman" w:cs="Times New Roman"/>
          <w:color w:val="000000"/>
          <w:sz w:val="24"/>
          <w:szCs w:val="24"/>
        </w:rPr>
      </w:pPr>
    </w:p>
    <w:p w14:paraId="3144A356"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04" w:name="Guidance-IEPD-Directories"/>
      <w:bookmarkStart w:id="1105" w:name="appendix_E"/>
      <w:bookmarkEnd w:id="1104"/>
      <w:bookmarkEnd w:id="1105"/>
      <w:r w:rsidRPr="00146A68">
        <w:rPr>
          <w:rFonts w:ascii="Times New Roman" w:eastAsia="Times New Roman" w:hAnsi="Times New Roman" w:cs="Times New Roman"/>
          <w:b/>
          <w:bCs/>
          <w:color w:val="000000"/>
          <w:sz w:val="30"/>
          <w:szCs w:val="30"/>
        </w:rPr>
        <w:t>Appendix E. Guidance for IEPD Directories (non-normative)</w:t>
      </w:r>
    </w:p>
    <w:p w14:paraId="313AECE4"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releases (and their associated core supplements) and domain updates generally follow a consistent directory organization. When employing a release, its supplements, and updates within IEPDs whether as-is or as subsets, developers are encouraged to maintain their original directory structures. However, aside from applicable rules previously stated in the preceding sections, there are no normative rules for organizing directories within IEPDs.</w:t>
      </w:r>
    </w:p>
    <w:p w14:paraId="3C9EA7B7"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Guidance for directory structuring may be useful to authors, especially in the case of a relatively simple </w:t>
      </w:r>
      <w:bookmarkStart w:id="1106" w:name="d3e7926"/>
      <w:bookmarkEnd w:id="110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 a single schema document subset, and a few extension and external schema documents. The following are common non-normative practices for </w:t>
      </w:r>
      <w:bookmarkStart w:id="1107" w:name="d3e7929"/>
      <w:bookmarkEnd w:id="110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directories:</w:t>
      </w:r>
    </w:p>
    <w:p w14:paraId="2D94FC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 root directory for the </w:t>
      </w:r>
      <w:bookmarkStart w:id="1108" w:name="d3e7938"/>
      <w:bookmarkEnd w:id="110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from the name and version identifier of the </w:t>
      </w:r>
      <w:bookmarkStart w:id="1109" w:name="d3e7941"/>
      <w:bookmarkEnd w:id="110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example </w:t>
      </w:r>
      <w:r w:rsidRPr="00146A68">
        <w:rPr>
          <w:rFonts w:ascii="Courier New" w:eastAsia="Times New Roman" w:hAnsi="Courier New" w:cs="Courier New"/>
          <w:color w:val="000000"/>
          <w:sz w:val="19"/>
          <w:szCs w:val="19"/>
        </w:rPr>
        <w:t>my_iepd-3.2rev4</w:t>
      </w:r>
      <w:r w:rsidRPr="00146A68">
        <w:rPr>
          <w:rFonts w:ascii="Times New Roman" w:eastAsia="Times New Roman" w:hAnsi="Times New Roman" w:cs="Times New Roman"/>
          <w:color w:val="000000"/>
          <w:sz w:val="24"/>
          <w:szCs w:val="24"/>
        </w:rPr>
        <w:t>. (</w:t>
      </w:r>
      <w:hyperlink r:id="rId281" w:anchor="rule_7-3" w:history="1">
        <w:r w:rsidRPr="00146A68">
          <w:rPr>
            <w:rFonts w:ascii="Times New Roman" w:eastAsia="Times New Roman" w:hAnsi="Times New Roman" w:cs="Times New Roman"/>
            <w:color w:val="000000"/>
            <w:sz w:val="24"/>
            <w:szCs w:val="24"/>
            <w:shd w:val="clear" w:color="auto" w:fill="FFFFFF"/>
          </w:rPr>
          <w:t xml:space="preserve">Rule 7-3, </w:t>
        </w:r>
        <w:r w:rsidRPr="00146A68">
          <w:rPr>
            <w:rFonts w:ascii="Times New Roman" w:eastAsia="Times New Roman" w:hAnsi="Times New Roman" w:cs="Times New Roman"/>
            <w:i/>
            <w:iCs/>
            <w:color w:val="000000"/>
            <w:sz w:val="24"/>
            <w:szCs w:val="24"/>
            <w:shd w:val="clear" w:color="auto" w:fill="FFFFFF"/>
          </w:rPr>
          <w:t>MPD Archive Uncompresses to a Single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7B5548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For every MPD,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w:t>
      </w:r>
      <w:hyperlink r:id="rId282" w:anchor="rule_5-1" w:history="1">
        <w:r w:rsidRPr="00146A68">
          <w:rPr>
            <w:rFonts w:ascii="Times New Roman" w:eastAsia="Times New Roman" w:hAnsi="Times New Roman" w:cs="Times New Roman"/>
            <w:color w:val="000000"/>
            <w:sz w:val="24"/>
            <w:szCs w:val="24"/>
            <w:shd w:val="clear" w:color="auto" w:fill="FFFFFF"/>
          </w:rPr>
          <w:t xml:space="preserve">Rule 5-1, </w:t>
        </w:r>
        <w:r w:rsidRPr="00146A68">
          <w:rPr>
            <w:rFonts w:ascii="Times New Roman" w:eastAsia="Times New Roman" w:hAnsi="Times New Roman" w:cs="Times New Roman"/>
            <w:i/>
            <w:iCs/>
            <w:color w:val="000000"/>
            <w:sz w:val="24"/>
            <w:szCs w:val="24"/>
            <w:shd w:val="clear" w:color="auto" w:fill="FFFFFF"/>
          </w:rPr>
          <w:t xml:space="preserve">MPD Has an </w:t>
        </w:r>
        <w:r w:rsidRPr="00146A68">
          <w:rPr>
            <w:rFonts w:ascii="Courier New" w:eastAsia="Times New Roman" w:hAnsi="Courier New" w:cs="Courier New"/>
            <w:i/>
            <w:iCs/>
            <w:color w:val="000000"/>
            <w:sz w:val="19"/>
            <w:szCs w:val="19"/>
            <w:shd w:val="clear" w:color="auto" w:fill="FFFFFF"/>
          </w:rPr>
          <w:t>mpd-catalog.xml</w:t>
        </w:r>
        <w:r w:rsidRPr="00146A68">
          <w:rPr>
            <w:rFonts w:ascii="Times New Roman" w:eastAsia="Times New Roman" w:hAnsi="Times New Roman" w:cs="Times New Roman"/>
            <w:i/>
            <w:iCs/>
            <w:color w:val="000000"/>
            <w:sz w:val="24"/>
            <w:szCs w:val="24"/>
            <w:shd w:val="clear" w:color="auto" w:fill="FFFFFF"/>
          </w:rPr>
          <w:t xml:space="preserve"> in its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is required to be in the </w:t>
      </w:r>
      <w:bookmarkStart w:id="1110" w:name="d3e7958"/>
      <w:bookmarkEnd w:id="111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p>
    <w:p w14:paraId="1279436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extending the </w:t>
      </w:r>
      <w:bookmarkStart w:id="1111" w:name="d3e7964"/>
      <w:bookmarkEnd w:id="111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then per </w:t>
      </w:r>
      <w:hyperlink r:id="rId283"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must reside in the same relative directory as the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it supports (normally, the </w:t>
      </w:r>
      <w:bookmarkStart w:id="1112" w:name="d3e7975"/>
      <w:bookmarkEnd w:id="111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mpd-catalog-extension.xsd</w:t>
      </w:r>
      <w:r w:rsidRPr="00146A68">
        <w:rPr>
          <w:rFonts w:ascii="Times New Roman" w:eastAsia="Times New Roman" w:hAnsi="Times New Roman" w:cs="Times New Roman"/>
          <w:color w:val="000000"/>
          <w:sz w:val="24"/>
          <w:szCs w:val="24"/>
        </w:rPr>
        <w:t xml:space="preserve"> can be located anywhere in the MPD because </w:t>
      </w: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correlates its namespace to its URI. However, this specification recommends both artifacts be co-located in the </w:t>
      </w:r>
      <w:bookmarkStart w:id="1113" w:name="d3e7985"/>
      <w:bookmarkEnd w:id="111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visibility:</w:t>
      </w:r>
    </w:p>
    <w:p w14:paraId="511C416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mpd-catalog-extension-xml-catalog.xml</w:t>
      </w:r>
      <w:r w:rsidRPr="00146A68">
        <w:rPr>
          <w:rFonts w:ascii="Times New Roman" w:eastAsia="Times New Roman" w:hAnsi="Times New Roman" w:cs="Times New Roman"/>
          <w:color w:val="000000"/>
          <w:sz w:val="24"/>
          <w:szCs w:val="24"/>
        </w:rPr>
        <w:t xml:space="preserve"> (</w:t>
      </w:r>
      <w:hyperlink r:id="rId284" w:anchor="rule_5-3" w:history="1">
        <w:r w:rsidRPr="00146A68">
          <w:rPr>
            <w:rFonts w:ascii="Times New Roman" w:eastAsia="Times New Roman" w:hAnsi="Times New Roman" w:cs="Times New Roman"/>
            <w:color w:val="000000"/>
            <w:sz w:val="24"/>
            <w:szCs w:val="24"/>
            <w:shd w:val="clear" w:color="auto" w:fill="FFFFFF"/>
          </w:rPr>
          <w:t xml:space="preserve">Rule 5-3, </w:t>
        </w:r>
        <w:r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4406DF7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mpd-catalog-extension.xsd</w:t>
      </w:r>
    </w:p>
    <w:p w14:paraId="56B7D582"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Include the following artifacts and ensure each is identified (tagged) appropriately within the </w:t>
      </w:r>
      <w:bookmarkStart w:id="1114" w:name="d3e8008"/>
      <w:bookmarkEnd w:id="111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"definition_MPD_catalog_document"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catalog document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6586D10A"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readme artifact</w:t>
      </w:r>
    </w:p>
    <w:p w14:paraId="000E4D4B"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change log artifact</w:t>
      </w:r>
    </w:p>
    <w:p w14:paraId="3FB7F5DC"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conformance-assertion artifact</w:t>
      </w:r>
    </w:p>
    <w:p w14:paraId="0F5FDAEF"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conformance-report artifact (if present)</w:t>
      </w:r>
    </w:p>
    <w:p w14:paraId="6B5EB40D" w14:textId="77777777" w:rsidR="00146A68" w:rsidRPr="00146A68" w:rsidRDefault="00146A68" w:rsidP="00146A68">
      <w:p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Recommend these artifacts be located in the </w:t>
      </w:r>
      <w:bookmarkStart w:id="1115" w:name="d3e8033"/>
      <w:bookmarkEnd w:id="1115"/>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B2E3D8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the following directories within the </w:t>
      </w:r>
      <w:bookmarkStart w:id="1116" w:name="d3e8040"/>
      <w:bookmarkEnd w:id="1116"/>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27FB1F9D"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 will contain the NIEM subset and its associated extension, external, and custom NIEM schema documents. These are the NIEM XML schema documents used to validate conformance of an instance XML document. Subdirectories under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may include:</w:t>
      </w:r>
    </w:p>
    <w:p w14:paraId="67F88D05"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w:t>
      </w:r>
      <w:r w:rsidRPr="00146A68">
        <w:rPr>
          <w:rFonts w:ascii="Times New Roman" w:eastAsia="Times New Roman" w:hAnsi="Times New Roman" w:cs="Times New Roman"/>
          <w:color w:val="000000"/>
          <w:sz w:val="24"/>
          <w:szCs w:val="24"/>
        </w:rPr>
        <w:t xml:space="preserve"> — a NIEM schema subset organized as the Schema Subset Generation Tool (SSGT) generates it (including </w:t>
      </w:r>
      <w:r w:rsidRPr="00146A68">
        <w:rPr>
          <w:rFonts w:ascii="Courier New" w:eastAsia="Times New Roman" w:hAnsi="Courier New" w:cs="Courier New"/>
          <w:color w:val="000000"/>
          <w:sz w:val="19"/>
          <w:szCs w:val="19"/>
        </w:rPr>
        <w:t>wantlist.xml</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artifacts).</w:t>
      </w:r>
    </w:p>
    <w:p w14:paraId="4546E17E"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 for NIEM extension schema documents.</w:t>
      </w:r>
    </w:p>
    <w:p w14:paraId="4B456F19"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 for non-NIEM standards used by the </w:t>
      </w:r>
      <w:bookmarkStart w:id="1117" w:name="d3e8088"/>
      <w:bookmarkEnd w:id="1117"/>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1C3E122" w14:textId="77777777" w:rsidR="00146A68" w:rsidRPr="00146A68" w:rsidRDefault="00146A68" w:rsidP="00146A68">
      <w:pPr>
        <w:numPr>
          <w:ilvl w:val="2"/>
          <w:numId w:val="39"/>
        </w:numPr>
        <w:spacing w:before="100" w:beforeAutospacing="1" w:after="100" w:afterAutospacing="1" w:line="240" w:lineRule="auto"/>
        <w:ind w:left="336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niem-custom</w:t>
      </w:r>
      <w:r w:rsidRPr="00146A68">
        <w:rPr>
          <w:rFonts w:ascii="Times New Roman" w:eastAsia="Times New Roman" w:hAnsi="Times New Roman" w:cs="Times New Roman"/>
          <w:color w:val="000000"/>
          <w:sz w:val="24"/>
          <w:szCs w:val="24"/>
        </w:rPr>
        <w:t xml:space="preserve"> — for NIEM schema documents that may be customized (extended or restricted) such as </w:t>
      </w:r>
      <w:r w:rsidRPr="00146A68">
        <w:rPr>
          <w:rFonts w:ascii="Courier New" w:eastAsia="Times New Roman" w:hAnsi="Courier New" w:cs="Courier New"/>
          <w:color w:val="000000"/>
          <w:sz w:val="19"/>
          <w:szCs w:val="19"/>
        </w:rPr>
        <w:t>structures.xsd</w:t>
      </w:r>
      <w:r w:rsidRPr="00146A68">
        <w:rPr>
          <w:rFonts w:ascii="Times New Roman" w:eastAsia="Times New Roman" w:hAnsi="Times New Roman" w:cs="Times New Roman"/>
          <w:color w:val="000000"/>
          <w:sz w:val="24"/>
          <w:szCs w:val="24"/>
        </w:rPr>
        <w:t>.</w:t>
      </w:r>
    </w:p>
    <w:p w14:paraId="12A0A108" w14:textId="77777777" w:rsidR="00146A68" w:rsidRPr="00146A68" w:rsidRDefault="00146A68" w:rsidP="00146A68">
      <w:pPr>
        <w:numPr>
          <w:ilvl w:val="1"/>
          <w:numId w:val="39"/>
        </w:numPr>
        <w:spacing w:before="100" w:beforeAutospacing="1" w:after="100" w:afterAutospacing="1" w:line="240" w:lineRule="auto"/>
        <w:ind w:left="2640"/>
        <w:rPr>
          <w:rFonts w:ascii="Times New Roman" w:eastAsia="Times New Roman" w:hAnsi="Times New Roman" w:cs="Times New Roman"/>
          <w:color w:val="000000"/>
          <w:sz w:val="24"/>
          <w:szCs w:val="24"/>
        </w:rPr>
      </w:pP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 will contain constraint schema documents organized as necessary. Usually this schema document set will be organized similarly to schema documents in </w:t>
      </w:r>
      <w:r w:rsidRPr="00146A68">
        <w:rPr>
          <w:rFonts w:ascii="Courier New" w:eastAsia="Times New Roman" w:hAnsi="Courier New" w:cs="Courier New"/>
          <w:color w:val="000000"/>
          <w:sz w:val="19"/>
          <w:szCs w:val="19"/>
        </w:rPr>
        <w:t>base-xsd</w:t>
      </w:r>
      <w:r w:rsidRPr="00146A68">
        <w:rPr>
          <w:rFonts w:ascii="Times New Roman" w:eastAsia="Times New Roman" w:hAnsi="Times New Roman" w:cs="Times New Roman"/>
          <w:color w:val="000000"/>
          <w:sz w:val="24"/>
          <w:szCs w:val="24"/>
        </w:rPr>
        <w:t xml:space="preserve"> because it is customary to start with the base schema set and constrain it as necessary.</w:t>
      </w:r>
    </w:p>
    <w:p w14:paraId="374E74E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Schematron, create a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subdirectory for any Schematron schemas (or create the appropriate subdirectory name for any other kinds of business rule artifacts).</w:t>
      </w:r>
    </w:p>
    <w:p w14:paraId="57E81A03"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using specialized </w:t>
      </w:r>
      <w:bookmarkStart w:id="1118" w:name="d3e8127"/>
      <w:bookmarkEnd w:id="111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"definition_XML_schema_document"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XML schema documents</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for optimized EXI serialization, create an </w:t>
      </w:r>
      <w:r w:rsidRPr="00146A68">
        <w:rPr>
          <w:rFonts w:ascii="Courier New" w:eastAsia="Times New Roman" w:hAnsi="Courier New" w:cs="Courier New"/>
          <w:color w:val="000000"/>
          <w:sz w:val="19"/>
          <w:szCs w:val="19"/>
        </w:rPr>
        <w:t>exi-xsd</w:t>
      </w:r>
      <w:r w:rsidRPr="00146A68">
        <w:rPr>
          <w:rFonts w:ascii="Times New Roman" w:eastAsia="Times New Roman" w:hAnsi="Times New Roman" w:cs="Times New Roman"/>
          <w:color w:val="000000"/>
          <w:sz w:val="24"/>
          <w:szCs w:val="24"/>
        </w:rPr>
        <w:t xml:space="preserve"> subdirectory for them.</w:t>
      </w:r>
    </w:p>
    <w:p w14:paraId="7E3AB93B"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Create an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subdirectory for sample IEPs (</w:t>
      </w:r>
      <w:hyperlink r:id="rId285" w:anchor="rule_5-44" w:history="1">
        <w:r w:rsidRPr="00146A68">
          <w:rPr>
            <w:rFonts w:ascii="Times New Roman" w:eastAsia="Times New Roman" w:hAnsi="Times New Roman" w:cs="Times New Roman"/>
            <w:color w:val="000000"/>
            <w:sz w:val="24"/>
            <w:szCs w:val="24"/>
            <w:shd w:val="clear" w:color="auto" w:fill="FFFFFF"/>
          </w:rPr>
          <w:t xml:space="preserve">Rule 5-44, </w:t>
        </w:r>
        <w:r w:rsidRPr="00146A68">
          <w:rPr>
            <w:rFonts w:ascii="Times New Roman" w:eastAsia="Times New Roman" w:hAnsi="Times New Roman" w:cs="Times New Roman"/>
            <w:i/>
            <w:iCs/>
            <w:color w:val="000000"/>
            <w:sz w:val="24"/>
            <w:szCs w:val="24"/>
            <w:shd w:val="clear" w:color="auto" w:fill="FFFFFF"/>
          </w:rPr>
          <w:t xml:space="preserve">IEPD Has an IEP Sample for Each </w:t>
        </w:r>
        <w:r w:rsidRPr="00146A68">
          <w:rPr>
            <w:rFonts w:ascii="Courier New" w:eastAsia="Times New Roman" w:hAnsi="Courier New" w:cs="Courier New"/>
            <w:i/>
            <w:iCs/>
            <w:color w:val="000000"/>
            <w:sz w:val="19"/>
            <w:szCs w:val="19"/>
            <w:shd w:val="clear" w:color="auto" w:fill="FFFFFF"/>
          </w:rPr>
          <w:t>c:IEPConformanceTarget</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2DE10BF7"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more documentation artifacts (e.g., text, graphics, media) are necessary, create a </w:t>
      </w:r>
      <w:r w:rsidRPr="00146A68">
        <w:rPr>
          <w:rFonts w:ascii="Courier New" w:eastAsia="Times New Roman" w:hAnsi="Courier New" w:cs="Courier New"/>
          <w:color w:val="000000"/>
          <w:sz w:val="19"/>
          <w:szCs w:val="19"/>
        </w:rPr>
        <w:t>documentation</w:t>
      </w:r>
      <w:r w:rsidRPr="00146A68">
        <w:rPr>
          <w:rFonts w:ascii="Times New Roman" w:eastAsia="Times New Roman" w:hAnsi="Times New Roman" w:cs="Times New Roman"/>
          <w:color w:val="000000"/>
          <w:sz w:val="24"/>
          <w:szCs w:val="24"/>
        </w:rPr>
        <w:t xml:space="preserve"> subdirectory for miscellaneous explanatory documentation. As needed, create additional subdirectories within this one to organize documentation artifacts. The readme artifact in the </w:t>
      </w:r>
      <w:bookmarkStart w:id="1119" w:name="d3e8149"/>
      <w:bookmarkEnd w:id="111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"definition_MPD_root_directory"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MPD root directory</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should refer to or index documentation in this subdirectory.</w:t>
      </w:r>
    </w:p>
    <w:p w14:paraId="2D94BC34"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If necessary, create an </w:t>
      </w:r>
      <w:r w:rsidRPr="00146A68">
        <w:rPr>
          <w:rFonts w:ascii="Courier New" w:eastAsia="Times New Roman" w:hAnsi="Courier New" w:cs="Courier New"/>
          <w:color w:val="000000"/>
          <w:sz w:val="19"/>
          <w:szCs w:val="19"/>
        </w:rPr>
        <w:t>application-info</w:t>
      </w:r>
      <w:r w:rsidRPr="00146A68">
        <w:rPr>
          <w:rFonts w:ascii="Times New Roman" w:eastAsia="Times New Roman" w:hAnsi="Times New Roman" w:cs="Times New Roman"/>
          <w:color w:val="000000"/>
          <w:sz w:val="24"/>
          <w:szCs w:val="24"/>
        </w:rPr>
        <w:t xml:space="preserve"> subdirectory for tool-specific artifacts (inputs, outputs, imports, exports, models, etc.). Again, as needed, use additional subdirectories to organize artifacts of this nature. The readme artifact can and should also refer to or index artifacts in this subdirectory.</w:t>
      </w:r>
    </w:p>
    <w:p w14:paraId="3E04D695"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 </w:t>
      </w:r>
      <w:bookmarkStart w:id="1120" w:name="d3e8163"/>
      <w:bookmarkEnd w:id="1120"/>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"definition_NIEM_wantlist"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NIEM wantlist</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within the same subdirectory as the subset it generates (</w:t>
      </w:r>
      <w:hyperlink r:id="rId286" w:anchor="rule_6-1" w:history="1">
        <w:r w:rsidRPr="00146A68">
          <w:rPr>
            <w:rFonts w:ascii="Times New Roman" w:eastAsia="Times New Roman" w:hAnsi="Times New Roman" w:cs="Times New Roman"/>
            <w:color w:val="000000"/>
            <w:sz w:val="24"/>
            <w:szCs w:val="24"/>
            <w:shd w:val="clear" w:color="auto" w:fill="FFFFFF"/>
          </w:rPr>
          <w:t xml:space="preserve">Rule 6-1, </w:t>
        </w:r>
        <w:r w:rsidRPr="00146A68">
          <w:rPr>
            <w:rFonts w:ascii="Times New Roman" w:eastAsia="Times New Roman" w:hAnsi="Times New Roman" w:cs="Times New Roman"/>
            <w:i/>
            <w:iCs/>
            <w:color w:val="000000"/>
            <w:sz w:val="24"/>
            <w:szCs w:val="24"/>
            <w:shd w:val="clear" w:color="auto" w:fill="FFFFFF"/>
          </w:rPr>
          <w:t>Wantlist Location</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w:t>
      </w:r>
    </w:p>
    <w:p w14:paraId="5AA8D4BD"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Maintain an </w:t>
      </w:r>
      <w:r w:rsidRPr="00146A68">
        <w:rPr>
          <w:rFonts w:ascii="Courier New" w:eastAsia="Times New Roman" w:hAnsi="Courier New" w:cs="Courier New"/>
          <w:color w:val="000000"/>
          <w:sz w:val="19"/>
          <w:szCs w:val="19"/>
        </w:rPr>
        <w:t>xml-catalog.xml</w:t>
      </w:r>
      <w:r w:rsidRPr="00146A68">
        <w:rPr>
          <w:rFonts w:ascii="Times New Roman" w:eastAsia="Times New Roman" w:hAnsi="Times New Roman" w:cs="Times New Roman"/>
          <w:color w:val="000000"/>
          <w:sz w:val="24"/>
          <w:szCs w:val="24"/>
        </w:rPr>
        <w:t xml:space="preserve"> closest to the XML schema document set it relates to. Use </w:t>
      </w:r>
      <w:r w:rsidRPr="00146A68">
        <w:rPr>
          <w:rFonts w:ascii="Courier New" w:eastAsia="Times New Roman" w:hAnsi="Courier New" w:cs="Courier New"/>
          <w:color w:val="000000"/>
          <w:sz w:val="19"/>
          <w:szCs w:val="19"/>
        </w:rPr>
        <w:t>er:nextCatalog</w:t>
      </w:r>
      <w:r w:rsidRPr="00146A68">
        <w:rPr>
          <w:rFonts w:ascii="Times New Roman" w:eastAsia="Times New Roman" w:hAnsi="Times New Roman" w:cs="Times New Roman"/>
          <w:color w:val="000000"/>
          <w:sz w:val="24"/>
          <w:szCs w:val="24"/>
        </w:rPr>
        <w:t xml:space="preserve"> elements as needed to help maintain this proximity).</w:t>
      </w:r>
    </w:p>
    <w:p w14:paraId="19F642DC" w14:textId="77777777" w:rsidR="00146A68" w:rsidRPr="00146A68" w:rsidRDefault="00146A68" w:rsidP="00146A68">
      <w:pPr>
        <w:numPr>
          <w:ilvl w:val="0"/>
          <w:numId w:val="39"/>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Finally, if it becomes necessary to maintain multiple </w:t>
      </w:r>
      <w:r w:rsidRPr="00146A68">
        <w:rPr>
          <w:rFonts w:ascii="Courier New" w:eastAsia="Times New Roman" w:hAnsi="Courier New" w:cs="Courier New"/>
          <w:color w:val="000000"/>
          <w:sz w:val="19"/>
          <w:szCs w:val="19"/>
        </w:rPr>
        <w:t>constraint-xsd</w:t>
      </w:r>
      <w:r w:rsidRPr="00146A68">
        <w:rPr>
          <w:rFonts w:ascii="Times New Roman" w:eastAsia="Times New Roman" w:hAnsi="Times New Roman" w:cs="Times New Roman"/>
          <w:color w:val="000000"/>
          <w:sz w:val="24"/>
          <w:szCs w:val="24"/>
        </w:rPr>
        <w:t xml:space="preserve"> or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subdirectories (or any other subdirectories) together in the same directory, then simply suffix each directory name with a distinct character string (for example, </w:t>
      </w:r>
      <w:r w:rsidRPr="00146A68">
        <w:rPr>
          <w:rFonts w:ascii="Courier New" w:eastAsia="Times New Roman" w:hAnsi="Courier New" w:cs="Courier New"/>
          <w:color w:val="000000"/>
          <w:sz w:val="19"/>
          <w:szCs w:val="19"/>
        </w:rPr>
        <w:t>extension1</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extension2</w:t>
      </w:r>
      <w:r w:rsidRPr="00146A68">
        <w:rPr>
          <w:rFonts w:ascii="Times New Roman" w:eastAsia="Times New Roman" w:hAnsi="Times New Roman" w:cs="Times New Roman"/>
          <w:color w:val="000000"/>
          <w:sz w:val="24"/>
          <w:szCs w:val="24"/>
        </w:rPr>
        <w:t xml:space="preserve">, etc.; or </w:t>
      </w:r>
      <w:r w:rsidRPr="00146A68">
        <w:rPr>
          <w:rFonts w:ascii="Courier New" w:eastAsia="Times New Roman" w:hAnsi="Courier New" w:cs="Courier New"/>
          <w:color w:val="000000"/>
          <w:sz w:val="19"/>
          <w:szCs w:val="19"/>
        </w:rPr>
        <w:t>extension-abc</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extension-zyx</w:t>
      </w:r>
      <w:r w:rsidRPr="00146A68">
        <w:rPr>
          <w:rFonts w:ascii="Times New Roman" w:eastAsia="Times New Roman" w:hAnsi="Times New Roman" w:cs="Times New Roman"/>
          <w:color w:val="000000"/>
          <w:sz w:val="24"/>
          <w:szCs w:val="24"/>
        </w:rPr>
        <w:t>, etc.)</w:t>
      </w:r>
    </w:p>
    <w:p w14:paraId="176FB07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Obviously, there are many other ways to organize for more complex business requirements in which a single </w:t>
      </w:r>
      <w:bookmarkStart w:id="1121" w:name="d3e8206"/>
      <w:bookmarkEnd w:id="112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employs multiple releases, core supplements, subsets, constraint sets, and domain updates. Regardless of directory organization and file naming, an </w:t>
      </w:r>
      <w:bookmarkStart w:id="1122" w:name="d3e8209"/>
      <w:bookmarkEnd w:id="1122"/>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author must always configure all IEP conformance targets using the MPD catalog </w:t>
      </w:r>
      <w:r w:rsidRPr="00146A68">
        <w:rPr>
          <w:rFonts w:ascii="Courier New" w:eastAsia="Times New Roman" w:hAnsi="Courier New" w:cs="Courier New"/>
          <w:color w:val="000000"/>
          <w:sz w:val="19"/>
          <w:szCs w:val="19"/>
        </w:rPr>
        <w:t>c:IEPConformanceTarget</w:t>
      </w:r>
      <w:r w:rsidRPr="00146A68">
        <w:rPr>
          <w:rFonts w:ascii="Times New Roman" w:eastAsia="Times New Roman" w:hAnsi="Times New Roman" w:cs="Times New Roman"/>
          <w:color w:val="000000"/>
          <w:sz w:val="24"/>
          <w:szCs w:val="24"/>
        </w:rPr>
        <w:t xml:space="preserve"> element and the appropriate validation artifacts (such as XML catalogs, Schematron schemas, RelaxNG schemas, etc.).</w:t>
      </w:r>
    </w:p>
    <w:p w14:paraId="32D2789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The guidance above results in the </w:t>
      </w:r>
      <w:bookmarkStart w:id="1123" w:name="d3e8219"/>
      <w:bookmarkEnd w:id="1123"/>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directory structure and naming that appears below. Notes are in parentheses. Filenames within the </w:t>
      </w:r>
      <w:r w:rsidRPr="00146A68">
        <w:rPr>
          <w:rFonts w:ascii="Courier New" w:eastAsia="Times New Roman" w:hAnsi="Courier New" w:cs="Courier New"/>
          <w:color w:val="000000"/>
          <w:sz w:val="19"/>
          <w:szCs w:val="19"/>
        </w:rPr>
        <w:t>extension</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external</w:t>
      </w:r>
      <w:r w:rsidRPr="00146A68">
        <w:rPr>
          <w:rFonts w:ascii="Times New Roman" w:eastAsia="Times New Roman" w:hAnsi="Times New Roman" w:cs="Times New Roman"/>
          <w:color w:val="000000"/>
          <w:sz w:val="24"/>
          <w:szCs w:val="24"/>
        </w:rPr>
        <w:t xml:space="preserve">, </w:t>
      </w:r>
      <w:r w:rsidRPr="00146A68">
        <w:rPr>
          <w:rFonts w:ascii="Courier New" w:eastAsia="Times New Roman" w:hAnsi="Courier New" w:cs="Courier New"/>
          <w:color w:val="000000"/>
          <w:sz w:val="19"/>
          <w:szCs w:val="19"/>
        </w:rPr>
        <w:t>schematron</w:t>
      </w:r>
      <w:r w:rsidRPr="00146A68">
        <w:rPr>
          <w:rFonts w:ascii="Times New Roman" w:eastAsia="Times New Roman" w:hAnsi="Times New Roman" w:cs="Times New Roman"/>
          <w:color w:val="000000"/>
          <w:sz w:val="24"/>
          <w:szCs w:val="24"/>
        </w:rPr>
        <w:t xml:space="preserve">, and </w:t>
      </w:r>
      <w:r w:rsidRPr="00146A68">
        <w:rPr>
          <w:rFonts w:ascii="Courier New" w:eastAsia="Times New Roman" w:hAnsi="Courier New" w:cs="Courier New"/>
          <w:color w:val="000000"/>
          <w:sz w:val="19"/>
          <w:szCs w:val="19"/>
        </w:rPr>
        <w:t>iep-sample</w:t>
      </w:r>
      <w:r w:rsidRPr="00146A68">
        <w:rPr>
          <w:rFonts w:ascii="Times New Roman" w:eastAsia="Times New Roman" w:hAnsi="Times New Roman" w:cs="Times New Roman"/>
          <w:color w:val="000000"/>
          <w:sz w:val="24"/>
          <w:szCs w:val="24"/>
        </w:rPr>
        <w:t xml:space="preserve"> subdirectories are non-normative examples. Authors are free to assign names for such files according to their own requirements (if they do not violate rules in this specification).</w:t>
      </w:r>
    </w:p>
    <w:p w14:paraId="4F68EFC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7C3849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t>/my_iepd-3.2rev4</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(root directory of IEPD)</w:t>
      </w:r>
    </w:p>
    <w:p w14:paraId="72C2E39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9A1AA9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mpd-catalog.xml</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(normative artifact name)</w:t>
      </w:r>
    </w:p>
    <w:p w14:paraId="0A1A26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mpd-catalog-extension.xsd</w:t>
      </w:r>
    </w:p>
    <w:p w14:paraId="2838F12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mpd-catalog-extension-xml-catalog.xml</w:t>
      </w:r>
      <w:r w:rsidRPr="00146A68">
        <w:rPr>
          <w:rFonts w:ascii="Courier New" w:eastAsia="Times New Roman" w:hAnsi="Courier New" w:cs="Courier New"/>
          <w:b/>
          <w:bCs/>
          <w:color w:val="000000"/>
          <w:sz w:val="19"/>
          <w:szCs w:val="19"/>
        </w:rPr>
        <w:tab/>
        <w:t>(normative artifact name)</w:t>
      </w:r>
    </w:p>
    <w:p w14:paraId="2B8787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changelog.*</w:t>
      </w:r>
    </w:p>
    <w:p w14:paraId="09637E4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conformance-assertion.*</w:t>
      </w:r>
    </w:p>
    <w:p w14:paraId="48EF17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readme.*</w:t>
      </w:r>
    </w:p>
    <w:p w14:paraId="175E75D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DDC674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/base-xsd</w:t>
      </w:r>
    </w:p>
    <w:p w14:paraId="2B73711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6C5D50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(subset)</w:t>
      </w:r>
    </w:p>
    <w:p w14:paraId="6E8A08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4086D80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101963F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391D177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2C1AA33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/domains</w:t>
      </w:r>
    </w:p>
    <w:p w14:paraId="14F49DD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0759378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/localTerminology</w:t>
      </w:r>
    </w:p>
    <w:p w14:paraId="04B3DC6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/niem-core</w:t>
      </w:r>
    </w:p>
    <w:p w14:paraId="031B5BA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/proxy</w:t>
      </w:r>
    </w:p>
    <w:p w14:paraId="4B96B46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w:t>
      </w:r>
    </w:p>
    <w:p w14:paraId="6F94DFB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3D5754B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A598CE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387E678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/niem-custom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(extension/restriction of structures)</w:t>
      </w:r>
    </w:p>
    <w:p w14:paraId="6455C2E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structures.xsd</w:t>
      </w:r>
    </w:p>
    <w:p w14:paraId="492358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C179F1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p>
    <w:p w14:paraId="613E2BA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291CEBC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response.xsd</w:t>
      </w:r>
    </w:p>
    <w:p w14:paraId="558CEEE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1AB6F38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extension2.xsd</w:t>
      </w:r>
    </w:p>
    <w:p w14:paraId="77AA794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61FBB22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0FEF14E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6202CB3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/external</w:t>
      </w:r>
    </w:p>
    <w:p w14:paraId="203B1E9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/stix</w:t>
      </w:r>
    </w:p>
    <w:p w14:paraId="1711CC1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/ic-ism</w:t>
      </w:r>
    </w:p>
    <w:p w14:paraId="20CE850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DD19F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5DF221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2D016DC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lastRenderedPageBreak/>
        <w:tab/>
      </w:r>
      <w:r w:rsidRPr="00146A68">
        <w:rPr>
          <w:rFonts w:ascii="Courier New" w:eastAsia="Times New Roman" w:hAnsi="Courier New" w:cs="Courier New"/>
          <w:b/>
          <w:bCs/>
          <w:color w:val="000000"/>
          <w:sz w:val="19"/>
          <w:szCs w:val="19"/>
        </w:rPr>
        <w:tab/>
        <w:t>/constraint-xsd</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 schema document sets)</w:t>
      </w:r>
    </w:p>
    <w:p w14:paraId="2ADDB6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6B7B6F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/niem</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subset)</w:t>
      </w:r>
    </w:p>
    <w:p w14:paraId="20F300D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/adapters</w:t>
      </w:r>
    </w:p>
    <w:p w14:paraId="257318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/appinfo</w:t>
      </w:r>
    </w:p>
    <w:p w14:paraId="4B85D0D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/codes</w:t>
      </w:r>
    </w:p>
    <w:p w14:paraId="67AA23A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/conformanceTargets</w:t>
      </w:r>
    </w:p>
    <w:p w14:paraId="052652BA"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2A405E9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wantlist.xml</w:t>
      </w:r>
    </w:p>
    <w:p w14:paraId="027AC45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3ACA2700"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847011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w:t>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(constraints on extensions)</w:t>
      </w:r>
    </w:p>
    <w:p w14:paraId="5701DB3F"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query.xsd</w:t>
      </w:r>
    </w:p>
    <w:p w14:paraId="7D44DE8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extension1.xsd</w:t>
      </w:r>
    </w:p>
    <w:p w14:paraId="56197DF7"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xml-catalog.xml</w:t>
      </w:r>
    </w:p>
    <w:p w14:paraId="2B024B11"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20698F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/exi-xsd</w:t>
      </w:r>
    </w:p>
    <w:p w14:paraId="222690F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gml.xsd</w:t>
      </w:r>
    </w:p>
    <w:p w14:paraId="3C9378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xs.xsd</w:t>
      </w:r>
    </w:p>
    <w:p w14:paraId="0087240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5B7E308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131995C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/schematron</w:t>
      </w:r>
    </w:p>
    <w:p w14:paraId="5793983B"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business-rules1.sch</w:t>
      </w:r>
    </w:p>
    <w:p w14:paraId="5443FE5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business-rules2.sch</w:t>
      </w:r>
    </w:p>
    <w:p w14:paraId="4F80AFC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16E39E1D"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p>
    <w:p w14:paraId="353582F2"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/iep-sample</w:t>
      </w:r>
    </w:p>
    <w:p w14:paraId="60ED5188"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query.xml</w:t>
      </w:r>
    </w:p>
    <w:p w14:paraId="0B5DC386"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request.xml</w:t>
      </w:r>
    </w:p>
    <w:p w14:paraId="27229B7C"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w:t>
      </w:r>
    </w:p>
    <w:p w14:paraId="75B3B98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0AE1C6A4"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/application-info</w:t>
      </w:r>
    </w:p>
    <w:p w14:paraId="128E3D73"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(tool inputs, outputs, etc.)</w:t>
      </w:r>
    </w:p>
    <w:p w14:paraId="75D81D45"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p>
    <w:p w14:paraId="7EE7DE9E"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/documentation</w:t>
      </w:r>
    </w:p>
    <w:p w14:paraId="20544BA9" w14:textId="77777777" w:rsidR="00146A68" w:rsidRPr="00146A68" w:rsidRDefault="00146A68" w:rsidP="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rPr>
      </w:pP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r>
      <w:r w:rsidRPr="00146A68">
        <w:rPr>
          <w:rFonts w:ascii="Courier New" w:eastAsia="Times New Roman" w:hAnsi="Courier New" w:cs="Courier New"/>
          <w:b/>
          <w:bCs/>
          <w:color w:val="000000"/>
          <w:sz w:val="19"/>
          <w:szCs w:val="19"/>
        </w:rPr>
        <w:tab/>
        <w:t>... (human readable documentation)</w:t>
      </w:r>
    </w:p>
    <w:p w14:paraId="5CE75A66"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3283EA40"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4" w:name="Acronyms-and-Abbreviations"/>
      <w:bookmarkStart w:id="1125" w:name="appendix_F"/>
      <w:bookmarkEnd w:id="1124"/>
      <w:bookmarkEnd w:id="1125"/>
      <w:r w:rsidRPr="00146A68">
        <w:rPr>
          <w:rFonts w:ascii="Times New Roman" w:eastAsia="Times New Roman" w:hAnsi="Times New Roman" w:cs="Times New Roman"/>
          <w:b/>
          <w:bCs/>
          <w:color w:val="000000"/>
          <w:sz w:val="30"/>
          <w:szCs w:val="30"/>
        </w:rPr>
        <w:t>Appendix F. Acronyms and Abbreviations</w:t>
      </w:r>
    </w:p>
    <w:tbl>
      <w:tblPr>
        <w:tblW w:w="0" w:type="auto"/>
        <w:tblCellMar>
          <w:top w:w="15" w:type="dxa"/>
          <w:left w:w="15" w:type="dxa"/>
          <w:bottom w:w="15" w:type="dxa"/>
          <w:right w:w="15" w:type="dxa"/>
        </w:tblCellMar>
        <w:tblLook w:val="04A0" w:firstRow="1" w:lastRow="0" w:firstColumn="1" w:lastColumn="0" w:noHBand="0" w:noVBand="1"/>
      </w:tblPr>
      <w:tblGrid>
        <w:gridCol w:w="2452"/>
        <w:gridCol w:w="6892"/>
      </w:tblGrid>
      <w:tr w:rsidR="00146A68" w:rsidRPr="00146A68" w14:paraId="31C795DD" w14:textId="77777777" w:rsidTr="00146A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9BE6202"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Acronym / Abbreviation</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7C2A883" w14:textId="77777777" w:rsidR="00146A68" w:rsidRPr="00146A68" w:rsidRDefault="00146A68" w:rsidP="00146A68">
            <w:pPr>
              <w:spacing w:after="0" w:line="240" w:lineRule="auto"/>
              <w:jc w:val="center"/>
              <w:rPr>
                <w:rFonts w:ascii="Times New Roman" w:eastAsia="Times New Roman" w:hAnsi="Times New Roman" w:cs="Times New Roman"/>
                <w:b/>
                <w:bCs/>
                <w:color w:val="000000"/>
                <w:sz w:val="24"/>
                <w:szCs w:val="24"/>
              </w:rPr>
            </w:pPr>
            <w:r w:rsidRPr="00146A68">
              <w:rPr>
                <w:rFonts w:ascii="Times New Roman" w:eastAsia="Times New Roman" w:hAnsi="Times New Roman" w:cs="Times New Roman"/>
                <w:b/>
                <w:bCs/>
                <w:color w:val="000000"/>
                <w:sz w:val="24"/>
                <w:szCs w:val="24"/>
              </w:rPr>
              <w:t>Literal or Definition</w:t>
            </w:r>
          </w:p>
        </w:tc>
      </w:tr>
      <w:tr w:rsidR="00146A68" w:rsidRPr="00146A68" w14:paraId="54BFCEA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CD04D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ASCII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EB55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American Standard Code for Information Interchange</w:t>
            </w:r>
          </w:p>
        </w:tc>
      </w:tr>
      <w:tr w:rsidR="00146A68" w:rsidRPr="00146A68" w14:paraId="592EE3F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D66D24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CSV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DB4D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Comma Separated Value (file format)</w:t>
            </w:r>
          </w:p>
        </w:tc>
      </w:tr>
      <w:tr w:rsidR="00146A68" w:rsidRPr="00146A68" w14:paraId="1E034E6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6ED12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CUI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EC0ED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Controlled Unclassified Information</w:t>
            </w:r>
          </w:p>
        </w:tc>
      </w:tr>
      <w:tr w:rsidR="00146A68" w:rsidRPr="00146A68" w14:paraId="6FB0BA1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E4046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EBV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A0A0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Effective Boolean Value</w:t>
            </w:r>
          </w:p>
        </w:tc>
      </w:tr>
      <w:tr w:rsidR="00146A68" w:rsidRPr="00146A68" w14:paraId="3831708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9DFD99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EIEM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C9DE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Enterprise Information Exchange Model</w:t>
            </w:r>
          </w:p>
        </w:tc>
      </w:tr>
      <w:tr w:rsidR="00146A68" w:rsidRPr="00146A68" w14:paraId="4DA91E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BB759F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GIF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22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Graphic Interchange Format</w:t>
            </w:r>
          </w:p>
        </w:tc>
      </w:tr>
      <w:tr w:rsidR="00146A68" w:rsidRPr="00146A68" w14:paraId="7CAE4A1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6C0D17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GML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4C218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Geospatial Markup Language</w:t>
            </w:r>
          </w:p>
        </w:tc>
      </w:tr>
      <w:tr w:rsidR="00146A68" w:rsidRPr="00146A68" w14:paraId="081BE87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55E758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HTML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0B0C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Hyper Text Markup Language</w:t>
            </w:r>
          </w:p>
        </w:tc>
      </w:tr>
      <w:tr w:rsidR="00146A68" w:rsidRPr="00146A68" w14:paraId="33C44B8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1B0F87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38B6A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w:t>
            </w:r>
          </w:p>
        </w:tc>
      </w:tr>
      <w:tr w:rsidR="00146A68" w:rsidRPr="00146A68" w14:paraId="01B53E7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C928E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IEPD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F726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information exchange package documentation</w:t>
            </w:r>
          </w:p>
        </w:tc>
      </w:tr>
      <w:tr w:rsidR="00146A68" w:rsidRPr="00146A68" w14:paraId="404AE58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12A8C7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IRI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6E6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Internationalized Resource Identifier</w:t>
            </w:r>
          </w:p>
        </w:tc>
      </w:tr>
      <w:tr w:rsidR="00146A68" w:rsidRPr="00146A68" w14:paraId="477A0D9C"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5419D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JPG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F8CD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Joint Photographic (Experts) Group</w:t>
            </w:r>
          </w:p>
        </w:tc>
      </w:tr>
      <w:tr w:rsidR="00146A68" w:rsidRPr="00146A68" w14:paraId="17B35C2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068F1D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LEXS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37D1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Logical Entity Exchange Specifications</w:t>
            </w:r>
          </w:p>
        </w:tc>
      </w:tr>
      <w:tr w:rsidR="00146A68" w:rsidRPr="00146A68" w14:paraId="4E99D9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6E270B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MPD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A4F8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Model Package Description</w:t>
            </w:r>
          </w:p>
        </w:tc>
      </w:tr>
      <w:tr w:rsidR="00146A68" w:rsidRPr="00146A68" w14:paraId="5B11B26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F33BC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NCName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B7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Non-colonized Name (in XML Schema: unprefixed and no colon character)</w:t>
            </w:r>
          </w:p>
        </w:tc>
      </w:tr>
      <w:tr w:rsidR="00146A68" w:rsidRPr="00146A68" w14:paraId="366B1B9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0F630FF"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NDR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C2921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Naming and Design Rules</w:t>
            </w:r>
          </w:p>
        </w:tc>
      </w:tr>
      <w:tr w:rsidR="00146A68" w:rsidRPr="00146A68" w14:paraId="11B5FC0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60EB2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NIEM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4ADA2"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National Information Exchange Model</w:t>
            </w:r>
          </w:p>
        </w:tc>
      </w:tr>
      <w:tr w:rsidR="00146A68" w:rsidRPr="00146A68" w14:paraId="58EE1A5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D91E8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NTAC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318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NIEM Technical Architecture Committee</w:t>
            </w:r>
          </w:p>
        </w:tc>
      </w:tr>
      <w:tr w:rsidR="00146A68" w:rsidRPr="00146A68" w14:paraId="6DF07F51"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7573A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OGC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33F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Open Geospatial Consortium</w:t>
            </w:r>
          </w:p>
        </w:tc>
      </w:tr>
      <w:tr w:rsidR="00146A68" w:rsidRPr="00146A68" w14:paraId="2035FAB6"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3E51388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F2F88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Document Format</w:t>
            </w:r>
          </w:p>
        </w:tc>
      </w:tr>
      <w:tr w:rsidR="00146A68" w:rsidRPr="00146A68" w14:paraId="7C6E4903"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1DFE884" w14:textId="75C49886" w:rsidR="00146A68" w:rsidRPr="00146A68" w:rsidRDefault="008A2127" w:rsidP="00146A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146A68" w:rsidRPr="00146A68">
              <w:rPr>
                <w:rFonts w:ascii="Times New Roman" w:eastAsia="Times New Roman" w:hAnsi="Times New Roman" w:cs="Times New Roman"/>
                <w:color w:val="000000"/>
                <w:sz w:val="24"/>
                <w:szCs w:val="24"/>
              </w:rPr>
              <w:t xml:space="preserve">MO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7E5F9" w14:textId="121C4A30" w:rsidR="00146A68" w:rsidRPr="00146A68" w:rsidRDefault="008A2127" w:rsidP="008A212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NIEM</w:t>
            </w:r>
            <w:r w:rsidR="00146A68" w:rsidRPr="00146A68">
              <w:rPr>
                <w:rFonts w:ascii="Times New Roman" w:eastAsia="Times New Roman" w:hAnsi="Times New Roman" w:cs="Times New Roman"/>
                <w:color w:val="000000"/>
                <w:sz w:val="24"/>
                <w:szCs w:val="24"/>
              </w:rPr>
              <w:t xml:space="preserve"> Management Office</w:t>
            </w:r>
          </w:p>
        </w:tc>
      </w:tr>
      <w:tr w:rsidR="00146A68" w:rsidRPr="00146A68" w14:paraId="2695B25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DF3E3D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PNG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786A61"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Portable Network Graphic</w:t>
            </w:r>
          </w:p>
        </w:tc>
      </w:tr>
      <w:tr w:rsidR="00146A68" w:rsidRPr="00146A68" w14:paraId="3A7777D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7E7F9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B311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Qualified Name (in XML Schema: a name qualified by a namespace)</w:t>
            </w:r>
          </w:p>
        </w:tc>
      </w:tr>
      <w:tr w:rsidR="00146A68" w:rsidRPr="00146A68" w14:paraId="44724D74"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3CE1A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RFC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6AC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Request for Comment</w:t>
            </w:r>
          </w:p>
        </w:tc>
      </w:tr>
      <w:tr w:rsidR="00146A68" w:rsidRPr="00146A68" w14:paraId="4F5A10E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0122A0A"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SSGT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A5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Schema Subset Generation Tool</w:t>
            </w:r>
          </w:p>
        </w:tc>
      </w:tr>
      <w:tr w:rsidR="00146A68" w:rsidRPr="00146A68" w14:paraId="70672D08"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479E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TDF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7B8B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Trusted Data Format</w:t>
            </w:r>
          </w:p>
        </w:tc>
      </w:tr>
      <w:tr w:rsidR="00146A68" w:rsidRPr="00146A68" w14:paraId="317CAFA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1378E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4D"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Unified Modeling Language</w:t>
            </w:r>
          </w:p>
        </w:tc>
      </w:tr>
      <w:tr w:rsidR="00146A68" w:rsidRPr="00146A68" w14:paraId="518563A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76C07B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UPA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0D41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Unique Particle Attribution</w:t>
            </w:r>
          </w:p>
        </w:tc>
      </w:tr>
      <w:tr w:rsidR="00146A68" w:rsidRPr="00146A68" w14:paraId="5F26514B"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54DBE3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6F9B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Identifier</w:t>
            </w:r>
          </w:p>
        </w:tc>
      </w:tr>
      <w:tr w:rsidR="00146A68" w:rsidRPr="00146A68" w14:paraId="760DA549"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5C09A17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3DEF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Uniform Resource Locator </w:t>
            </w:r>
          </w:p>
        </w:tc>
      </w:tr>
      <w:tr w:rsidR="00146A68" w:rsidRPr="00146A68" w14:paraId="36FF2275"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048ACF9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URN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AA74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Uniform Resource Name</w:t>
            </w:r>
          </w:p>
        </w:tc>
      </w:tr>
      <w:tr w:rsidR="00146A68" w:rsidRPr="00146A68" w14:paraId="0A66617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74D9C508"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W3C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8BEA3"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World Wide Web Consortium</w:t>
            </w:r>
          </w:p>
        </w:tc>
      </w:tr>
      <w:tr w:rsidR="00146A68" w:rsidRPr="00146A68" w14:paraId="21FEE40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14B4C09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E520"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Metadata Interchange</w:t>
            </w:r>
          </w:p>
        </w:tc>
      </w:tr>
      <w:tr w:rsidR="00146A68" w:rsidRPr="00146A68" w14:paraId="44BE18A0"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A7EAD7E"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XML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2A98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Markup Language</w:t>
            </w:r>
          </w:p>
        </w:tc>
      </w:tr>
      <w:tr w:rsidR="00146A68" w:rsidRPr="00146A68" w14:paraId="3FBBEFB7"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BC38CB7"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A131C"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(namespace prefix)</w:t>
            </w:r>
          </w:p>
        </w:tc>
      </w:tr>
      <w:tr w:rsidR="00146A68" w:rsidRPr="00146A68" w14:paraId="490E89BD"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7E81174"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25E0B"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Definition</w:t>
            </w:r>
          </w:p>
        </w:tc>
      </w:tr>
      <w:tr w:rsidR="00146A68" w:rsidRPr="00146A68" w14:paraId="179E2CBF"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4DC6E4E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XSI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8A2E6"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XML Schema Instance (namespace prefix)</w:t>
            </w:r>
          </w:p>
        </w:tc>
      </w:tr>
      <w:tr w:rsidR="00146A68" w:rsidRPr="00146A68" w14:paraId="19C7A03A" w14:textId="77777777" w:rsidTr="00146A68">
        <w:tc>
          <w:tcPr>
            <w:tcW w:w="0" w:type="auto"/>
            <w:tcBorders>
              <w:top w:val="single" w:sz="6" w:space="0" w:color="000000"/>
              <w:left w:val="single" w:sz="6" w:space="0" w:color="000000"/>
              <w:bottom w:val="single" w:sz="6" w:space="0" w:color="000000"/>
              <w:right w:val="single" w:sz="6" w:space="0" w:color="000000"/>
            </w:tcBorders>
            <w:vAlign w:val="center"/>
            <w:hideMark/>
          </w:tcPr>
          <w:p w14:paraId="2A275109"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XSLT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CA235" w14:textId="77777777" w:rsidR="00146A68" w:rsidRPr="00146A68" w:rsidRDefault="00146A68" w:rsidP="00146A68">
            <w:pPr>
              <w:spacing w:after="0"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Extensible Stylesheet Language Transformation</w:t>
            </w:r>
          </w:p>
        </w:tc>
      </w:tr>
    </w:tbl>
    <w:p w14:paraId="1A5A83CD"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  </w:t>
      </w:r>
    </w:p>
    <w:p w14:paraId="1D7F01D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126" w:name="References"/>
      <w:bookmarkStart w:id="1127" w:name="appendix_G"/>
      <w:bookmarkEnd w:id="1126"/>
      <w:bookmarkEnd w:id="1127"/>
      <w:r w:rsidRPr="00146A68">
        <w:rPr>
          <w:rFonts w:ascii="Times New Roman" w:eastAsia="Times New Roman" w:hAnsi="Times New Roman" w:cs="Times New Roman"/>
          <w:b/>
          <w:bCs/>
          <w:color w:val="000000"/>
          <w:sz w:val="30"/>
          <w:szCs w:val="30"/>
        </w:rPr>
        <w:t>Appendix G. References</w:t>
      </w:r>
    </w:p>
    <w:p w14:paraId="2C75D7E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28" w:name="FEA-DRM"/>
      <w:bookmarkEnd w:id="1128"/>
      <w:r w:rsidRPr="00146A68">
        <w:rPr>
          <w:rFonts w:ascii="Times New Roman" w:eastAsia="Times New Roman" w:hAnsi="Times New Roman" w:cs="Times New Roman"/>
          <w:b/>
          <w:bCs/>
          <w:color w:val="000000"/>
          <w:sz w:val="24"/>
          <w:szCs w:val="24"/>
        </w:rPr>
        <w:t>[FEA Data Reference Model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The Federal Enterprise Architecture Data Reference Model</w:t>
      </w:r>
      <w:r w:rsidRPr="00146A68">
        <w:rPr>
          <w:rFonts w:ascii="Times New Roman" w:eastAsia="Times New Roman" w:hAnsi="Times New Roman" w:cs="Times New Roman"/>
          <w:color w:val="000000"/>
          <w:sz w:val="24"/>
          <w:szCs w:val="24"/>
        </w:rPr>
        <w:t xml:space="preserve">, Version 1.0, September 2004. Available from </w:t>
      </w:r>
      <w:commentRangeStart w:id="112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"http://xml.gov/documents/completed/DRMv1.pdf"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http://xml.gov/documents/completed/DRMv1.pdf</w:t>
      </w:r>
      <w:r w:rsidRPr="00146A68">
        <w:rPr>
          <w:rFonts w:ascii="Times New Roman" w:eastAsia="Times New Roman" w:hAnsi="Times New Roman" w:cs="Times New Roman"/>
          <w:color w:val="000000"/>
          <w:sz w:val="24"/>
          <w:szCs w:val="24"/>
        </w:rPr>
        <w:fldChar w:fldCharType="end"/>
      </w:r>
      <w:commentRangeEnd w:id="1129"/>
      <w:r w:rsidR="007000EC">
        <w:rPr>
          <w:rStyle w:val="CommentReference"/>
        </w:rPr>
        <w:commentReference w:id="1129"/>
      </w:r>
      <w:r w:rsidRPr="00146A68">
        <w:rPr>
          <w:rFonts w:ascii="Times New Roman" w:eastAsia="Times New Roman" w:hAnsi="Times New Roman" w:cs="Times New Roman"/>
          <w:color w:val="000000"/>
          <w:sz w:val="24"/>
          <w:szCs w:val="24"/>
        </w:rPr>
        <w:t xml:space="preserve">. A more recent DRM Version 2.0, 17 November 2005 is available from </w:t>
      </w:r>
      <w:commentRangeStart w:id="1131"/>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"http://www.whitehouse.gov/omb/assets/egov_docs/DRM_2_0_Final.pdf"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http://www.whitehouse.gov/omb/assets/egov_docs/DRM_2_0_Final.pdf</w:t>
      </w:r>
      <w:r w:rsidRPr="00146A68">
        <w:rPr>
          <w:rFonts w:ascii="Times New Roman" w:eastAsia="Times New Roman" w:hAnsi="Times New Roman" w:cs="Times New Roman"/>
          <w:color w:val="000000"/>
          <w:sz w:val="24"/>
          <w:szCs w:val="24"/>
        </w:rPr>
        <w:fldChar w:fldCharType="end"/>
      </w:r>
      <w:commentRangeEnd w:id="1131"/>
      <w:r w:rsidR="007000EC">
        <w:rPr>
          <w:rStyle w:val="CommentReference"/>
        </w:rPr>
        <w:commentReference w:id="1131"/>
      </w:r>
    </w:p>
    <w:p w14:paraId="3FE8104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2" w:name="GJXDM-IEPD"/>
      <w:bookmarkEnd w:id="1132"/>
      <w:r w:rsidRPr="00146A68">
        <w:rPr>
          <w:rFonts w:ascii="Times New Roman" w:eastAsia="Times New Roman" w:hAnsi="Times New Roman" w:cs="Times New Roman"/>
          <w:b/>
          <w:bCs/>
          <w:color w:val="000000"/>
          <w:sz w:val="24"/>
          <w:szCs w:val="24"/>
        </w:rPr>
        <w:lastRenderedPageBreak/>
        <w:t>[GJXDM IEPD Guidelines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GJXDM Information Exchange Package Documentation Guidelines</w:t>
      </w:r>
      <w:r w:rsidRPr="00146A68">
        <w:rPr>
          <w:rFonts w:ascii="Times New Roman" w:eastAsia="Times New Roman" w:hAnsi="Times New Roman" w:cs="Times New Roman"/>
          <w:color w:val="000000"/>
          <w:sz w:val="24"/>
          <w:szCs w:val="24"/>
        </w:rPr>
        <w:t xml:space="preserve">, Version 1.1, Global XML Structure Task Force (GXSTF), 2 March 2005. Available from </w:t>
      </w:r>
      <w:hyperlink r:id="rId287" w:tgtFrame="_blank" w:history="1">
        <w:r w:rsidRPr="00146A68">
          <w:rPr>
            <w:rFonts w:ascii="Courier New" w:eastAsia="Times New Roman" w:hAnsi="Courier New" w:cs="Courier New"/>
            <w:color w:val="000000"/>
            <w:sz w:val="19"/>
            <w:szCs w:val="19"/>
            <w:shd w:val="clear" w:color="auto" w:fill="FFFFFF"/>
          </w:rPr>
          <w:t>http://it.ojp.gov/documents/global_jxdm_IEPD_guidelines_v1_1.pdf</w:t>
        </w:r>
      </w:hyperlink>
    </w:p>
    <w:p w14:paraId="44C66F4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3" w:name="ISO-11179-4"/>
      <w:bookmarkEnd w:id="1133"/>
      <w:r w:rsidRPr="00146A68">
        <w:rPr>
          <w:rFonts w:ascii="Times New Roman" w:eastAsia="Times New Roman" w:hAnsi="Times New Roman" w:cs="Times New Roman"/>
          <w:b/>
          <w:bCs/>
          <w:color w:val="000000"/>
          <w:sz w:val="24"/>
          <w:szCs w:val="24"/>
        </w:rPr>
        <w:t>[ISO 11179-4]</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11179-4 Information Technology — Metadata Registries (MDR) — Part 4: Formulation of Data Definitions Second Edition,</w:t>
      </w:r>
      <w:r w:rsidRPr="00146A68">
        <w:rPr>
          <w:rFonts w:ascii="Times New Roman" w:eastAsia="Times New Roman" w:hAnsi="Times New Roman" w:cs="Times New Roman"/>
          <w:color w:val="000000"/>
          <w:sz w:val="24"/>
          <w:szCs w:val="24"/>
        </w:rPr>
        <w:t xml:space="preserve"> 15 July 2004. Available from </w:t>
      </w:r>
      <w:hyperlink r:id="rId288" w:tgtFrame="_blank" w:history="1">
        <w:r w:rsidRPr="00146A68">
          <w:rPr>
            <w:rFonts w:ascii="Courier New" w:eastAsia="Times New Roman" w:hAnsi="Courier New" w:cs="Courier New"/>
            <w:color w:val="000000"/>
            <w:sz w:val="19"/>
            <w:szCs w:val="19"/>
            <w:shd w:val="clear" w:color="auto" w:fill="FFFFFF"/>
          </w:rPr>
          <w:t>http://standards.iso.org/ittf/PubliclyAvailableStandards/c035346_ISO_IEC_11179-4_2004(E).zip</w:t>
        </w:r>
      </w:hyperlink>
      <w:r w:rsidRPr="00146A68">
        <w:rPr>
          <w:rFonts w:ascii="Times New Roman" w:eastAsia="Times New Roman" w:hAnsi="Times New Roman" w:cs="Times New Roman"/>
          <w:color w:val="000000"/>
          <w:sz w:val="24"/>
          <w:szCs w:val="24"/>
        </w:rPr>
        <w:t>.</w:t>
      </w:r>
    </w:p>
    <w:p w14:paraId="0BA8DD8E"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4" w:name="ISO-11179-5"/>
      <w:bookmarkEnd w:id="1134"/>
      <w:r w:rsidRPr="00146A68">
        <w:rPr>
          <w:rFonts w:ascii="Times New Roman" w:eastAsia="Times New Roman" w:hAnsi="Times New Roman" w:cs="Times New Roman"/>
          <w:b/>
          <w:bCs/>
          <w:color w:val="000000"/>
          <w:sz w:val="24"/>
          <w:szCs w:val="24"/>
        </w:rPr>
        <w:t>[ISO 11179-5]</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ISO/IEC 11179-5:2005, Information technology — Metadata registries (MDR) — Part 5: Naming and identification principles</w:t>
      </w:r>
      <w:r w:rsidRPr="00146A68">
        <w:rPr>
          <w:rFonts w:ascii="Times New Roman" w:eastAsia="Times New Roman" w:hAnsi="Times New Roman" w:cs="Times New Roman"/>
          <w:color w:val="000000"/>
          <w:sz w:val="24"/>
          <w:szCs w:val="24"/>
        </w:rPr>
        <w:t xml:space="preserve">. Available from </w:t>
      </w:r>
      <w:hyperlink r:id="rId289" w:tgtFrame="_blank" w:history="1">
        <w:r w:rsidRPr="00146A68">
          <w:rPr>
            <w:rFonts w:ascii="Courier New" w:eastAsia="Times New Roman" w:hAnsi="Courier New" w:cs="Courier New"/>
            <w:color w:val="000000"/>
            <w:sz w:val="19"/>
            <w:szCs w:val="19"/>
            <w:shd w:val="clear" w:color="auto" w:fill="FFFFFF"/>
          </w:rPr>
          <w:t>http://standards.iso.org/ittf/PubliclyAvailableStandards/c035347_ISO_IEC_11179-5_2005(E).zip</w:t>
        </w:r>
      </w:hyperlink>
      <w:r w:rsidRPr="00146A68">
        <w:rPr>
          <w:rFonts w:ascii="Times New Roman" w:eastAsia="Times New Roman" w:hAnsi="Times New Roman" w:cs="Times New Roman"/>
          <w:color w:val="000000"/>
          <w:sz w:val="24"/>
          <w:szCs w:val="24"/>
        </w:rPr>
        <w:t>.</w:t>
      </w:r>
    </w:p>
    <w:p w14:paraId="6848385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5" w:name="ISO-RelaxNG"/>
      <w:bookmarkEnd w:id="1135"/>
      <w:r w:rsidRPr="00146A68">
        <w:rPr>
          <w:rFonts w:ascii="Times New Roman" w:eastAsia="Times New Roman" w:hAnsi="Times New Roman" w:cs="Times New Roman"/>
          <w:b/>
          <w:bCs/>
          <w:color w:val="000000"/>
          <w:sz w:val="24"/>
          <w:szCs w:val="24"/>
        </w:rPr>
        <w:t>[ISO RelaxNG]</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Document Schema Definition Language (DSDL) — Part 2: Regular-grammar-based validation — RELAX NG</w:t>
      </w:r>
      <w:r w:rsidRPr="00146A68">
        <w:rPr>
          <w:rFonts w:ascii="Times New Roman" w:eastAsia="Times New Roman" w:hAnsi="Times New Roman" w:cs="Times New Roman"/>
          <w:color w:val="000000"/>
          <w:sz w:val="24"/>
          <w:szCs w:val="24"/>
        </w:rPr>
        <w:t xml:space="preserve">, ISO/IEC 19757-2:2008, Second Edition, 15 December 2008. Available from </w:t>
      </w:r>
      <w:hyperlink r:id="rId290" w:tgtFrame="_blank" w:history="1">
        <w:r w:rsidRPr="00146A68">
          <w:rPr>
            <w:rFonts w:ascii="Courier New" w:eastAsia="Times New Roman" w:hAnsi="Courier New" w:cs="Courier New"/>
            <w:color w:val="000000"/>
            <w:sz w:val="19"/>
            <w:szCs w:val="19"/>
            <w:shd w:val="clear" w:color="auto" w:fill="FFFFFF"/>
          </w:rPr>
          <w:t>http://standards.iso.org/ittf/PubliclyAvailableStandards/c052348_ISO_IEC_19757-2_2008(E).zip</w:t>
        </w:r>
      </w:hyperlink>
      <w:r w:rsidRPr="00146A68">
        <w:rPr>
          <w:rFonts w:ascii="Times New Roman" w:eastAsia="Times New Roman" w:hAnsi="Times New Roman" w:cs="Times New Roman"/>
          <w:color w:val="000000"/>
          <w:sz w:val="24"/>
          <w:szCs w:val="24"/>
        </w:rPr>
        <w:t xml:space="preserve">. See also </w:t>
      </w:r>
      <w:hyperlink r:id="rId291" w:tgtFrame="_blank" w:history="1">
        <w:r w:rsidRPr="00146A68">
          <w:rPr>
            <w:rFonts w:ascii="Courier New" w:eastAsia="Times New Roman" w:hAnsi="Courier New" w:cs="Courier New"/>
            <w:color w:val="000000"/>
            <w:sz w:val="19"/>
            <w:szCs w:val="19"/>
            <w:shd w:val="clear" w:color="auto" w:fill="FFFFFF"/>
          </w:rPr>
          <w:t>http://relaxng.org</w:t>
        </w:r>
      </w:hyperlink>
      <w:r w:rsidRPr="00146A68">
        <w:rPr>
          <w:rFonts w:ascii="Times New Roman" w:eastAsia="Times New Roman" w:hAnsi="Times New Roman" w:cs="Times New Roman"/>
          <w:color w:val="000000"/>
          <w:sz w:val="24"/>
          <w:szCs w:val="24"/>
        </w:rPr>
        <w:t>.</w:t>
      </w:r>
    </w:p>
    <w:p w14:paraId="35A77FA9"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6" w:name="ISO-Schematron"/>
      <w:bookmarkEnd w:id="1136"/>
      <w:r w:rsidRPr="00146A68">
        <w:rPr>
          <w:rFonts w:ascii="Times New Roman" w:eastAsia="Times New Roman" w:hAnsi="Times New Roman" w:cs="Times New Roman"/>
          <w:b/>
          <w:bCs/>
          <w:color w:val="000000"/>
          <w:sz w:val="24"/>
          <w:szCs w:val="24"/>
        </w:rPr>
        <w:t>[ISO Schematron]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Schema Definition Languages (DSDL) — Part 3: Rule-based validation — Schematron</w:t>
      </w:r>
      <w:r w:rsidRPr="00146A68">
        <w:rPr>
          <w:rFonts w:ascii="Times New Roman" w:eastAsia="Times New Roman" w:hAnsi="Times New Roman" w:cs="Times New Roman"/>
          <w:color w:val="000000"/>
          <w:sz w:val="24"/>
          <w:szCs w:val="24"/>
        </w:rPr>
        <w:t xml:space="preserve">, ISO/IEC 19757-3:2006(E), First Edition, 1 June 2006. Available from </w:t>
      </w:r>
      <w:hyperlink r:id="rId292" w:tgtFrame="_blank" w:history="1">
        <w:r w:rsidRPr="00146A68">
          <w:rPr>
            <w:rFonts w:ascii="Courier New" w:eastAsia="Times New Roman" w:hAnsi="Courier New" w:cs="Courier New"/>
            <w:color w:val="000000"/>
            <w:sz w:val="19"/>
            <w:szCs w:val="19"/>
            <w:shd w:val="clear" w:color="auto" w:fill="FFFFFF"/>
          </w:rPr>
          <w:t>http://standards.iso.org/ittf/PubliclyAvailableStandards/c040833_ISO_IEC_19757-3_2006(E).zip</w:t>
        </w:r>
      </w:hyperlink>
      <w:r w:rsidRPr="00146A68">
        <w:rPr>
          <w:rFonts w:ascii="Times New Roman" w:eastAsia="Times New Roman" w:hAnsi="Times New Roman" w:cs="Times New Roman"/>
          <w:color w:val="000000"/>
          <w:sz w:val="24"/>
          <w:szCs w:val="24"/>
        </w:rPr>
        <w:t>.</w:t>
      </w:r>
    </w:p>
    <w:p w14:paraId="75D9467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7" w:name="LEXS"/>
      <w:bookmarkEnd w:id="1137"/>
      <w:r w:rsidRPr="00146A68">
        <w:rPr>
          <w:rFonts w:ascii="Times New Roman" w:eastAsia="Times New Roman" w:hAnsi="Times New Roman" w:cs="Times New Roman"/>
          <w:b/>
          <w:b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Logical Entity Exchange Specification</w:t>
      </w:r>
      <w:r w:rsidRPr="00146A68">
        <w:rPr>
          <w:rFonts w:ascii="Times New Roman" w:eastAsia="Times New Roman" w:hAnsi="Times New Roman" w:cs="Times New Roman"/>
          <w:color w:val="000000"/>
          <w:sz w:val="24"/>
          <w:szCs w:val="24"/>
        </w:rPr>
        <w:t xml:space="preserve">, Version 4.0, 27 July 2011. Available from </w:t>
      </w:r>
      <w:commentRangeStart w:id="113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"http://130.207.211.107/content/downloads"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http://130.207.211.107/content/downloads</w:t>
      </w:r>
      <w:r w:rsidRPr="00146A68">
        <w:rPr>
          <w:rFonts w:ascii="Times New Roman" w:eastAsia="Times New Roman" w:hAnsi="Times New Roman" w:cs="Times New Roman"/>
          <w:color w:val="000000"/>
          <w:sz w:val="24"/>
          <w:szCs w:val="24"/>
        </w:rPr>
        <w:fldChar w:fldCharType="end"/>
      </w:r>
      <w:commentRangeEnd w:id="1138"/>
      <w:r w:rsidR="007000EC">
        <w:rPr>
          <w:rStyle w:val="CommentReference"/>
        </w:rPr>
        <w:commentReference w:id="1138"/>
      </w:r>
      <w:r w:rsidRPr="00146A68">
        <w:rPr>
          <w:rFonts w:ascii="Times New Roman" w:eastAsia="Times New Roman" w:hAnsi="Times New Roman" w:cs="Times New Roman"/>
          <w:color w:val="000000"/>
          <w:sz w:val="24"/>
          <w:szCs w:val="24"/>
        </w:rPr>
        <w:t>.</w:t>
      </w:r>
    </w:p>
    <w:p w14:paraId="2B72304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39" w:name="NIEM-BIEC"/>
      <w:bookmarkEnd w:id="1139"/>
      <w:r w:rsidRPr="00146A68">
        <w:rPr>
          <w:rFonts w:ascii="Times New Roman" w:eastAsia="Times New Roman" w:hAnsi="Times New Roman" w:cs="Times New Roman"/>
          <w:b/>
          <w:bCs/>
          <w:color w:val="000000"/>
          <w:sz w:val="24"/>
          <w:szCs w:val="24"/>
        </w:rPr>
        <w:t>[NIEM Business Information Exchange Components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Business Information Exchange Components</w:t>
      </w:r>
      <w:r w:rsidRPr="00146A68">
        <w:rPr>
          <w:rFonts w:ascii="Times New Roman" w:eastAsia="Times New Roman" w:hAnsi="Times New Roman" w:cs="Times New Roman"/>
          <w:color w:val="000000"/>
          <w:sz w:val="24"/>
          <w:szCs w:val="24"/>
        </w:rPr>
        <w:t xml:space="preserve">, Version 1.0, NIEM Technical Architecture Committee (NTAC), </w:t>
      </w:r>
      <w:commentRangeStart w:id="1140"/>
      <w:r w:rsidRPr="00146A68">
        <w:rPr>
          <w:rFonts w:ascii="Times New Roman" w:eastAsia="Times New Roman" w:hAnsi="Times New Roman" w:cs="Times New Roman"/>
          <w:color w:val="000000"/>
          <w:sz w:val="24"/>
          <w:szCs w:val="24"/>
        </w:rPr>
        <w:t>8 March 2011</w:t>
      </w:r>
      <w:commentRangeEnd w:id="1140"/>
      <w:r w:rsidR="007000EC">
        <w:rPr>
          <w:rStyle w:val="CommentReference"/>
        </w:rPr>
        <w:commentReference w:id="1140"/>
      </w:r>
      <w:r w:rsidRPr="00146A68">
        <w:rPr>
          <w:rFonts w:ascii="Times New Roman" w:eastAsia="Times New Roman" w:hAnsi="Times New Roman" w:cs="Times New Roman"/>
          <w:color w:val="000000"/>
          <w:sz w:val="24"/>
          <w:szCs w:val="24"/>
        </w:rPr>
        <w:t xml:space="preserve">. Available from </w:t>
      </w:r>
      <w:hyperlink r:id="rId293" w:tgtFrame="_blank" w:history="1">
        <w:r w:rsidRPr="00146A68">
          <w:rPr>
            <w:rFonts w:ascii="Courier New" w:eastAsia="Times New Roman" w:hAnsi="Courier New" w:cs="Courier New"/>
            <w:color w:val="000000"/>
            <w:sz w:val="19"/>
            <w:szCs w:val="19"/>
            <w:shd w:val="clear" w:color="auto" w:fill="FFFFFF"/>
          </w:rPr>
          <w:t>http://reference.niem.gov/niem/specification/business-information-exchange-components/1.0/</w:t>
        </w:r>
      </w:hyperlink>
      <w:r w:rsidRPr="00146A68">
        <w:rPr>
          <w:rFonts w:ascii="Times New Roman" w:eastAsia="Times New Roman" w:hAnsi="Times New Roman" w:cs="Times New Roman"/>
          <w:color w:val="000000"/>
          <w:sz w:val="24"/>
          <w:szCs w:val="24"/>
        </w:rPr>
        <w:t>.</w:t>
      </w:r>
    </w:p>
    <w:p w14:paraId="56B3123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41" w:name="NIEM-Conformance"/>
      <w:bookmarkEnd w:id="1141"/>
      <w:r w:rsidRPr="00146A68">
        <w:rPr>
          <w:rFonts w:ascii="Times New Roman" w:eastAsia="Times New Roman" w:hAnsi="Times New Roman" w:cs="Times New Roman"/>
          <w:b/>
          <w:bCs/>
          <w:color w:val="000000"/>
          <w:sz w:val="24"/>
          <w:szCs w:val="24"/>
        </w:rPr>
        <w:t xml:space="preserve">[NIEM Conformance </w:t>
      </w:r>
      <w:del w:id="1142" w:author="Chipman, Charles" w:date="2019-01-30T12:33:00Z">
        <w:r w:rsidRPr="00146A68" w:rsidDel="007000EC">
          <w:rPr>
            <w:rFonts w:ascii="Times New Roman" w:eastAsia="Times New Roman" w:hAnsi="Times New Roman" w:cs="Times New Roman"/>
            <w:b/>
            <w:bCs/>
            <w:color w:val="000000"/>
            <w:sz w:val="24"/>
            <w:szCs w:val="24"/>
          </w:rPr>
          <w:delText>3</w:delText>
        </w:r>
      </w:del>
      <w:ins w:id="1143"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w:t>
      </w:r>
      <w:r w:rsidRPr="00146A68">
        <w:rPr>
          <w:rFonts w:ascii="Times New Roman" w:eastAsia="Times New Roman" w:hAnsi="Times New Roman" w:cs="Times New Roman"/>
          <w:color w:val="000000"/>
          <w:sz w:val="24"/>
          <w:szCs w:val="24"/>
        </w:rPr>
        <w:t xml:space="preserve">, Version </w:t>
      </w:r>
      <w:del w:id="1144" w:author="Chipman, Charles" w:date="2019-01-30T12:33:00Z">
        <w:r w:rsidRPr="00146A68" w:rsidDel="007000EC">
          <w:rPr>
            <w:rFonts w:ascii="Times New Roman" w:eastAsia="Times New Roman" w:hAnsi="Times New Roman" w:cs="Times New Roman"/>
            <w:color w:val="000000"/>
            <w:sz w:val="24"/>
            <w:szCs w:val="24"/>
          </w:rPr>
          <w:delText>3</w:delText>
        </w:r>
      </w:del>
      <w:ins w:id="1145"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146"/>
      <w:r w:rsidRPr="00146A68">
        <w:rPr>
          <w:rFonts w:ascii="Times New Roman" w:eastAsia="Times New Roman" w:hAnsi="Times New Roman" w:cs="Times New Roman"/>
          <w:color w:val="000000"/>
          <w:sz w:val="24"/>
          <w:szCs w:val="24"/>
        </w:rPr>
        <w:t>14 August 2014</w:t>
      </w:r>
      <w:commentRangeEnd w:id="1146"/>
      <w:r w:rsidR="007000EC">
        <w:rPr>
          <w:rStyle w:val="CommentReference"/>
        </w:rPr>
        <w:commentReference w:id="1146"/>
      </w:r>
      <w:r w:rsidRPr="00146A68">
        <w:rPr>
          <w:rFonts w:ascii="Times New Roman" w:eastAsia="Times New Roman" w:hAnsi="Times New Roman" w:cs="Times New Roman"/>
          <w:color w:val="000000"/>
          <w:sz w:val="24"/>
          <w:szCs w:val="24"/>
        </w:rPr>
        <w:t xml:space="preserve">. Available from </w:t>
      </w:r>
      <w:ins w:id="1147"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w:instrText>
      </w:r>
      <w:ins w:id="1148"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149"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w:t>
      </w:r>
      <w:del w:id="1150" w:author="Chipman, Charles" w:date="2019-01-30T12:33:00Z">
        <w:r w:rsidR="007000EC" w:rsidRPr="00E50655" w:rsidDel="007000EC">
          <w:rPr>
            <w:rStyle w:val="Hyperlink"/>
            <w:rFonts w:ascii="Courier New" w:eastAsia="Times New Roman" w:hAnsi="Courier New" w:cs="Courier New"/>
            <w:sz w:val="19"/>
            <w:szCs w:val="19"/>
          </w:rPr>
          <w:delText>3</w:delText>
        </w:r>
      </w:del>
      <w:ins w:id="1151"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152"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ECDF26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53" w:name="NIEM-CTAS"/>
      <w:bookmarkEnd w:id="1153"/>
      <w:r w:rsidRPr="00146A68">
        <w:rPr>
          <w:rFonts w:ascii="Times New Roman" w:eastAsia="Times New Roman" w:hAnsi="Times New Roman" w:cs="Times New Roman"/>
          <w:b/>
          <w:bCs/>
          <w:color w:val="000000"/>
          <w:sz w:val="24"/>
          <w:szCs w:val="24"/>
        </w:rPr>
        <w:t xml:space="preserve">[NIEM Conformance Targets Attribute Specification </w:t>
      </w:r>
      <w:del w:id="1154" w:author="Chipman, Charles" w:date="2019-01-30T12:33:00Z">
        <w:r w:rsidRPr="00146A68" w:rsidDel="007000EC">
          <w:rPr>
            <w:rFonts w:ascii="Times New Roman" w:eastAsia="Times New Roman" w:hAnsi="Times New Roman" w:cs="Times New Roman"/>
            <w:b/>
            <w:bCs/>
            <w:color w:val="000000"/>
            <w:sz w:val="24"/>
            <w:szCs w:val="24"/>
          </w:rPr>
          <w:delText>3</w:delText>
        </w:r>
      </w:del>
      <w:ins w:id="1155" w:author="Chipman, Charles" w:date="2019-01-30T12:33:00Z">
        <w:r w:rsidR="007000EC">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Conformance Targets Attribute Specification</w:t>
      </w:r>
      <w:r w:rsidRPr="00146A68">
        <w:rPr>
          <w:rFonts w:ascii="Times New Roman" w:eastAsia="Times New Roman" w:hAnsi="Times New Roman" w:cs="Times New Roman"/>
          <w:color w:val="000000"/>
          <w:sz w:val="24"/>
          <w:szCs w:val="24"/>
        </w:rPr>
        <w:t xml:space="preserve">, Version </w:t>
      </w:r>
      <w:del w:id="1156" w:author="Chipman, Charles" w:date="2019-01-30T12:33:00Z">
        <w:r w:rsidRPr="00146A68" w:rsidDel="007000EC">
          <w:rPr>
            <w:rFonts w:ascii="Times New Roman" w:eastAsia="Times New Roman" w:hAnsi="Times New Roman" w:cs="Times New Roman"/>
            <w:color w:val="000000"/>
            <w:sz w:val="24"/>
            <w:szCs w:val="24"/>
          </w:rPr>
          <w:delText>3</w:delText>
        </w:r>
      </w:del>
      <w:ins w:id="1157" w:author="Chipman, Charles" w:date="2019-01-30T12:33:00Z">
        <w:r w:rsidR="007000EC">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158"/>
      <w:r w:rsidRPr="00146A68">
        <w:rPr>
          <w:rFonts w:ascii="Times New Roman" w:eastAsia="Times New Roman" w:hAnsi="Times New Roman" w:cs="Times New Roman"/>
          <w:color w:val="000000"/>
          <w:sz w:val="24"/>
          <w:szCs w:val="24"/>
        </w:rPr>
        <w:t>31 July 2014</w:t>
      </w:r>
      <w:commentRangeEnd w:id="1158"/>
      <w:r w:rsidR="007000EC">
        <w:rPr>
          <w:rStyle w:val="CommentReference"/>
        </w:rPr>
        <w:commentReference w:id="1158"/>
      </w:r>
      <w:r w:rsidRPr="00146A68">
        <w:rPr>
          <w:rFonts w:ascii="Times New Roman" w:eastAsia="Times New Roman" w:hAnsi="Times New Roman" w:cs="Times New Roman"/>
          <w:color w:val="000000"/>
          <w:sz w:val="24"/>
          <w:szCs w:val="24"/>
        </w:rPr>
        <w:t xml:space="preserve">. Available from </w:t>
      </w:r>
      <w:ins w:id="1159" w:author="Chipman, Charles" w:date="2019-01-30T12:33:00Z">
        <w:r w:rsidR="007000EC">
          <w:rPr>
            <w:rFonts w:ascii="Courier New" w:eastAsia="Times New Roman" w:hAnsi="Courier New" w:cs="Courier New"/>
            <w:color w:val="000000"/>
            <w:sz w:val="19"/>
            <w:szCs w:val="19"/>
            <w:shd w:val="clear" w:color="auto" w:fill="FFFFFF"/>
          </w:rPr>
          <w:fldChar w:fldCharType="begin"/>
        </w:r>
        <w:r w:rsidR="007000EC">
          <w:rPr>
            <w:rFonts w:ascii="Courier New" w:eastAsia="Times New Roman" w:hAnsi="Courier New" w:cs="Courier New"/>
            <w:color w:val="000000"/>
            <w:sz w:val="19"/>
            <w:szCs w:val="19"/>
            <w:shd w:val="clear" w:color="auto" w:fill="FFFFFF"/>
          </w:rPr>
          <w:instrText xml:space="preserve"> HYPERLINK "</w:instrText>
        </w:r>
      </w:ins>
      <w:r w:rsidR="007000EC" w:rsidRPr="00146A68">
        <w:rPr>
          <w:rFonts w:ascii="Courier New" w:eastAsia="Times New Roman" w:hAnsi="Courier New" w:cs="Courier New"/>
          <w:color w:val="000000"/>
          <w:sz w:val="19"/>
          <w:szCs w:val="19"/>
          <w:shd w:val="clear" w:color="auto" w:fill="FFFFFF"/>
        </w:rPr>
        <w:instrText>http://reference.niem.gov/niem/specification/conformance-targets-attribute/</w:instrText>
      </w:r>
      <w:ins w:id="1160" w:author="Chipman, Charles" w:date="2019-01-30T12:33:00Z">
        <w:r w:rsidR="007000EC">
          <w:rPr>
            <w:rFonts w:ascii="Courier New" w:eastAsia="Times New Roman" w:hAnsi="Courier New" w:cs="Courier New"/>
            <w:color w:val="000000"/>
            <w:sz w:val="19"/>
            <w:szCs w:val="19"/>
            <w:shd w:val="clear" w:color="auto" w:fill="FFFFFF"/>
          </w:rPr>
          <w:instrText>4</w:instrText>
        </w:r>
      </w:ins>
      <w:r w:rsidR="007000EC" w:rsidRPr="00146A68">
        <w:rPr>
          <w:rFonts w:ascii="Courier New" w:eastAsia="Times New Roman" w:hAnsi="Courier New" w:cs="Courier New"/>
          <w:color w:val="000000"/>
          <w:sz w:val="19"/>
          <w:szCs w:val="19"/>
          <w:shd w:val="clear" w:color="auto" w:fill="FFFFFF"/>
        </w:rPr>
        <w:instrText>.0/</w:instrText>
      </w:r>
      <w:ins w:id="1161" w:author="Chipman, Charles" w:date="2019-01-30T12:33:00Z">
        <w:r w:rsidR="007000EC">
          <w:rPr>
            <w:rFonts w:ascii="Courier New" w:eastAsia="Times New Roman" w:hAnsi="Courier New" w:cs="Courier New"/>
            <w:color w:val="000000"/>
            <w:sz w:val="19"/>
            <w:szCs w:val="19"/>
            <w:shd w:val="clear" w:color="auto" w:fill="FFFFFF"/>
          </w:rPr>
          <w:instrText xml:space="preserve">" </w:instrText>
        </w:r>
        <w:r w:rsidR="007000EC">
          <w:rPr>
            <w:rFonts w:ascii="Courier New" w:eastAsia="Times New Roman" w:hAnsi="Courier New" w:cs="Courier New"/>
            <w:color w:val="000000"/>
            <w:sz w:val="19"/>
            <w:szCs w:val="19"/>
            <w:shd w:val="clear" w:color="auto" w:fill="FFFFFF"/>
          </w:rPr>
          <w:fldChar w:fldCharType="separate"/>
        </w:r>
      </w:ins>
      <w:r w:rsidR="007000EC" w:rsidRPr="00E50655">
        <w:rPr>
          <w:rStyle w:val="Hyperlink"/>
          <w:rFonts w:ascii="Courier New" w:eastAsia="Times New Roman" w:hAnsi="Courier New" w:cs="Courier New"/>
          <w:sz w:val="19"/>
          <w:szCs w:val="19"/>
        </w:rPr>
        <w:t>http://reference.niem.gov/niem/specification/conformance-targets-attribute/</w:t>
      </w:r>
      <w:del w:id="1162" w:author="Chipman, Charles" w:date="2019-01-30T12:33:00Z">
        <w:r w:rsidR="007000EC" w:rsidRPr="00E50655" w:rsidDel="007000EC">
          <w:rPr>
            <w:rStyle w:val="Hyperlink"/>
            <w:rFonts w:ascii="Courier New" w:eastAsia="Times New Roman" w:hAnsi="Courier New" w:cs="Courier New"/>
            <w:sz w:val="19"/>
            <w:szCs w:val="19"/>
          </w:rPr>
          <w:delText>3</w:delText>
        </w:r>
      </w:del>
      <w:ins w:id="1163" w:author="Chipman, Charles" w:date="2019-01-30T12:33:00Z">
        <w:r w:rsidR="007000EC" w:rsidRPr="00E50655">
          <w:rPr>
            <w:rStyle w:val="Hyperlink"/>
            <w:rFonts w:ascii="Courier New" w:eastAsia="Times New Roman" w:hAnsi="Courier New" w:cs="Courier New"/>
            <w:sz w:val="19"/>
            <w:szCs w:val="19"/>
          </w:rPr>
          <w:t>4</w:t>
        </w:r>
      </w:ins>
      <w:r w:rsidR="007000EC" w:rsidRPr="00E50655">
        <w:rPr>
          <w:rStyle w:val="Hyperlink"/>
          <w:rFonts w:ascii="Courier New" w:eastAsia="Times New Roman" w:hAnsi="Courier New" w:cs="Courier New"/>
          <w:sz w:val="19"/>
          <w:szCs w:val="19"/>
        </w:rPr>
        <w:t>.0/</w:t>
      </w:r>
      <w:ins w:id="1164" w:author="Chipman, Charles" w:date="2019-01-30T12:33:00Z">
        <w:r w:rsidR="007000EC">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2DD995B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5" w:name="NIEM-DomainUpdate"/>
      <w:bookmarkEnd w:id="1165"/>
      <w:r w:rsidRPr="00146A68">
        <w:rPr>
          <w:rFonts w:ascii="Times New Roman" w:eastAsia="Times New Roman" w:hAnsi="Times New Roman" w:cs="Times New Roman"/>
          <w:b/>
          <w:bCs/>
          <w:color w:val="000000"/>
          <w:sz w:val="24"/>
          <w:szCs w:val="24"/>
        </w:rPr>
        <w:lastRenderedPageBreak/>
        <w:t>[NIEM Domain Update Specification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Domain Update Specification</w:t>
      </w:r>
      <w:r w:rsidRPr="00146A68">
        <w:rPr>
          <w:rFonts w:ascii="Times New Roman" w:eastAsia="Times New Roman" w:hAnsi="Times New Roman" w:cs="Times New Roman"/>
          <w:color w:val="000000"/>
          <w:sz w:val="24"/>
          <w:szCs w:val="24"/>
        </w:rPr>
        <w:t xml:space="preserve">, Version 1.0, NIEM Technical Architecture Committee (NTAC), </w:t>
      </w:r>
      <w:commentRangeStart w:id="1166"/>
      <w:r w:rsidRPr="00146A68">
        <w:rPr>
          <w:rFonts w:ascii="Times New Roman" w:eastAsia="Times New Roman" w:hAnsi="Times New Roman" w:cs="Times New Roman"/>
          <w:color w:val="000000"/>
          <w:sz w:val="24"/>
          <w:szCs w:val="24"/>
        </w:rPr>
        <w:t>5 November 2010</w:t>
      </w:r>
      <w:commentRangeEnd w:id="1166"/>
      <w:r w:rsidR="006B538E">
        <w:rPr>
          <w:rStyle w:val="CommentReference"/>
        </w:rPr>
        <w:commentReference w:id="1166"/>
      </w:r>
      <w:r w:rsidRPr="00146A68">
        <w:rPr>
          <w:rFonts w:ascii="Times New Roman" w:eastAsia="Times New Roman" w:hAnsi="Times New Roman" w:cs="Times New Roman"/>
          <w:color w:val="000000"/>
          <w:sz w:val="24"/>
          <w:szCs w:val="24"/>
        </w:rPr>
        <w:t xml:space="preserve">. Available from </w:t>
      </w:r>
      <w:hyperlink r:id="rId294" w:tgtFrame="_blank" w:history="1">
        <w:r w:rsidRPr="00146A68">
          <w:rPr>
            <w:rFonts w:ascii="Courier New" w:eastAsia="Times New Roman" w:hAnsi="Courier New" w:cs="Courier New"/>
            <w:color w:val="000000"/>
            <w:sz w:val="19"/>
            <w:szCs w:val="19"/>
            <w:shd w:val="clear" w:color="auto" w:fill="FFFFFF"/>
          </w:rPr>
          <w:t>http://reference.niem.gov/niem/specification/domain-update/1.0/</w:t>
        </w:r>
      </w:hyperlink>
      <w:r w:rsidRPr="00146A68">
        <w:rPr>
          <w:rFonts w:ascii="Times New Roman" w:eastAsia="Times New Roman" w:hAnsi="Times New Roman" w:cs="Times New Roman"/>
          <w:color w:val="000000"/>
          <w:sz w:val="24"/>
          <w:szCs w:val="24"/>
        </w:rPr>
        <w:t>.</w:t>
      </w:r>
    </w:p>
    <w:p w14:paraId="0F5152B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7" w:name="NIEM-HLTA"/>
      <w:bookmarkEnd w:id="1167"/>
      <w:r w:rsidRPr="00146A68">
        <w:rPr>
          <w:rFonts w:ascii="Times New Roman" w:eastAsia="Times New Roman" w:hAnsi="Times New Roman" w:cs="Times New Roman"/>
          <w:b/>
          <w:bCs/>
          <w:color w:val="000000"/>
          <w:sz w:val="24"/>
          <w:szCs w:val="24"/>
        </w:rPr>
        <w:t>[NIEM High-Level Tool Architecture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High-Level Tool Architecture</w:t>
      </w:r>
      <w:r w:rsidRPr="00146A68">
        <w:rPr>
          <w:rFonts w:ascii="Times New Roman" w:eastAsia="Times New Roman" w:hAnsi="Times New Roman" w:cs="Times New Roman"/>
          <w:color w:val="000000"/>
          <w:sz w:val="24"/>
          <w:szCs w:val="24"/>
        </w:rPr>
        <w:t xml:space="preserve">, Version 1.1, NIEM Technical Architecture Committee, </w:t>
      </w:r>
      <w:commentRangeStart w:id="1168"/>
      <w:r w:rsidRPr="00146A68">
        <w:rPr>
          <w:rFonts w:ascii="Times New Roman" w:eastAsia="Times New Roman" w:hAnsi="Times New Roman" w:cs="Times New Roman"/>
          <w:color w:val="000000"/>
          <w:sz w:val="24"/>
          <w:szCs w:val="24"/>
        </w:rPr>
        <w:t>1 December 2008</w:t>
      </w:r>
      <w:commentRangeEnd w:id="1168"/>
      <w:r w:rsidR="006B538E">
        <w:rPr>
          <w:rStyle w:val="CommentReference"/>
        </w:rPr>
        <w:commentReference w:id="1168"/>
      </w:r>
      <w:r w:rsidRPr="00146A68">
        <w:rPr>
          <w:rFonts w:ascii="Times New Roman" w:eastAsia="Times New Roman" w:hAnsi="Times New Roman" w:cs="Times New Roman"/>
          <w:color w:val="000000"/>
          <w:sz w:val="24"/>
          <w:szCs w:val="24"/>
        </w:rPr>
        <w:t xml:space="preserve">. Available from </w:t>
      </w:r>
      <w:hyperlink r:id="rId295" w:tgtFrame="_blank" w:history="1">
        <w:r w:rsidRPr="00146A68">
          <w:rPr>
            <w:rFonts w:ascii="Courier New" w:eastAsia="Times New Roman" w:hAnsi="Courier New" w:cs="Courier New"/>
            <w:color w:val="000000"/>
            <w:sz w:val="19"/>
            <w:szCs w:val="19"/>
            <w:shd w:val="clear" w:color="auto" w:fill="FFFFFF"/>
          </w:rPr>
          <w:t>http://reference.niem.gov/niem/specification/high-level-tool-architecture/1.1/</w:t>
        </w:r>
      </w:hyperlink>
      <w:r w:rsidRPr="00146A68">
        <w:rPr>
          <w:rFonts w:ascii="Times New Roman" w:eastAsia="Times New Roman" w:hAnsi="Times New Roman" w:cs="Times New Roman"/>
          <w:color w:val="000000"/>
          <w:sz w:val="24"/>
          <w:szCs w:val="24"/>
        </w:rPr>
        <w:t>.</w:t>
      </w:r>
    </w:p>
    <w:p w14:paraId="3DDF0A0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69" w:name="NIEM-HLVA"/>
      <w:bookmarkEnd w:id="1169"/>
      <w:r w:rsidRPr="00146A68">
        <w:rPr>
          <w:rFonts w:ascii="Times New Roman" w:eastAsia="Times New Roman" w:hAnsi="Times New Roman" w:cs="Times New Roman"/>
          <w:b/>
          <w:bCs/>
          <w:color w:val="000000"/>
          <w:sz w:val="24"/>
          <w:szCs w:val="24"/>
        </w:rPr>
        <w:t>[NIEM High-Level Version Architecture 3.0]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High Level Version Architecture (HLVA)</w:t>
      </w:r>
      <w:r w:rsidRPr="00146A68">
        <w:rPr>
          <w:rFonts w:ascii="Times New Roman" w:eastAsia="Times New Roman" w:hAnsi="Times New Roman" w:cs="Times New Roman"/>
          <w:color w:val="000000"/>
          <w:sz w:val="24"/>
          <w:szCs w:val="24"/>
        </w:rPr>
        <w:t xml:space="preserve">, Version 3.0, NIEM Technical Architecture Committee, </w:t>
      </w:r>
      <w:commentRangeStart w:id="1170"/>
      <w:r w:rsidRPr="00146A68">
        <w:rPr>
          <w:rFonts w:ascii="Times New Roman" w:eastAsia="Times New Roman" w:hAnsi="Times New Roman" w:cs="Times New Roman"/>
          <w:color w:val="000000"/>
          <w:sz w:val="24"/>
          <w:szCs w:val="24"/>
        </w:rPr>
        <w:t>27 April 2015</w:t>
      </w:r>
      <w:commentRangeEnd w:id="1170"/>
      <w:r w:rsidR="006B538E">
        <w:rPr>
          <w:rStyle w:val="CommentReference"/>
        </w:rPr>
        <w:commentReference w:id="1170"/>
      </w:r>
      <w:r w:rsidRPr="00146A68">
        <w:rPr>
          <w:rFonts w:ascii="Times New Roman" w:eastAsia="Times New Roman" w:hAnsi="Times New Roman" w:cs="Times New Roman"/>
          <w:color w:val="000000"/>
          <w:sz w:val="24"/>
          <w:szCs w:val="24"/>
        </w:rPr>
        <w:t xml:space="preserve">. Available from </w:t>
      </w:r>
      <w:hyperlink r:id="rId296" w:tgtFrame="_blank" w:history="1">
        <w:r w:rsidRPr="00146A68">
          <w:rPr>
            <w:rFonts w:ascii="Courier New" w:eastAsia="Times New Roman" w:hAnsi="Courier New" w:cs="Courier New"/>
            <w:color w:val="000000"/>
            <w:sz w:val="19"/>
            <w:szCs w:val="19"/>
            <w:shd w:val="clear" w:color="auto" w:fill="FFFFFF"/>
          </w:rPr>
          <w:t>http://reference.niem.gov/niem/specification/high-level-version-architecture/3.0/</w:t>
        </w:r>
      </w:hyperlink>
      <w:r w:rsidRPr="00146A68">
        <w:rPr>
          <w:rFonts w:ascii="Times New Roman" w:eastAsia="Times New Roman" w:hAnsi="Times New Roman" w:cs="Times New Roman"/>
          <w:color w:val="000000"/>
          <w:sz w:val="24"/>
          <w:szCs w:val="24"/>
        </w:rPr>
        <w:t>.</w:t>
      </w:r>
    </w:p>
    <w:p w14:paraId="30907653"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1" w:name="NIEM-IEPD"/>
      <w:bookmarkEnd w:id="1171"/>
      <w:del w:id="1172" w:author="Chipman, Charles" w:date="2019-01-30T12:37:00Z">
        <w:r w:rsidRPr="00146A68" w:rsidDel="006B538E">
          <w:rPr>
            <w:rFonts w:ascii="Times New Roman" w:eastAsia="Times New Roman" w:hAnsi="Times New Roman" w:cs="Times New Roman"/>
            <w:b/>
            <w:bCs/>
            <w:color w:val="000000"/>
            <w:sz w:val="24"/>
            <w:szCs w:val="24"/>
          </w:rPr>
          <w:delText>[Requirements for a NIEM IEPD 2.1]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Requirements for a National Information Exchange Model (NIEM) Information Exchange Package Documentation (IEPD) Specification</w:delText>
        </w:r>
        <w:r w:rsidRPr="00146A68" w:rsidDel="006B538E">
          <w:rPr>
            <w:rFonts w:ascii="Times New Roman" w:eastAsia="Times New Roman" w:hAnsi="Times New Roman" w:cs="Times New Roman"/>
            <w:color w:val="000000"/>
            <w:sz w:val="24"/>
            <w:szCs w:val="24"/>
          </w:rPr>
          <w:delText xml:space="preserve">, Version 2.1, June 2006.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"http://reference.niem.gov/niem/guidance/iepd-requirements/2.1/"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http://reference.niem.gov/niem/guidance/iepd-requirements/2.1/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3118287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3" w:name="NIEM-Implementation"/>
      <w:bookmarkEnd w:id="1173"/>
      <w:del w:id="1174" w:author="Chipman, Charles" w:date="2019-01-30T12:37:00Z">
        <w:r w:rsidRPr="00146A68" w:rsidDel="006B538E">
          <w:rPr>
            <w:rFonts w:ascii="Times New Roman" w:eastAsia="Times New Roman" w:hAnsi="Times New Roman" w:cs="Times New Roman"/>
            <w:b/>
            <w:bCs/>
            <w:color w:val="000000"/>
            <w:sz w:val="24"/>
            <w:szCs w:val="24"/>
          </w:rPr>
          <w:delText>[NIEM Implementation Guide]</w:delText>
        </w:r>
        <w:r w:rsidRPr="00146A68" w:rsidDel="006B538E">
          <w:rPr>
            <w:rFonts w:ascii="Times New Roman" w:eastAsia="Times New Roman" w:hAnsi="Times New Roman" w:cs="Times New Roman"/>
            <w:color w:val="000000"/>
            <w:sz w:val="24"/>
            <w:szCs w:val="24"/>
          </w:rPr>
          <w:delText xml:space="preserve">: NIEM Implementation Guide, NIEM Program Management Office.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"https://www.niem.gov/aboutniem/grant-funding/Pages/implementation-guide.aspx"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https://www.niem.gov/aboutniem/grant-funding/Pages/implementation-guide.aspx</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06D44C2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5" w:name="NIEM-Intro"/>
      <w:bookmarkEnd w:id="1175"/>
      <w:del w:id="1176" w:author="Chipman, Charles" w:date="2019-01-30T12:37:00Z">
        <w:r w:rsidRPr="00146A68" w:rsidDel="006B538E">
          <w:rPr>
            <w:rFonts w:ascii="Times New Roman" w:eastAsia="Times New Roman" w:hAnsi="Times New Roman" w:cs="Times New Roman"/>
            <w:b/>
            <w:bCs/>
            <w:color w:val="000000"/>
            <w:sz w:val="24"/>
            <w:szCs w:val="24"/>
          </w:rPr>
          <w:delText>[NIEM Introduction]</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Introduction to the National Information Exchange Model (NIEM)</w:delText>
        </w:r>
        <w:r w:rsidRPr="00146A68" w:rsidDel="006B538E">
          <w:rPr>
            <w:rFonts w:ascii="Times New Roman" w:eastAsia="Times New Roman" w:hAnsi="Times New Roman" w:cs="Times New Roman"/>
            <w:color w:val="000000"/>
            <w:sz w:val="24"/>
            <w:szCs w:val="24"/>
          </w:rPr>
          <w:delText xml:space="preserve">, Version 0.3, NIEM Program Management Office, 12 February 2007.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"http://reference.niem.gov/niem/guidance/introduction/"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http://reference.niem.gov/niem/guidance/introduction/</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97AF4A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7" w:name="NIEM-MPD-1.0"/>
      <w:bookmarkEnd w:id="1177"/>
      <w:del w:id="1178" w:author="Chipman, Charles" w:date="2019-01-30T12:37:00Z">
        <w:r w:rsidRPr="00146A68" w:rsidDel="006B538E">
          <w:rPr>
            <w:rFonts w:ascii="Times New Roman" w:eastAsia="Times New Roman" w:hAnsi="Times New Roman" w:cs="Times New Roman"/>
            <w:b/>
            <w:bCs/>
            <w:color w:val="000000"/>
            <w:sz w:val="24"/>
            <w:szCs w:val="24"/>
          </w:rPr>
          <w:delText>[NIEM MPD Specification 1.0]</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1.0, NIEM Technical Architecture Committee (NTAC), 8 August 2011.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"http://reference.niem.gov/niem/specification/model-package-description/1.0/"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http://reference.niem.gov/niem/specification/model-package-description/1.0/</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1D0854C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79" w:name="NIEM-MPD-1.1"/>
      <w:bookmarkEnd w:id="1179"/>
      <w:del w:id="1180" w:author="Chipman, Charles" w:date="2019-01-30T12:37:00Z">
        <w:r w:rsidRPr="00146A68" w:rsidDel="006B538E">
          <w:rPr>
            <w:rFonts w:ascii="Times New Roman" w:eastAsia="Times New Roman" w:hAnsi="Times New Roman" w:cs="Times New Roman"/>
            <w:b/>
            <w:bCs/>
            <w:color w:val="000000"/>
            <w:sz w:val="24"/>
            <w:szCs w:val="24"/>
          </w:rPr>
          <w:delText>[NIEM MPD Specification 1.1]</w:delText>
        </w:r>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i/>
            <w:iCs/>
            <w:color w:val="000000"/>
            <w:sz w:val="24"/>
            <w:szCs w:val="24"/>
          </w:rPr>
          <w:delText>NIEM Model Package Description (MPD) Specification</w:delText>
        </w:r>
        <w:r w:rsidRPr="00146A68" w:rsidDel="006B538E">
          <w:rPr>
            <w:rFonts w:ascii="Times New Roman" w:eastAsia="Times New Roman" w:hAnsi="Times New Roman" w:cs="Times New Roman"/>
            <w:color w:val="000000"/>
            <w:sz w:val="24"/>
            <w:szCs w:val="24"/>
          </w:rPr>
          <w:delText xml:space="preserve">, Version 1.1, NIEM Technical Architecture Committee (NTAC), 1 October 2012. Available from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"http://reference.niem.gov/niem/specification/model-package-description/1.1/"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http://reference.niem.gov/niem/specification/model-package-description/1.1/</w:delText>
        </w:r>
        <w:r w:rsidRPr="00146A68" w:rsidDel="006B538E">
          <w:rPr>
            <w:rFonts w:ascii="Times New Roman" w:eastAsia="Times New Roman" w:hAnsi="Times New Roman" w:cs="Times New Roman"/>
            <w:color w:val="000000"/>
            <w:sz w:val="24"/>
            <w:szCs w:val="24"/>
          </w:rPr>
          <w:fldChar w:fldCharType="end"/>
        </w:r>
        <w:r w:rsidRPr="00146A68" w:rsidDel="006B538E">
          <w:rPr>
            <w:rFonts w:ascii="Times New Roman" w:eastAsia="Times New Roman" w:hAnsi="Times New Roman" w:cs="Times New Roman"/>
            <w:color w:val="000000"/>
            <w:sz w:val="24"/>
            <w:szCs w:val="24"/>
          </w:rPr>
          <w:delText>.</w:delText>
        </w:r>
      </w:del>
    </w:p>
    <w:p w14:paraId="63A9334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81" w:name="NIEM-MPD"/>
      <w:bookmarkEnd w:id="1181"/>
      <w:r w:rsidRPr="00146A68">
        <w:rPr>
          <w:rFonts w:ascii="Times New Roman" w:eastAsia="Times New Roman" w:hAnsi="Times New Roman" w:cs="Times New Roman"/>
          <w:b/>
          <w:bCs/>
          <w:color w:val="000000"/>
          <w:sz w:val="24"/>
          <w:szCs w:val="24"/>
        </w:rPr>
        <w:t xml:space="preserve">[NIEM MPD Specification </w:t>
      </w:r>
      <w:del w:id="1182" w:author="Chipman, Charles" w:date="2019-01-30T12:37:00Z">
        <w:r w:rsidRPr="00146A68" w:rsidDel="006B538E">
          <w:rPr>
            <w:rFonts w:ascii="Times New Roman" w:eastAsia="Times New Roman" w:hAnsi="Times New Roman" w:cs="Times New Roman"/>
            <w:b/>
            <w:bCs/>
            <w:color w:val="000000"/>
            <w:sz w:val="24"/>
            <w:szCs w:val="24"/>
          </w:rPr>
          <w:delText>3</w:delText>
        </w:r>
      </w:del>
      <w:ins w:id="1183" w:author="Chipman, Charles" w:date="2019-01-30T12:37: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Model Package Description (MPD) Specification</w:t>
      </w:r>
      <w:r w:rsidRPr="00146A68">
        <w:rPr>
          <w:rFonts w:ascii="Times New Roman" w:eastAsia="Times New Roman" w:hAnsi="Times New Roman" w:cs="Times New Roman"/>
          <w:color w:val="000000"/>
          <w:sz w:val="24"/>
          <w:szCs w:val="24"/>
        </w:rPr>
        <w:t xml:space="preserve">, Version </w:t>
      </w:r>
      <w:del w:id="1184" w:author="Chipman, Charles" w:date="2019-01-30T12:37:00Z">
        <w:r w:rsidRPr="00146A68" w:rsidDel="006B538E">
          <w:rPr>
            <w:rFonts w:ascii="Times New Roman" w:eastAsia="Times New Roman" w:hAnsi="Times New Roman" w:cs="Times New Roman"/>
            <w:color w:val="000000"/>
            <w:sz w:val="24"/>
            <w:szCs w:val="24"/>
          </w:rPr>
          <w:delText>3</w:delText>
        </w:r>
      </w:del>
      <w:ins w:id="1185" w:author="Chipman, Charles" w:date="2019-01-30T12:37: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 xml:space="preserve">.0, NIEM Technical Architecture Committee (NTAC), </w:t>
      </w:r>
      <w:commentRangeStart w:id="1186"/>
      <w:r w:rsidRPr="00146A68">
        <w:rPr>
          <w:rFonts w:ascii="Times New Roman" w:eastAsia="Times New Roman" w:hAnsi="Times New Roman" w:cs="Times New Roman"/>
          <w:color w:val="000000"/>
          <w:sz w:val="24"/>
          <w:szCs w:val="24"/>
        </w:rPr>
        <w:t>15 August 2014</w:t>
      </w:r>
      <w:commentRangeEnd w:id="1186"/>
      <w:r w:rsidR="006B538E">
        <w:rPr>
          <w:rStyle w:val="CommentReference"/>
        </w:rPr>
        <w:commentReference w:id="1186"/>
      </w:r>
      <w:r w:rsidRPr="00146A68">
        <w:rPr>
          <w:rFonts w:ascii="Times New Roman" w:eastAsia="Times New Roman" w:hAnsi="Times New Roman" w:cs="Times New Roman"/>
          <w:color w:val="000000"/>
          <w:sz w:val="24"/>
          <w:szCs w:val="24"/>
        </w:rPr>
        <w:t xml:space="preserve">. Available from </w:t>
      </w:r>
      <w:ins w:id="1187" w:author="Chipman, Charles" w:date="2019-01-30T12:37: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http://reference.niem.gov/niem/specification/model-package-description/</w:instrText>
      </w:r>
      <w:ins w:id="1188" w:author="Chipman, Charles" w:date="2019-01-30T12:37: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189" w:author="Chipman, Charles" w:date="2019-01-30T12:37: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http://reference.niem.gov/niem/specification/model-package-description/</w:t>
      </w:r>
      <w:del w:id="1190" w:author="Chipman, Charles" w:date="2019-01-30T12:37:00Z">
        <w:r w:rsidR="006B538E" w:rsidRPr="00E50655" w:rsidDel="006B538E">
          <w:rPr>
            <w:rStyle w:val="Hyperlink"/>
            <w:rFonts w:ascii="Courier New" w:eastAsia="Times New Roman" w:hAnsi="Courier New" w:cs="Courier New"/>
            <w:sz w:val="19"/>
            <w:szCs w:val="19"/>
          </w:rPr>
          <w:delText>3</w:delText>
        </w:r>
      </w:del>
      <w:ins w:id="1191" w:author="Chipman, Charles" w:date="2019-01-30T12:37: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192" w:author="Chipman, Charles" w:date="2019-01-30T12:37: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D211497"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93" w:name="NIEM-MPD-Toolkit"/>
      <w:bookmarkEnd w:id="1193"/>
      <w:r w:rsidRPr="00146A68">
        <w:rPr>
          <w:rFonts w:ascii="Times New Roman" w:eastAsia="Times New Roman" w:hAnsi="Times New Roman" w:cs="Times New Roman"/>
          <w:b/>
          <w:bCs/>
          <w:color w:val="000000"/>
          <w:sz w:val="24"/>
          <w:szCs w:val="24"/>
        </w:rPr>
        <w:lastRenderedPageBreak/>
        <w:t>[NIEM MPD Toolkit]</w:t>
      </w:r>
      <w:r w:rsidRPr="00146A68">
        <w:rPr>
          <w:rFonts w:ascii="Times New Roman" w:eastAsia="Times New Roman" w:hAnsi="Times New Roman" w:cs="Times New Roman"/>
          <w:color w:val="000000"/>
          <w:sz w:val="24"/>
          <w:szCs w:val="24"/>
        </w:rPr>
        <w:t xml:space="preserve">: NIEM Model Package Description Toolkit, Version 3.0, NIEM Technical Architecture Committee (NTAC), 15 August 2014. Available from </w:t>
      </w:r>
      <w:commentRangeStart w:id="1194"/>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"http://reference.niem.gov/niem/specification/model-package-description/3.0/mpd-toolkit-3.0.zip" \t "_blank" </w:instrText>
      </w:r>
      <w:r w:rsidRPr="00146A68">
        <w:rPr>
          <w:rFonts w:ascii="Times New Roman" w:eastAsia="Times New Roman" w:hAnsi="Times New Roman" w:cs="Times New Roman"/>
          <w:color w:val="000000"/>
          <w:sz w:val="24"/>
          <w:szCs w:val="24"/>
        </w:rPr>
        <w:fldChar w:fldCharType="separate"/>
      </w:r>
      <w:r w:rsidRPr="00146A68">
        <w:rPr>
          <w:rFonts w:ascii="Courier New" w:eastAsia="Times New Roman" w:hAnsi="Courier New" w:cs="Courier New"/>
          <w:color w:val="000000"/>
          <w:sz w:val="19"/>
          <w:szCs w:val="19"/>
          <w:shd w:val="clear" w:color="auto" w:fill="FFFFFF"/>
        </w:rPr>
        <w:t>http://reference.niem.gov/niem/specification/model-package-description/3.0/mpd-toolkit-3.0.zip</w:t>
      </w:r>
      <w:r w:rsidRPr="00146A68">
        <w:rPr>
          <w:rFonts w:ascii="Times New Roman" w:eastAsia="Times New Roman" w:hAnsi="Times New Roman" w:cs="Times New Roman"/>
          <w:color w:val="000000"/>
          <w:sz w:val="24"/>
          <w:szCs w:val="24"/>
        </w:rPr>
        <w:fldChar w:fldCharType="end"/>
      </w:r>
      <w:commentRangeEnd w:id="1194"/>
      <w:r w:rsidR="006B538E">
        <w:rPr>
          <w:rStyle w:val="CommentReference"/>
        </w:rPr>
        <w:commentReference w:id="1194"/>
      </w:r>
      <w:r w:rsidRPr="00146A68">
        <w:rPr>
          <w:rFonts w:ascii="Times New Roman" w:eastAsia="Times New Roman" w:hAnsi="Times New Roman" w:cs="Times New Roman"/>
          <w:color w:val="000000"/>
          <w:sz w:val="24"/>
          <w:szCs w:val="24"/>
        </w:rPr>
        <w:t>.</w:t>
      </w:r>
    </w:p>
    <w:p w14:paraId="291FD0FB"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This toolkit contains: example IEPDs, XML schemas to validate an </w:t>
      </w:r>
      <w:r w:rsidRPr="00146A68">
        <w:rPr>
          <w:rFonts w:ascii="Courier New" w:eastAsia="Times New Roman" w:hAnsi="Courier New" w:cs="Courier New"/>
          <w:color w:val="000000"/>
          <w:sz w:val="19"/>
          <w:szCs w:val="19"/>
        </w:rPr>
        <w:t>mpd-catalog.xml</w:t>
      </w:r>
      <w:r w:rsidRPr="00146A68">
        <w:rPr>
          <w:rFonts w:ascii="Times New Roman" w:eastAsia="Times New Roman" w:hAnsi="Times New Roman" w:cs="Times New Roman"/>
          <w:color w:val="000000"/>
          <w:sz w:val="24"/>
          <w:szCs w:val="24"/>
        </w:rPr>
        <w:t xml:space="preserve"> artifact, associated NIEM core subset, and a conformance assertion example. Other artifacts may be added in the future as appropriate.</w:t>
      </w:r>
    </w:p>
    <w:p w14:paraId="44A0E4D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195" w:name="NIEM-NDR"/>
      <w:bookmarkEnd w:id="1195"/>
      <w:r w:rsidRPr="00146A68">
        <w:rPr>
          <w:rFonts w:ascii="Times New Roman" w:eastAsia="Times New Roman" w:hAnsi="Times New Roman" w:cs="Times New Roman"/>
          <w:b/>
          <w:bCs/>
          <w:color w:val="000000"/>
          <w:sz w:val="24"/>
          <w:szCs w:val="24"/>
        </w:rPr>
        <w:t xml:space="preserve">[NIEM Naming and Design Rules </w:t>
      </w:r>
      <w:del w:id="1196" w:author="Chipman, Charles" w:date="2019-01-30T12:39:00Z">
        <w:r w:rsidRPr="00146A68" w:rsidDel="006B538E">
          <w:rPr>
            <w:rFonts w:ascii="Times New Roman" w:eastAsia="Times New Roman" w:hAnsi="Times New Roman" w:cs="Times New Roman"/>
            <w:b/>
            <w:bCs/>
            <w:color w:val="000000"/>
            <w:sz w:val="24"/>
            <w:szCs w:val="24"/>
          </w:rPr>
          <w:delText>3</w:delText>
        </w:r>
      </w:del>
      <w:ins w:id="1197" w:author="Chipman, Charles" w:date="2019-01-30T12:39:00Z">
        <w:r w:rsidR="006B538E">
          <w:rPr>
            <w:rFonts w:ascii="Times New Roman" w:eastAsia="Times New Roman" w:hAnsi="Times New Roman" w:cs="Times New Roman"/>
            <w:b/>
            <w:bCs/>
            <w:color w:val="000000"/>
            <w:sz w:val="24"/>
            <w:szCs w:val="24"/>
          </w:rPr>
          <w:t>4</w:t>
        </w:r>
      </w:ins>
      <w:r w:rsidRPr="00146A68">
        <w:rPr>
          <w:rFonts w:ascii="Times New Roman" w:eastAsia="Times New Roman" w:hAnsi="Times New Roman" w:cs="Times New Roman"/>
          <w:b/>
          <w:bCs/>
          <w:color w:val="000000"/>
          <w:sz w:val="24"/>
          <w:szCs w:val="24"/>
        </w:rPr>
        <w:t>.0]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NIEM Naming and Design Rules (NDR)</w:t>
      </w:r>
      <w:r w:rsidRPr="00146A68">
        <w:rPr>
          <w:rFonts w:ascii="Times New Roman" w:eastAsia="Times New Roman" w:hAnsi="Times New Roman" w:cs="Times New Roman"/>
          <w:color w:val="000000"/>
          <w:sz w:val="24"/>
          <w:szCs w:val="24"/>
        </w:rPr>
        <w:t xml:space="preserve">, Version </w:t>
      </w:r>
      <w:del w:id="1198" w:author="Chipman, Charles" w:date="2019-01-30T12:39:00Z">
        <w:r w:rsidRPr="00146A68" w:rsidDel="006B538E">
          <w:rPr>
            <w:rFonts w:ascii="Times New Roman" w:eastAsia="Times New Roman" w:hAnsi="Times New Roman" w:cs="Times New Roman"/>
            <w:color w:val="000000"/>
            <w:sz w:val="24"/>
            <w:szCs w:val="24"/>
          </w:rPr>
          <w:delText>3</w:delText>
        </w:r>
      </w:del>
      <w:ins w:id="1199" w:author="Chipman, Charles" w:date="2019-01-30T12:39:00Z">
        <w:r w:rsidR="006B538E">
          <w:rPr>
            <w:rFonts w:ascii="Times New Roman" w:eastAsia="Times New Roman" w:hAnsi="Times New Roman" w:cs="Times New Roman"/>
            <w:color w:val="000000"/>
            <w:sz w:val="24"/>
            <w:szCs w:val="24"/>
          </w:rPr>
          <w:t>4</w:t>
        </w:r>
      </w:ins>
      <w:r w:rsidRPr="00146A68">
        <w:rPr>
          <w:rFonts w:ascii="Times New Roman" w:eastAsia="Times New Roman" w:hAnsi="Times New Roman" w:cs="Times New Roman"/>
          <w:color w:val="000000"/>
          <w:sz w:val="24"/>
          <w:szCs w:val="24"/>
        </w:rPr>
        <w:t>.0, NIEM Technical Architecture Committee (NTAC), [</w:t>
      </w:r>
      <w:del w:id="1200" w:author="Chipman, Charles" w:date="2019-01-30T12:40:00Z">
        <w:r w:rsidRPr="00146A68" w:rsidDel="006B538E">
          <w:rPr>
            <w:rFonts w:ascii="Times New Roman" w:eastAsia="Times New Roman" w:hAnsi="Times New Roman" w:cs="Times New Roman"/>
            <w:color w:val="000000"/>
            <w:sz w:val="24"/>
            <w:szCs w:val="24"/>
          </w:rPr>
          <w:delText>31 July 2014</w:delText>
        </w:r>
      </w:del>
      <w:ins w:id="1201" w:author="Chipman, Charles" w:date="2019-01-30T12:40:00Z">
        <w:r w:rsidR="006B538E">
          <w:rPr>
            <w:rFonts w:ascii="Times New Roman" w:eastAsia="Times New Roman" w:hAnsi="Times New Roman" w:cs="Times New Roman"/>
            <w:color w:val="000000"/>
            <w:sz w:val="24"/>
            <w:szCs w:val="24"/>
          </w:rPr>
          <w:t>1 November 2017</w:t>
        </w:r>
      </w:ins>
      <w:r w:rsidRPr="00146A68">
        <w:rPr>
          <w:rFonts w:ascii="Times New Roman" w:eastAsia="Times New Roman" w:hAnsi="Times New Roman" w:cs="Times New Roman"/>
          <w:color w:val="000000"/>
          <w:sz w:val="24"/>
          <w:szCs w:val="24"/>
        </w:rPr>
        <w:t xml:space="preserve">. Available from </w:t>
      </w:r>
      <w:ins w:id="1202" w:author="Chipman, Charles" w:date="2019-01-30T12:40:00Z">
        <w:r w:rsidR="006B538E">
          <w:rPr>
            <w:rFonts w:ascii="Courier New" w:eastAsia="Times New Roman" w:hAnsi="Courier New" w:cs="Courier New"/>
            <w:color w:val="000000"/>
            <w:sz w:val="19"/>
            <w:szCs w:val="19"/>
            <w:shd w:val="clear" w:color="auto" w:fill="FFFFFF"/>
          </w:rPr>
          <w:fldChar w:fldCharType="begin"/>
        </w:r>
        <w:r w:rsidR="006B538E">
          <w:rPr>
            <w:rFonts w:ascii="Courier New" w:eastAsia="Times New Roman" w:hAnsi="Courier New" w:cs="Courier New"/>
            <w:color w:val="000000"/>
            <w:sz w:val="19"/>
            <w:szCs w:val="19"/>
            <w:shd w:val="clear" w:color="auto" w:fill="FFFFFF"/>
          </w:rPr>
          <w:instrText xml:space="preserve"> HYPERLINK "</w:instrText>
        </w:r>
      </w:ins>
      <w:r w:rsidR="006B538E" w:rsidRPr="00146A68">
        <w:rPr>
          <w:rFonts w:ascii="Courier New" w:eastAsia="Times New Roman" w:hAnsi="Courier New" w:cs="Courier New"/>
          <w:color w:val="000000"/>
          <w:sz w:val="19"/>
          <w:szCs w:val="19"/>
          <w:shd w:val="clear" w:color="auto" w:fill="FFFFFF"/>
        </w:rPr>
        <w:instrText>http://reference.niem.gov/niem/specification/naming-and-design-rules/</w:instrText>
      </w:r>
      <w:ins w:id="1203" w:author="Chipman, Charles" w:date="2019-01-30T12:40:00Z">
        <w:r w:rsidR="006B538E">
          <w:rPr>
            <w:rFonts w:ascii="Courier New" w:eastAsia="Times New Roman" w:hAnsi="Courier New" w:cs="Courier New"/>
            <w:color w:val="000000"/>
            <w:sz w:val="19"/>
            <w:szCs w:val="19"/>
            <w:shd w:val="clear" w:color="auto" w:fill="FFFFFF"/>
          </w:rPr>
          <w:instrText>4</w:instrText>
        </w:r>
      </w:ins>
      <w:r w:rsidR="006B538E" w:rsidRPr="00146A68">
        <w:rPr>
          <w:rFonts w:ascii="Courier New" w:eastAsia="Times New Roman" w:hAnsi="Courier New" w:cs="Courier New"/>
          <w:color w:val="000000"/>
          <w:sz w:val="19"/>
          <w:szCs w:val="19"/>
          <w:shd w:val="clear" w:color="auto" w:fill="FFFFFF"/>
        </w:rPr>
        <w:instrText>.0/</w:instrText>
      </w:r>
      <w:ins w:id="1204" w:author="Chipman, Charles" w:date="2019-01-30T12:40:00Z">
        <w:r w:rsidR="006B538E">
          <w:rPr>
            <w:rFonts w:ascii="Courier New" w:eastAsia="Times New Roman" w:hAnsi="Courier New" w:cs="Courier New"/>
            <w:color w:val="000000"/>
            <w:sz w:val="19"/>
            <w:szCs w:val="19"/>
            <w:shd w:val="clear" w:color="auto" w:fill="FFFFFF"/>
          </w:rPr>
          <w:instrText xml:space="preserve">" </w:instrText>
        </w:r>
        <w:r w:rsidR="006B538E">
          <w:rPr>
            <w:rFonts w:ascii="Courier New" w:eastAsia="Times New Roman" w:hAnsi="Courier New" w:cs="Courier New"/>
            <w:color w:val="000000"/>
            <w:sz w:val="19"/>
            <w:szCs w:val="19"/>
            <w:shd w:val="clear" w:color="auto" w:fill="FFFFFF"/>
          </w:rPr>
          <w:fldChar w:fldCharType="separate"/>
        </w:r>
      </w:ins>
      <w:r w:rsidR="006B538E" w:rsidRPr="00E50655">
        <w:rPr>
          <w:rStyle w:val="Hyperlink"/>
          <w:rFonts w:ascii="Courier New" w:eastAsia="Times New Roman" w:hAnsi="Courier New" w:cs="Courier New"/>
          <w:sz w:val="19"/>
          <w:szCs w:val="19"/>
        </w:rPr>
        <w:t>http://reference.niem.gov/niem/specification/naming-and-design-rules/</w:t>
      </w:r>
      <w:del w:id="1205" w:author="Chipman, Charles" w:date="2019-01-30T12:40:00Z">
        <w:r w:rsidR="006B538E" w:rsidRPr="00E50655" w:rsidDel="006B538E">
          <w:rPr>
            <w:rStyle w:val="Hyperlink"/>
            <w:rFonts w:ascii="Courier New" w:eastAsia="Times New Roman" w:hAnsi="Courier New" w:cs="Courier New"/>
            <w:sz w:val="19"/>
            <w:szCs w:val="19"/>
          </w:rPr>
          <w:delText>3</w:delText>
        </w:r>
      </w:del>
      <w:ins w:id="1206" w:author="Chipman, Charles" w:date="2019-01-30T12:40:00Z">
        <w:r w:rsidR="006B538E" w:rsidRPr="00E50655">
          <w:rPr>
            <w:rStyle w:val="Hyperlink"/>
            <w:rFonts w:ascii="Courier New" w:eastAsia="Times New Roman" w:hAnsi="Courier New" w:cs="Courier New"/>
            <w:sz w:val="19"/>
            <w:szCs w:val="19"/>
          </w:rPr>
          <w:t>4</w:t>
        </w:r>
      </w:ins>
      <w:r w:rsidR="006B538E" w:rsidRPr="00E50655">
        <w:rPr>
          <w:rStyle w:val="Hyperlink"/>
          <w:rFonts w:ascii="Courier New" w:eastAsia="Times New Roman" w:hAnsi="Courier New" w:cs="Courier New"/>
          <w:sz w:val="19"/>
          <w:szCs w:val="19"/>
        </w:rPr>
        <w:t>.0/</w:t>
      </w:r>
      <w:ins w:id="1207" w:author="Chipman, Charles" w:date="2019-01-30T12:40:00Z">
        <w:r w:rsidR="006B538E">
          <w:rPr>
            <w:rFonts w:ascii="Courier New" w:eastAsia="Times New Roman" w:hAnsi="Courier New" w:cs="Courier New"/>
            <w:color w:val="000000"/>
            <w:sz w:val="19"/>
            <w:szCs w:val="19"/>
            <w:shd w:val="clear" w:color="auto" w:fill="FFFFFF"/>
          </w:rPr>
          <w:fldChar w:fldCharType="end"/>
        </w:r>
      </w:ins>
      <w:r w:rsidRPr="00146A68">
        <w:rPr>
          <w:rFonts w:ascii="Times New Roman" w:eastAsia="Times New Roman" w:hAnsi="Times New Roman" w:cs="Times New Roman"/>
          <w:color w:val="000000"/>
          <w:sz w:val="24"/>
          <w:szCs w:val="24"/>
        </w:rPr>
        <w:t>.</w:t>
      </w:r>
    </w:p>
    <w:p w14:paraId="6B787DD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8" w:name="NIEM-SSGT"/>
      <w:bookmarkEnd w:id="1208"/>
      <w:r w:rsidRPr="00146A68">
        <w:rPr>
          <w:rFonts w:ascii="Times New Roman" w:eastAsia="Times New Roman" w:hAnsi="Times New Roman" w:cs="Times New Roman"/>
          <w:b/>
          <w:bCs/>
          <w:color w:val="000000"/>
          <w:sz w:val="24"/>
          <w:szCs w:val="24"/>
        </w:rPr>
        <w:t>[NIEM SSGT]</w:t>
      </w:r>
      <w:r w:rsidRPr="00146A68">
        <w:rPr>
          <w:rFonts w:ascii="Times New Roman" w:eastAsia="Times New Roman" w:hAnsi="Times New Roman" w:cs="Times New Roman"/>
          <w:color w:val="000000"/>
          <w:sz w:val="24"/>
          <w:szCs w:val="24"/>
        </w:rPr>
        <w:t xml:space="preserve">: NIEM Schema Subset Generation Tool (SSGT). Available from </w:t>
      </w:r>
      <w:hyperlink r:id="rId297" w:tgtFrame="_blank" w:history="1">
        <w:r w:rsidRPr="00146A68">
          <w:rPr>
            <w:rFonts w:ascii="Courier New" w:eastAsia="Times New Roman" w:hAnsi="Courier New" w:cs="Courier New"/>
            <w:color w:val="000000"/>
            <w:sz w:val="19"/>
            <w:szCs w:val="19"/>
            <w:shd w:val="clear" w:color="auto" w:fill="FFFFFF"/>
          </w:rPr>
          <w:t>http://tools.niem.gov/niemtools/ssgt/index.iepd</w:t>
        </w:r>
      </w:hyperlink>
      <w:r w:rsidRPr="00146A68">
        <w:rPr>
          <w:rFonts w:ascii="Times New Roman" w:eastAsia="Times New Roman" w:hAnsi="Times New Roman" w:cs="Times New Roman"/>
          <w:color w:val="000000"/>
          <w:sz w:val="24"/>
          <w:szCs w:val="24"/>
        </w:rPr>
        <w:t>.</w:t>
      </w:r>
    </w:p>
    <w:p w14:paraId="087FE07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09" w:name="OASIS-XML-Catalogs"/>
      <w:bookmarkEnd w:id="1209"/>
      <w:r w:rsidRPr="00146A68">
        <w:rPr>
          <w:rFonts w:ascii="Times New Roman" w:eastAsia="Times New Roman" w:hAnsi="Times New Roman" w:cs="Times New Roman"/>
          <w:b/>
          <w:bCs/>
          <w:color w:val="000000"/>
          <w:sz w:val="24"/>
          <w:szCs w:val="24"/>
        </w:rPr>
        <w:t>[XML Catalogs 1.1]</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Catalogs</w:t>
      </w:r>
      <w:r w:rsidRPr="00146A68">
        <w:rPr>
          <w:rFonts w:ascii="Times New Roman" w:eastAsia="Times New Roman" w:hAnsi="Times New Roman" w:cs="Times New Roman"/>
          <w:color w:val="000000"/>
          <w:sz w:val="24"/>
          <w:szCs w:val="24"/>
        </w:rPr>
        <w:t xml:space="preserve">, Organization for the Advancement of Structured Information Standards (OASIS) Standard v1.1, 7 October 2005. Available from </w:t>
      </w:r>
      <w:hyperlink r:id="rId298" w:tgtFrame="_blank" w:history="1">
        <w:r w:rsidRPr="00146A68">
          <w:rPr>
            <w:rFonts w:ascii="Courier New" w:eastAsia="Times New Roman" w:hAnsi="Courier New" w:cs="Courier New"/>
            <w:color w:val="000000"/>
            <w:sz w:val="19"/>
            <w:szCs w:val="19"/>
            <w:shd w:val="clear" w:color="auto" w:fill="FFFFFF"/>
          </w:rPr>
          <w:t>https://www.oasis-open.org/committees/download.php/14809/std-entity-xml-catalogs-1.1.html</w:t>
        </w:r>
      </w:hyperlink>
      <w:r w:rsidRPr="00146A68">
        <w:rPr>
          <w:rFonts w:ascii="Times New Roman" w:eastAsia="Times New Roman" w:hAnsi="Times New Roman" w:cs="Times New Roman"/>
          <w:color w:val="000000"/>
          <w:sz w:val="24"/>
          <w:szCs w:val="24"/>
        </w:rPr>
        <w:t>.</w:t>
      </w:r>
    </w:p>
    <w:p w14:paraId="2CD2325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10" w:name="PKZIP"/>
      <w:bookmarkEnd w:id="1210"/>
      <w:r w:rsidRPr="00146A68">
        <w:rPr>
          <w:rFonts w:ascii="Times New Roman" w:eastAsia="Times New Roman" w:hAnsi="Times New Roman" w:cs="Times New Roman"/>
          <w:b/>
          <w:bCs/>
          <w:color w:val="000000"/>
          <w:sz w:val="24"/>
          <w:szCs w:val="24"/>
        </w:rPr>
        <w:t>[PKZIP]</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APPNOTE.TXT - .ZIP File Format Specification</w:t>
      </w:r>
      <w:r w:rsidRPr="00146A68">
        <w:rPr>
          <w:rFonts w:ascii="Times New Roman" w:eastAsia="Times New Roman" w:hAnsi="Times New Roman" w:cs="Times New Roman"/>
          <w:color w:val="000000"/>
          <w:sz w:val="24"/>
          <w:szCs w:val="24"/>
        </w:rPr>
        <w:t>, Version: 6.3.</w:t>
      </w:r>
      <w:del w:id="1211" w:author="Chipman, Charles" w:date="2019-01-30T12:41:00Z">
        <w:r w:rsidRPr="00146A68" w:rsidDel="006B538E">
          <w:rPr>
            <w:rFonts w:ascii="Times New Roman" w:eastAsia="Times New Roman" w:hAnsi="Times New Roman" w:cs="Times New Roman"/>
            <w:color w:val="000000"/>
            <w:sz w:val="24"/>
            <w:szCs w:val="24"/>
          </w:rPr>
          <w:delText>2</w:delText>
        </w:r>
      </w:del>
      <w:ins w:id="1212" w:author="Chipman, Charles" w:date="2019-01-30T12:41:00Z">
        <w:r w:rsidR="006B538E">
          <w:rPr>
            <w:rFonts w:ascii="Times New Roman" w:eastAsia="Times New Roman" w:hAnsi="Times New Roman" w:cs="Times New Roman"/>
            <w:color w:val="000000"/>
            <w:sz w:val="24"/>
            <w:szCs w:val="24"/>
          </w:rPr>
          <w:t>5</w:t>
        </w:r>
      </w:ins>
      <w:r w:rsidRPr="00146A68">
        <w:rPr>
          <w:rFonts w:ascii="Times New Roman" w:eastAsia="Times New Roman" w:hAnsi="Times New Roman" w:cs="Times New Roman"/>
          <w:color w:val="000000"/>
          <w:sz w:val="24"/>
          <w:szCs w:val="24"/>
        </w:rPr>
        <w:t xml:space="preserve">, Revised: </w:t>
      </w:r>
      <w:del w:id="1213" w:author="Chipman, Charles" w:date="2019-01-30T12:41:00Z">
        <w:r w:rsidRPr="00146A68" w:rsidDel="006B538E">
          <w:rPr>
            <w:rFonts w:ascii="Times New Roman" w:eastAsia="Times New Roman" w:hAnsi="Times New Roman" w:cs="Times New Roman"/>
            <w:color w:val="000000"/>
            <w:sz w:val="24"/>
            <w:szCs w:val="24"/>
          </w:rPr>
          <w:delText>28 September 2007</w:delText>
        </w:r>
      </w:del>
      <w:ins w:id="1214" w:author="Chipman, Charles" w:date="2019-01-30T12:41:00Z">
        <w:r w:rsidR="006B538E">
          <w:rPr>
            <w:rFonts w:ascii="Times New Roman" w:eastAsia="Times New Roman" w:hAnsi="Times New Roman" w:cs="Times New Roman"/>
            <w:color w:val="000000"/>
            <w:sz w:val="24"/>
            <w:szCs w:val="24"/>
          </w:rPr>
          <w:t>20 November 2018</w:t>
        </w:r>
      </w:ins>
      <w:r w:rsidRPr="00146A68">
        <w:rPr>
          <w:rFonts w:ascii="Times New Roman" w:eastAsia="Times New Roman" w:hAnsi="Times New Roman" w:cs="Times New Roman"/>
          <w:color w:val="000000"/>
          <w:sz w:val="24"/>
          <w:szCs w:val="24"/>
        </w:rPr>
        <w:t>, Copyright (c) 1989 - 20</w:t>
      </w:r>
      <w:del w:id="1215" w:author="Chipman, Charles" w:date="2019-01-30T12:42:00Z">
        <w:r w:rsidRPr="00146A68" w:rsidDel="006B538E">
          <w:rPr>
            <w:rFonts w:ascii="Times New Roman" w:eastAsia="Times New Roman" w:hAnsi="Times New Roman" w:cs="Times New Roman"/>
            <w:color w:val="000000"/>
            <w:sz w:val="24"/>
            <w:szCs w:val="24"/>
          </w:rPr>
          <w:delText>07</w:delText>
        </w:r>
      </w:del>
      <w:ins w:id="1216" w:author="Chipman, Charles" w:date="2019-01-30T12:42:00Z">
        <w:r w:rsidR="006B538E">
          <w:rPr>
            <w:rFonts w:ascii="Times New Roman" w:eastAsia="Times New Roman" w:hAnsi="Times New Roman" w:cs="Times New Roman"/>
            <w:color w:val="000000"/>
            <w:sz w:val="24"/>
            <w:szCs w:val="24"/>
          </w:rPr>
          <w:t>14</w:t>
        </w:r>
      </w:ins>
      <w:r w:rsidRPr="00146A68">
        <w:rPr>
          <w:rFonts w:ascii="Times New Roman" w:eastAsia="Times New Roman" w:hAnsi="Times New Roman" w:cs="Times New Roman"/>
          <w:color w:val="000000"/>
          <w:sz w:val="24"/>
          <w:szCs w:val="24"/>
        </w:rPr>
        <w:t xml:space="preserve"> PKWare Inc. Available from </w:t>
      </w:r>
      <w:hyperlink r:id="rId299" w:tgtFrame="_blank" w:history="1">
        <w:r w:rsidRPr="00146A68">
          <w:rPr>
            <w:rFonts w:ascii="Courier New" w:eastAsia="Times New Roman" w:hAnsi="Courier New" w:cs="Courier New"/>
            <w:color w:val="000000"/>
            <w:sz w:val="19"/>
            <w:szCs w:val="19"/>
            <w:shd w:val="clear" w:color="auto" w:fill="FFFFFF"/>
          </w:rPr>
          <w:t>http://www.pkware.com/documents/casestudies/APPNOTE.TXT</w:t>
        </w:r>
      </w:hyperlink>
      <w:r w:rsidRPr="00146A68">
        <w:rPr>
          <w:rFonts w:ascii="Times New Roman" w:eastAsia="Times New Roman" w:hAnsi="Times New Roman" w:cs="Times New Roman"/>
          <w:color w:val="000000"/>
          <w:sz w:val="24"/>
          <w:szCs w:val="24"/>
        </w:rPr>
        <w:t>.</w:t>
      </w:r>
    </w:p>
    <w:p w14:paraId="16E1B435"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17" w:name="Principles-of-Data-Integration"/>
      <w:bookmarkEnd w:id="1217"/>
      <w:r w:rsidRPr="00146A68">
        <w:rPr>
          <w:rFonts w:ascii="Times New Roman" w:eastAsia="Times New Roman" w:hAnsi="Times New Roman" w:cs="Times New Roman"/>
          <w:b/>
          <w:bCs/>
          <w:color w:val="000000"/>
          <w:sz w:val="24"/>
          <w:szCs w:val="24"/>
        </w:rPr>
        <w:t>[Principles of Data Integration]</w:t>
      </w:r>
      <w:r w:rsidRPr="00146A68">
        <w:rPr>
          <w:rFonts w:ascii="Times New Roman" w:eastAsia="Times New Roman" w:hAnsi="Times New Roman" w:cs="Times New Roman"/>
          <w:color w:val="000000"/>
          <w:sz w:val="24"/>
          <w:szCs w:val="24"/>
        </w:rPr>
        <w:t xml:space="preserve">: Doan, A., Halevy, A., and Ives, X. (2012), </w:t>
      </w:r>
      <w:r w:rsidRPr="00146A68">
        <w:rPr>
          <w:rFonts w:ascii="Times New Roman" w:eastAsia="Times New Roman" w:hAnsi="Times New Roman" w:cs="Times New Roman"/>
          <w:i/>
          <w:iCs/>
          <w:color w:val="000000"/>
          <w:sz w:val="24"/>
          <w:szCs w:val="24"/>
        </w:rPr>
        <w:t>Principles of Data Integration</w:t>
      </w:r>
      <w:r w:rsidRPr="00146A68">
        <w:rPr>
          <w:rFonts w:ascii="Times New Roman" w:eastAsia="Times New Roman" w:hAnsi="Times New Roman" w:cs="Times New Roman"/>
          <w:color w:val="000000"/>
          <w:sz w:val="24"/>
          <w:szCs w:val="24"/>
        </w:rPr>
        <w:t>, New York, NY: Morgan Kaufmann.</w:t>
      </w:r>
    </w:p>
    <w:p w14:paraId="6BCB1A1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18" w:name="RFC2119-KeyWords"/>
      <w:bookmarkEnd w:id="1218"/>
      <w:r w:rsidRPr="00146A68">
        <w:rPr>
          <w:rFonts w:ascii="Times New Roman" w:eastAsia="Times New Roman" w:hAnsi="Times New Roman" w:cs="Times New Roman"/>
          <w:b/>
          <w:bCs/>
          <w:color w:val="000000"/>
          <w:sz w:val="24"/>
          <w:szCs w:val="24"/>
        </w:rPr>
        <w:t>[RFC 2119 Key Words]</w:t>
      </w:r>
      <w:r w:rsidRPr="00146A68">
        <w:rPr>
          <w:rFonts w:ascii="Times New Roman" w:eastAsia="Times New Roman" w:hAnsi="Times New Roman" w:cs="Times New Roman"/>
          <w:color w:val="000000"/>
          <w:sz w:val="24"/>
          <w:szCs w:val="24"/>
        </w:rPr>
        <w:t xml:space="preserve">: Bradner, S., </w:t>
      </w:r>
      <w:r w:rsidRPr="00146A68">
        <w:rPr>
          <w:rFonts w:ascii="Times New Roman" w:eastAsia="Times New Roman" w:hAnsi="Times New Roman" w:cs="Times New Roman"/>
          <w:i/>
          <w:iCs/>
          <w:color w:val="000000"/>
          <w:sz w:val="24"/>
          <w:szCs w:val="24"/>
        </w:rPr>
        <w:t>Key words for use in RFCs to Indicate Requirement Levels</w:t>
      </w:r>
      <w:r w:rsidRPr="00146A68">
        <w:rPr>
          <w:rFonts w:ascii="Times New Roman" w:eastAsia="Times New Roman" w:hAnsi="Times New Roman" w:cs="Times New Roman"/>
          <w:color w:val="000000"/>
          <w:sz w:val="24"/>
          <w:szCs w:val="24"/>
        </w:rPr>
        <w:t>, IETF RFC 2119, March 1997. Available from</w:t>
      </w:r>
      <w:del w:id="1219" w:author="Chipman, Charles" w:date="2019-01-30T12:43: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"http://www.ietf.org/rfc/rfc2119.txt"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http://www.ietf.org/rfc/rfc2119.txt</w:delText>
        </w:r>
        <w:r w:rsidRPr="00146A68" w:rsidDel="006B538E">
          <w:rPr>
            <w:rFonts w:ascii="Times New Roman" w:eastAsia="Times New Roman" w:hAnsi="Times New Roman" w:cs="Times New Roman"/>
            <w:color w:val="000000"/>
            <w:sz w:val="24"/>
            <w:szCs w:val="24"/>
          </w:rPr>
          <w:fldChar w:fldCharType="end"/>
        </w:r>
      </w:del>
      <w:ins w:id="1220" w:author="Chipman, Charles" w:date="2019-01-30T12:43:00Z">
        <w:r w:rsidR="006B538E" w:rsidRPr="006B538E">
          <w:rPr>
            <w:rFonts w:ascii="Times New Roman" w:eastAsia="Times New Roman" w:hAnsi="Times New Roman" w:cs="Times New Roman"/>
            <w:color w:val="000000"/>
            <w:sz w:val="24"/>
            <w:szCs w:val="24"/>
          </w:rPr>
          <w:t>https://www.rfc-editor.org/rfc/rfc2119.txt</w:t>
        </w:r>
      </w:ins>
      <w:r w:rsidRPr="00146A68">
        <w:rPr>
          <w:rFonts w:ascii="Times New Roman" w:eastAsia="Times New Roman" w:hAnsi="Times New Roman" w:cs="Times New Roman"/>
          <w:color w:val="000000"/>
          <w:sz w:val="24"/>
          <w:szCs w:val="24"/>
        </w:rPr>
        <w:t>.</w:t>
      </w:r>
    </w:p>
    <w:p w14:paraId="69B5A19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21" w:name="RFC2141-URN-Syntax"/>
      <w:bookmarkEnd w:id="1221"/>
      <w:r w:rsidRPr="00146A68">
        <w:rPr>
          <w:rFonts w:ascii="Times New Roman" w:eastAsia="Times New Roman" w:hAnsi="Times New Roman" w:cs="Times New Roman"/>
          <w:b/>
          <w:bCs/>
          <w:color w:val="000000"/>
          <w:sz w:val="24"/>
          <w:szCs w:val="24"/>
        </w:rPr>
        <w:t>[RFC 2141 URN Syntax]</w:t>
      </w:r>
      <w:r w:rsidRPr="00146A68">
        <w:rPr>
          <w:rFonts w:ascii="Times New Roman" w:eastAsia="Times New Roman" w:hAnsi="Times New Roman" w:cs="Times New Roman"/>
          <w:color w:val="000000"/>
          <w:sz w:val="24"/>
          <w:szCs w:val="24"/>
        </w:rPr>
        <w:t xml:space="preserve">: Moats, R., </w:t>
      </w:r>
      <w:r w:rsidRPr="00146A68">
        <w:rPr>
          <w:rFonts w:ascii="Times New Roman" w:eastAsia="Times New Roman" w:hAnsi="Times New Roman" w:cs="Times New Roman"/>
          <w:i/>
          <w:iCs/>
          <w:color w:val="000000"/>
          <w:sz w:val="24"/>
          <w:szCs w:val="24"/>
        </w:rPr>
        <w:t>URN Syntax</w:t>
      </w:r>
      <w:r w:rsidRPr="00146A68">
        <w:rPr>
          <w:rFonts w:ascii="Times New Roman" w:eastAsia="Times New Roman" w:hAnsi="Times New Roman" w:cs="Times New Roman"/>
          <w:color w:val="000000"/>
          <w:sz w:val="24"/>
          <w:szCs w:val="24"/>
        </w:rPr>
        <w:t>, IETF Request For Comment 2141, May 1997. Available from</w:t>
      </w:r>
      <w:del w:id="1222"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"http://tools.ietf.org/html/rfc2141"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http://tools.ietf.org/html/rfc2141</w:delText>
        </w:r>
        <w:r w:rsidRPr="00146A68" w:rsidDel="006B538E">
          <w:rPr>
            <w:rFonts w:ascii="Times New Roman" w:eastAsia="Times New Roman" w:hAnsi="Times New Roman" w:cs="Times New Roman"/>
            <w:color w:val="000000"/>
            <w:sz w:val="24"/>
            <w:szCs w:val="24"/>
          </w:rPr>
          <w:fldChar w:fldCharType="end"/>
        </w:r>
      </w:del>
      <w:ins w:id="1223" w:author="Chipman, Charles" w:date="2019-01-30T12:44:00Z">
        <w:r w:rsidR="006B538E" w:rsidRPr="006B538E">
          <w:rPr>
            <w:rFonts w:ascii="Times New Roman" w:eastAsia="Times New Roman" w:hAnsi="Times New Roman" w:cs="Times New Roman"/>
            <w:color w:val="000000"/>
            <w:sz w:val="24"/>
            <w:szCs w:val="24"/>
          </w:rPr>
          <w:t>https://www.rfc-editor.org/rfc/rfc2141.txt</w:t>
        </w:r>
      </w:ins>
      <w:r w:rsidRPr="00146A68">
        <w:rPr>
          <w:rFonts w:ascii="Times New Roman" w:eastAsia="Times New Roman" w:hAnsi="Times New Roman" w:cs="Times New Roman"/>
          <w:color w:val="000000"/>
          <w:sz w:val="24"/>
          <w:szCs w:val="24"/>
        </w:rPr>
        <w:t>.</w:t>
      </w:r>
    </w:p>
    <w:p w14:paraId="78056D7B"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24" w:name="RFC3986-URI"/>
      <w:bookmarkEnd w:id="1224"/>
      <w:r w:rsidRPr="00146A68">
        <w:rPr>
          <w:rFonts w:ascii="Times New Roman" w:eastAsia="Times New Roman" w:hAnsi="Times New Roman" w:cs="Times New Roman"/>
          <w:b/>
          <w:bCs/>
          <w:color w:val="000000"/>
          <w:sz w:val="24"/>
          <w:szCs w:val="24"/>
        </w:rPr>
        <w:t>[RFC 3986 URI]</w:t>
      </w:r>
      <w:r w:rsidRPr="00146A68">
        <w:rPr>
          <w:rFonts w:ascii="Times New Roman" w:eastAsia="Times New Roman" w:hAnsi="Times New Roman" w:cs="Times New Roman"/>
          <w:color w:val="000000"/>
          <w:sz w:val="24"/>
          <w:szCs w:val="24"/>
        </w:rPr>
        <w:t xml:space="preserve">: Berners-Lee, T., et al., </w:t>
      </w:r>
      <w:r w:rsidRPr="00146A68">
        <w:rPr>
          <w:rFonts w:ascii="Times New Roman" w:eastAsia="Times New Roman" w:hAnsi="Times New Roman" w:cs="Times New Roman"/>
          <w:i/>
          <w:iCs/>
          <w:color w:val="000000"/>
          <w:sz w:val="24"/>
          <w:szCs w:val="24"/>
        </w:rPr>
        <w:t>Uniform Resource Identifier (URI): Generic Syntax</w:t>
      </w:r>
      <w:r w:rsidRPr="00146A68">
        <w:rPr>
          <w:rFonts w:ascii="Times New Roman" w:eastAsia="Times New Roman" w:hAnsi="Times New Roman" w:cs="Times New Roman"/>
          <w:color w:val="000000"/>
          <w:sz w:val="24"/>
          <w:szCs w:val="24"/>
        </w:rPr>
        <w:t>, Request for Comment 3986, Network Working Group, January 2005. Available from</w:t>
      </w:r>
      <w:del w:id="1225" w:author="Chipman, Charles" w:date="2019-01-30T12:44:00Z">
        <w:r w:rsidRPr="00146A68" w:rsidDel="006B538E">
          <w:rPr>
            <w:rFonts w:ascii="Times New Roman" w:eastAsia="Times New Roman" w:hAnsi="Times New Roman" w:cs="Times New Roman"/>
            <w:color w:val="000000"/>
            <w:sz w:val="24"/>
            <w:szCs w:val="24"/>
          </w:rPr>
          <w:delText xml:space="preserve"> </w:delText>
        </w:r>
        <w:r w:rsidRPr="00146A68" w:rsidDel="006B538E">
          <w:rPr>
            <w:rFonts w:ascii="Times New Roman" w:eastAsia="Times New Roman" w:hAnsi="Times New Roman" w:cs="Times New Roman"/>
            <w:color w:val="000000"/>
            <w:sz w:val="24"/>
            <w:szCs w:val="24"/>
          </w:rPr>
          <w:fldChar w:fldCharType="begin"/>
        </w:r>
        <w:r w:rsidRPr="00146A68" w:rsidDel="006B538E">
          <w:rPr>
            <w:rFonts w:ascii="Times New Roman" w:eastAsia="Times New Roman" w:hAnsi="Times New Roman" w:cs="Times New Roman"/>
            <w:color w:val="000000"/>
            <w:sz w:val="24"/>
            <w:szCs w:val="24"/>
          </w:rPr>
          <w:delInstrText xml:space="preserve"> HYPERLINK "http://tools.ietf.org/html/rfc3986" \t "_blank" </w:delInstrText>
        </w:r>
        <w:r w:rsidRPr="00146A68" w:rsidDel="006B538E">
          <w:rPr>
            <w:rFonts w:ascii="Times New Roman" w:eastAsia="Times New Roman" w:hAnsi="Times New Roman" w:cs="Times New Roman"/>
            <w:color w:val="000000"/>
            <w:sz w:val="24"/>
            <w:szCs w:val="24"/>
          </w:rPr>
          <w:fldChar w:fldCharType="separate"/>
        </w:r>
        <w:r w:rsidRPr="00146A68" w:rsidDel="006B538E">
          <w:rPr>
            <w:rFonts w:ascii="Courier New" w:eastAsia="Times New Roman" w:hAnsi="Courier New" w:cs="Courier New"/>
            <w:color w:val="000000"/>
            <w:sz w:val="19"/>
            <w:szCs w:val="19"/>
            <w:shd w:val="clear" w:color="auto" w:fill="FFFFFF"/>
          </w:rPr>
          <w:delText>http://tools.ietf.org/html/rfc3986</w:delText>
        </w:r>
        <w:r w:rsidRPr="00146A68" w:rsidDel="006B538E">
          <w:rPr>
            <w:rFonts w:ascii="Times New Roman" w:eastAsia="Times New Roman" w:hAnsi="Times New Roman" w:cs="Times New Roman"/>
            <w:color w:val="000000"/>
            <w:sz w:val="24"/>
            <w:szCs w:val="24"/>
          </w:rPr>
          <w:fldChar w:fldCharType="end"/>
        </w:r>
      </w:del>
      <w:ins w:id="1226" w:author="Chipman, Charles" w:date="2019-01-30T12:44:00Z">
        <w:r w:rsidR="006B538E" w:rsidRPr="006B538E">
          <w:rPr>
            <w:rFonts w:ascii="Times New Roman" w:eastAsia="Times New Roman" w:hAnsi="Times New Roman" w:cs="Times New Roman"/>
            <w:color w:val="000000"/>
            <w:sz w:val="24"/>
            <w:szCs w:val="24"/>
          </w:rPr>
          <w:t>https://www.rfc-editor.org/rfc/rfc3986.txt</w:t>
        </w:r>
      </w:ins>
      <w:r w:rsidRPr="00146A68">
        <w:rPr>
          <w:rFonts w:ascii="Times New Roman" w:eastAsia="Times New Roman" w:hAnsi="Times New Roman" w:cs="Times New Roman"/>
          <w:color w:val="000000"/>
          <w:sz w:val="24"/>
          <w:szCs w:val="24"/>
        </w:rPr>
        <w:t>.</w:t>
      </w:r>
    </w:p>
    <w:p w14:paraId="0345EE0A"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27" w:name="RFC3987-IRI"/>
      <w:bookmarkEnd w:id="1227"/>
      <w:r w:rsidRPr="00146A68">
        <w:rPr>
          <w:rFonts w:ascii="Times New Roman" w:eastAsia="Times New Roman" w:hAnsi="Times New Roman" w:cs="Times New Roman"/>
          <w:b/>
          <w:bCs/>
          <w:color w:val="000000"/>
          <w:sz w:val="24"/>
          <w:szCs w:val="24"/>
        </w:rPr>
        <w:lastRenderedPageBreak/>
        <w:t>[RFC 3987 IRI]</w:t>
      </w:r>
      <w:r w:rsidRPr="00146A68">
        <w:rPr>
          <w:rFonts w:ascii="Times New Roman" w:eastAsia="Times New Roman" w:hAnsi="Times New Roman" w:cs="Times New Roman"/>
          <w:color w:val="000000"/>
          <w:sz w:val="24"/>
          <w:szCs w:val="24"/>
        </w:rPr>
        <w:t xml:space="preserve">: Duerst, M., and Suignard, M., </w:t>
      </w:r>
      <w:r w:rsidRPr="00146A68">
        <w:rPr>
          <w:rFonts w:ascii="Times New Roman" w:eastAsia="Times New Roman" w:hAnsi="Times New Roman" w:cs="Times New Roman"/>
          <w:i/>
          <w:iCs/>
          <w:color w:val="000000"/>
          <w:sz w:val="24"/>
          <w:szCs w:val="24"/>
        </w:rPr>
        <w:t>Internationalized Resource Identifiers (IRIs)</w:t>
      </w:r>
      <w:r w:rsidRPr="00146A68">
        <w:rPr>
          <w:rFonts w:ascii="Times New Roman" w:eastAsia="Times New Roman" w:hAnsi="Times New Roman" w:cs="Times New Roman"/>
          <w:color w:val="000000"/>
          <w:sz w:val="24"/>
          <w:szCs w:val="24"/>
        </w:rPr>
        <w:t>, Request For Comment 3987, January 2005. Avalailable from</w:t>
      </w:r>
      <w:del w:id="1228" w:author="Chipman, Charles" w:date="2019-01-30T12:47: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"http://tools.ietf.org/html/rfc3987"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http://tools.ietf.org/html/rfc3987</w:delText>
        </w:r>
        <w:r w:rsidRPr="00146A68" w:rsidDel="000826A0">
          <w:rPr>
            <w:rFonts w:ascii="Times New Roman" w:eastAsia="Times New Roman" w:hAnsi="Times New Roman" w:cs="Times New Roman"/>
            <w:color w:val="000000"/>
            <w:sz w:val="24"/>
            <w:szCs w:val="24"/>
          </w:rPr>
          <w:fldChar w:fldCharType="end"/>
        </w:r>
      </w:del>
      <w:ins w:id="1229" w:author="Chipman, Charles" w:date="2019-01-30T12:47:00Z">
        <w:r w:rsidR="000826A0" w:rsidRPr="000826A0">
          <w:rPr>
            <w:rFonts w:ascii="Times New Roman" w:eastAsia="Times New Roman" w:hAnsi="Times New Roman" w:cs="Times New Roman"/>
            <w:color w:val="000000"/>
            <w:sz w:val="24"/>
            <w:szCs w:val="24"/>
          </w:rPr>
          <w:t>https://www.rfc-editor.org/rfc/rfc3987.txt</w:t>
        </w:r>
      </w:ins>
      <w:r w:rsidRPr="00146A68">
        <w:rPr>
          <w:rFonts w:ascii="Times New Roman" w:eastAsia="Times New Roman" w:hAnsi="Times New Roman" w:cs="Times New Roman"/>
          <w:color w:val="000000"/>
          <w:sz w:val="24"/>
          <w:szCs w:val="24"/>
        </w:rPr>
        <w:t>.</w:t>
      </w:r>
    </w:p>
    <w:p w14:paraId="2CC9ADE8"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30" w:name="W3-EXI"/>
      <w:bookmarkEnd w:id="1230"/>
      <w:r w:rsidRPr="00146A68">
        <w:rPr>
          <w:rFonts w:ascii="Times New Roman" w:eastAsia="Times New Roman" w:hAnsi="Times New Roman" w:cs="Times New Roman"/>
          <w:b/>
          <w:bCs/>
          <w:color w:val="000000"/>
          <w:sz w:val="24"/>
          <w:szCs w:val="24"/>
        </w:rPr>
        <w:t>[EXI Format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Efficient XML Interchange (EXI) Format</w:t>
      </w:r>
      <w:r w:rsidRPr="00146A68">
        <w:rPr>
          <w:rFonts w:ascii="Times New Roman" w:eastAsia="Times New Roman" w:hAnsi="Times New Roman" w:cs="Times New Roman"/>
          <w:color w:val="000000"/>
          <w:sz w:val="24"/>
          <w:szCs w:val="24"/>
        </w:rPr>
        <w:t>, Version 1.0</w:t>
      </w:r>
      <w:ins w:id="1231" w:author="Chipman, Charles" w:date="2019-01-30T12:48:00Z">
        <w:r w:rsidR="000826A0">
          <w:rPr>
            <w:rFonts w:ascii="Times New Roman" w:eastAsia="Times New Roman" w:hAnsi="Times New Roman" w:cs="Times New Roman"/>
            <w:color w:val="000000"/>
            <w:sz w:val="24"/>
            <w:szCs w:val="24"/>
          </w:rPr>
          <w:t xml:space="preserve"> (Second Edition)</w:t>
        </w:r>
      </w:ins>
      <w:r w:rsidRPr="00146A68">
        <w:rPr>
          <w:rFonts w:ascii="Times New Roman" w:eastAsia="Times New Roman" w:hAnsi="Times New Roman" w:cs="Times New Roman"/>
          <w:color w:val="000000"/>
          <w:sz w:val="24"/>
          <w:szCs w:val="24"/>
        </w:rPr>
        <w:t xml:space="preserve">, W3C Recommendation, </w:t>
      </w:r>
      <w:del w:id="1232" w:author="Chipman, Charles" w:date="2019-01-30T12:48:00Z">
        <w:r w:rsidRPr="00146A68" w:rsidDel="000826A0">
          <w:rPr>
            <w:rFonts w:ascii="Times New Roman" w:eastAsia="Times New Roman" w:hAnsi="Times New Roman" w:cs="Times New Roman"/>
            <w:color w:val="000000"/>
            <w:sz w:val="24"/>
            <w:szCs w:val="24"/>
          </w:rPr>
          <w:delText>10 March 2011</w:delText>
        </w:r>
      </w:del>
      <w:ins w:id="1233" w:author="Chipman, Charles" w:date="2019-01-30T12:48:00Z">
        <w:r w:rsidR="000826A0">
          <w:rPr>
            <w:rFonts w:ascii="Times New Roman" w:eastAsia="Times New Roman" w:hAnsi="Times New Roman" w:cs="Times New Roman"/>
            <w:color w:val="000000"/>
            <w:sz w:val="24"/>
            <w:szCs w:val="24"/>
          </w:rPr>
          <w:t>11 February 2014</w:t>
        </w:r>
      </w:ins>
      <w:r w:rsidRPr="00146A68">
        <w:rPr>
          <w:rFonts w:ascii="Times New Roman" w:eastAsia="Times New Roman" w:hAnsi="Times New Roman" w:cs="Times New Roman"/>
          <w:color w:val="000000"/>
          <w:sz w:val="24"/>
          <w:szCs w:val="24"/>
        </w:rPr>
        <w:t>. Available from</w:t>
      </w:r>
      <w:del w:id="1234" w:author="Chipman, Charles" w:date="2019-01-30T12:49:00Z">
        <w:r w:rsidRPr="00146A68" w:rsidDel="000826A0">
          <w:rPr>
            <w:rFonts w:ascii="Times New Roman" w:eastAsia="Times New Roman" w:hAnsi="Times New Roman" w:cs="Times New Roman"/>
            <w:color w:val="000000"/>
            <w:sz w:val="24"/>
            <w:szCs w:val="24"/>
          </w:rPr>
          <w:delText xml:space="preserve"> </w:delText>
        </w:r>
      </w:del>
      <w:ins w:id="1235" w:author="Chipman, Charles" w:date="2019-01-30T12:49:00Z">
        <w:r w:rsidR="000826A0">
          <w:rPr>
            <w:rFonts w:ascii="Courier New" w:eastAsia="Times New Roman" w:hAnsi="Courier New" w:cs="Courier New"/>
            <w:color w:val="000000"/>
            <w:sz w:val="19"/>
            <w:szCs w:val="19"/>
            <w:shd w:val="clear" w:color="auto" w:fill="FFFFFF"/>
          </w:rPr>
          <w:fldChar w:fldCharType="begin"/>
        </w:r>
        <w:r w:rsidR="000826A0">
          <w:rPr>
            <w:rFonts w:ascii="Courier New" w:eastAsia="Times New Roman" w:hAnsi="Courier New" w:cs="Courier New"/>
            <w:color w:val="000000"/>
            <w:sz w:val="19"/>
            <w:szCs w:val="19"/>
            <w:shd w:val="clear" w:color="auto" w:fill="FFFFFF"/>
          </w:rPr>
          <w:instrText xml:space="preserve"> HYPERLINK "" </w:instrText>
        </w:r>
        <w:r w:rsidR="000826A0">
          <w:rPr>
            <w:rFonts w:ascii="Courier New" w:eastAsia="Times New Roman" w:hAnsi="Courier New" w:cs="Courier New"/>
            <w:color w:val="000000"/>
            <w:sz w:val="19"/>
            <w:szCs w:val="19"/>
            <w:shd w:val="clear" w:color="auto" w:fill="FFFFFF"/>
          </w:rPr>
          <w:fldChar w:fldCharType="separate"/>
        </w:r>
      </w:ins>
      <w:del w:id="1236" w:author="Chipman, Charles" w:date="2019-01-30T12:49:00Z">
        <w:r w:rsidR="000826A0" w:rsidRPr="00E50655" w:rsidDel="000826A0">
          <w:rPr>
            <w:rStyle w:val="Hyperlink"/>
            <w:rFonts w:ascii="Courier New" w:eastAsia="Times New Roman" w:hAnsi="Courier New" w:cs="Courier New"/>
            <w:sz w:val="19"/>
            <w:szCs w:val="19"/>
          </w:rPr>
          <w:delText>http://www.w3.org/TR/2011/REC-exi-20110310/</w:delText>
        </w:r>
      </w:del>
      <w:ins w:id="1237" w:author="Chipman, Charles" w:date="2019-01-30T12:49:00Z">
        <w:r w:rsidR="000826A0">
          <w:rPr>
            <w:rFonts w:ascii="Courier New" w:eastAsia="Times New Roman" w:hAnsi="Courier New" w:cs="Courier New"/>
            <w:color w:val="000000"/>
            <w:sz w:val="19"/>
            <w:szCs w:val="19"/>
            <w:shd w:val="clear" w:color="auto" w:fill="FFFFFF"/>
          </w:rPr>
          <w:fldChar w:fldCharType="end"/>
        </w:r>
        <w:r w:rsidR="000826A0">
          <w:fldChar w:fldCharType="begin"/>
        </w:r>
        <w:r w:rsidR="000826A0">
          <w:instrText xml:space="preserve"> HYPERLINK "http://www.w3.org/TR/2014/REC-exi-20140211/" </w:instrText>
        </w:r>
        <w:r w:rsidR="000826A0">
          <w:fldChar w:fldCharType="separate"/>
        </w:r>
        <w:r w:rsidR="000826A0">
          <w:rPr>
            <w:rStyle w:val="Hyperlink"/>
            <w:rFonts w:ascii="Arial" w:hAnsi="Arial" w:cs="Arial"/>
            <w:color w:val="0000CC"/>
          </w:rPr>
          <w:t>http://www.w3.org/TR/2014/REC-exi-20140211/</w:t>
        </w:r>
        <w:r w:rsidR="000826A0">
          <w:fldChar w:fldCharType="end"/>
        </w:r>
      </w:ins>
      <w:r w:rsidRPr="00146A68">
        <w:rPr>
          <w:rFonts w:ascii="Times New Roman" w:eastAsia="Times New Roman" w:hAnsi="Times New Roman" w:cs="Times New Roman"/>
          <w:color w:val="000000"/>
          <w:sz w:val="24"/>
          <w:szCs w:val="24"/>
        </w:rPr>
        <w:t>.</w:t>
      </w:r>
    </w:p>
    <w:p w14:paraId="50216092"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38" w:name="W3-XML"/>
      <w:bookmarkEnd w:id="1238"/>
      <w:r w:rsidRPr="00146A68">
        <w:rPr>
          <w:rFonts w:ascii="Times New Roman" w:eastAsia="Times New Roman" w:hAnsi="Times New Roman" w:cs="Times New Roman"/>
          <w:b/>
          <w:bCs/>
          <w:color w:val="000000"/>
          <w:sz w:val="24"/>
          <w:szCs w:val="24"/>
        </w:rPr>
        <w:t>[W3C XML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Extensible Markup Language (XML)</w:t>
      </w:r>
      <w:r w:rsidRPr="00146A68">
        <w:rPr>
          <w:rFonts w:ascii="Times New Roman" w:eastAsia="Times New Roman" w:hAnsi="Times New Roman" w:cs="Times New Roman"/>
          <w:color w:val="000000"/>
          <w:sz w:val="24"/>
          <w:szCs w:val="24"/>
        </w:rPr>
        <w:t xml:space="preserve">, Version 1.0, Fifth Edition, W3C Recommendation 26 November 2008. Available from </w:t>
      </w:r>
      <w:hyperlink r:id="rId300" w:tgtFrame="_blank" w:history="1">
        <w:r w:rsidRPr="00146A68">
          <w:rPr>
            <w:rFonts w:ascii="Courier New" w:eastAsia="Times New Roman" w:hAnsi="Courier New" w:cs="Courier New"/>
            <w:color w:val="000000"/>
            <w:sz w:val="19"/>
            <w:szCs w:val="19"/>
            <w:shd w:val="clear" w:color="auto" w:fill="FFFFFF"/>
          </w:rPr>
          <w:t>http://www.w3.org/TR/2008/REC-xml-20081126/</w:t>
        </w:r>
      </w:hyperlink>
      <w:r w:rsidRPr="00146A68">
        <w:rPr>
          <w:rFonts w:ascii="Times New Roman" w:eastAsia="Times New Roman" w:hAnsi="Times New Roman" w:cs="Times New Roman"/>
          <w:color w:val="000000"/>
          <w:sz w:val="24"/>
          <w:szCs w:val="24"/>
        </w:rPr>
        <w:t>.</w:t>
      </w:r>
    </w:p>
    <w:p w14:paraId="2B828FDD"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39" w:name="W3-XML-InfoSet"/>
      <w:bookmarkEnd w:id="1239"/>
      <w:r w:rsidRPr="00146A68">
        <w:rPr>
          <w:rFonts w:ascii="Times New Roman" w:eastAsia="Times New Roman" w:hAnsi="Times New Roman" w:cs="Times New Roman"/>
          <w:b/>
          <w:bCs/>
          <w:color w:val="000000"/>
          <w:sz w:val="24"/>
          <w:szCs w:val="24"/>
        </w:rPr>
        <w:t>[W3-XML-InfoSet]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Information Set</w:t>
      </w:r>
      <w:r w:rsidRPr="00146A68">
        <w:rPr>
          <w:rFonts w:ascii="Times New Roman" w:eastAsia="Times New Roman" w:hAnsi="Times New Roman" w:cs="Times New Roman"/>
          <w:color w:val="000000"/>
          <w:sz w:val="24"/>
          <w:szCs w:val="24"/>
        </w:rPr>
        <w:t xml:space="preserve">, Second Edition, W3C Recommendation 4 February 2004. Available from </w:t>
      </w:r>
      <w:hyperlink r:id="rId301" w:tgtFrame="_blank" w:history="1">
        <w:r w:rsidRPr="00146A68">
          <w:rPr>
            <w:rFonts w:ascii="Courier New" w:eastAsia="Times New Roman" w:hAnsi="Courier New" w:cs="Courier New"/>
            <w:color w:val="000000"/>
            <w:sz w:val="19"/>
            <w:szCs w:val="19"/>
            <w:shd w:val="clear" w:color="auto" w:fill="FFFFFF"/>
          </w:rPr>
          <w:t>http://www.w3.org/TR/2004/REC-xml-infoset-20040204/</w:t>
        </w:r>
      </w:hyperlink>
      <w:r w:rsidRPr="00146A68">
        <w:rPr>
          <w:rFonts w:ascii="Times New Roman" w:eastAsia="Times New Roman" w:hAnsi="Times New Roman" w:cs="Times New Roman"/>
          <w:color w:val="000000"/>
          <w:sz w:val="24"/>
          <w:szCs w:val="24"/>
        </w:rPr>
        <w:t>.</w:t>
      </w:r>
    </w:p>
    <w:p w14:paraId="4AD5EE6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0" w:name="W3-XML-Namespaces"/>
      <w:bookmarkEnd w:id="1240"/>
      <w:r w:rsidRPr="00146A68">
        <w:rPr>
          <w:rFonts w:ascii="Times New Roman" w:eastAsia="Times New Roman" w:hAnsi="Times New Roman" w:cs="Times New Roman"/>
          <w:b/>
          <w:bCs/>
          <w:color w:val="000000"/>
          <w:sz w:val="24"/>
          <w:szCs w:val="24"/>
        </w:rPr>
        <w:t>[W3-XML-Namespaces]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Namespaces in XML</w:t>
      </w:r>
      <w:r w:rsidRPr="00146A68">
        <w:rPr>
          <w:rFonts w:ascii="Times New Roman" w:eastAsia="Times New Roman" w:hAnsi="Times New Roman" w:cs="Times New Roman"/>
          <w:color w:val="000000"/>
          <w:sz w:val="24"/>
          <w:szCs w:val="24"/>
        </w:rPr>
        <w:t xml:space="preserve">, </w:t>
      </w:r>
      <w:del w:id="1241" w:author="Chipman, Charles" w:date="2019-01-30T12:50:00Z">
        <w:r w:rsidRPr="00146A68" w:rsidDel="000826A0">
          <w:rPr>
            <w:rFonts w:ascii="Times New Roman" w:eastAsia="Times New Roman" w:hAnsi="Times New Roman" w:cs="Times New Roman"/>
            <w:color w:val="000000"/>
            <w:sz w:val="24"/>
            <w:szCs w:val="24"/>
          </w:rPr>
          <w:delText xml:space="preserve">Second </w:delText>
        </w:r>
      </w:del>
      <w:ins w:id="1242" w:author="Chipman, Charles" w:date="2019-01-30T12:50:00Z">
        <w:r w:rsidR="000826A0">
          <w:rPr>
            <w:rFonts w:ascii="Times New Roman" w:eastAsia="Times New Roman" w:hAnsi="Times New Roman" w:cs="Times New Roman"/>
            <w:color w:val="000000"/>
            <w:sz w:val="24"/>
            <w:szCs w:val="24"/>
          </w:rPr>
          <w:t>Third</w:t>
        </w:r>
        <w:r w:rsidR="000826A0" w:rsidRPr="00146A68">
          <w:rPr>
            <w:rFonts w:ascii="Times New Roman" w:eastAsia="Times New Roman" w:hAnsi="Times New Roman" w:cs="Times New Roman"/>
            <w:color w:val="000000"/>
            <w:sz w:val="24"/>
            <w:szCs w:val="24"/>
          </w:rPr>
          <w:t xml:space="preserve"> </w:t>
        </w:r>
      </w:ins>
      <w:r w:rsidRPr="00146A68">
        <w:rPr>
          <w:rFonts w:ascii="Times New Roman" w:eastAsia="Times New Roman" w:hAnsi="Times New Roman" w:cs="Times New Roman"/>
          <w:color w:val="000000"/>
          <w:sz w:val="24"/>
          <w:szCs w:val="24"/>
        </w:rPr>
        <w:t xml:space="preserve">Edition, World Wide Web Consortium </w:t>
      </w:r>
      <w:del w:id="1243" w:author="Chipman, Charles" w:date="2019-01-30T12:50:00Z">
        <w:r w:rsidRPr="00146A68" w:rsidDel="000826A0">
          <w:rPr>
            <w:rFonts w:ascii="Times New Roman" w:eastAsia="Times New Roman" w:hAnsi="Times New Roman" w:cs="Times New Roman"/>
            <w:color w:val="000000"/>
            <w:sz w:val="24"/>
            <w:szCs w:val="24"/>
          </w:rPr>
          <w:delText>16 August 2006</w:delText>
        </w:r>
      </w:del>
      <w:ins w:id="1244" w:author="Chipman, Charles" w:date="2019-01-30T12:50:00Z">
        <w:r w:rsidR="000826A0">
          <w:rPr>
            <w:rFonts w:ascii="Times New Roman" w:eastAsia="Times New Roman" w:hAnsi="Times New Roman" w:cs="Times New Roman"/>
            <w:color w:val="000000"/>
            <w:sz w:val="24"/>
            <w:szCs w:val="24"/>
          </w:rPr>
          <w:t>8 December 2009</w:t>
        </w:r>
      </w:ins>
      <w:r w:rsidRPr="00146A68">
        <w:rPr>
          <w:rFonts w:ascii="Times New Roman" w:eastAsia="Times New Roman" w:hAnsi="Times New Roman" w:cs="Times New Roman"/>
          <w:color w:val="000000"/>
          <w:sz w:val="24"/>
          <w:szCs w:val="24"/>
        </w:rPr>
        <w:t>. Available from</w:t>
      </w:r>
      <w:del w:id="1245" w:author="Chipman, Charles" w:date="2019-01-30T12:50:00Z">
        <w:r w:rsidRPr="00146A68" w:rsidDel="000826A0">
          <w:rPr>
            <w:rFonts w:ascii="Times New Roman" w:eastAsia="Times New Roman" w:hAnsi="Times New Roman" w:cs="Times New Roman"/>
            <w:color w:val="000000"/>
            <w:sz w:val="24"/>
            <w:szCs w:val="24"/>
          </w:rPr>
          <w:delText xml:space="preserve"> </w:delText>
        </w:r>
        <w:r w:rsidRPr="00146A68" w:rsidDel="000826A0">
          <w:rPr>
            <w:rFonts w:ascii="Times New Roman" w:eastAsia="Times New Roman" w:hAnsi="Times New Roman" w:cs="Times New Roman"/>
            <w:color w:val="000000"/>
            <w:sz w:val="24"/>
            <w:szCs w:val="24"/>
          </w:rPr>
          <w:fldChar w:fldCharType="begin"/>
        </w:r>
        <w:r w:rsidRPr="00146A68" w:rsidDel="000826A0">
          <w:rPr>
            <w:rFonts w:ascii="Times New Roman" w:eastAsia="Times New Roman" w:hAnsi="Times New Roman" w:cs="Times New Roman"/>
            <w:color w:val="000000"/>
            <w:sz w:val="24"/>
            <w:szCs w:val="24"/>
          </w:rPr>
          <w:delInstrText xml:space="preserve"> HYPERLINK "http://www.w3.org/TR/2006/REC-xml-names-20060816/" \t "_blank" </w:delInstrText>
        </w:r>
        <w:r w:rsidRPr="00146A68" w:rsidDel="000826A0">
          <w:rPr>
            <w:rFonts w:ascii="Times New Roman" w:eastAsia="Times New Roman" w:hAnsi="Times New Roman" w:cs="Times New Roman"/>
            <w:color w:val="000000"/>
            <w:sz w:val="24"/>
            <w:szCs w:val="24"/>
          </w:rPr>
          <w:fldChar w:fldCharType="separate"/>
        </w:r>
        <w:r w:rsidRPr="00146A68" w:rsidDel="000826A0">
          <w:rPr>
            <w:rFonts w:ascii="Courier New" w:eastAsia="Times New Roman" w:hAnsi="Courier New" w:cs="Courier New"/>
            <w:color w:val="000000"/>
            <w:sz w:val="19"/>
            <w:szCs w:val="19"/>
            <w:shd w:val="clear" w:color="auto" w:fill="FFFFFF"/>
          </w:rPr>
          <w:delText>http://www.w3.org/TR/2006/REC-xml-names-20060816/</w:delText>
        </w:r>
        <w:r w:rsidRPr="00146A68" w:rsidDel="000826A0">
          <w:rPr>
            <w:rFonts w:ascii="Times New Roman" w:eastAsia="Times New Roman" w:hAnsi="Times New Roman" w:cs="Times New Roman"/>
            <w:color w:val="000000"/>
            <w:sz w:val="24"/>
            <w:szCs w:val="24"/>
          </w:rPr>
          <w:fldChar w:fldCharType="end"/>
        </w:r>
      </w:del>
      <w:ins w:id="1246" w:author="Chipman, Charles" w:date="2019-01-30T12:50:00Z">
        <w:r w:rsidR="000826A0">
          <w:fldChar w:fldCharType="begin"/>
        </w:r>
        <w:r w:rsidR="000826A0">
          <w:instrText xml:space="preserve"> HYPERLINK "http://www.w3.org/TR/2009/REC-xml-names-20091208/" </w:instrText>
        </w:r>
        <w:r w:rsidR="000826A0">
          <w:fldChar w:fldCharType="separate"/>
        </w:r>
        <w:r w:rsidR="000826A0">
          <w:rPr>
            <w:rStyle w:val="Hyperlink"/>
            <w:rFonts w:ascii="Arial" w:hAnsi="Arial" w:cs="Arial"/>
            <w:color w:val="0000CC"/>
          </w:rPr>
          <w:t>http://www.w3.org/TR/2009/REC-xml-names-20091208/</w:t>
        </w:r>
        <w:r w:rsidR="000826A0">
          <w:fldChar w:fldCharType="end"/>
        </w:r>
      </w:ins>
      <w:r w:rsidRPr="00146A68">
        <w:rPr>
          <w:rFonts w:ascii="Times New Roman" w:eastAsia="Times New Roman" w:hAnsi="Times New Roman" w:cs="Times New Roman"/>
          <w:color w:val="000000"/>
          <w:sz w:val="24"/>
          <w:szCs w:val="24"/>
        </w:rPr>
        <w:t>.</w:t>
      </w:r>
    </w:p>
    <w:p w14:paraId="0C28769C"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7" w:name="W3-XML-Schema-Datatypes"/>
      <w:bookmarkEnd w:id="1247"/>
      <w:r w:rsidRPr="00146A68">
        <w:rPr>
          <w:rFonts w:ascii="Times New Roman" w:eastAsia="Times New Roman" w:hAnsi="Times New Roman" w:cs="Times New Roman"/>
          <w:b/>
          <w:bCs/>
          <w:color w:val="000000"/>
          <w:sz w:val="24"/>
          <w:szCs w:val="24"/>
        </w:rPr>
        <w:t>[W3C XML Schema Part 2 Datatypes]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2: Datatypes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302" w:tgtFrame="_blank" w:history="1">
        <w:r w:rsidRPr="00146A68">
          <w:rPr>
            <w:rFonts w:ascii="Courier New" w:eastAsia="Times New Roman" w:hAnsi="Courier New" w:cs="Courier New"/>
            <w:color w:val="000000"/>
            <w:sz w:val="19"/>
            <w:szCs w:val="19"/>
            <w:shd w:val="clear" w:color="auto" w:fill="FFFFFF"/>
          </w:rPr>
          <w:t>http://www.w3.org/TR/2004/REC-xmlschema-2-20041028/</w:t>
        </w:r>
      </w:hyperlink>
      <w:r w:rsidRPr="00146A68">
        <w:rPr>
          <w:rFonts w:ascii="Times New Roman" w:eastAsia="Times New Roman" w:hAnsi="Times New Roman" w:cs="Times New Roman"/>
          <w:color w:val="000000"/>
          <w:sz w:val="24"/>
          <w:szCs w:val="24"/>
        </w:rPr>
        <w:t>.</w:t>
      </w:r>
    </w:p>
    <w:p w14:paraId="075AFC31"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8" w:name="W3-XML-Schema-Structures"/>
      <w:bookmarkEnd w:id="1248"/>
      <w:r w:rsidRPr="00146A68">
        <w:rPr>
          <w:rFonts w:ascii="Times New Roman" w:eastAsia="Times New Roman" w:hAnsi="Times New Roman" w:cs="Times New Roman"/>
          <w:b/>
          <w:bCs/>
          <w:color w:val="000000"/>
          <w:sz w:val="24"/>
          <w:szCs w:val="24"/>
        </w:rPr>
        <w:t>[W3C XML Schema Part 1 Structures]</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Schema Part 1: Structures</w:t>
      </w:r>
      <w:r w:rsidRPr="00146A68">
        <w:rPr>
          <w:rFonts w:ascii="Times New Roman" w:eastAsia="Times New Roman" w:hAnsi="Times New Roman" w:cs="Times New Roman"/>
          <w:color w:val="000000"/>
          <w:sz w:val="24"/>
          <w:szCs w:val="24"/>
        </w:rPr>
        <w:t xml:space="preserve">, Second Edition, W3C Recommendation 28 October 2004. Available from </w:t>
      </w:r>
      <w:hyperlink r:id="rId303" w:tgtFrame="_blank" w:history="1">
        <w:r w:rsidRPr="00146A68">
          <w:rPr>
            <w:rFonts w:ascii="Courier New" w:eastAsia="Times New Roman" w:hAnsi="Courier New" w:cs="Courier New"/>
            <w:color w:val="000000"/>
            <w:sz w:val="19"/>
            <w:szCs w:val="19"/>
            <w:shd w:val="clear" w:color="auto" w:fill="FFFFFF"/>
          </w:rPr>
          <w:t>http://www.w3.org/TR/2004/REC-xmlschema-1-20041028/</w:t>
        </w:r>
      </w:hyperlink>
      <w:r w:rsidRPr="00146A68">
        <w:rPr>
          <w:rFonts w:ascii="Times New Roman" w:eastAsia="Times New Roman" w:hAnsi="Times New Roman" w:cs="Times New Roman"/>
          <w:color w:val="000000"/>
          <w:sz w:val="24"/>
          <w:szCs w:val="24"/>
        </w:rPr>
        <w:t>.</w:t>
      </w:r>
    </w:p>
    <w:p w14:paraId="48899C26"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49" w:name="W3-XPath"/>
      <w:bookmarkEnd w:id="1249"/>
      <w:r w:rsidRPr="00146A68">
        <w:rPr>
          <w:rFonts w:ascii="Times New Roman" w:eastAsia="Times New Roman" w:hAnsi="Times New Roman" w:cs="Times New Roman"/>
          <w:b/>
          <w:bCs/>
          <w:color w:val="000000"/>
          <w:sz w:val="24"/>
          <w:szCs w:val="24"/>
        </w:rPr>
        <w:t>[</w:t>
      </w:r>
      <w:commentRangeStart w:id="1250"/>
      <w:r w:rsidRPr="00146A68">
        <w:rPr>
          <w:rFonts w:ascii="Times New Roman" w:eastAsia="Times New Roman" w:hAnsi="Times New Roman" w:cs="Times New Roman"/>
          <w:b/>
          <w:bCs/>
          <w:color w:val="000000"/>
          <w:sz w:val="24"/>
          <w:szCs w:val="24"/>
        </w:rPr>
        <w:t>W3C XPath 2.0</w:t>
      </w:r>
      <w:commentRangeEnd w:id="1250"/>
      <w:r w:rsidR="000826A0">
        <w:rPr>
          <w:rStyle w:val="CommentReference"/>
        </w:rPr>
        <w:commentReference w:id="1250"/>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XML Path Language (XPath) 2.0</w:t>
      </w:r>
      <w:r w:rsidRPr="00146A68">
        <w:rPr>
          <w:rFonts w:ascii="Times New Roman" w:eastAsia="Times New Roman" w:hAnsi="Times New Roman" w:cs="Times New Roman"/>
          <w:color w:val="000000"/>
          <w:sz w:val="24"/>
          <w:szCs w:val="24"/>
        </w:rPr>
        <w:t xml:space="preserve">, Second Edition, W3C Recommendation 14 December 2010. Available from </w:t>
      </w:r>
      <w:hyperlink r:id="rId304" w:tgtFrame="_blank" w:history="1">
        <w:r w:rsidRPr="00146A68">
          <w:rPr>
            <w:rFonts w:ascii="Courier New" w:eastAsia="Times New Roman" w:hAnsi="Courier New" w:cs="Courier New"/>
            <w:color w:val="000000"/>
            <w:sz w:val="19"/>
            <w:szCs w:val="19"/>
            <w:shd w:val="clear" w:color="auto" w:fill="FFFFFF"/>
          </w:rPr>
          <w:t>http://www.w3.org/TR/2010/REC-xpath20-20101214/</w:t>
        </w:r>
      </w:hyperlink>
      <w:r w:rsidRPr="00146A68">
        <w:rPr>
          <w:rFonts w:ascii="Times New Roman" w:eastAsia="Times New Roman" w:hAnsi="Times New Roman" w:cs="Times New Roman"/>
          <w:color w:val="000000"/>
          <w:sz w:val="24"/>
          <w:szCs w:val="24"/>
        </w:rPr>
        <w:t>.</w:t>
      </w:r>
    </w:p>
    <w:p w14:paraId="6238280F"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1" w:name="W3-XSLT"/>
      <w:bookmarkEnd w:id="1251"/>
      <w:r w:rsidRPr="00146A68">
        <w:rPr>
          <w:rFonts w:ascii="Times New Roman" w:eastAsia="Times New Roman" w:hAnsi="Times New Roman" w:cs="Times New Roman"/>
          <w:b/>
          <w:bCs/>
          <w:color w:val="000000"/>
          <w:sz w:val="24"/>
          <w:szCs w:val="24"/>
        </w:rPr>
        <w:t>[XSLT 1.0]</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1.0, W3C Recommendation 16 November 1999. Available from </w:t>
      </w:r>
      <w:hyperlink r:id="rId305" w:tgtFrame="_blank" w:history="1">
        <w:r w:rsidRPr="00146A68">
          <w:rPr>
            <w:rFonts w:ascii="Courier New" w:eastAsia="Times New Roman" w:hAnsi="Courier New" w:cs="Courier New"/>
            <w:color w:val="000000"/>
            <w:sz w:val="19"/>
            <w:szCs w:val="19"/>
            <w:shd w:val="clear" w:color="auto" w:fill="FFFFFF"/>
          </w:rPr>
          <w:t>http://www.w3.org/TR/1999/REC-xslt-19991116</w:t>
        </w:r>
      </w:hyperlink>
      <w:r w:rsidRPr="00146A68">
        <w:rPr>
          <w:rFonts w:ascii="Times New Roman" w:eastAsia="Times New Roman" w:hAnsi="Times New Roman" w:cs="Times New Roman"/>
          <w:color w:val="000000"/>
          <w:sz w:val="24"/>
          <w:szCs w:val="24"/>
        </w:rPr>
        <w:t>.</w:t>
      </w:r>
    </w:p>
    <w:p w14:paraId="1F65A184" w14:textId="77777777" w:rsidR="00146A68" w:rsidRPr="00146A68" w:rsidRDefault="00146A68" w:rsidP="00146A68">
      <w:pPr>
        <w:spacing w:before="100" w:beforeAutospacing="1" w:after="100" w:afterAutospacing="1" w:line="240" w:lineRule="auto"/>
        <w:ind w:left="1680" w:hanging="480"/>
        <w:rPr>
          <w:rFonts w:ascii="Times New Roman" w:eastAsia="Times New Roman" w:hAnsi="Times New Roman" w:cs="Times New Roman"/>
          <w:color w:val="000000"/>
          <w:sz w:val="24"/>
          <w:szCs w:val="24"/>
        </w:rPr>
      </w:pPr>
      <w:bookmarkStart w:id="1252" w:name="W3-XSLT2"/>
      <w:bookmarkEnd w:id="1252"/>
      <w:r w:rsidRPr="00146A68">
        <w:rPr>
          <w:rFonts w:ascii="Times New Roman" w:eastAsia="Times New Roman" w:hAnsi="Times New Roman" w:cs="Times New Roman"/>
          <w:b/>
          <w:bCs/>
          <w:color w:val="000000"/>
          <w:sz w:val="24"/>
          <w:szCs w:val="24"/>
        </w:rPr>
        <w:t>[</w:t>
      </w:r>
      <w:commentRangeStart w:id="1253"/>
      <w:r w:rsidRPr="00146A68">
        <w:rPr>
          <w:rFonts w:ascii="Times New Roman" w:eastAsia="Times New Roman" w:hAnsi="Times New Roman" w:cs="Times New Roman"/>
          <w:b/>
          <w:bCs/>
          <w:color w:val="000000"/>
          <w:sz w:val="24"/>
          <w:szCs w:val="24"/>
        </w:rPr>
        <w:t>XSLT 2.0</w:t>
      </w:r>
      <w:commentRangeEnd w:id="1253"/>
      <w:r w:rsidR="000826A0">
        <w:rPr>
          <w:rStyle w:val="CommentReference"/>
        </w:rPr>
        <w:commentReference w:id="1253"/>
      </w:r>
      <w:r w:rsidRPr="00146A68">
        <w:rPr>
          <w:rFonts w:ascii="Times New Roman" w:eastAsia="Times New Roman" w:hAnsi="Times New Roman" w:cs="Times New Roman"/>
          <w:b/>
          <w:bCs/>
          <w:color w:val="000000"/>
          <w:sz w:val="24"/>
          <w:szCs w:val="24"/>
        </w:rPr>
        <w:t>]</w:t>
      </w:r>
      <w:r w:rsidRPr="00146A68">
        <w:rPr>
          <w:rFonts w:ascii="Times New Roman" w:eastAsia="Times New Roman" w:hAnsi="Times New Roman" w:cs="Times New Roman"/>
          <w:color w:val="000000"/>
          <w:sz w:val="24"/>
          <w:szCs w:val="24"/>
        </w:rPr>
        <w:t xml:space="preserve">: </w:t>
      </w:r>
      <w:r w:rsidRPr="00146A68">
        <w:rPr>
          <w:rFonts w:ascii="Times New Roman" w:eastAsia="Times New Roman" w:hAnsi="Times New Roman" w:cs="Times New Roman"/>
          <w:i/>
          <w:iCs/>
          <w:color w:val="000000"/>
          <w:sz w:val="24"/>
          <w:szCs w:val="24"/>
        </w:rPr>
        <w:t>XSL Transformations (XSLT)</w:t>
      </w:r>
      <w:r w:rsidRPr="00146A68">
        <w:rPr>
          <w:rFonts w:ascii="Times New Roman" w:eastAsia="Times New Roman" w:hAnsi="Times New Roman" w:cs="Times New Roman"/>
          <w:color w:val="000000"/>
          <w:sz w:val="24"/>
          <w:szCs w:val="24"/>
        </w:rPr>
        <w:t xml:space="preserve">, Version 2.0, W3C Recommendation 23 January 2007. Available from </w:t>
      </w:r>
      <w:hyperlink r:id="rId306" w:tgtFrame="_blank" w:history="1">
        <w:r w:rsidRPr="00146A68">
          <w:rPr>
            <w:rFonts w:ascii="Courier New" w:eastAsia="Times New Roman" w:hAnsi="Courier New" w:cs="Courier New"/>
            <w:color w:val="000000"/>
            <w:sz w:val="19"/>
            <w:szCs w:val="19"/>
            <w:shd w:val="clear" w:color="auto" w:fill="FFFFFF"/>
          </w:rPr>
          <w:t>http://www.w3.org/TR/2007/REC-xslt20-20070123/</w:t>
        </w:r>
      </w:hyperlink>
      <w:r w:rsidRPr="00146A68">
        <w:rPr>
          <w:rFonts w:ascii="Times New Roman" w:eastAsia="Times New Roman" w:hAnsi="Times New Roman" w:cs="Times New Roman"/>
          <w:color w:val="000000"/>
          <w:sz w:val="24"/>
          <w:szCs w:val="24"/>
        </w:rPr>
        <w:t>.</w:t>
      </w:r>
    </w:p>
    <w:p w14:paraId="18F2052B"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54" w:name="appendix_H"/>
      <w:bookmarkEnd w:id="1254"/>
      <w:r w:rsidRPr="00146A68">
        <w:rPr>
          <w:rFonts w:ascii="Times New Roman" w:eastAsia="Times New Roman" w:hAnsi="Times New Roman" w:cs="Times New Roman"/>
          <w:b/>
          <w:bCs/>
          <w:color w:val="000000"/>
          <w:sz w:val="30"/>
          <w:szCs w:val="30"/>
        </w:rPr>
        <w:t>Appendix H. Index of Definitions</w:t>
      </w:r>
    </w:p>
    <w:p w14:paraId="17BD0FA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7" w:anchor="definition_artifact" w:history="1">
        <w:r w:rsidR="00146A68" w:rsidRPr="00146A68">
          <w:rPr>
            <w:rFonts w:ascii="Times New Roman" w:eastAsia="Times New Roman" w:hAnsi="Times New Roman" w:cs="Times New Roman"/>
            <w:color w:val="000000"/>
            <w:sz w:val="24"/>
            <w:szCs w:val="24"/>
            <w:shd w:val="clear" w:color="auto" w:fill="FFFFFF"/>
          </w:rPr>
          <w:t>artifact</w:t>
        </w:r>
      </w:hyperlink>
      <w:r w:rsidR="00146A68" w:rsidRPr="00146A68">
        <w:rPr>
          <w:rFonts w:ascii="Times New Roman" w:eastAsia="Times New Roman" w:hAnsi="Times New Roman" w:cs="Times New Roman"/>
          <w:color w:val="000000"/>
          <w:sz w:val="24"/>
          <w:szCs w:val="24"/>
        </w:rPr>
        <w:t xml:space="preserve">: </w:t>
      </w:r>
      <w:hyperlink r:id="rId308"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4B0E22A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09" w:anchor="definition_artifact_set" w:history="1">
        <w:r w:rsidR="00146A68" w:rsidRPr="00146A68">
          <w:rPr>
            <w:rFonts w:ascii="Times New Roman" w:eastAsia="Times New Roman" w:hAnsi="Times New Roman" w:cs="Times New Roman"/>
            <w:color w:val="000000"/>
            <w:sz w:val="24"/>
            <w:szCs w:val="24"/>
            <w:shd w:val="clear" w:color="auto" w:fill="FFFFFF"/>
          </w:rPr>
          <w:t>artifact set</w:t>
        </w:r>
      </w:hyperlink>
      <w:r w:rsidR="00146A68" w:rsidRPr="00146A68">
        <w:rPr>
          <w:rFonts w:ascii="Times New Roman" w:eastAsia="Times New Roman" w:hAnsi="Times New Roman" w:cs="Times New Roman"/>
          <w:color w:val="000000"/>
          <w:sz w:val="24"/>
          <w:szCs w:val="24"/>
        </w:rPr>
        <w:t xml:space="preserve">: </w:t>
      </w:r>
      <w:hyperlink r:id="rId310" w:anchor="section_2.3" w:history="1">
        <w:r w:rsidR="00146A68" w:rsidRPr="00146A68">
          <w:rPr>
            <w:rFonts w:ascii="Times New Roman" w:eastAsia="Times New Roman" w:hAnsi="Times New Roman" w:cs="Times New Roman"/>
            <w:color w:val="000000"/>
            <w:sz w:val="24"/>
            <w:szCs w:val="24"/>
            <w:shd w:val="clear" w:color="auto" w:fill="FFFFFF"/>
          </w:rPr>
          <w:t xml:space="preserve">Section 2.3, </w:t>
        </w:r>
        <w:r w:rsidR="00146A68" w:rsidRPr="00146A68">
          <w:rPr>
            <w:rFonts w:ascii="Times New Roman" w:eastAsia="Times New Roman" w:hAnsi="Times New Roman" w:cs="Times New Roman"/>
            <w:i/>
            <w:iCs/>
            <w:color w:val="000000"/>
            <w:sz w:val="24"/>
            <w:szCs w:val="24"/>
            <w:shd w:val="clear" w:color="auto" w:fill="FFFFFF"/>
          </w:rPr>
          <w:t>Artifacts</w:t>
        </w:r>
      </w:hyperlink>
    </w:p>
    <w:p w14:paraId="7854483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1" w:anchor="definition_business_rule_schema" w:history="1">
        <w:r w:rsidR="00146A68" w:rsidRPr="00146A68">
          <w:rPr>
            <w:rFonts w:ascii="Times New Roman" w:eastAsia="Times New Roman" w:hAnsi="Times New Roman" w:cs="Times New Roman"/>
            <w:color w:val="000000"/>
            <w:sz w:val="24"/>
            <w:szCs w:val="24"/>
            <w:shd w:val="clear" w:color="auto" w:fill="FFFFFF"/>
          </w:rPr>
          <w:t>business rule schema</w:t>
        </w:r>
      </w:hyperlink>
      <w:r w:rsidR="00146A68" w:rsidRPr="00146A68">
        <w:rPr>
          <w:rFonts w:ascii="Times New Roman" w:eastAsia="Times New Roman" w:hAnsi="Times New Roman" w:cs="Times New Roman"/>
          <w:color w:val="000000"/>
          <w:sz w:val="24"/>
          <w:szCs w:val="24"/>
        </w:rPr>
        <w:t xml:space="preserve">: </w:t>
      </w:r>
      <w:hyperlink r:id="rId312"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5463673B"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3" w:anchor="definition_business_rules" w:history="1">
        <w:r w:rsidR="00146A68" w:rsidRPr="00146A68">
          <w:rPr>
            <w:rFonts w:ascii="Times New Roman" w:eastAsia="Times New Roman" w:hAnsi="Times New Roman" w:cs="Times New Roman"/>
            <w:color w:val="000000"/>
            <w:sz w:val="24"/>
            <w:szCs w:val="24"/>
            <w:shd w:val="clear" w:color="auto" w:fill="FFFFFF"/>
          </w:rPr>
          <w:t>business rules</w:t>
        </w:r>
      </w:hyperlink>
      <w:r w:rsidR="00146A68" w:rsidRPr="00146A68">
        <w:rPr>
          <w:rFonts w:ascii="Times New Roman" w:eastAsia="Times New Roman" w:hAnsi="Times New Roman" w:cs="Times New Roman"/>
          <w:color w:val="000000"/>
          <w:sz w:val="24"/>
          <w:szCs w:val="24"/>
        </w:rPr>
        <w:t xml:space="preserve">: </w:t>
      </w:r>
      <w:hyperlink r:id="rId314"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047C2904"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5" w:anchor="definition_change_log" w:history="1">
        <w:r w:rsidR="00146A68" w:rsidRPr="00146A68">
          <w:rPr>
            <w:rFonts w:ascii="Times New Roman" w:eastAsia="Times New Roman" w:hAnsi="Times New Roman" w:cs="Times New Roman"/>
            <w:color w:val="000000"/>
            <w:sz w:val="24"/>
            <w:szCs w:val="24"/>
            <w:shd w:val="clear" w:color="auto" w:fill="FFFFFF"/>
          </w:rPr>
          <w:t>change log</w:t>
        </w:r>
      </w:hyperlink>
      <w:r w:rsidR="00146A68" w:rsidRPr="00146A68">
        <w:rPr>
          <w:rFonts w:ascii="Times New Roman" w:eastAsia="Times New Roman" w:hAnsi="Times New Roman" w:cs="Times New Roman"/>
          <w:color w:val="000000"/>
          <w:sz w:val="24"/>
          <w:szCs w:val="24"/>
        </w:rPr>
        <w:t xml:space="preserve">: </w:t>
      </w:r>
      <w:hyperlink r:id="rId316" w:anchor="section_5.3" w:history="1">
        <w:r w:rsidR="00146A68" w:rsidRPr="00146A68">
          <w:rPr>
            <w:rFonts w:ascii="Times New Roman" w:eastAsia="Times New Roman" w:hAnsi="Times New Roman" w:cs="Times New Roman"/>
            <w:color w:val="000000"/>
            <w:sz w:val="24"/>
            <w:szCs w:val="24"/>
            <w:shd w:val="clear" w:color="auto" w:fill="FFFFFF"/>
          </w:rPr>
          <w:t xml:space="preserve">Section 5.3, </w:t>
        </w:r>
        <w:r w:rsidR="00146A68" w:rsidRPr="00146A68">
          <w:rPr>
            <w:rFonts w:ascii="Times New Roman" w:eastAsia="Times New Roman" w:hAnsi="Times New Roman" w:cs="Times New Roman"/>
            <w:i/>
            <w:iCs/>
            <w:color w:val="000000"/>
            <w:sz w:val="24"/>
            <w:szCs w:val="24"/>
            <w:shd w:val="clear" w:color="auto" w:fill="FFFFFF"/>
          </w:rPr>
          <w:t>Change Log</w:t>
        </w:r>
      </w:hyperlink>
    </w:p>
    <w:p w14:paraId="2A3E251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7" w:anchor="definition_conformance_assertion" w:history="1">
        <w:r w:rsidR="00146A68" w:rsidRPr="00146A68">
          <w:rPr>
            <w:rFonts w:ascii="Times New Roman" w:eastAsia="Times New Roman" w:hAnsi="Times New Roman" w:cs="Times New Roman"/>
            <w:color w:val="000000"/>
            <w:sz w:val="24"/>
            <w:szCs w:val="24"/>
            <w:shd w:val="clear" w:color="auto" w:fill="FFFFFF"/>
          </w:rPr>
          <w:t>conformance assertion</w:t>
        </w:r>
      </w:hyperlink>
      <w:r w:rsidR="00146A68" w:rsidRPr="00146A68">
        <w:rPr>
          <w:rFonts w:ascii="Times New Roman" w:eastAsia="Times New Roman" w:hAnsi="Times New Roman" w:cs="Times New Roman"/>
          <w:color w:val="000000"/>
          <w:sz w:val="24"/>
          <w:szCs w:val="24"/>
        </w:rPr>
        <w:t xml:space="preserve">: </w:t>
      </w:r>
      <w:hyperlink r:id="rId318"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2D22BF4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19" w:anchor="definition_conformance_target" w:history="1">
        <w:r w:rsidR="00146A68" w:rsidRPr="00146A68">
          <w:rPr>
            <w:rFonts w:ascii="Times New Roman" w:eastAsia="Times New Roman" w:hAnsi="Times New Roman" w:cs="Times New Roman"/>
            <w:color w:val="000000"/>
            <w:sz w:val="24"/>
            <w:szCs w:val="24"/>
            <w:shd w:val="clear" w:color="auto" w:fill="FFFFFF"/>
          </w:rPr>
          <w:t>conformance target</w:t>
        </w:r>
      </w:hyperlink>
      <w:r w:rsidR="00146A68" w:rsidRPr="00146A68">
        <w:rPr>
          <w:rFonts w:ascii="Times New Roman" w:eastAsia="Times New Roman" w:hAnsi="Times New Roman" w:cs="Times New Roman"/>
          <w:color w:val="000000"/>
          <w:sz w:val="24"/>
          <w:szCs w:val="24"/>
        </w:rPr>
        <w:t xml:space="preserve">: </w:t>
      </w:r>
      <w:hyperlink r:id="rId320"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90FBB7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1" w:anchor="definition_conformance_target_identifier" w:history="1">
        <w:r w:rsidR="00146A68" w:rsidRPr="00146A68">
          <w:rPr>
            <w:rFonts w:ascii="Times New Roman" w:eastAsia="Times New Roman" w:hAnsi="Times New Roman" w:cs="Times New Roman"/>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322"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5B96929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3" w:anchor="definition_constraint_rule" w:history="1">
        <w:r w:rsidR="00146A68" w:rsidRPr="00146A68">
          <w:rPr>
            <w:rFonts w:ascii="Times New Roman" w:eastAsia="Times New Roman" w:hAnsi="Times New Roman" w:cs="Times New Roman"/>
            <w:color w:val="000000"/>
            <w:sz w:val="24"/>
            <w:szCs w:val="24"/>
            <w:shd w:val="clear" w:color="auto" w:fill="FFFFFF"/>
          </w:rPr>
          <w:t>constraint rule</w:t>
        </w:r>
      </w:hyperlink>
      <w:r w:rsidR="00146A68" w:rsidRPr="00146A68">
        <w:rPr>
          <w:rFonts w:ascii="Times New Roman" w:eastAsia="Times New Roman" w:hAnsi="Times New Roman" w:cs="Times New Roman"/>
          <w:color w:val="000000"/>
          <w:sz w:val="24"/>
          <w:szCs w:val="24"/>
        </w:rPr>
        <w:t xml:space="preserve">: </w:t>
      </w:r>
      <w:hyperlink r:id="rId324"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3A81F7E8"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5" w:anchor="definition_constraint_schema_document_set" w:history="1">
        <w:r w:rsidR="00146A68" w:rsidRPr="00146A68">
          <w:rPr>
            <w:rFonts w:ascii="Times New Roman" w:eastAsia="Times New Roman" w:hAnsi="Times New Roman" w:cs="Times New Roman"/>
            <w:color w:val="000000"/>
            <w:sz w:val="24"/>
            <w:szCs w:val="24"/>
            <w:shd w:val="clear" w:color="auto" w:fill="FFFFFF"/>
          </w:rPr>
          <w:t>constraint schema document set</w:t>
        </w:r>
      </w:hyperlink>
      <w:r w:rsidR="00146A68" w:rsidRPr="00146A68">
        <w:rPr>
          <w:rFonts w:ascii="Times New Roman" w:eastAsia="Times New Roman" w:hAnsi="Times New Roman" w:cs="Times New Roman"/>
          <w:color w:val="000000"/>
          <w:sz w:val="24"/>
          <w:szCs w:val="24"/>
        </w:rPr>
        <w:t xml:space="preserve">: </w:t>
      </w:r>
      <w:hyperlink r:id="rId326" w:anchor="section_4.5" w:history="1">
        <w:r w:rsidR="00146A68" w:rsidRPr="00146A68">
          <w:rPr>
            <w:rFonts w:ascii="Times New Roman" w:eastAsia="Times New Roman" w:hAnsi="Times New Roman" w:cs="Times New Roman"/>
            <w:color w:val="000000"/>
            <w:sz w:val="24"/>
            <w:szCs w:val="24"/>
            <w:shd w:val="clear" w:color="auto" w:fill="FFFFFF"/>
          </w:rPr>
          <w:t xml:space="preserve">Section 4.5, </w:t>
        </w:r>
        <w:r w:rsidR="00146A68" w:rsidRPr="00146A68">
          <w:rPr>
            <w:rFonts w:ascii="Times New Roman" w:eastAsia="Times New Roman" w:hAnsi="Times New Roman" w:cs="Times New Roman"/>
            <w:i/>
            <w:iCs/>
            <w:color w:val="000000"/>
            <w:sz w:val="24"/>
            <w:szCs w:val="24"/>
            <w:shd w:val="clear" w:color="auto" w:fill="FFFFFF"/>
          </w:rPr>
          <w:t>Constraint Schema Document Sets</w:t>
        </w:r>
      </w:hyperlink>
    </w:p>
    <w:p w14:paraId="2710455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7" w:anchor="definition_data_component" w:history="1">
        <w:r w:rsidR="00146A68" w:rsidRPr="00146A68">
          <w:rPr>
            <w:rFonts w:ascii="Times New Roman" w:eastAsia="Times New Roman" w:hAnsi="Times New Roman" w:cs="Times New Roman"/>
            <w:color w:val="000000"/>
            <w:sz w:val="24"/>
            <w:szCs w:val="24"/>
            <w:shd w:val="clear" w:color="auto" w:fill="FFFFFF"/>
          </w:rPr>
          <w:t>data component</w:t>
        </w:r>
      </w:hyperlink>
      <w:r w:rsidR="00146A68" w:rsidRPr="00146A68">
        <w:rPr>
          <w:rFonts w:ascii="Times New Roman" w:eastAsia="Times New Roman" w:hAnsi="Times New Roman" w:cs="Times New Roman"/>
          <w:color w:val="000000"/>
          <w:sz w:val="24"/>
          <w:szCs w:val="24"/>
        </w:rPr>
        <w:t xml:space="preserve">: </w:t>
      </w:r>
      <w:hyperlink r:id="rId328"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3640EE14"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29" w:anchor="definition_extension_schema_document" w:history="1">
        <w:r w:rsidR="00146A68" w:rsidRPr="00146A68">
          <w:rPr>
            <w:rFonts w:ascii="Times New Roman" w:eastAsia="Times New Roman" w:hAnsi="Times New Roman" w:cs="Times New Roman"/>
            <w:color w:val="000000"/>
            <w:sz w:val="24"/>
            <w:szCs w:val="24"/>
            <w:shd w:val="clear" w:color="auto" w:fill="FFFFFF"/>
          </w:rPr>
          <w:t>extension schema document</w:t>
        </w:r>
      </w:hyperlink>
      <w:r w:rsidR="00146A68" w:rsidRPr="00146A68">
        <w:rPr>
          <w:rFonts w:ascii="Times New Roman" w:eastAsia="Times New Roman" w:hAnsi="Times New Roman" w:cs="Times New Roman"/>
          <w:color w:val="000000"/>
          <w:sz w:val="24"/>
          <w:szCs w:val="24"/>
        </w:rPr>
        <w:t xml:space="preserve">: </w:t>
      </w:r>
      <w:hyperlink r:id="rId330" w:anchor="section_4.3" w:history="1">
        <w:r w:rsidR="00146A68" w:rsidRPr="00146A68">
          <w:rPr>
            <w:rFonts w:ascii="Times New Roman" w:eastAsia="Times New Roman" w:hAnsi="Times New Roman" w:cs="Times New Roman"/>
            <w:color w:val="000000"/>
            <w:sz w:val="24"/>
            <w:szCs w:val="24"/>
            <w:shd w:val="clear" w:color="auto" w:fill="FFFFFF"/>
          </w:rPr>
          <w:t xml:space="preserve">Section 4.3, </w:t>
        </w:r>
        <w:r w:rsidR="00146A68" w:rsidRPr="00146A68">
          <w:rPr>
            <w:rFonts w:ascii="Times New Roman" w:eastAsia="Times New Roman" w:hAnsi="Times New Roman" w:cs="Times New Roman"/>
            <w:i/>
            <w:iCs/>
            <w:color w:val="000000"/>
            <w:sz w:val="24"/>
            <w:szCs w:val="24"/>
            <w:shd w:val="clear" w:color="auto" w:fill="FFFFFF"/>
          </w:rPr>
          <w:t>Extension Schema Documents</w:t>
        </w:r>
      </w:hyperlink>
    </w:p>
    <w:p w14:paraId="73FA361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1" w:anchor="definition_external_adapter_type" w:history="1">
        <w:r w:rsidR="00146A68" w:rsidRPr="00146A68">
          <w:rPr>
            <w:rFonts w:ascii="Times New Roman" w:eastAsia="Times New Roman" w:hAnsi="Times New Roman" w:cs="Times New Roman"/>
            <w:color w:val="000000"/>
            <w:sz w:val="24"/>
            <w:szCs w:val="24"/>
            <w:shd w:val="clear" w:color="auto" w:fill="FFFFFF"/>
          </w:rPr>
          <w:t>external adapter type</w:t>
        </w:r>
      </w:hyperlink>
      <w:r w:rsidR="00146A68" w:rsidRPr="00146A68">
        <w:rPr>
          <w:rFonts w:ascii="Times New Roman" w:eastAsia="Times New Roman" w:hAnsi="Times New Roman" w:cs="Times New Roman"/>
          <w:color w:val="000000"/>
          <w:sz w:val="24"/>
          <w:szCs w:val="24"/>
        </w:rPr>
        <w:t xml:space="preserve">: </w:t>
      </w:r>
      <w:hyperlink r:id="rId332"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60F97BA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3" w:anchor="definition_external_schema_document" w:history="1">
        <w:r w:rsidR="00146A68" w:rsidRPr="00146A68">
          <w:rPr>
            <w:rFonts w:ascii="Times New Roman" w:eastAsia="Times New Roman" w:hAnsi="Times New Roman" w:cs="Times New Roman"/>
            <w:color w:val="000000"/>
            <w:sz w:val="24"/>
            <w:szCs w:val="24"/>
            <w:shd w:val="clear" w:color="auto" w:fill="FFFFFF"/>
          </w:rPr>
          <w:t>external schema document</w:t>
        </w:r>
      </w:hyperlink>
      <w:r w:rsidR="00146A68" w:rsidRPr="00146A68">
        <w:rPr>
          <w:rFonts w:ascii="Times New Roman" w:eastAsia="Times New Roman" w:hAnsi="Times New Roman" w:cs="Times New Roman"/>
          <w:color w:val="000000"/>
          <w:sz w:val="24"/>
          <w:szCs w:val="24"/>
        </w:rPr>
        <w:t xml:space="preserve">: </w:t>
      </w:r>
      <w:hyperlink r:id="rId334" w:anchor="section_4.4" w:history="1">
        <w:r w:rsidR="00146A68" w:rsidRPr="00146A68">
          <w:rPr>
            <w:rFonts w:ascii="Times New Roman" w:eastAsia="Times New Roman" w:hAnsi="Times New Roman" w:cs="Times New Roman"/>
            <w:color w:val="000000"/>
            <w:sz w:val="24"/>
            <w:szCs w:val="24"/>
            <w:shd w:val="clear" w:color="auto" w:fill="FFFFFF"/>
          </w:rPr>
          <w:t xml:space="preserve">Section 4.4, </w:t>
        </w:r>
        <w:r w:rsidR="00146A68" w:rsidRPr="00146A68">
          <w:rPr>
            <w:rFonts w:ascii="Times New Roman" w:eastAsia="Times New Roman" w:hAnsi="Times New Roman" w:cs="Times New Roman"/>
            <w:i/>
            <w:iCs/>
            <w:color w:val="000000"/>
            <w:sz w:val="24"/>
            <w:szCs w:val="24"/>
            <w:shd w:val="clear" w:color="auto" w:fill="FFFFFF"/>
          </w:rPr>
          <w:t>External Schema Documents</w:t>
        </w:r>
      </w:hyperlink>
    </w:p>
    <w:p w14:paraId="5E0A709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5" w:anchor="definition_full_NIEM_information_exchange_package" w:history="1">
        <w:r w:rsidR="00146A68" w:rsidRPr="00146A68">
          <w:rPr>
            <w:rFonts w:ascii="Times New Roman" w:eastAsia="Times New Roman" w:hAnsi="Times New Roman" w:cs="Times New Roman"/>
            <w:color w:val="000000"/>
            <w:sz w:val="24"/>
            <w:szCs w:val="24"/>
            <w:shd w:val="clear" w:color="auto" w:fill="FFFFFF"/>
          </w:rPr>
          <w:t>full NIEM information exchange package</w:t>
        </w:r>
      </w:hyperlink>
      <w:r w:rsidR="00146A68" w:rsidRPr="00146A68">
        <w:rPr>
          <w:rFonts w:ascii="Times New Roman" w:eastAsia="Times New Roman" w:hAnsi="Times New Roman" w:cs="Times New Roman"/>
          <w:color w:val="000000"/>
          <w:sz w:val="24"/>
          <w:szCs w:val="24"/>
        </w:rPr>
        <w:t xml:space="preserve">: </w:t>
      </w:r>
      <w:hyperlink r:id="rId336"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518E3B6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7" w:anchor="definition_harmonization" w:history="1">
        <w:r w:rsidR="00146A68" w:rsidRPr="00146A68">
          <w:rPr>
            <w:rFonts w:ascii="Times New Roman" w:eastAsia="Times New Roman" w:hAnsi="Times New Roman" w:cs="Times New Roman"/>
            <w:color w:val="000000"/>
            <w:sz w:val="24"/>
            <w:szCs w:val="24"/>
            <w:shd w:val="clear" w:color="auto" w:fill="FFFFFF"/>
          </w:rPr>
          <w:t>harmonization</w:t>
        </w:r>
      </w:hyperlink>
      <w:r w:rsidR="00146A68" w:rsidRPr="00146A68">
        <w:rPr>
          <w:rFonts w:ascii="Times New Roman" w:eastAsia="Times New Roman" w:hAnsi="Times New Roman" w:cs="Times New Roman"/>
          <w:color w:val="000000"/>
          <w:sz w:val="24"/>
          <w:szCs w:val="24"/>
        </w:rPr>
        <w:t xml:space="preserve">: </w:t>
      </w:r>
      <w:hyperlink r:id="rId338" w:anchor="section_2.6" w:history="1">
        <w:r w:rsidR="00146A68" w:rsidRPr="00146A68">
          <w:rPr>
            <w:rFonts w:ascii="Times New Roman" w:eastAsia="Times New Roman" w:hAnsi="Times New Roman" w:cs="Times New Roman"/>
            <w:color w:val="000000"/>
            <w:sz w:val="24"/>
            <w:szCs w:val="24"/>
            <w:shd w:val="clear" w:color="auto" w:fill="FFFFFF"/>
          </w:rPr>
          <w:t xml:space="preserve">Section 2.6, </w:t>
        </w:r>
        <w:r w:rsidR="00146A68" w:rsidRPr="00146A68">
          <w:rPr>
            <w:rFonts w:ascii="Times New Roman" w:eastAsia="Times New Roman" w:hAnsi="Times New Roman" w:cs="Times New Roman"/>
            <w:i/>
            <w:iCs/>
            <w:color w:val="000000"/>
            <w:sz w:val="24"/>
            <w:szCs w:val="24"/>
            <w:shd w:val="clear" w:color="auto" w:fill="FFFFFF"/>
          </w:rPr>
          <w:t>Harmonization</w:t>
        </w:r>
      </w:hyperlink>
    </w:p>
    <w:p w14:paraId="5889C37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39" w:anchor="definition_IEP_conformance_target" w:history="1">
        <w:r w:rsidR="00146A68" w:rsidRPr="00146A68">
          <w:rPr>
            <w:rFonts w:ascii="Times New Roman" w:eastAsia="Times New Roman" w:hAnsi="Times New Roman" w:cs="Times New Roman"/>
            <w:color w:val="000000"/>
            <w:sz w:val="24"/>
            <w:szCs w:val="24"/>
            <w:shd w:val="clear" w:color="auto" w:fill="FFFFFF"/>
          </w:rPr>
          <w:t>IEP conformance target</w:t>
        </w:r>
      </w:hyperlink>
      <w:r w:rsidR="00146A68" w:rsidRPr="00146A68">
        <w:rPr>
          <w:rFonts w:ascii="Times New Roman" w:eastAsia="Times New Roman" w:hAnsi="Times New Roman" w:cs="Times New Roman"/>
          <w:color w:val="000000"/>
          <w:sz w:val="24"/>
          <w:szCs w:val="24"/>
        </w:rPr>
        <w:t xml:space="preserve">: </w:t>
      </w:r>
      <w:hyperlink r:id="rId340"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381DBA40"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1" w:anchor="definition_information_exchange_package" w:history="1">
        <w:r w:rsidR="00146A68" w:rsidRPr="00146A68">
          <w:rPr>
            <w:rFonts w:ascii="Times New Roman" w:eastAsia="Times New Roman" w:hAnsi="Times New Roman" w:cs="Times New Roman"/>
            <w:color w:val="000000"/>
            <w:sz w:val="24"/>
            <w:szCs w:val="24"/>
            <w:shd w:val="clear" w:color="auto" w:fill="FFFFFF"/>
          </w:rPr>
          <w:t>information exchange package</w:t>
        </w:r>
      </w:hyperlink>
      <w:r w:rsidR="00146A68" w:rsidRPr="00146A68">
        <w:rPr>
          <w:rFonts w:ascii="Times New Roman" w:eastAsia="Times New Roman" w:hAnsi="Times New Roman" w:cs="Times New Roman"/>
          <w:color w:val="000000"/>
          <w:sz w:val="24"/>
          <w:szCs w:val="24"/>
        </w:rPr>
        <w:t xml:space="preserve">: </w:t>
      </w:r>
      <w:hyperlink r:id="rId342" w:anchor="section_3.2.3" w:history="1">
        <w:r w:rsidR="00146A68" w:rsidRPr="00146A68">
          <w:rPr>
            <w:rFonts w:ascii="Times New Roman" w:eastAsia="Times New Roman" w:hAnsi="Times New Roman" w:cs="Times New Roman"/>
            <w:color w:val="000000"/>
            <w:sz w:val="24"/>
            <w:szCs w:val="24"/>
            <w:shd w:val="clear" w:color="auto" w:fill="FFFFFF"/>
          </w:rPr>
          <w:t xml:space="preserve">Section 3.2.3, </w:t>
        </w:r>
        <w:r w:rsidR="00146A68" w:rsidRPr="00146A68">
          <w:rPr>
            <w:rFonts w:ascii="Times New Roman" w:eastAsia="Times New Roman" w:hAnsi="Times New Roman" w:cs="Times New Roman"/>
            <w:i/>
            <w:iCs/>
            <w:color w:val="000000"/>
            <w:sz w:val="24"/>
            <w:szCs w:val="24"/>
            <w:shd w:val="clear" w:color="auto" w:fill="FFFFFF"/>
          </w:rPr>
          <w:t>IEP Conformance Targets</w:t>
        </w:r>
      </w:hyperlink>
    </w:p>
    <w:p w14:paraId="677EFE4B"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3" w:anchor="definition_information_exchange_package_documentation" w:history="1">
        <w:r w:rsidR="00146A68" w:rsidRPr="00146A68">
          <w:rPr>
            <w:rFonts w:ascii="Times New Roman" w:eastAsia="Times New Roman" w:hAnsi="Times New Roman" w:cs="Times New Roman"/>
            <w:color w:val="000000"/>
            <w:sz w:val="24"/>
            <w:szCs w:val="24"/>
            <w:shd w:val="clear" w:color="auto" w:fill="FFFFFF"/>
          </w:rPr>
          <w:t>information exchange package documentation</w:t>
        </w:r>
      </w:hyperlink>
      <w:r w:rsidR="00146A68" w:rsidRPr="00146A68">
        <w:rPr>
          <w:rFonts w:ascii="Times New Roman" w:eastAsia="Times New Roman" w:hAnsi="Times New Roman" w:cs="Times New Roman"/>
          <w:color w:val="000000"/>
          <w:sz w:val="24"/>
          <w:szCs w:val="24"/>
        </w:rPr>
        <w:t xml:space="preserve">: </w:t>
      </w:r>
      <w:hyperlink r:id="rId344"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EE634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5" w:anchor="definition_instance_XML_document" w:history="1">
        <w:r w:rsidR="00146A68" w:rsidRPr="00146A68">
          <w:rPr>
            <w:rFonts w:ascii="Times New Roman" w:eastAsia="Times New Roman" w:hAnsi="Times New Roman" w:cs="Times New Roman"/>
            <w:color w:val="000000"/>
            <w:sz w:val="24"/>
            <w:szCs w:val="24"/>
            <w:shd w:val="clear" w:color="auto" w:fill="FFFFFF"/>
          </w:rPr>
          <w:t>instance XML document</w:t>
        </w:r>
      </w:hyperlink>
      <w:r w:rsidR="00146A68" w:rsidRPr="00146A68">
        <w:rPr>
          <w:rFonts w:ascii="Times New Roman" w:eastAsia="Times New Roman" w:hAnsi="Times New Roman" w:cs="Times New Roman"/>
          <w:color w:val="000000"/>
          <w:sz w:val="24"/>
          <w:szCs w:val="24"/>
        </w:rPr>
        <w:t xml:space="preserve">: </w:t>
      </w:r>
      <w:hyperlink r:id="rId346"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0D647BE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7" w:anchor="definition_interpretation_rule" w:history="1">
        <w:r w:rsidR="00146A68" w:rsidRPr="00146A68">
          <w:rPr>
            <w:rFonts w:ascii="Times New Roman" w:eastAsia="Times New Roman" w:hAnsi="Times New Roman" w:cs="Times New Roman"/>
            <w:color w:val="000000"/>
            <w:sz w:val="24"/>
            <w:szCs w:val="24"/>
            <w:shd w:val="clear" w:color="auto" w:fill="FFFFFF"/>
          </w:rPr>
          <w:t>interpretation rule</w:t>
        </w:r>
      </w:hyperlink>
      <w:r w:rsidR="00146A68" w:rsidRPr="00146A68">
        <w:rPr>
          <w:rFonts w:ascii="Times New Roman" w:eastAsia="Times New Roman" w:hAnsi="Times New Roman" w:cs="Times New Roman"/>
          <w:color w:val="000000"/>
          <w:sz w:val="24"/>
          <w:szCs w:val="24"/>
        </w:rPr>
        <w:t xml:space="preserve">: </w:t>
      </w:r>
      <w:hyperlink r:id="rId348" w:anchor="section_2.9" w:history="1">
        <w:r w:rsidR="00146A68" w:rsidRPr="00146A68">
          <w:rPr>
            <w:rFonts w:ascii="Times New Roman" w:eastAsia="Times New Roman" w:hAnsi="Times New Roman" w:cs="Times New Roman"/>
            <w:color w:val="000000"/>
            <w:sz w:val="24"/>
            <w:szCs w:val="24"/>
            <w:shd w:val="clear" w:color="auto" w:fill="FFFFFF"/>
          </w:rPr>
          <w:t xml:space="preserve">Section 2.9, </w:t>
        </w:r>
        <w:r w:rsidR="00146A68" w:rsidRPr="00146A68">
          <w:rPr>
            <w:rFonts w:ascii="Times New Roman" w:eastAsia="Times New Roman" w:hAnsi="Times New Roman" w:cs="Times New Roman"/>
            <w:i/>
            <w:iCs/>
            <w:color w:val="000000"/>
            <w:sz w:val="24"/>
            <w:szCs w:val="24"/>
            <w:shd w:val="clear" w:color="auto" w:fill="FFFFFF"/>
          </w:rPr>
          <w:t>Rules</w:t>
        </w:r>
      </w:hyperlink>
    </w:p>
    <w:p w14:paraId="62F3361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49" w:anchor="definition_model_package_description" w:history="1">
        <w:r w:rsidR="00146A68" w:rsidRPr="00146A68">
          <w:rPr>
            <w:rFonts w:ascii="Times New Roman" w:eastAsia="Times New Roman" w:hAnsi="Times New Roman" w:cs="Times New Roman"/>
            <w:color w:val="000000"/>
            <w:sz w:val="24"/>
            <w:szCs w:val="24"/>
            <w:shd w:val="clear" w:color="auto" w:fill="FFFFFF"/>
          </w:rPr>
          <w:t>model package description</w:t>
        </w:r>
      </w:hyperlink>
      <w:r w:rsidR="00146A68" w:rsidRPr="00146A68">
        <w:rPr>
          <w:rFonts w:ascii="Times New Roman" w:eastAsia="Times New Roman" w:hAnsi="Times New Roman" w:cs="Times New Roman"/>
          <w:color w:val="000000"/>
          <w:sz w:val="24"/>
          <w:szCs w:val="24"/>
        </w:rPr>
        <w:t xml:space="preserve">: </w:t>
      </w:r>
      <w:hyperlink r:id="rId350"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276E3DD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1" w:anchor="definition_MPD_catalog_document" w:history="1">
        <w:r w:rsidR="00146A68" w:rsidRPr="00146A68">
          <w:rPr>
            <w:rFonts w:ascii="Times New Roman" w:eastAsia="Times New Roman" w:hAnsi="Times New Roman" w:cs="Times New Roman"/>
            <w:color w:val="000000"/>
            <w:sz w:val="24"/>
            <w:szCs w:val="24"/>
            <w:shd w:val="clear" w:color="auto" w:fill="FFFFFF"/>
          </w:rPr>
          <w:t>MPD catalog document</w:t>
        </w:r>
      </w:hyperlink>
      <w:r w:rsidR="00146A68" w:rsidRPr="00146A68">
        <w:rPr>
          <w:rFonts w:ascii="Times New Roman" w:eastAsia="Times New Roman" w:hAnsi="Times New Roman" w:cs="Times New Roman"/>
          <w:color w:val="000000"/>
          <w:sz w:val="24"/>
          <w:szCs w:val="24"/>
        </w:rPr>
        <w:t xml:space="preserve">: </w:t>
      </w:r>
      <w:hyperlink r:id="rId352"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4B47FB49"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3" w:anchor="definition_MPD_class" w:history="1">
        <w:r w:rsidR="00146A68" w:rsidRPr="00146A68">
          <w:rPr>
            <w:rFonts w:ascii="Times New Roman" w:eastAsia="Times New Roman" w:hAnsi="Times New Roman" w:cs="Times New Roman"/>
            <w:color w:val="000000"/>
            <w:sz w:val="24"/>
            <w:szCs w:val="24"/>
            <w:shd w:val="clear" w:color="auto" w:fill="FFFFFF"/>
          </w:rPr>
          <w:t>MPD class</w:t>
        </w:r>
      </w:hyperlink>
      <w:r w:rsidR="00146A68" w:rsidRPr="00146A68">
        <w:rPr>
          <w:rFonts w:ascii="Times New Roman" w:eastAsia="Times New Roman" w:hAnsi="Times New Roman" w:cs="Times New Roman"/>
          <w:color w:val="000000"/>
          <w:sz w:val="24"/>
          <w:szCs w:val="24"/>
        </w:rPr>
        <w:t xml:space="preserve">: </w:t>
      </w:r>
      <w:hyperlink r:id="rId354" w:anchor="section_3.1" w:history="1">
        <w:r w:rsidR="00146A68" w:rsidRPr="00146A68">
          <w:rPr>
            <w:rFonts w:ascii="Times New Roman" w:eastAsia="Times New Roman" w:hAnsi="Times New Roman" w:cs="Times New Roman"/>
            <w:color w:val="000000"/>
            <w:sz w:val="24"/>
            <w:szCs w:val="24"/>
            <w:shd w:val="clear" w:color="auto" w:fill="FFFFFF"/>
          </w:rPr>
          <w:t xml:space="preserve">Section 3.1, </w:t>
        </w:r>
        <w:r w:rsidR="00146A68" w:rsidRPr="00146A68">
          <w:rPr>
            <w:rFonts w:ascii="Times New Roman" w:eastAsia="Times New Roman" w:hAnsi="Times New Roman" w:cs="Times New Roman"/>
            <w:i/>
            <w:iCs/>
            <w:color w:val="000000"/>
            <w:sz w:val="24"/>
            <w:szCs w:val="24"/>
            <w:shd w:val="clear" w:color="auto" w:fill="FFFFFF"/>
          </w:rPr>
          <w:t>Conformance Target Terminology</w:t>
        </w:r>
      </w:hyperlink>
    </w:p>
    <w:p w14:paraId="237FFB9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5" w:anchor="definition_MPD_root_directory" w:history="1">
        <w:r w:rsidR="00146A68" w:rsidRPr="00146A68">
          <w:rPr>
            <w:rFonts w:ascii="Times New Roman" w:eastAsia="Times New Roman" w:hAnsi="Times New Roman" w:cs="Times New Roman"/>
            <w:color w:val="000000"/>
            <w:sz w:val="24"/>
            <w:szCs w:val="24"/>
            <w:shd w:val="clear" w:color="auto" w:fill="FFFFFF"/>
          </w:rPr>
          <w:t>MPD root directory</w:t>
        </w:r>
      </w:hyperlink>
      <w:r w:rsidR="00146A68" w:rsidRPr="00146A68">
        <w:rPr>
          <w:rFonts w:ascii="Times New Roman" w:eastAsia="Times New Roman" w:hAnsi="Times New Roman" w:cs="Times New Roman"/>
          <w:color w:val="000000"/>
          <w:sz w:val="24"/>
          <w:szCs w:val="24"/>
        </w:rPr>
        <w:t xml:space="preserve">: </w:t>
      </w:r>
      <w:hyperlink r:id="rId356"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FE44C3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7" w:anchor="definition_NIEM_wantlist" w:history="1">
        <w:r w:rsidR="00146A68" w:rsidRPr="00146A68">
          <w:rPr>
            <w:rFonts w:ascii="Times New Roman" w:eastAsia="Times New Roman" w:hAnsi="Times New Roman" w:cs="Times New Roman"/>
            <w:color w:val="000000"/>
            <w:sz w:val="24"/>
            <w:szCs w:val="24"/>
            <w:shd w:val="clear" w:color="auto" w:fill="FFFFFF"/>
          </w:rPr>
          <w:t>NIEM wantlist</w:t>
        </w:r>
      </w:hyperlink>
      <w:r w:rsidR="00146A68" w:rsidRPr="00146A68">
        <w:rPr>
          <w:rFonts w:ascii="Times New Roman" w:eastAsia="Times New Roman" w:hAnsi="Times New Roman" w:cs="Times New Roman"/>
          <w:color w:val="000000"/>
          <w:sz w:val="24"/>
          <w:szCs w:val="24"/>
        </w:rPr>
        <w:t xml:space="preserve">: </w:t>
      </w:r>
      <w:hyperlink r:id="rId358"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744CAAD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59" w:anchor="definition_path_name" w:history="1">
        <w:r w:rsidR="00146A68" w:rsidRPr="00146A68">
          <w:rPr>
            <w:rFonts w:ascii="Times New Roman" w:eastAsia="Times New Roman" w:hAnsi="Times New Roman" w:cs="Times New Roman"/>
            <w:color w:val="000000"/>
            <w:sz w:val="24"/>
            <w:szCs w:val="24"/>
            <w:shd w:val="clear" w:color="auto" w:fill="FFFFFF"/>
          </w:rPr>
          <w:t>path name</w:t>
        </w:r>
      </w:hyperlink>
      <w:r w:rsidR="00146A68" w:rsidRPr="00146A68">
        <w:rPr>
          <w:rFonts w:ascii="Times New Roman" w:eastAsia="Times New Roman" w:hAnsi="Times New Roman" w:cs="Times New Roman"/>
          <w:color w:val="000000"/>
          <w:sz w:val="24"/>
          <w:szCs w:val="24"/>
        </w:rPr>
        <w:t xml:space="preserve">: </w:t>
      </w:r>
      <w:hyperlink r:id="rId360"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C42608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1" w:anchor="definition_readme_artifact" w:history="1">
        <w:r w:rsidR="00146A68" w:rsidRPr="00146A68">
          <w:rPr>
            <w:rFonts w:ascii="Times New Roman" w:eastAsia="Times New Roman" w:hAnsi="Times New Roman" w:cs="Times New Roman"/>
            <w:color w:val="000000"/>
            <w:sz w:val="24"/>
            <w:szCs w:val="24"/>
            <w:shd w:val="clear" w:color="auto" w:fill="FFFFFF"/>
          </w:rPr>
          <w:t>readme artifact</w:t>
        </w:r>
      </w:hyperlink>
      <w:r w:rsidR="00146A68" w:rsidRPr="00146A68">
        <w:rPr>
          <w:rFonts w:ascii="Times New Roman" w:eastAsia="Times New Roman" w:hAnsi="Times New Roman" w:cs="Times New Roman"/>
          <w:color w:val="000000"/>
          <w:sz w:val="24"/>
          <w:szCs w:val="24"/>
        </w:rPr>
        <w:t xml:space="preserve">: </w:t>
      </w:r>
      <w:hyperlink r:id="rId362"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597F03D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3" w:anchor="definition_reference_element" w:history="1">
        <w:r w:rsidR="00146A68" w:rsidRPr="00146A68">
          <w:rPr>
            <w:rFonts w:ascii="Times New Roman" w:eastAsia="Times New Roman" w:hAnsi="Times New Roman" w:cs="Times New Roman"/>
            <w:color w:val="000000"/>
            <w:sz w:val="24"/>
            <w:szCs w:val="24"/>
            <w:shd w:val="clear" w:color="auto" w:fill="FFFFFF"/>
          </w:rPr>
          <w:t>reference element</w:t>
        </w:r>
      </w:hyperlink>
      <w:r w:rsidR="00146A68" w:rsidRPr="00146A68">
        <w:rPr>
          <w:rFonts w:ascii="Times New Roman" w:eastAsia="Times New Roman" w:hAnsi="Times New Roman" w:cs="Times New Roman"/>
          <w:color w:val="000000"/>
          <w:sz w:val="24"/>
          <w:szCs w:val="24"/>
        </w:rPr>
        <w:t xml:space="preserve">: </w:t>
      </w:r>
      <w:hyperlink r:id="rId364" w:anchor="section_5.2.4.6" w:history="1">
        <w:r w:rsidR="00146A68" w:rsidRPr="00146A68">
          <w:rPr>
            <w:rFonts w:ascii="Times New Roman" w:eastAsia="Times New Roman" w:hAnsi="Times New Roman" w:cs="Times New Roman"/>
            <w:color w:val="000000"/>
            <w:sz w:val="24"/>
            <w:szCs w:val="24"/>
            <w:shd w:val="clear" w:color="auto" w:fill="FFFFFF"/>
          </w:rPr>
          <w:t xml:space="preserve">Section 5.2.4.6, </w:t>
        </w:r>
        <w:r w:rsidR="00146A68" w:rsidRPr="00146A68">
          <w:rPr>
            <w:rFonts w:ascii="Times New Roman" w:eastAsia="Times New Roman" w:hAnsi="Times New Roman" w:cs="Times New Roman"/>
            <w:i/>
            <w:iCs/>
            <w:color w:val="000000"/>
            <w:sz w:val="24"/>
            <w:szCs w:val="24"/>
            <w:shd w:val="clear" w:color="auto" w:fill="FFFFFF"/>
          </w:rPr>
          <w:t>URI Resolution Involving Reference Elements</w:t>
        </w:r>
      </w:hyperlink>
    </w:p>
    <w:p w14:paraId="78C2802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5" w:anchor="definition_reference_schema_document" w:history="1">
        <w:r w:rsidR="00146A68" w:rsidRPr="00146A68">
          <w:rPr>
            <w:rFonts w:ascii="Times New Roman" w:eastAsia="Times New Roman" w:hAnsi="Times New Roman" w:cs="Times New Roman"/>
            <w:color w:val="000000"/>
            <w:sz w:val="24"/>
            <w:szCs w:val="24"/>
            <w:shd w:val="clear" w:color="auto" w:fill="FFFFFF"/>
          </w:rPr>
          <w:t>reference schema document</w:t>
        </w:r>
      </w:hyperlink>
      <w:r w:rsidR="00146A68" w:rsidRPr="00146A68">
        <w:rPr>
          <w:rFonts w:ascii="Times New Roman" w:eastAsia="Times New Roman" w:hAnsi="Times New Roman" w:cs="Times New Roman"/>
          <w:color w:val="000000"/>
          <w:sz w:val="24"/>
          <w:szCs w:val="24"/>
        </w:rPr>
        <w:t xml:space="preserve">: </w:t>
      </w:r>
      <w:hyperlink r:id="rId366"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58BA60F5"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7" w:anchor="definition_reference_schema_document_set" w:history="1">
        <w:r w:rsidR="00146A68" w:rsidRPr="00146A68">
          <w:rPr>
            <w:rFonts w:ascii="Times New Roman" w:eastAsia="Times New Roman" w:hAnsi="Times New Roman" w:cs="Times New Roman"/>
            <w:color w:val="000000"/>
            <w:sz w:val="24"/>
            <w:szCs w:val="24"/>
            <w:shd w:val="clear" w:color="auto" w:fill="FFFFFF"/>
          </w:rPr>
          <w:t>reference schema document set</w:t>
        </w:r>
      </w:hyperlink>
      <w:r w:rsidR="00146A68" w:rsidRPr="00146A68">
        <w:rPr>
          <w:rFonts w:ascii="Times New Roman" w:eastAsia="Times New Roman" w:hAnsi="Times New Roman" w:cs="Times New Roman"/>
          <w:color w:val="000000"/>
          <w:sz w:val="24"/>
          <w:szCs w:val="24"/>
        </w:rPr>
        <w:t xml:space="preserve">: </w:t>
      </w:r>
      <w:hyperlink r:id="rId368" w:anchor="section_2.8" w:history="1">
        <w:r w:rsidR="00146A68" w:rsidRPr="00146A68">
          <w:rPr>
            <w:rFonts w:ascii="Times New Roman" w:eastAsia="Times New Roman" w:hAnsi="Times New Roman" w:cs="Times New Roman"/>
            <w:color w:val="000000"/>
            <w:sz w:val="24"/>
            <w:szCs w:val="24"/>
            <w:shd w:val="clear" w:color="auto" w:fill="FFFFFF"/>
          </w:rPr>
          <w:t xml:space="preserve">Section 2.8, </w:t>
        </w:r>
        <w:r w:rsidR="00146A68" w:rsidRPr="00146A68">
          <w:rPr>
            <w:rFonts w:ascii="Times New Roman" w:eastAsia="Times New Roman" w:hAnsi="Times New Roman" w:cs="Times New Roman"/>
            <w:i/>
            <w:iCs/>
            <w:color w:val="000000"/>
            <w:sz w:val="24"/>
            <w:szCs w:val="24"/>
            <w:shd w:val="clear" w:color="auto" w:fill="FFFFFF"/>
          </w:rPr>
          <w:t>Reference Schema Documents</w:t>
        </w:r>
      </w:hyperlink>
    </w:p>
    <w:p w14:paraId="0126714C"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69" w:anchor="definition_resolve_URI" w:history="1">
        <w:r w:rsidR="00146A68" w:rsidRPr="00146A68">
          <w:rPr>
            <w:rFonts w:ascii="Times New Roman" w:eastAsia="Times New Roman" w:hAnsi="Times New Roman" w:cs="Times New Roman"/>
            <w:color w:val="000000"/>
            <w:sz w:val="24"/>
            <w:szCs w:val="24"/>
            <w:shd w:val="clear" w:color="auto" w:fill="FFFFFF"/>
          </w:rPr>
          <w:t>resolve URI</w:t>
        </w:r>
      </w:hyperlink>
      <w:r w:rsidR="00146A68" w:rsidRPr="00146A68">
        <w:rPr>
          <w:rFonts w:ascii="Times New Roman" w:eastAsia="Times New Roman" w:hAnsi="Times New Roman" w:cs="Times New Roman"/>
          <w:color w:val="000000"/>
          <w:sz w:val="24"/>
          <w:szCs w:val="24"/>
        </w:rPr>
        <w:t xml:space="preserve">: </w:t>
      </w:r>
      <w:hyperlink r:id="rId370" w:anchor="section_5.2.4" w:history="1">
        <w:r w:rsidR="00146A68" w:rsidRPr="00146A68">
          <w:rPr>
            <w:rFonts w:ascii="Times New Roman" w:eastAsia="Times New Roman" w:hAnsi="Times New Roman" w:cs="Times New Roman"/>
            <w:color w:val="000000"/>
            <w:sz w:val="24"/>
            <w:szCs w:val="24"/>
            <w:shd w:val="clear" w:color="auto" w:fill="FFFFFF"/>
          </w:rPr>
          <w:t xml:space="preserve">Section 5.2.4, </w:t>
        </w:r>
        <w:r w:rsidR="00146A68" w:rsidRPr="00146A68">
          <w:rPr>
            <w:rFonts w:ascii="Times New Roman" w:eastAsia="Times New Roman" w:hAnsi="Times New Roman" w:cs="Times New Roman"/>
            <w:i/>
            <w:iCs/>
            <w:color w:val="000000"/>
            <w:sz w:val="24"/>
            <w:szCs w:val="24"/>
            <w:shd w:val="clear" w:color="auto" w:fill="FFFFFF"/>
          </w:rPr>
          <w:t>URI Schemes</w:t>
        </w:r>
      </w:hyperlink>
    </w:p>
    <w:p w14:paraId="3AD51F5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1" w:anchor="definition_schema_component" w:history="1">
        <w:r w:rsidR="00146A68" w:rsidRPr="00146A68">
          <w:rPr>
            <w:rFonts w:ascii="Times New Roman" w:eastAsia="Times New Roman" w:hAnsi="Times New Roman" w:cs="Times New Roman"/>
            <w:color w:val="000000"/>
            <w:sz w:val="24"/>
            <w:szCs w:val="24"/>
            <w:shd w:val="clear" w:color="auto" w:fill="FFFFFF"/>
          </w:rPr>
          <w:t>schema component</w:t>
        </w:r>
      </w:hyperlink>
      <w:r w:rsidR="00146A68" w:rsidRPr="00146A68">
        <w:rPr>
          <w:rFonts w:ascii="Times New Roman" w:eastAsia="Times New Roman" w:hAnsi="Times New Roman" w:cs="Times New Roman"/>
          <w:color w:val="000000"/>
          <w:sz w:val="24"/>
          <w:szCs w:val="24"/>
        </w:rPr>
        <w:t xml:space="preserve">: </w:t>
      </w:r>
      <w:hyperlink r:id="rId372"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1D2119D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3" w:anchor="definition_schema_document_subset" w:history="1">
        <w:r w:rsidR="00146A68" w:rsidRPr="00146A68">
          <w:rPr>
            <w:rFonts w:ascii="Times New Roman" w:eastAsia="Times New Roman" w:hAnsi="Times New Roman" w:cs="Times New Roman"/>
            <w:color w:val="000000"/>
            <w:sz w:val="24"/>
            <w:szCs w:val="24"/>
            <w:shd w:val="clear" w:color="auto" w:fill="FFFFFF"/>
          </w:rPr>
          <w:t>schema document subset</w:t>
        </w:r>
      </w:hyperlink>
      <w:r w:rsidR="00146A68" w:rsidRPr="00146A68">
        <w:rPr>
          <w:rFonts w:ascii="Times New Roman" w:eastAsia="Times New Roman" w:hAnsi="Times New Roman" w:cs="Times New Roman"/>
          <w:color w:val="000000"/>
          <w:sz w:val="24"/>
          <w:szCs w:val="24"/>
        </w:rPr>
        <w:t xml:space="preserve">: </w:t>
      </w:r>
      <w:hyperlink r:id="rId374"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19E81C81"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5" w:anchor="definition_Schematron_schema" w:history="1">
        <w:r w:rsidR="00146A68" w:rsidRPr="00146A68">
          <w:rPr>
            <w:rFonts w:ascii="Times New Roman" w:eastAsia="Times New Roman" w:hAnsi="Times New Roman" w:cs="Times New Roman"/>
            <w:color w:val="000000"/>
            <w:sz w:val="24"/>
            <w:szCs w:val="24"/>
            <w:shd w:val="clear" w:color="auto" w:fill="FFFFFF"/>
          </w:rPr>
          <w:t>Schematron schema</w:t>
        </w:r>
      </w:hyperlink>
      <w:r w:rsidR="00146A68" w:rsidRPr="00146A68">
        <w:rPr>
          <w:rFonts w:ascii="Times New Roman" w:eastAsia="Times New Roman" w:hAnsi="Times New Roman" w:cs="Times New Roman"/>
          <w:color w:val="000000"/>
          <w:sz w:val="24"/>
          <w:szCs w:val="24"/>
        </w:rPr>
        <w:t xml:space="preserve">: </w:t>
      </w:r>
      <w:hyperlink r:id="rId376" w:anchor="section_6.2" w:history="1">
        <w:r w:rsidR="00146A68" w:rsidRPr="00146A68">
          <w:rPr>
            <w:rFonts w:ascii="Times New Roman" w:eastAsia="Times New Roman" w:hAnsi="Times New Roman" w:cs="Times New Roman"/>
            <w:color w:val="000000"/>
            <w:sz w:val="24"/>
            <w:szCs w:val="24"/>
            <w:shd w:val="clear" w:color="auto" w:fill="FFFFFF"/>
          </w:rPr>
          <w:t xml:space="preserve">Section 6.2, </w:t>
        </w:r>
        <w:r w:rsidR="00146A68" w:rsidRPr="00146A68">
          <w:rPr>
            <w:rFonts w:ascii="Times New Roman" w:eastAsia="Times New Roman" w:hAnsi="Times New Roman" w:cs="Times New Roman"/>
            <w:i/>
            <w:iCs/>
            <w:color w:val="000000"/>
            <w:sz w:val="24"/>
            <w:szCs w:val="24"/>
            <w:shd w:val="clear" w:color="auto" w:fill="FFFFFF"/>
          </w:rPr>
          <w:t>Business Rules</w:t>
        </w:r>
      </w:hyperlink>
    </w:p>
    <w:p w14:paraId="789A2F77"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7" w:anchor="definition_subset_schema_document" w:history="1">
        <w:r w:rsidR="00146A68" w:rsidRPr="00146A68">
          <w:rPr>
            <w:rFonts w:ascii="Times New Roman" w:eastAsia="Times New Roman" w:hAnsi="Times New Roman" w:cs="Times New Roman"/>
            <w:color w:val="000000"/>
            <w:sz w:val="24"/>
            <w:szCs w:val="24"/>
            <w:shd w:val="clear" w:color="auto" w:fill="FFFFFF"/>
          </w:rPr>
          <w:t>subset schema document</w:t>
        </w:r>
      </w:hyperlink>
      <w:r w:rsidR="00146A68" w:rsidRPr="00146A68">
        <w:rPr>
          <w:rFonts w:ascii="Times New Roman" w:eastAsia="Times New Roman" w:hAnsi="Times New Roman" w:cs="Times New Roman"/>
          <w:color w:val="000000"/>
          <w:sz w:val="24"/>
          <w:szCs w:val="24"/>
        </w:rPr>
        <w:t xml:space="preserve">: </w:t>
      </w:r>
      <w:hyperlink r:id="rId378"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4E1BE7A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79" w:anchor="definition_validity_constraint_context" w:history="1">
        <w:r w:rsidR="00146A68" w:rsidRPr="00146A68">
          <w:rPr>
            <w:rFonts w:ascii="Times New Roman" w:eastAsia="Times New Roman" w:hAnsi="Times New Roman" w:cs="Times New Roman"/>
            <w:color w:val="000000"/>
            <w:sz w:val="24"/>
            <w:szCs w:val="24"/>
            <w:shd w:val="clear" w:color="auto" w:fill="FFFFFF"/>
          </w:rPr>
          <w:t>validity constraint context</w:t>
        </w:r>
      </w:hyperlink>
      <w:r w:rsidR="00146A68" w:rsidRPr="00146A68">
        <w:rPr>
          <w:rFonts w:ascii="Times New Roman" w:eastAsia="Times New Roman" w:hAnsi="Times New Roman" w:cs="Times New Roman"/>
          <w:color w:val="000000"/>
          <w:sz w:val="24"/>
          <w:szCs w:val="24"/>
        </w:rPr>
        <w:t xml:space="preserve">: </w:t>
      </w:r>
      <w:hyperlink r:id="rId380" w:anchor="section_5.6.1" w:history="1">
        <w:r w:rsidR="00146A68" w:rsidRPr="00146A68">
          <w:rPr>
            <w:rFonts w:ascii="Times New Roman" w:eastAsia="Times New Roman" w:hAnsi="Times New Roman" w:cs="Times New Roman"/>
            <w:color w:val="000000"/>
            <w:sz w:val="24"/>
            <w:szCs w:val="24"/>
            <w:shd w:val="clear" w:color="auto" w:fill="FFFFFF"/>
          </w:rPr>
          <w:t xml:space="preserve">Section 5.6.1, </w:t>
        </w:r>
        <w:r w:rsidR="00146A68" w:rsidRPr="00146A68">
          <w:rPr>
            <w:rFonts w:ascii="Times New Roman" w:eastAsia="Times New Roman" w:hAnsi="Times New Roman" w:cs="Times New Roman"/>
            <w:i/>
            <w:iCs/>
            <w:color w:val="000000"/>
            <w:sz w:val="24"/>
            <w:szCs w:val="24"/>
            <w:shd w:val="clear" w:color="auto" w:fill="FFFFFF"/>
          </w:rPr>
          <w:t>Validity Context and Constraints</w:t>
        </w:r>
      </w:hyperlink>
    </w:p>
    <w:p w14:paraId="1F93FD5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1" w:anchor="definition_XML_catalog_document" w:history="1">
        <w:r w:rsidR="00146A68" w:rsidRPr="00146A68">
          <w:rPr>
            <w:rFonts w:ascii="Times New Roman" w:eastAsia="Times New Roman" w:hAnsi="Times New Roman" w:cs="Times New Roman"/>
            <w:color w:val="000000"/>
            <w:sz w:val="24"/>
            <w:szCs w:val="24"/>
            <w:shd w:val="clear" w:color="auto" w:fill="FFFFFF"/>
          </w:rPr>
          <w:t>XML catalog document</w:t>
        </w:r>
      </w:hyperlink>
      <w:r w:rsidR="00146A68" w:rsidRPr="00146A68">
        <w:rPr>
          <w:rFonts w:ascii="Times New Roman" w:eastAsia="Times New Roman" w:hAnsi="Times New Roman" w:cs="Times New Roman"/>
          <w:color w:val="000000"/>
          <w:sz w:val="24"/>
          <w:szCs w:val="24"/>
        </w:rPr>
        <w:t xml:space="preserve">: </w:t>
      </w:r>
      <w:hyperlink r:id="rId382" w:anchor="section_5.5" w:history="1">
        <w:r w:rsidR="00146A68" w:rsidRPr="00146A68">
          <w:rPr>
            <w:rFonts w:ascii="Times New Roman" w:eastAsia="Times New Roman" w:hAnsi="Times New Roman" w:cs="Times New Roman"/>
            <w:color w:val="000000"/>
            <w:sz w:val="24"/>
            <w:szCs w:val="24"/>
            <w:shd w:val="clear" w:color="auto" w:fill="FFFFFF"/>
          </w:rPr>
          <w:t xml:space="preserve">Section 5.5, </w:t>
        </w:r>
        <w:r w:rsidR="00146A68" w:rsidRPr="00146A68">
          <w:rPr>
            <w:rFonts w:ascii="Times New Roman" w:eastAsia="Times New Roman" w:hAnsi="Times New Roman" w:cs="Times New Roman"/>
            <w:i/>
            <w:iCs/>
            <w:color w:val="000000"/>
            <w:sz w:val="24"/>
            <w:szCs w:val="24"/>
            <w:shd w:val="clear" w:color="auto" w:fill="FFFFFF"/>
          </w:rPr>
          <w:t>XML Catalogs</w:t>
        </w:r>
      </w:hyperlink>
    </w:p>
    <w:p w14:paraId="0B6BBBFE"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3" w:anchor="definition_XML_document" w:history="1">
        <w:r w:rsidR="00146A68" w:rsidRPr="00146A68">
          <w:rPr>
            <w:rFonts w:ascii="Times New Roman" w:eastAsia="Times New Roman" w:hAnsi="Times New Roman" w:cs="Times New Roman"/>
            <w:color w:val="000000"/>
            <w:sz w:val="24"/>
            <w:szCs w:val="24"/>
            <w:shd w:val="clear" w:color="auto" w:fill="FFFFFF"/>
          </w:rPr>
          <w:t>XML document</w:t>
        </w:r>
      </w:hyperlink>
      <w:r w:rsidR="00146A68" w:rsidRPr="00146A68">
        <w:rPr>
          <w:rFonts w:ascii="Times New Roman" w:eastAsia="Times New Roman" w:hAnsi="Times New Roman" w:cs="Times New Roman"/>
          <w:color w:val="000000"/>
          <w:sz w:val="24"/>
          <w:szCs w:val="24"/>
        </w:rPr>
        <w:t xml:space="preserve">: </w:t>
      </w:r>
      <w:hyperlink r:id="rId384"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3F17C5A2"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5" w:anchor="definition_XML_Schema" w:history="1">
        <w:r w:rsidR="00146A68" w:rsidRPr="00146A68">
          <w:rPr>
            <w:rFonts w:ascii="Times New Roman" w:eastAsia="Times New Roman" w:hAnsi="Times New Roman" w:cs="Times New Roman"/>
            <w:color w:val="000000"/>
            <w:sz w:val="24"/>
            <w:szCs w:val="24"/>
            <w:shd w:val="clear" w:color="auto" w:fill="FFFFFF"/>
          </w:rPr>
          <w:t>XML Schema</w:t>
        </w:r>
      </w:hyperlink>
      <w:r w:rsidR="00146A68" w:rsidRPr="00146A68">
        <w:rPr>
          <w:rFonts w:ascii="Times New Roman" w:eastAsia="Times New Roman" w:hAnsi="Times New Roman" w:cs="Times New Roman"/>
          <w:color w:val="000000"/>
          <w:sz w:val="24"/>
          <w:szCs w:val="24"/>
        </w:rPr>
        <w:t xml:space="preserve">: </w:t>
      </w:r>
      <w:hyperlink r:id="rId386"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E05A0D6"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7" w:anchor="definition_XML_schema_assembly" w:history="1">
        <w:r w:rsidR="00146A68" w:rsidRPr="00146A68">
          <w:rPr>
            <w:rFonts w:ascii="Times New Roman" w:eastAsia="Times New Roman" w:hAnsi="Times New Roman" w:cs="Times New Roman"/>
            <w:color w:val="000000"/>
            <w:sz w:val="24"/>
            <w:szCs w:val="24"/>
            <w:shd w:val="clear" w:color="auto" w:fill="FFFFFF"/>
          </w:rPr>
          <w:t>XML schema assembly</w:t>
        </w:r>
      </w:hyperlink>
      <w:r w:rsidR="00146A68" w:rsidRPr="00146A68">
        <w:rPr>
          <w:rFonts w:ascii="Times New Roman" w:eastAsia="Times New Roman" w:hAnsi="Times New Roman" w:cs="Times New Roman"/>
          <w:color w:val="000000"/>
          <w:sz w:val="24"/>
          <w:szCs w:val="24"/>
        </w:rPr>
        <w:t xml:space="preserve">: </w:t>
      </w:r>
      <w:hyperlink r:id="rId388"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08F7E21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89" w:anchor="definition_XML_schema_document" w:history="1">
        <w:r w:rsidR="00146A68" w:rsidRPr="00146A68">
          <w:rPr>
            <w:rFonts w:ascii="Times New Roman" w:eastAsia="Times New Roman" w:hAnsi="Times New Roman" w:cs="Times New Roman"/>
            <w:color w:val="000000"/>
            <w:sz w:val="24"/>
            <w:szCs w:val="24"/>
            <w:shd w:val="clear" w:color="auto" w:fill="FFFFFF"/>
          </w:rPr>
          <w:t>XML schema document</w:t>
        </w:r>
      </w:hyperlink>
      <w:r w:rsidR="00146A68" w:rsidRPr="00146A68">
        <w:rPr>
          <w:rFonts w:ascii="Times New Roman" w:eastAsia="Times New Roman" w:hAnsi="Times New Roman" w:cs="Times New Roman"/>
          <w:color w:val="000000"/>
          <w:sz w:val="24"/>
          <w:szCs w:val="24"/>
        </w:rPr>
        <w:t xml:space="preserve">: </w:t>
      </w:r>
      <w:hyperlink r:id="rId390"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28A8AC73"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1" w:anchor="definition_XML_schema_validation" w:history="1">
        <w:r w:rsidR="00146A68" w:rsidRPr="00146A68">
          <w:rPr>
            <w:rFonts w:ascii="Times New Roman" w:eastAsia="Times New Roman" w:hAnsi="Times New Roman" w:cs="Times New Roman"/>
            <w:color w:val="000000"/>
            <w:sz w:val="24"/>
            <w:szCs w:val="24"/>
            <w:shd w:val="clear" w:color="auto" w:fill="FFFFFF"/>
          </w:rPr>
          <w:t>XML schema validation</w:t>
        </w:r>
      </w:hyperlink>
      <w:r w:rsidR="00146A68" w:rsidRPr="00146A68">
        <w:rPr>
          <w:rFonts w:ascii="Times New Roman" w:eastAsia="Times New Roman" w:hAnsi="Times New Roman" w:cs="Times New Roman"/>
          <w:color w:val="000000"/>
          <w:sz w:val="24"/>
          <w:szCs w:val="24"/>
        </w:rPr>
        <w:t xml:space="preserve">: </w:t>
      </w:r>
      <w:hyperlink r:id="rId392" w:anchor="section_2.7" w:history="1">
        <w:r w:rsidR="00146A68" w:rsidRPr="00146A68">
          <w:rPr>
            <w:rFonts w:ascii="Times New Roman" w:eastAsia="Times New Roman" w:hAnsi="Times New Roman" w:cs="Times New Roman"/>
            <w:color w:val="000000"/>
            <w:sz w:val="24"/>
            <w:szCs w:val="24"/>
            <w:shd w:val="clear" w:color="auto" w:fill="FFFFFF"/>
          </w:rPr>
          <w:t xml:space="preserve">Section 2.7, </w:t>
        </w:r>
        <w:r w:rsidR="00146A68" w:rsidRPr="00146A68">
          <w:rPr>
            <w:rFonts w:ascii="Times New Roman" w:eastAsia="Times New Roman" w:hAnsi="Times New Roman" w:cs="Times New Roman"/>
            <w:i/>
            <w:iCs/>
            <w:color w:val="000000"/>
            <w:sz w:val="24"/>
            <w:szCs w:val="24"/>
            <w:shd w:val="clear" w:color="auto" w:fill="FFFFFF"/>
          </w:rPr>
          <w:t>XML Validation</w:t>
        </w:r>
      </w:hyperlink>
    </w:p>
    <w:p w14:paraId="69EC7E6F" w14:textId="77777777" w:rsidR="00146A68" w:rsidRPr="00146A68" w:rsidRDefault="00AF1823" w:rsidP="00146A68">
      <w:pPr>
        <w:numPr>
          <w:ilvl w:val="0"/>
          <w:numId w:val="40"/>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3" w:anchor="definition_ZIP_file" w:history="1">
        <w:r w:rsidR="00146A68" w:rsidRPr="00146A68">
          <w:rPr>
            <w:rFonts w:ascii="Times New Roman" w:eastAsia="Times New Roman" w:hAnsi="Times New Roman" w:cs="Times New Roman"/>
            <w:color w:val="000000"/>
            <w:sz w:val="24"/>
            <w:szCs w:val="24"/>
            <w:shd w:val="clear" w:color="auto" w:fill="FFFFFF"/>
          </w:rPr>
          <w:t>ZIP file</w:t>
        </w:r>
      </w:hyperlink>
      <w:r w:rsidR="00146A68" w:rsidRPr="00146A68">
        <w:rPr>
          <w:rFonts w:ascii="Times New Roman" w:eastAsia="Times New Roman" w:hAnsi="Times New Roman" w:cs="Times New Roman"/>
          <w:color w:val="000000"/>
          <w:sz w:val="24"/>
          <w:szCs w:val="24"/>
        </w:rPr>
        <w:t xml:space="preserve">: </w:t>
      </w:r>
      <w:hyperlink r:id="rId394" w:anchor="section_3.2" w:history="1">
        <w:r w:rsidR="00146A68" w:rsidRPr="00146A68">
          <w:rPr>
            <w:rFonts w:ascii="Times New Roman" w:eastAsia="Times New Roman" w:hAnsi="Times New Roman" w:cs="Times New Roman"/>
            <w:color w:val="000000"/>
            <w:sz w:val="24"/>
            <w:szCs w:val="24"/>
            <w:shd w:val="clear" w:color="auto" w:fill="FFFFFF"/>
          </w:rPr>
          <w:t xml:space="preserve">Section 3.2, </w:t>
        </w:r>
        <w:r w:rsidR="00146A68" w:rsidRPr="00146A68">
          <w:rPr>
            <w:rFonts w:ascii="Times New Roman" w:eastAsia="Times New Roman" w:hAnsi="Times New Roman" w:cs="Times New Roman"/>
            <w:i/>
            <w:iCs/>
            <w:color w:val="000000"/>
            <w:sz w:val="24"/>
            <w:szCs w:val="24"/>
            <w:shd w:val="clear" w:color="auto" w:fill="FFFFFF"/>
          </w:rPr>
          <w:t>MPD Conformance Targets</w:t>
        </w:r>
      </w:hyperlink>
    </w:p>
    <w:p w14:paraId="30BB4D2E"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55" w:name="appendix_I"/>
      <w:bookmarkEnd w:id="1255"/>
      <w:r w:rsidRPr="00146A68">
        <w:rPr>
          <w:rFonts w:ascii="Times New Roman" w:eastAsia="Times New Roman" w:hAnsi="Times New Roman" w:cs="Times New Roman"/>
          <w:b/>
          <w:bCs/>
          <w:color w:val="000000"/>
          <w:sz w:val="30"/>
          <w:szCs w:val="30"/>
        </w:rPr>
        <w:t>Appendix I. Index of Rules</w:t>
      </w:r>
    </w:p>
    <w:p w14:paraId="1C8CA3E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5" w:anchor="rule_3-1" w:history="1">
        <w:r w:rsidR="00146A68" w:rsidRPr="00146A68">
          <w:rPr>
            <w:rFonts w:ascii="Times New Roman" w:eastAsia="Times New Roman" w:hAnsi="Times New Roman" w:cs="Times New Roman"/>
            <w:color w:val="000000"/>
            <w:sz w:val="24"/>
            <w:szCs w:val="24"/>
            <w:shd w:val="clear" w:color="auto" w:fill="FFFFFF"/>
          </w:rPr>
          <w:t xml:space="preserve">Rule 3-1, </w:t>
        </w:r>
        <w:r w:rsidR="00146A68" w:rsidRPr="00146A68">
          <w:rPr>
            <w:rFonts w:ascii="Times New Roman" w:eastAsia="Times New Roman" w:hAnsi="Times New Roman" w:cs="Times New Roman"/>
            <w:i/>
            <w:iCs/>
            <w:color w:val="000000"/>
            <w:sz w:val="24"/>
            <w:szCs w:val="24"/>
            <w:shd w:val="clear" w:color="auto" w:fill="FFFFFF"/>
          </w:rPr>
          <w:t>MPD Conformance Target Identifier</w:t>
        </w:r>
      </w:hyperlink>
      <w:r w:rsidR="00146A68" w:rsidRPr="00146A68">
        <w:rPr>
          <w:rFonts w:ascii="Times New Roman" w:eastAsia="Times New Roman" w:hAnsi="Times New Roman" w:cs="Times New Roman"/>
          <w:color w:val="000000"/>
          <w:sz w:val="24"/>
          <w:szCs w:val="24"/>
        </w:rPr>
        <w:t xml:space="preserve">: </w:t>
      </w:r>
      <w:hyperlink r:id="rId396" w:anchor="section_3.2.1" w:history="1">
        <w:r w:rsidR="00146A68" w:rsidRPr="00146A68">
          <w:rPr>
            <w:rFonts w:ascii="Times New Roman" w:eastAsia="Times New Roman" w:hAnsi="Times New Roman" w:cs="Times New Roman"/>
            <w:color w:val="000000"/>
            <w:sz w:val="24"/>
            <w:szCs w:val="24"/>
            <w:shd w:val="clear" w:color="auto" w:fill="FFFFFF"/>
          </w:rPr>
          <w:t xml:space="preserve">Section 3.2.1, </w:t>
        </w:r>
        <w:r w:rsidR="00146A68" w:rsidRPr="00146A68">
          <w:rPr>
            <w:rFonts w:ascii="Times New Roman" w:eastAsia="Times New Roman" w:hAnsi="Times New Roman" w:cs="Times New Roman"/>
            <w:i/>
            <w:iCs/>
            <w:color w:val="000000"/>
            <w:sz w:val="24"/>
            <w:szCs w:val="24"/>
            <w:shd w:val="clear" w:color="auto" w:fill="FFFFFF"/>
          </w:rPr>
          <w:t>The Model Package Description Conformance Target</w:t>
        </w:r>
      </w:hyperlink>
    </w:p>
    <w:p w14:paraId="5A794F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7" w:anchor="rule_3-2" w:history="1">
        <w:r w:rsidR="00146A68" w:rsidRPr="00146A68">
          <w:rPr>
            <w:rFonts w:ascii="Times New Roman" w:eastAsia="Times New Roman" w:hAnsi="Times New Roman" w:cs="Times New Roman"/>
            <w:color w:val="000000"/>
            <w:sz w:val="24"/>
            <w:szCs w:val="24"/>
            <w:shd w:val="clear" w:color="auto" w:fill="FFFFFF"/>
          </w:rPr>
          <w:t xml:space="preserve">Rule 3-2, </w:t>
        </w:r>
        <w:r w:rsidR="00146A68" w:rsidRPr="00146A68">
          <w:rPr>
            <w:rFonts w:ascii="Times New Roman" w:eastAsia="Times New Roman" w:hAnsi="Times New Roman" w:cs="Times New Roman"/>
            <w:i/>
            <w:iCs/>
            <w:color w:val="000000"/>
            <w:sz w:val="24"/>
            <w:szCs w:val="24"/>
            <w:shd w:val="clear" w:color="auto" w:fill="FFFFFF"/>
          </w:rPr>
          <w:t>MPD with MPD class of IEPD is an IEPD</w:t>
        </w:r>
      </w:hyperlink>
      <w:r w:rsidR="00146A68" w:rsidRPr="00146A68">
        <w:rPr>
          <w:rFonts w:ascii="Times New Roman" w:eastAsia="Times New Roman" w:hAnsi="Times New Roman" w:cs="Times New Roman"/>
          <w:color w:val="000000"/>
          <w:sz w:val="24"/>
          <w:szCs w:val="24"/>
        </w:rPr>
        <w:t xml:space="preserve">: </w:t>
      </w:r>
      <w:hyperlink r:id="rId398"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7AF6643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399" w:anchor="rule_3-3" w:history="1">
        <w:r w:rsidR="00146A68" w:rsidRPr="00146A68">
          <w:rPr>
            <w:rFonts w:ascii="Times New Roman" w:eastAsia="Times New Roman" w:hAnsi="Times New Roman" w:cs="Times New Roman"/>
            <w:color w:val="000000"/>
            <w:sz w:val="24"/>
            <w:szCs w:val="24"/>
            <w:shd w:val="clear" w:color="auto" w:fill="FFFFFF"/>
          </w:rPr>
          <w:t xml:space="preserve">Rule 3-3, </w:t>
        </w:r>
        <w:r w:rsidR="00146A68" w:rsidRPr="00146A68">
          <w:rPr>
            <w:rFonts w:ascii="Times New Roman" w:eastAsia="Times New Roman" w:hAnsi="Times New Roman" w:cs="Times New Roman"/>
            <w:i/>
            <w:iCs/>
            <w:color w:val="000000"/>
            <w:sz w:val="24"/>
            <w:szCs w:val="24"/>
            <w:shd w:val="clear" w:color="auto" w:fill="FFFFFF"/>
          </w:rPr>
          <w:t>IEPD Conformance Target Identifier</w:t>
        </w:r>
      </w:hyperlink>
      <w:r w:rsidR="00146A68" w:rsidRPr="00146A68">
        <w:rPr>
          <w:rFonts w:ascii="Times New Roman" w:eastAsia="Times New Roman" w:hAnsi="Times New Roman" w:cs="Times New Roman"/>
          <w:color w:val="000000"/>
          <w:sz w:val="24"/>
          <w:szCs w:val="24"/>
        </w:rPr>
        <w:t xml:space="preserve">: </w:t>
      </w:r>
      <w:hyperlink r:id="rId400" w:anchor="section_3.2.2" w:history="1">
        <w:r w:rsidR="00146A68" w:rsidRPr="00146A68">
          <w:rPr>
            <w:rFonts w:ascii="Times New Roman" w:eastAsia="Times New Roman" w:hAnsi="Times New Roman" w:cs="Times New Roman"/>
            <w:color w:val="000000"/>
            <w:sz w:val="24"/>
            <w:szCs w:val="24"/>
            <w:shd w:val="clear" w:color="auto" w:fill="FFFFFF"/>
          </w:rPr>
          <w:t xml:space="preserve">Section 3.2.2, </w:t>
        </w:r>
        <w:r w:rsidR="00146A68" w:rsidRPr="00146A68">
          <w:rPr>
            <w:rFonts w:ascii="Times New Roman" w:eastAsia="Times New Roman" w:hAnsi="Times New Roman" w:cs="Times New Roman"/>
            <w:i/>
            <w:iCs/>
            <w:color w:val="000000"/>
            <w:sz w:val="24"/>
            <w:szCs w:val="24"/>
            <w:shd w:val="clear" w:color="auto" w:fill="FFFFFF"/>
          </w:rPr>
          <w:t>IEPD Conformance Target</w:t>
        </w:r>
      </w:hyperlink>
    </w:p>
    <w:p w14:paraId="596FE43A"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1" w:anchor="rule_4-1" w:history="1">
        <w:r w:rsidR="00146A68" w:rsidRPr="00146A68">
          <w:rPr>
            <w:rFonts w:ascii="Times New Roman" w:eastAsia="Times New Roman" w:hAnsi="Times New Roman" w:cs="Times New Roman"/>
            <w:color w:val="000000"/>
            <w:sz w:val="24"/>
            <w:szCs w:val="24"/>
            <w:shd w:val="clear" w:color="auto" w:fill="FFFFFF"/>
          </w:rPr>
          <w:t xml:space="preserve">Rule 4-1, </w:t>
        </w:r>
        <w:r w:rsidR="00146A68" w:rsidRPr="00146A68">
          <w:rPr>
            <w:rFonts w:ascii="Times New Roman" w:eastAsia="Times New Roman" w:hAnsi="Times New Roman" w:cs="Times New Roman"/>
            <w:i/>
            <w:iCs/>
            <w:color w:val="000000"/>
            <w:sz w:val="24"/>
            <w:szCs w:val="24"/>
            <w:shd w:val="clear" w:color="auto" w:fill="FFFFFF"/>
          </w:rPr>
          <w:t>Fundamental NIEM Subset Rule</w:t>
        </w:r>
      </w:hyperlink>
      <w:r w:rsidR="00146A68" w:rsidRPr="00146A68">
        <w:rPr>
          <w:rFonts w:ascii="Times New Roman" w:eastAsia="Times New Roman" w:hAnsi="Times New Roman" w:cs="Times New Roman"/>
          <w:color w:val="000000"/>
          <w:sz w:val="24"/>
          <w:szCs w:val="24"/>
        </w:rPr>
        <w:t xml:space="preserve">: </w:t>
      </w:r>
      <w:hyperlink r:id="rId402" w:anchor="section_4.2.1" w:history="1">
        <w:r w:rsidR="00146A68" w:rsidRPr="00146A68">
          <w:rPr>
            <w:rFonts w:ascii="Times New Roman" w:eastAsia="Times New Roman" w:hAnsi="Times New Roman" w:cs="Times New Roman"/>
            <w:color w:val="000000"/>
            <w:sz w:val="24"/>
            <w:szCs w:val="24"/>
            <w:shd w:val="clear" w:color="auto" w:fill="FFFFFF"/>
          </w:rPr>
          <w:t xml:space="preserve">Section 4.2.1, </w:t>
        </w:r>
        <w:r w:rsidR="00146A68" w:rsidRPr="00146A68">
          <w:rPr>
            <w:rFonts w:ascii="Times New Roman" w:eastAsia="Times New Roman" w:hAnsi="Times New Roman" w:cs="Times New Roman"/>
            <w:i/>
            <w:iCs/>
            <w:color w:val="000000"/>
            <w:sz w:val="24"/>
            <w:szCs w:val="24"/>
            <w:shd w:val="clear" w:color="auto" w:fill="FFFFFF"/>
          </w:rPr>
          <w:t>Basic Subset Concepts</w:t>
        </w:r>
      </w:hyperlink>
    </w:p>
    <w:p w14:paraId="3493794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3" w:anchor="rule_5-1" w:history="1">
        <w:r w:rsidR="00146A68" w:rsidRPr="00146A68">
          <w:rPr>
            <w:rFonts w:ascii="Times New Roman" w:eastAsia="Times New Roman" w:hAnsi="Times New Roman" w:cs="Times New Roman"/>
            <w:color w:val="000000"/>
            <w:sz w:val="24"/>
            <w:szCs w:val="24"/>
            <w:shd w:val="clear" w:color="auto" w:fill="FFFFFF"/>
          </w:rPr>
          <w:t xml:space="preserve">Rule 5-1, </w:t>
        </w:r>
        <w:r w:rsidR="00146A68" w:rsidRPr="00146A68">
          <w:rPr>
            <w:rFonts w:ascii="Times New Roman" w:eastAsia="Times New Roman" w:hAnsi="Times New Roman" w:cs="Times New Roman"/>
            <w:i/>
            <w:iCs/>
            <w:color w:val="000000"/>
            <w:sz w:val="24"/>
            <w:szCs w:val="24"/>
            <w:shd w:val="clear" w:color="auto" w:fill="FFFFFF"/>
          </w:rPr>
          <w:t xml:space="preserve">MPD Has an </w:t>
        </w:r>
        <w:r w:rsidR="00146A68" w:rsidRPr="00146A68">
          <w:rPr>
            <w:rFonts w:ascii="Courier New" w:eastAsia="Times New Roman" w:hAnsi="Courier New" w:cs="Courier New"/>
            <w:i/>
            <w:iCs/>
            <w:color w:val="000000"/>
            <w:sz w:val="19"/>
            <w:szCs w:val="19"/>
            <w:shd w:val="clear" w:color="auto" w:fill="FFFFFF"/>
          </w:rPr>
          <w:t>mpd-catalog.xml</w:t>
        </w:r>
        <w:r w:rsidR="00146A68" w:rsidRPr="00146A68">
          <w:rPr>
            <w:rFonts w:ascii="Times New Roman" w:eastAsia="Times New Roman" w:hAnsi="Times New Roman" w:cs="Times New Roman"/>
            <w:i/>
            <w:iCs/>
            <w:color w:val="000000"/>
            <w:sz w:val="24"/>
            <w:szCs w:val="24"/>
            <w:shd w:val="clear" w:color="auto" w:fill="FFFFFF"/>
          </w:rPr>
          <w:t xml:space="preserve"> in its Root Directory</w:t>
        </w:r>
      </w:hyperlink>
      <w:r w:rsidR="00146A68" w:rsidRPr="00146A68">
        <w:rPr>
          <w:rFonts w:ascii="Times New Roman" w:eastAsia="Times New Roman" w:hAnsi="Times New Roman" w:cs="Times New Roman"/>
          <w:color w:val="000000"/>
          <w:sz w:val="24"/>
          <w:szCs w:val="24"/>
        </w:rPr>
        <w:t xml:space="preserve">: </w:t>
      </w:r>
      <w:hyperlink r:id="rId404"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18A0B4C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5" w:anchor="rule_5-2" w:history="1">
        <w:r w:rsidR="00146A68" w:rsidRPr="00146A68">
          <w:rPr>
            <w:rFonts w:ascii="Times New Roman" w:eastAsia="Times New Roman" w:hAnsi="Times New Roman" w:cs="Times New Roman"/>
            <w:color w:val="000000"/>
            <w:sz w:val="24"/>
            <w:szCs w:val="24"/>
            <w:shd w:val="clear" w:color="auto" w:fill="FFFFFF"/>
          </w:rPr>
          <w:t xml:space="preserve">Rule 5-2, </w:t>
        </w:r>
        <w:r w:rsidR="00146A68" w:rsidRPr="00146A68">
          <w:rPr>
            <w:rFonts w:ascii="Times New Roman" w:eastAsia="Times New Roman" w:hAnsi="Times New Roman" w:cs="Times New Roman"/>
            <w:i/>
            <w:iCs/>
            <w:color w:val="000000"/>
            <w:sz w:val="24"/>
            <w:szCs w:val="24"/>
            <w:shd w:val="clear" w:color="auto" w:fill="FFFFFF"/>
          </w:rPr>
          <w:t xml:space="preserve">MPD Catalog Document Valid to </w:t>
        </w:r>
        <w:r w:rsidR="00146A68" w:rsidRPr="00146A68">
          <w:rPr>
            <w:rFonts w:ascii="Courier New" w:eastAsia="Times New Roman" w:hAnsi="Courier New" w:cs="Courier New"/>
            <w:i/>
            <w:iCs/>
            <w:color w:val="000000"/>
            <w:sz w:val="19"/>
            <w:szCs w:val="19"/>
            <w:shd w:val="clear" w:color="auto" w:fill="FFFFFF"/>
          </w:rPr>
          <w:t>mpd-catalog-3.0.xsd</w:t>
        </w:r>
      </w:hyperlink>
      <w:r w:rsidR="00146A68" w:rsidRPr="00146A68">
        <w:rPr>
          <w:rFonts w:ascii="Times New Roman" w:eastAsia="Times New Roman" w:hAnsi="Times New Roman" w:cs="Times New Roman"/>
          <w:color w:val="000000"/>
          <w:sz w:val="24"/>
          <w:szCs w:val="24"/>
        </w:rPr>
        <w:t xml:space="preserve">: </w:t>
      </w:r>
      <w:hyperlink r:id="rId406" w:anchor="section_5.1" w:history="1">
        <w:r w:rsidR="00146A68" w:rsidRPr="00146A68">
          <w:rPr>
            <w:rFonts w:ascii="Times New Roman" w:eastAsia="Times New Roman" w:hAnsi="Times New Roman" w:cs="Times New Roman"/>
            <w:color w:val="000000"/>
            <w:sz w:val="24"/>
            <w:szCs w:val="24"/>
            <w:shd w:val="clear" w:color="auto" w:fill="FFFFFF"/>
          </w:rPr>
          <w:t xml:space="preserve">Section 5.1, </w:t>
        </w:r>
        <w:r w:rsidR="00146A68" w:rsidRPr="00146A68">
          <w:rPr>
            <w:rFonts w:ascii="Times New Roman" w:eastAsia="Times New Roman" w:hAnsi="Times New Roman" w:cs="Times New Roman"/>
            <w:i/>
            <w:iCs/>
            <w:color w:val="000000"/>
            <w:sz w:val="24"/>
            <w:szCs w:val="24"/>
            <w:shd w:val="clear" w:color="auto" w:fill="FFFFFF"/>
          </w:rPr>
          <w:t>NIEM MPD Catalog</w:t>
        </w:r>
      </w:hyperlink>
    </w:p>
    <w:p w14:paraId="6844B054"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7" w:anchor="rule_5-3" w:history="1">
        <w:r w:rsidR="00146A68" w:rsidRPr="00146A68">
          <w:rPr>
            <w:rFonts w:ascii="Times New Roman" w:eastAsia="Times New Roman" w:hAnsi="Times New Roman" w:cs="Times New Roman"/>
            <w:color w:val="000000"/>
            <w:sz w:val="24"/>
            <w:szCs w:val="24"/>
            <w:shd w:val="clear" w:color="auto" w:fill="FFFFFF"/>
          </w:rPr>
          <w:t xml:space="preserve">Rule 5-3,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in Root Directory</w:t>
        </w:r>
      </w:hyperlink>
      <w:r w:rsidR="00146A68" w:rsidRPr="00146A68">
        <w:rPr>
          <w:rFonts w:ascii="Times New Roman" w:eastAsia="Times New Roman" w:hAnsi="Times New Roman" w:cs="Times New Roman"/>
          <w:color w:val="000000"/>
          <w:sz w:val="24"/>
          <w:szCs w:val="24"/>
        </w:rPr>
        <w:t xml:space="preserve">: </w:t>
      </w:r>
      <w:hyperlink r:id="rId408"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2E2D65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09" w:anchor="rule_5-4" w:history="1">
        <w:r w:rsidR="00146A68" w:rsidRPr="00146A68">
          <w:rPr>
            <w:rFonts w:ascii="Times New Roman" w:eastAsia="Times New Roman" w:hAnsi="Times New Roman" w:cs="Times New Roman"/>
            <w:color w:val="000000"/>
            <w:sz w:val="24"/>
            <w:szCs w:val="24"/>
            <w:shd w:val="clear" w:color="auto" w:fill="FFFFFF"/>
          </w:rPr>
          <w:t xml:space="preserve">Rule 5-4, </w:t>
        </w:r>
        <w:r w:rsidR="00146A68" w:rsidRPr="00146A68">
          <w:rPr>
            <w:rFonts w:ascii="Times New Roman" w:eastAsia="Times New Roman" w:hAnsi="Times New Roman" w:cs="Times New Roman"/>
            <w:i/>
            <w:iCs/>
            <w:color w:val="000000"/>
            <w:sz w:val="24"/>
            <w:szCs w:val="24"/>
            <w:shd w:val="clear" w:color="auto" w:fill="FFFFFF"/>
          </w:rPr>
          <w:t xml:space="preserve">MPD Catalog Extension XML Catalog Document Name Is </w:t>
        </w:r>
        <w:r w:rsidR="00146A68" w:rsidRPr="00146A68">
          <w:rPr>
            <w:rFonts w:ascii="Courier New" w:eastAsia="Times New Roman" w:hAnsi="Courier New" w:cs="Courier New"/>
            <w:i/>
            <w:iCs/>
            <w:color w:val="000000"/>
            <w:sz w:val="19"/>
            <w:szCs w:val="19"/>
            <w:shd w:val="clear" w:color="auto" w:fill="FFFFFF"/>
          </w:rPr>
          <w:t>mpd-catalog-extension-xml-catalog.xml</w:t>
        </w:r>
      </w:hyperlink>
      <w:r w:rsidR="00146A68" w:rsidRPr="00146A68">
        <w:rPr>
          <w:rFonts w:ascii="Times New Roman" w:eastAsia="Times New Roman" w:hAnsi="Times New Roman" w:cs="Times New Roman"/>
          <w:color w:val="000000"/>
          <w:sz w:val="24"/>
          <w:szCs w:val="24"/>
        </w:rPr>
        <w:t xml:space="preserve">: </w:t>
      </w:r>
      <w:hyperlink r:id="rId410"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E9CABC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1" w:anchor="rule_5-5" w:history="1">
        <w:r w:rsidR="00146A68" w:rsidRPr="00146A68">
          <w:rPr>
            <w:rFonts w:ascii="Times New Roman" w:eastAsia="Times New Roman" w:hAnsi="Times New Roman" w:cs="Times New Roman"/>
            <w:color w:val="000000"/>
            <w:sz w:val="24"/>
            <w:szCs w:val="24"/>
            <w:shd w:val="clear" w:color="auto" w:fill="FFFFFF"/>
          </w:rPr>
          <w:t xml:space="preserve">Rule 5-5, </w:t>
        </w:r>
        <w:r w:rsidR="00146A68" w:rsidRPr="00146A68">
          <w:rPr>
            <w:rFonts w:ascii="Times New Roman" w:eastAsia="Times New Roman" w:hAnsi="Times New Roman" w:cs="Times New Roman"/>
            <w:i/>
            <w:iCs/>
            <w:color w:val="000000"/>
            <w:sz w:val="24"/>
            <w:szCs w:val="24"/>
            <w:shd w:val="clear" w:color="auto" w:fill="FFFFFF"/>
          </w:rPr>
          <w:t>MPD Catalog Extension XML Catalog Document Resolves Namespaces to URIs</w:t>
        </w:r>
      </w:hyperlink>
      <w:r w:rsidR="00146A68" w:rsidRPr="00146A68">
        <w:rPr>
          <w:rFonts w:ascii="Times New Roman" w:eastAsia="Times New Roman" w:hAnsi="Times New Roman" w:cs="Times New Roman"/>
          <w:color w:val="000000"/>
          <w:sz w:val="24"/>
          <w:szCs w:val="24"/>
        </w:rPr>
        <w:t xml:space="preserve">: </w:t>
      </w:r>
      <w:hyperlink r:id="rId412"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7B77ED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3" w:anchor="rule_5-6" w:history="1">
        <w:r w:rsidR="00146A68" w:rsidRPr="00146A68">
          <w:rPr>
            <w:rFonts w:ascii="Times New Roman" w:eastAsia="Times New Roman" w:hAnsi="Times New Roman" w:cs="Times New Roman"/>
            <w:color w:val="000000"/>
            <w:sz w:val="24"/>
            <w:szCs w:val="24"/>
            <w:shd w:val="clear" w:color="auto" w:fill="FFFFFF"/>
          </w:rPr>
          <w:t xml:space="preserve">Rule 5-6, </w:t>
        </w:r>
        <w:r w:rsidR="00146A68" w:rsidRPr="00146A68">
          <w:rPr>
            <w:rFonts w:ascii="Times New Roman" w:eastAsia="Times New Roman" w:hAnsi="Times New Roman" w:cs="Times New Roman"/>
            <w:i/>
            <w:iCs/>
            <w:color w:val="000000"/>
            <w:sz w:val="24"/>
            <w:szCs w:val="24"/>
            <w:shd w:val="clear" w:color="auto" w:fill="FFFFFF"/>
          </w:rPr>
          <w:t>MPD Catalog Extension Schema Document Conforms to NDR Extension Rules</w:t>
        </w:r>
      </w:hyperlink>
      <w:r w:rsidR="00146A68" w:rsidRPr="00146A68">
        <w:rPr>
          <w:rFonts w:ascii="Times New Roman" w:eastAsia="Times New Roman" w:hAnsi="Times New Roman" w:cs="Times New Roman"/>
          <w:color w:val="000000"/>
          <w:sz w:val="24"/>
          <w:szCs w:val="24"/>
        </w:rPr>
        <w:t xml:space="preserve">: </w:t>
      </w:r>
      <w:hyperlink r:id="rId414"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42E9D35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5" w:anchor="rule_5-7" w:history="1">
        <w:r w:rsidR="00146A68" w:rsidRPr="00146A68">
          <w:rPr>
            <w:rFonts w:ascii="Times New Roman" w:eastAsia="Times New Roman" w:hAnsi="Times New Roman" w:cs="Times New Roman"/>
            <w:color w:val="000000"/>
            <w:sz w:val="24"/>
            <w:szCs w:val="24"/>
            <w:shd w:val="clear" w:color="auto" w:fill="FFFFFF"/>
          </w:rPr>
          <w:t xml:space="preserve">Rule 5-7, </w:t>
        </w:r>
        <w:r w:rsidR="00146A68" w:rsidRPr="00146A68">
          <w:rPr>
            <w:rFonts w:ascii="Times New Roman" w:eastAsia="Times New Roman" w:hAnsi="Times New Roman" w:cs="Times New Roman"/>
            <w:i/>
            <w:iCs/>
            <w:color w:val="000000"/>
            <w:sz w:val="24"/>
            <w:szCs w:val="24"/>
            <w:shd w:val="clear" w:color="auto" w:fill="FFFFFF"/>
          </w:rPr>
          <w:t>MPD Catalog Schema and Its Extensions Conform to NDR Schema Set Rules</w:t>
        </w:r>
      </w:hyperlink>
      <w:r w:rsidR="00146A68" w:rsidRPr="00146A68">
        <w:rPr>
          <w:rFonts w:ascii="Times New Roman" w:eastAsia="Times New Roman" w:hAnsi="Times New Roman" w:cs="Times New Roman"/>
          <w:color w:val="000000"/>
          <w:sz w:val="24"/>
          <w:szCs w:val="24"/>
        </w:rPr>
        <w:t xml:space="preserve">: </w:t>
      </w:r>
      <w:hyperlink r:id="rId416"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1F5EA2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7" w:anchor="rule_5-8" w:history="1">
        <w:r w:rsidR="00146A68" w:rsidRPr="00146A68">
          <w:rPr>
            <w:rFonts w:ascii="Times New Roman" w:eastAsia="Times New Roman" w:hAnsi="Times New Roman" w:cs="Times New Roman"/>
            <w:color w:val="000000"/>
            <w:sz w:val="24"/>
            <w:szCs w:val="24"/>
            <w:shd w:val="clear" w:color="auto" w:fill="FFFFFF"/>
          </w:rPr>
          <w:t xml:space="preserve">Rule 5-8, </w:t>
        </w:r>
        <w:r w:rsidR="00146A68" w:rsidRPr="00146A68">
          <w:rPr>
            <w:rFonts w:ascii="Times New Roman" w:eastAsia="Times New Roman" w:hAnsi="Times New Roman" w:cs="Times New Roman"/>
            <w:i/>
            <w:iCs/>
            <w:color w:val="000000"/>
            <w:sz w:val="24"/>
            <w:szCs w:val="24"/>
            <w:shd w:val="clear" w:color="auto" w:fill="FFFFFF"/>
          </w:rPr>
          <w:t>MPD Schema Document Extension Support Schemas Are Supersets of Spec Subsets</w:t>
        </w:r>
      </w:hyperlink>
      <w:r w:rsidR="00146A68" w:rsidRPr="00146A68">
        <w:rPr>
          <w:rFonts w:ascii="Times New Roman" w:eastAsia="Times New Roman" w:hAnsi="Times New Roman" w:cs="Times New Roman"/>
          <w:color w:val="000000"/>
          <w:sz w:val="24"/>
          <w:szCs w:val="24"/>
        </w:rPr>
        <w:t xml:space="preserve">: </w:t>
      </w:r>
      <w:hyperlink r:id="rId418" w:anchor="section_5.1.2" w:history="1">
        <w:r w:rsidR="00146A68" w:rsidRPr="00146A68">
          <w:rPr>
            <w:rFonts w:ascii="Times New Roman" w:eastAsia="Times New Roman" w:hAnsi="Times New Roman" w:cs="Times New Roman"/>
            <w:color w:val="000000"/>
            <w:sz w:val="24"/>
            <w:szCs w:val="24"/>
            <w:shd w:val="clear" w:color="auto" w:fill="FFFFFF"/>
          </w:rPr>
          <w:t xml:space="preserve">Section 5.1.2, </w:t>
        </w:r>
        <w:r w:rsidR="00146A68" w:rsidRPr="00146A68">
          <w:rPr>
            <w:rFonts w:ascii="Times New Roman" w:eastAsia="Times New Roman" w:hAnsi="Times New Roman" w:cs="Times New Roman"/>
            <w:i/>
            <w:iCs/>
            <w:color w:val="000000"/>
            <w:sz w:val="24"/>
            <w:szCs w:val="24"/>
            <w:shd w:val="clear" w:color="auto" w:fill="FFFFFF"/>
          </w:rPr>
          <w:t>Extending an MPD Catalog</w:t>
        </w:r>
      </w:hyperlink>
    </w:p>
    <w:p w14:paraId="0C8DE5A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19" w:anchor="rule_5-9" w:history="1">
        <w:r w:rsidR="00146A68" w:rsidRPr="00146A68">
          <w:rPr>
            <w:rFonts w:ascii="Times New Roman" w:eastAsia="Times New Roman" w:hAnsi="Times New Roman" w:cs="Times New Roman"/>
            <w:color w:val="000000"/>
            <w:sz w:val="24"/>
            <w:szCs w:val="24"/>
            <w:shd w:val="clear" w:color="auto" w:fill="FFFFFF"/>
          </w:rPr>
          <w:t xml:space="preserve">Rule 5-9, </w:t>
        </w:r>
        <w:r w:rsidR="00146A68" w:rsidRPr="00146A68">
          <w:rPr>
            <w:rFonts w:ascii="Times New Roman" w:eastAsia="Times New Roman" w:hAnsi="Times New Roman" w:cs="Times New Roman"/>
            <w:i/>
            <w:iCs/>
            <w:color w:val="000000"/>
            <w:sz w:val="24"/>
            <w:szCs w:val="24"/>
            <w:shd w:val="clear" w:color="auto" w:fill="FFFFFF"/>
          </w:rPr>
          <w:t xml:space="preserve">MPD Class Determined by Conformance Target Identifier in </w:t>
        </w:r>
        <w:r w:rsidR="00146A68" w:rsidRPr="00146A68">
          <w:rPr>
            <w:rFonts w:ascii="Courier New" w:eastAsia="Times New Roman" w:hAnsi="Courier New" w:cs="Courier New"/>
            <w:i/>
            <w:iCs/>
            <w:color w:val="000000"/>
            <w:sz w:val="19"/>
            <w:szCs w:val="19"/>
            <w:shd w:val="clear" w:color="auto" w:fill="FFFFFF"/>
          </w:rPr>
          <w:t>c:mpdClassURIList</w:t>
        </w:r>
      </w:hyperlink>
      <w:r w:rsidR="00146A68" w:rsidRPr="00146A68">
        <w:rPr>
          <w:rFonts w:ascii="Times New Roman" w:eastAsia="Times New Roman" w:hAnsi="Times New Roman" w:cs="Times New Roman"/>
          <w:color w:val="000000"/>
          <w:sz w:val="24"/>
          <w:szCs w:val="24"/>
        </w:rPr>
        <w:t xml:space="preserve">: </w:t>
      </w:r>
      <w:hyperlink r:id="rId420" w:anchor="section_5.2.2" w:history="1">
        <w:r w:rsidR="00146A68" w:rsidRPr="00146A68">
          <w:rPr>
            <w:rFonts w:ascii="Times New Roman" w:eastAsia="Times New Roman" w:hAnsi="Times New Roman" w:cs="Times New Roman"/>
            <w:color w:val="000000"/>
            <w:sz w:val="24"/>
            <w:szCs w:val="24"/>
            <w:shd w:val="clear" w:color="auto" w:fill="FFFFFF"/>
          </w:rPr>
          <w:t xml:space="preserve">Section 5.2.2, </w:t>
        </w:r>
        <w:r w:rsidR="00146A68" w:rsidRPr="00146A68">
          <w:rPr>
            <w:rFonts w:ascii="Times New Roman" w:eastAsia="Times New Roman" w:hAnsi="Times New Roman" w:cs="Times New Roman"/>
            <w:i/>
            <w:iCs/>
            <w:color w:val="000000"/>
            <w:sz w:val="24"/>
            <w:szCs w:val="24"/>
            <w:shd w:val="clear" w:color="auto" w:fill="FFFFFF"/>
          </w:rPr>
          <w:t>MPD Class (</w:t>
        </w:r>
        <w:r w:rsidR="00146A68" w:rsidRPr="00146A68">
          <w:rPr>
            <w:rFonts w:ascii="Courier New" w:eastAsia="Times New Roman" w:hAnsi="Courier New" w:cs="Courier New"/>
            <w:i/>
            <w:iCs/>
            <w:color w:val="000000"/>
            <w:sz w:val="19"/>
            <w:szCs w:val="19"/>
            <w:shd w:val="clear" w:color="auto" w:fill="FFFFFF"/>
          </w:rPr>
          <w:t>c:mpdClassURIList</w:t>
        </w:r>
        <w:r w:rsidR="00146A68" w:rsidRPr="00146A68">
          <w:rPr>
            <w:rFonts w:ascii="Times New Roman" w:eastAsia="Times New Roman" w:hAnsi="Times New Roman" w:cs="Times New Roman"/>
            <w:i/>
            <w:iCs/>
            <w:color w:val="000000"/>
            <w:sz w:val="24"/>
            <w:szCs w:val="24"/>
            <w:shd w:val="clear" w:color="auto" w:fill="FFFFFF"/>
          </w:rPr>
          <w:t>)</w:t>
        </w:r>
      </w:hyperlink>
    </w:p>
    <w:p w14:paraId="3AB095A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1" w:anchor="rule_5-10" w:history="1">
        <w:r w:rsidR="00146A68" w:rsidRPr="00146A68">
          <w:rPr>
            <w:rFonts w:ascii="Times New Roman" w:eastAsia="Times New Roman" w:hAnsi="Times New Roman" w:cs="Times New Roman"/>
            <w:color w:val="000000"/>
            <w:sz w:val="24"/>
            <w:szCs w:val="24"/>
            <w:shd w:val="clear" w:color="auto" w:fill="FFFFFF"/>
          </w:rPr>
          <w:t xml:space="preserve">Rule 5-10, </w:t>
        </w:r>
        <w:r w:rsidR="00146A68" w:rsidRPr="00146A68">
          <w:rPr>
            <w:rFonts w:ascii="Times New Roman" w:eastAsia="Times New Roman" w:hAnsi="Times New Roman" w:cs="Times New Roman"/>
            <w:i/>
            <w:iCs/>
            <w:color w:val="000000"/>
            <w:sz w:val="24"/>
            <w:szCs w:val="24"/>
            <w:shd w:val="clear" w:color="auto" w:fill="FFFFFF"/>
          </w:rPr>
          <w:t>MPD Version Number Syntax</w:t>
        </w:r>
      </w:hyperlink>
      <w:r w:rsidR="00146A68" w:rsidRPr="00146A68">
        <w:rPr>
          <w:rFonts w:ascii="Times New Roman" w:eastAsia="Times New Roman" w:hAnsi="Times New Roman" w:cs="Times New Roman"/>
          <w:color w:val="000000"/>
          <w:sz w:val="24"/>
          <w:szCs w:val="24"/>
        </w:rPr>
        <w:t xml:space="preserve">: </w:t>
      </w:r>
      <w:hyperlink r:id="rId422" w:anchor="section_5.2.3" w:history="1">
        <w:r w:rsidR="00146A68" w:rsidRPr="00146A68">
          <w:rPr>
            <w:rFonts w:ascii="Times New Roman" w:eastAsia="Times New Roman" w:hAnsi="Times New Roman" w:cs="Times New Roman"/>
            <w:color w:val="000000"/>
            <w:sz w:val="24"/>
            <w:szCs w:val="24"/>
            <w:shd w:val="clear" w:color="auto" w:fill="FFFFFF"/>
          </w:rPr>
          <w:t xml:space="preserve">Section 5.2.3, </w:t>
        </w:r>
        <w:r w:rsidR="00146A68" w:rsidRPr="00146A68">
          <w:rPr>
            <w:rFonts w:ascii="Times New Roman" w:eastAsia="Times New Roman" w:hAnsi="Times New Roman" w:cs="Times New Roman"/>
            <w:i/>
            <w:iCs/>
            <w:color w:val="000000"/>
            <w:sz w:val="24"/>
            <w:szCs w:val="24"/>
            <w:shd w:val="clear" w:color="auto" w:fill="FFFFFF"/>
          </w:rPr>
          <w:t>MPD Version Numbering Scheme (</w:t>
        </w:r>
        <w:r w:rsidR="00146A68" w:rsidRPr="00146A68">
          <w:rPr>
            <w:rFonts w:ascii="Courier New" w:eastAsia="Times New Roman" w:hAnsi="Courier New" w:cs="Courier New"/>
            <w:i/>
            <w:iCs/>
            <w:color w:val="000000"/>
            <w:sz w:val="19"/>
            <w:szCs w:val="19"/>
            <w:shd w:val="clear" w:color="auto" w:fill="FFFFFF"/>
          </w:rPr>
          <w:t>c:mpdVersionID</w:t>
        </w:r>
        <w:r w:rsidR="00146A68" w:rsidRPr="00146A68">
          <w:rPr>
            <w:rFonts w:ascii="Times New Roman" w:eastAsia="Times New Roman" w:hAnsi="Times New Roman" w:cs="Times New Roman"/>
            <w:i/>
            <w:iCs/>
            <w:color w:val="000000"/>
            <w:sz w:val="24"/>
            <w:szCs w:val="24"/>
            <w:shd w:val="clear" w:color="auto" w:fill="FFFFFF"/>
          </w:rPr>
          <w:t>)</w:t>
        </w:r>
      </w:hyperlink>
    </w:p>
    <w:p w14:paraId="236B15C5"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3" w:anchor="rule_5-11" w:history="1">
        <w:r w:rsidR="00146A68" w:rsidRPr="00146A68">
          <w:rPr>
            <w:rFonts w:ascii="Times New Roman" w:eastAsia="Times New Roman" w:hAnsi="Times New Roman" w:cs="Times New Roman"/>
            <w:color w:val="000000"/>
            <w:sz w:val="24"/>
            <w:szCs w:val="24"/>
            <w:shd w:val="clear" w:color="auto" w:fill="FFFFFF"/>
          </w:rPr>
          <w:t xml:space="preserve">Rule 5-11, </w:t>
        </w:r>
        <w:r w:rsidR="00146A68" w:rsidRPr="00146A68">
          <w:rPr>
            <w:rFonts w:ascii="Times New Roman" w:eastAsia="Times New Roman" w:hAnsi="Times New Roman" w:cs="Times New Roman"/>
            <w:i/>
            <w:iCs/>
            <w:color w:val="000000"/>
            <w:sz w:val="24"/>
            <w:szCs w:val="24"/>
            <w:shd w:val="clear" w:color="auto" w:fill="FFFFFF"/>
          </w:rPr>
          <w:t>MPD URI Is Absolute</w:t>
        </w:r>
      </w:hyperlink>
      <w:r w:rsidR="00146A68" w:rsidRPr="00146A68">
        <w:rPr>
          <w:rFonts w:ascii="Times New Roman" w:eastAsia="Times New Roman" w:hAnsi="Times New Roman" w:cs="Times New Roman"/>
          <w:color w:val="000000"/>
          <w:sz w:val="24"/>
          <w:szCs w:val="24"/>
        </w:rPr>
        <w:t xml:space="preserve">: </w:t>
      </w:r>
      <w:hyperlink r:id="rId424" w:anchor="section_5.2.4.1" w:history="1">
        <w:r w:rsidR="00146A68" w:rsidRPr="00146A68">
          <w:rPr>
            <w:rFonts w:ascii="Times New Roman" w:eastAsia="Times New Roman" w:hAnsi="Times New Roman" w:cs="Times New Roman"/>
            <w:color w:val="000000"/>
            <w:sz w:val="24"/>
            <w:szCs w:val="24"/>
            <w:shd w:val="clear" w:color="auto" w:fill="FFFFFF"/>
          </w:rPr>
          <w:t xml:space="preserve">Section 5.2.4.1, </w:t>
        </w:r>
        <w:r w:rsidR="00146A68" w:rsidRPr="00146A68">
          <w:rPr>
            <w:rFonts w:ascii="Times New Roman" w:eastAsia="Times New Roman" w:hAnsi="Times New Roman" w:cs="Times New Roman"/>
            <w:i/>
            <w:iCs/>
            <w:color w:val="000000"/>
            <w:sz w:val="24"/>
            <w:szCs w:val="24"/>
            <w:shd w:val="clear" w:color="auto" w:fill="FFFFFF"/>
          </w:rPr>
          <w:t>MPD URI Scheme (</w:t>
        </w:r>
        <w:r w:rsidR="00146A68" w:rsidRPr="00146A68">
          <w:rPr>
            <w:rFonts w:ascii="Courier New" w:eastAsia="Times New Roman" w:hAnsi="Courier New" w:cs="Courier New"/>
            <w:i/>
            <w:iCs/>
            <w:color w:val="000000"/>
            <w:sz w:val="19"/>
            <w:szCs w:val="19"/>
            <w:shd w:val="clear" w:color="auto" w:fill="FFFFFF"/>
          </w:rPr>
          <w:t>c:mpdURI</w:t>
        </w:r>
        <w:r w:rsidR="00146A68" w:rsidRPr="00146A68">
          <w:rPr>
            <w:rFonts w:ascii="Times New Roman" w:eastAsia="Times New Roman" w:hAnsi="Times New Roman" w:cs="Times New Roman"/>
            <w:i/>
            <w:iCs/>
            <w:color w:val="000000"/>
            <w:sz w:val="24"/>
            <w:szCs w:val="24"/>
            <w:shd w:val="clear" w:color="auto" w:fill="FFFFFF"/>
          </w:rPr>
          <w:t>)</w:t>
        </w:r>
      </w:hyperlink>
    </w:p>
    <w:p w14:paraId="5E2EED1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5" w:anchor="rule_5-12" w:history="1">
        <w:r w:rsidR="00146A68" w:rsidRPr="00146A68">
          <w:rPr>
            <w:rFonts w:ascii="Times New Roman" w:eastAsia="Times New Roman" w:hAnsi="Times New Roman" w:cs="Times New Roman"/>
            <w:color w:val="000000"/>
            <w:sz w:val="24"/>
            <w:szCs w:val="24"/>
            <w:shd w:val="clear" w:color="auto" w:fill="FFFFFF"/>
          </w:rPr>
          <w:t xml:space="preserve">Rule 5-12, </w:t>
        </w:r>
        <w:r w:rsidR="00146A68" w:rsidRPr="00146A68">
          <w:rPr>
            <w:rFonts w:ascii="Times New Roman" w:eastAsia="Times New Roman" w:hAnsi="Times New Roman" w:cs="Times New Roman"/>
            <w:i/>
            <w:iCs/>
            <w:color w:val="000000"/>
            <w:sz w:val="24"/>
            <w:szCs w:val="24"/>
            <w:shd w:val="clear" w:color="auto" w:fill="FFFFFF"/>
          </w:rPr>
          <w:t>MPD URI Supports Fragment</w:t>
        </w:r>
      </w:hyperlink>
      <w:r w:rsidR="00146A68" w:rsidRPr="00146A68">
        <w:rPr>
          <w:rFonts w:ascii="Times New Roman" w:eastAsia="Times New Roman" w:hAnsi="Times New Roman" w:cs="Times New Roman"/>
          <w:color w:val="000000"/>
          <w:sz w:val="24"/>
          <w:szCs w:val="24"/>
        </w:rPr>
        <w:t xml:space="preserve">: </w:t>
      </w:r>
      <w:hyperlink r:id="rId426"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949C8D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7" w:anchor="rule_5-13" w:history="1">
        <w:r w:rsidR="00146A68" w:rsidRPr="00146A68">
          <w:rPr>
            <w:rFonts w:ascii="Times New Roman" w:eastAsia="Times New Roman" w:hAnsi="Times New Roman" w:cs="Times New Roman"/>
            <w:color w:val="000000"/>
            <w:sz w:val="24"/>
            <w:szCs w:val="24"/>
            <w:shd w:val="clear" w:color="auto" w:fill="FFFFFF"/>
          </w:rPr>
          <w:t xml:space="preserve">Rule 5-13, </w:t>
        </w:r>
        <w:r w:rsidR="00146A68" w:rsidRPr="00146A68">
          <w:rPr>
            <w:rFonts w:ascii="Times New Roman" w:eastAsia="Times New Roman" w:hAnsi="Times New Roman" w:cs="Times New Roman"/>
            <w:i/>
            <w:iCs/>
            <w:color w:val="000000"/>
            <w:sz w:val="24"/>
            <w:szCs w:val="24"/>
            <w:shd w:val="clear" w:color="auto" w:fill="FFFFFF"/>
          </w:rPr>
          <w:t>MPD URI Has No Fragment</w:t>
        </w:r>
      </w:hyperlink>
      <w:r w:rsidR="00146A68" w:rsidRPr="00146A68">
        <w:rPr>
          <w:rFonts w:ascii="Times New Roman" w:eastAsia="Times New Roman" w:hAnsi="Times New Roman" w:cs="Times New Roman"/>
          <w:color w:val="000000"/>
          <w:sz w:val="24"/>
          <w:szCs w:val="24"/>
        </w:rPr>
        <w:t xml:space="preserve">: </w:t>
      </w:r>
      <w:hyperlink r:id="rId428"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2EA9EEB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29" w:anchor="rule_5-14" w:history="1">
        <w:r w:rsidR="00146A68" w:rsidRPr="00146A68">
          <w:rPr>
            <w:rFonts w:ascii="Times New Roman" w:eastAsia="Times New Roman" w:hAnsi="Times New Roman" w:cs="Times New Roman"/>
            <w:color w:val="000000"/>
            <w:sz w:val="24"/>
            <w:szCs w:val="24"/>
            <w:shd w:val="clear" w:color="auto" w:fill="FFFFFF"/>
          </w:rPr>
          <w:t xml:space="preserve">Rule 5-14, </w:t>
        </w:r>
        <w:r w:rsidR="00146A68" w:rsidRPr="00146A68">
          <w:rPr>
            <w:rFonts w:ascii="Times New Roman" w:eastAsia="Times New Roman" w:hAnsi="Times New Roman" w:cs="Times New Roman"/>
            <w:i/>
            <w:iCs/>
            <w:color w:val="000000"/>
            <w:sz w:val="24"/>
            <w:szCs w:val="24"/>
            <w:shd w:val="clear" w:color="auto" w:fill="FFFFFF"/>
          </w:rPr>
          <w:t>MPD Artifact URI Syntax</w:t>
        </w:r>
      </w:hyperlink>
      <w:r w:rsidR="00146A68" w:rsidRPr="00146A68">
        <w:rPr>
          <w:rFonts w:ascii="Times New Roman" w:eastAsia="Times New Roman" w:hAnsi="Times New Roman" w:cs="Times New Roman"/>
          <w:color w:val="000000"/>
          <w:sz w:val="24"/>
          <w:szCs w:val="24"/>
        </w:rPr>
        <w:t xml:space="preserve">: </w:t>
      </w:r>
      <w:hyperlink r:id="rId430" w:anchor="section_5.2.4.2" w:history="1">
        <w:r w:rsidR="00146A68" w:rsidRPr="00146A68">
          <w:rPr>
            <w:rFonts w:ascii="Times New Roman" w:eastAsia="Times New Roman" w:hAnsi="Times New Roman" w:cs="Times New Roman"/>
            <w:color w:val="000000"/>
            <w:sz w:val="24"/>
            <w:szCs w:val="24"/>
            <w:shd w:val="clear" w:color="auto" w:fill="FFFFFF"/>
          </w:rPr>
          <w:t xml:space="preserve">Section 5.2.4.2, </w:t>
        </w:r>
        <w:r w:rsidR="00146A68" w:rsidRPr="00146A68">
          <w:rPr>
            <w:rFonts w:ascii="Times New Roman" w:eastAsia="Times New Roman" w:hAnsi="Times New Roman" w:cs="Times New Roman"/>
            <w:i/>
            <w:iCs/>
            <w:color w:val="000000"/>
            <w:sz w:val="24"/>
            <w:szCs w:val="24"/>
            <w:shd w:val="clear" w:color="auto" w:fill="FFFFFF"/>
          </w:rPr>
          <w:t>URI Scheme for MPD Artifacts (</w:t>
        </w:r>
        <w:r w:rsidR="00146A68" w:rsidRPr="00146A68">
          <w:rPr>
            <w:rFonts w:ascii="Courier New" w:eastAsia="Times New Roman" w:hAnsi="Courier New" w:cs="Courier New"/>
            <w:i/>
            <w:iCs/>
            <w:color w:val="000000"/>
            <w:sz w:val="19"/>
            <w:szCs w:val="19"/>
            <w:shd w:val="clear" w:color="auto" w:fill="FFFFFF"/>
          </w:rPr>
          <w:t>c:externalURI</w:t>
        </w:r>
        <w:r w:rsidR="00146A68" w:rsidRPr="00146A68">
          <w:rPr>
            <w:rFonts w:ascii="Times New Roman" w:eastAsia="Times New Roman" w:hAnsi="Times New Roman" w:cs="Times New Roman"/>
            <w:i/>
            <w:iCs/>
            <w:color w:val="000000"/>
            <w:sz w:val="24"/>
            <w:szCs w:val="24"/>
            <w:shd w:val="clear" w:color="auto" w:fill="FFFFFF"/>
          </w:rPr>
          <w:t>)</w:t>
        </w:r>
      </w:hyperlink>
    </w:p>
    <w:p w14:paraId="4838A951"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1" w:anchor="rule_5-15" w:history="1">
        <w:r w:rsidR="00146A68" w:rsidRPr="00146A68">
          <w:rPr>
            <w:rFonts w:ascii="Times New Roman" w:eastAsia="Times New Roman" w:hAnsi="Times New Roman" w:cs="Times New Roman"/>
            <w:color w:val="000000"/>
            <w:sz w:val="24"/>
            <w:szCs w:val="24"/>
            <w:shd w:val="clear" w:color="auto" w:fill="FFFFFF"/>
          </w:rPr>
          <w:t xml:space="preserve">Rule 5-15,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Resolves to a Resource</w:t>
        </w:r>
      </w:hyperlink>
      <w:r w:rsidR="00146A68" w:rsidRPr="00146A68">
        <w:rPr>
          <w:rFonts w:ascii="Times New Roman" w:eastAsia="Times New Roman" w:hAnsi="Times New Roman" w:cs="Times New Roman"/>
          <w:color w:val="000000"/>
          <w:sz w:val="24"/>
          <w:szCs w:val="24"/>
        </w:rPr>
        <w:t xml:space="preserve">: </w:t>
      </w:r>
      <w:hyperlink r:id="rId43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0C46E6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3" w:anchor="rule_5-16" w:history="1">
        <w:r w:rsidR="00146A68" w:rsidRPr="00146A68">
          <w:rPr>
            <w:rFonts w:ascii="Times New Roman" w:eastAsia="Times New Roman" w:hAnsi="Times New Roman" w:cs="Times New Roman"/>
            <w:color w:val="000000"/>
            <w:sz w:val="24"/>
            <w:szCs w:val="24"/>
            <w:shd w:val="clear" w:color="auto" w:fill="FFFFFF"/>
          </w:rPr>
          <w:t xml:space="preserve">Rule 5-16,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c:XMLCatalog</w:t>
        </w:r>
      </w:hyperlink>
      <w:r w:rsidR="00146A68" w:rsidRPr="00146A68">
        <w:rPr>
          <w:rFonts w:ascii="Times New Roman" w:eastAsia="Times New Roman" w:hAnsi="Times New Roman" w:cs="Times New Roman"/>
          <w:color w:val="000000"/>
          <w:sz w:val="24"/>
          <w:szCs w:val="24"/>
        </w:rPr>
        <w:t xml:space="preserve">: </w:t>
      </w:r>
      <w:hyperlink r:id="rId43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CC476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5" w:anchor="rule_5-17" w:history="1">
        <w:r w:rsidR="00146A68" w:rsidRPr="00146A68">
          <w:rPr>
            <w:rFonts w:ascii="Times New Roman" w:eastAsia="Times New Roman" w:hAnsi="Times New Roman" w:cs="Times New Roman"/>
            <w:color w:val="000000"/>
            <w:sz w:val="24"/>
            <w:szCs w:val="24"/>
            <w:shd w:val="clear" w:color="auto" w:fill="FFFFFF"/>
          </w:rPr>
          <w:t xml:space="preserve">Rule 5-17,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c:MPDChangeLog</w:t>
        </w:r>
      </w:hyperlink>
      <w:r w:rsidR="00146A68" w:rsidRPr="00146A68">
        <w:rPr>
          <w:rFonts w:ascii="Times New Roman" w:eastAsia="Times New Roman" w:hAnsi="Times New Roman" w:cs="Times New Roman"/>
          <w:color w:val="000000"/>
          <w:sz w:val="24"/>
          <w:szCs w:val="24"/>
        </w:rPr>
        <w:t xml:space="preserve">: </w:t>
      </w:r>
      <w:hyperlink r:id="rId43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9DCEA8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7" w:anchor="rule_5-18" w:history="1">
        <w:r w:rsidR="00146A68" w:rsidRPr="00146A68">
          <w:rPr>
            <w:rFonts w:ascii="Times New Roman" w:eastAsia="Times New Roman" w:hAnsi="Times New Roman" w:cs="Times New Roman"/>
            <w:color w:val="000000"/>
            <w:sz w:val="24"/>
            <w:szCs w:val="24"/>
            <w:shd w:val="clear" w:color="auto" w:fill="FFFFFF"/>
          </w:rPr>
          <w:t xml:space="preserve">Rule 5-18,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c:ReadMe</w:t>
        </w:r>
      </w:hyperlink>
      <w:r w:rsidR="00146A68" w:rsidRPr="00146A68">
        <w:rPr>
          <w:rFonts w:ascii="Times New Roman" w:eastAsia="Times New Roman" w:hAnsi="Times New Roman" w:cs="Times New Roman"/>
          <w:color w:val="000000"/>
          <w:sz w:val="24"/>
          <w:szCs w:val="24"/>
        </w:rPr>
        <w:t xml:space="preserve">: </w:t>
      </w:r>
      <w:hyperlink r:id="rId43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F07C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39" w:anchor="rule_5-19" w:history="1">
        <w:r w:rsidR="00146A68" w:rsidRPr="00146A68">
          <w:rPr>
            <w:rFonts w:ascii="Times New Roman" w:eastAsia="Times New Roman" w:hAnsi="Times New Roman" w:cs="Times New Roman"/>
            <w:color w:val="000000"/>
            <w:sz w:val="24"/>
            <w:szCs w:val="24"/>
            <w:shd w:val="clear" w:color="auto" w:fill="FFFFFF"/>
          </w:rPr>
          <w:t xml:space="preserve">Rule 5-19,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c:IEPSampleXMLDocument</w:t>
        </w:r>
      </w:hyperlink>
      <w:r w:rsidR="00146A68" w:rsidRPr="00146A68">
        <w:rPr>
          <w:rFonts w:ascii="Times New Roman" w:eastAsia="Times New Roman" w:hAnsi="Times New Roman" w:cs="Times New Roman"/>
          <w:color w:val="000000"/>
          <w:sz w:val="24"/>
          <w:szCs w:val="24"/>
        </w:rPr>
        <w:t xml:space="preserve">: </w:t>
      </w:r>
      <w:hyperlink r:id="rId44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07A2DF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1" w:anchor="rule_5-20" w:history="1">
        <w:r w:rsidR="00146A68" w:rsidRPr="00146A68">
          <w:rPr>
            <w:rFonts w:ascii="Times New Roman" w:eastAsia="Times New Roman" w:hAnsi="Times New Roman" w:cs="Times New Roman"/>
            <w:color w:val="000000"/>
            <w:sz w:val="24"/>
            <w:szCs w:val="24"/>
            <w:shd w:val="clear" w:color="auto" w:fill="FFFFFF"/>
          </w:rPr>
          <w:t xml:space="preserve">Rule 5-20,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c:BusinessRulesArtifact</w:t>
        </w:r>
      </w:hyperlink>
      <w:r w:rsidR="00146A68" w:rsidRPr="00146A68">
        <w:rPr>
          <w:rFonts w:ascii="Times New Roman" w:eastAsia="Times New Roman" w:hAnsi="Times New Roman" w:cs="Times New Roman"/>
          <w:color w:val="000000"/>
          <w:sz w:val="24"/>
          <w:szCs w:val="24"/>
        </w:rPr>
        <w:t xml:space="preserve">: </w:t>
      </w:r>
      <w:hyperlink r:id="rId44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6A4334C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3" w:anchor="rule_5-21" w:history="1">
        <w:r w:rsidR="00146A68" w:rsidRPr="00146A68">
          <w:rPr>
            <w:rFonts w:ascii="Times New Roman" w:eastAsia="Times New Roman" w:hAnsi="Times New Roman" w:cs="Times New Roman"/>
            <w:color w:val="000000"/>
            <w:sz w:val="24"/>
            <w:szCs w:val="24"/>
            <w:shd w:val="clear" w:color="auto" w:fill="FFFFFF"/>
          </w:rPr>
          <w:t xml:space="preserve">Rule 5-21,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c:XMLSchemaDocument</w:t>
        </w:r>
      </w:hyperlink>
      <w:r w:rsidR="00146A68" w:rsidRPr="00146A68">
        <w:rPr>
          <w:rFonts w:ascii="Times New Roman" w:eastAsia="Times New Roman" w:hAnsi="Times New Roman" w:cs="Times New Roman"/>
          <w:color w:val="000000"/>
          <w:sz w:val="24"/>
          <w:szCs w:val="24"/>
        </w:rPr>
        <w:t xml:space="preserve">: </w:t>
      </w:r>
      <w:hyperlink r:id="rId44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4D79E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5" w:anchor="rule_5-22" w:history="1">
        <w:r w:rsidR="00146A68" w:rsidRPr="00146A68">
          <w:rPr>
            <w:rFonts w:ascii="Times New Roman" w:eastAsia="Times New Roman" w:hAnsi="Times New Roman" w:cs="Times New Roman"/>
            <w:color w:val="000000"/>
            <w:sz w:val="24"/>
            <w:szCs w:val="24"/>
            <w:shd w:val="clear" w:color="auto" w:fill="FFFFFF"/>
          </w:rPr>
          <w:t xml:space="preserve">Rule 5-22,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c:ExternalSchemaDocument</w:t>
        </w:r>
      </w:hyperlink>
      <w:r w:rsidR="00146A68" w:rsidRPr="00146A68">
        <w:rPr>
          <w:rFonts w:ascii="Times New Roman" w:eastAsia="Times New Roman" w:hAnsi="Times New Roman" w:cs="Times New Roman"/>
          <w:color w:val="000000"/>
          <w:sz w:val="24"/>
          <w:szCs w:val="24"/>
        </w:rPr>
        <w:t xml:space="preserve">: </w:t>
      </w:r>
      <w:hyperlink r:id="rId44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A4AB1F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7" w:anchor="rule_5-23" w:history="1">
        <w:r w:rsidR="00146A68" w:rsidRPr="00146A68">
          <w:rPr>
            <w:rFonts w:ascii="Times New Roman" w:eastAsia="Times New Roman" w:hAnsi="Times New Roman" w:cs="Times New Roman"/>
            <w:color w:val="000000"/>
            <w:sz w:val="24"/>
            <w:szCs w:val="24"/>
            <w:shd w:val="clear" w:color="auto" w:fill="FFFFFF"/>
          </w:rPr>
          <w:t xml:space="preserve">Rule 5-23,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c:ReferenceSchemaDocument</w:t>
        </w:r>
      </w:hyperlink>
      <w:r w:rsidR="00146A68" w:rsidRPr="00146A68">
        <w:rPr>
          <w:rFonts w:ascii="Times New Roman" w:eastAsia="Times New Roman" w:hAnsi="Times New Roman" w:cs="Times New Roman"/>
          <w:color w:val="000000"/>
          <w:sz w:val="24"/>
          <w:szCs w:val="24"/>
        </w:rPr>
        <w:t xml:space="preserve">: </w:t>
      </w:r>
      <w:hyperlink r:id="rId44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E9B28A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49" w:anchor="rule_5-24" w:history="1">
        <w:r w:rsidR="00146A68" w:rsidRPr="00146A68">
          <w:rPr>
            <w:rFonts w:ascii="Times New Roman" w:eastAsia="Times New Roman" w:hAnsi="Times New Roman" w:cs="Times New Roman"/>
            <w:color w:val="000000"/>
            <w:sz w:val="24"/>
            <w:szCs w:val="24"/>
            <w:shd w:val="clear" w:color="auto" w:fill="FFFFFF"/>
          </w:rPr>
          <w:t xml:space="preserve">Rule 5-24,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c:ExtensionSchemaDocument</w:t>
        </w:r>
      </w:hyperlink>
      <w:r w:rsidR="00146A68" w:rsidRPr="00146A68">
        <w:rPr>
          <w:rFonts w:ascii="Times New Roman" w:eastAsia="Times New Roman" w:hAnsi="Times New Roman" w:cs="Times New Roman"/>
          <w:color w:val="000000"/>
          <w:sz w:val="24"/>
          <w:szCs w:val="24"/>
        </w:rPr>
        <w:t xml:space="preserve">: </w:t>
      </w:r>
      <w:hyperlink r:id="rId45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735E2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1" w:anchor="rule_5-25" w:history="1">
        <w:r w:rsidR="00146A68" w:rsidRPr="00146A68">
          <w:rPr>
            <w:rFonts w:ascii="Times New Roman" w:eastAsia="Times New Roman" w:hAnsi="Times New Roman" w:cs="Times New Roman"/>
            <w:color w:val="000000"/>
            <w:sz w:val="24"/>
            <w:szCs w:val="24"/>
            <w:shd w:val="clear" w:color="auto" w:fill="FFFFFF"/>
          </w:rPr>
          <w:t xml:space="preserve">Rule 5-25,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c:SubsetSchemaDocument</w:t>
        </w:r>
      </w:hyperlink>
      <w:r w:rsidR="00146A68" w:rsidRPr="00146A68">
        <w:rPr>
          <w:rFonts w:ascii="Times New Roman" w:eastAsia="Times New Roman" w:hAnsi="Times New Roman" w:cs="Times New Roman"/>
          <w:color w:val="000000"/>
          <w:sz w:val="24"/>
          <w:szCs w:val="24"/>
        </w:rPr>
        <w:t xml:space="preserve">: </w:t>
      </w:r>
      <w:hyperlink r:id="rId45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11F066C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3" w:anchor="rule_5-26" w:history="1">
        <w:r w:rsidR="00146A68" w:rsidRPr="00146A68">
          <w:rPr>
            <w:rFonts w:ascii="Times New Roman" w:eastAsia="Times New Roman" w:hAnsi="Times New Roman" w:cs="Times New Roman"/>
            <w:color w:val="000000"/>
            <w:sz w:val="24"/>
            <w:szCs w:val="24"/>
            <w:shd w:val="clear" w:color="auto" w:fill="FFFFFF"/>
          </w:rPr>
          <w:t xml:space="preserve">Rule 5-26,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c:Wantlist</w:t>
        </w:r>
      </w:hyperlink>
      <w:r w:rsidR="00146A68" w:rsidRPr="00146A68">
        <w:rPr>
          <w:rFonts w:ascii="Times New Roman" w:eastAsia="Times New Roman" w:hAnsi="Times New Roman" w:cs="Times New Roman"/>
          <w:color w:val="000000"/>
          <w:sz w:val="24"/>
          <w:szCs w:val="24"/>
        </w:rPr>
        <w:t xml:space="preserve">: </w:t>
      </w:r>
      <w:hyperlink r:id="rId45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EA2800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5" w:anchor="rule_5-27" w:history="1">
        <w:r w:rsidR="00146A68" w:rsidRPr="00146A68">
          <w:rPr>
            <w:rFonts w:ascii="Times New Roman" w:eastAsia="Times New Roman" w:hAnsi="Times New Roman" w:cs="Times New Roman"/>
            <w:color w:val="000000"/>
            <w:sz w:val="24"/>
            <w:szCs w:val="24"/>
            <w:shd w:val="clear" w:color="auto" w:fill="FFFFFF"/>
          </w:rPr>
          <w:t xml:space="preserve">Rule 5-27,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c:SchematronSchema</w:t>
        </w:r>
      </w:hyperlink>
      <w:r w:rsidR="00146A68" w:rsidRPr="00146A68">
        <w:rPr>
          <w:rFonts w:ascii="Times New Roman" w:eastAsia="Times New Roman" w:hAnsi="Times New Roman" w:cs="Times New Roman"/>
          <w:color w:val="000000"/>
          <w:sz w:val="24"/>
          <w:szCs w:val="24"/>
        </w:rPr>
        <w:t xml:space="preserve">: </w:t>
      </w:r>
      <w:hyperlink r:id="rId456"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B169A2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7" w:anchor="rule_5-28" w:history="1">
        <w:r w:rsidR="00146A68" w:rsidRPr="00146A68">
          <w:rPr>
            <w:rFonts w:ascii="Times New Roman" w:eastAsia="Times New Roman" w:hAnsi="Times New Roman" w:cs="Times New Roman"/>
            <w:color w:val="000000"/>
            <w:sz w:val="24"/>
            <w:szCs w:val="24"/>
            <w:shd w:val="clear" w:color="auto" w:fill="FFFFFF"/>
          </w:rPr>
          <w:t xml:space="preserve">Rule 5-28,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c:RelaxNGSchema</w:t>
        </w:r>
      </w:hyperlink>
      <w:r w:rsidR="00146A68" w:rsidRPr="00146A68">
        <w:rPr>
          <w:rFonts w:ascii="Times New Roman" w:eastAsia="Times New Roman" w:hAnsi="Times New Roman" w:cs="Times New Roman"/>
          <w:color w:val="000000"/>
          <w:sz w:val="24"/>
          <w:szCs w:val="24"/>
        </w:rPr>
        <w:t xml:space="preserve">: </w:t>
      </w:r>
      <w:hyperlink r:id="rId458"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3D24D5E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59" w:anchor="rule_5-29" w:history="1">
        <w:r w:rsidR="00146A68" w:rsidRPr="00146A68">
          <w:rPr>
            <w:rFonts w:ascii="Times New Roman" w:eastAsia="Times New Roman" w:hAnsi="Times New Roman" w:cs="Times New Roman"/>
            <w:color w:val="000000"/>
            <w:sz w:val="24"/>
            <w:szCs w:val="24"/>
            <w:shd w:val="clear" w:color="auto" w:fill="FFFFFF"/>
          </w:rPr>
          <w:t xml:space="preserve">Rule 5-29,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c:SchemaDocumentSet</w:t>
        </w:r>
      </w:hyperlink>
      <w:r w:rsidR="00146A68" w:rsidRPr="00146A68">
        <w:rPr>
          <w:rFonts w:ascii="Times New Roman" w:eastAsia="Times New Roman" w:hAnsi="Times New Roman" w:cs="Times New Roman"/>
          <w:color w:val="000000"/>
          <w:sz w:val="24"/>
          <w:szCs w:val="24"/>
        </w:rPr>
        <w:t xml:space="preserve">: </w:t>
      </w:r>
      <w:hyperlink r:id="rId460"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492F1C44"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1" w:anchor="rule_5-30" w:history="1">
        <w:r w:rsidR="00146A68" w:rsidRPr="00146A68">
          <w:rPr>
            <w:rFonts w:ascii="Times New Roman" w:eastAsia="Times New Roman" w:hAnsi="Times New Roman" w:cs="Times New Roman"/>
            <w:color w:val="000000"/>
            <w:sz w:val="24"/>
            <w:szCs w:val="24"/>
            <w:shd w:val="clear" w:color="auto" w:fill="FFFFFF"/>
          </w:rPr>
          <w:t xml:space="preserve">Rule 5-30,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 xml:space="preserve"> for </w:t>
        </w:r>
        <w:r w:rsidR="00146A68" w:rsidRPr="00146A68">
          <w:rPr>
            <w:rFonts w:ascii="Courier New" w:eastAsia="Times New Roman" w:hAnsi="Courier New" w:cs="Courier New"/>
            <w:i/>
            <w:iCs/>
            <w:color w:val="000000"/>
            <w:sz w:val="19"/>
            <w:szCs w:val="19"/>
            <w:shd w:val="clear" w:color="auto" w:fill="FFFFFF"/>
          </w:rPr>
          <w:t>c:ConstraintSchemaDocumentSet</w:t>
        </w:r>
      </w:hyperlink>
      <w:r w:rsidR="00146A68" w:rsidRPr="00146A68">
        <w:rPr>
          <w:rFonts w:ascii="Times New Roman" w:eastAsia="Times New Roman" w:hAnsi="Times New Roman" w:cs="Times New Roman"/>
          <w:color w:val="000000"/>
          <w:sz w:val="24"/>
          <w:szCs w:val="24"/>
        </w:rPr>
        <w:t xml:space="preserve">: </w:t>
      </w:r>
      <w:hyperlink r:id="rId462"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2F5C47A1"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3" w:anchor="rule_5-31" w:history="1">
        <w:r w:rsidR="00146A68" w:rsidRPr="00146A68">
          <w:rPr>
            <w:rFonts w:ascii="Times New Roman" w:eastAsia="Times New Roman" w:hAnsi="Times New Roman" w:cs="Times New Roman"/>
            <w:color w:val="000000"/>
            <w:sz w:val="24"/>
            <w:szCs w:val="24"/>
            <w:shd w:val="clear" w:color="auto" w:fill="FFFFFF"/>
          </w:rPr>
          <w:t xml:space="preserve">Rule 5-31, </w:t>
        </w:r>
      </w:hyperlink>
      <w:r w:rsidR="00146A68" w:rsidRPr="00146A68">
        <w:rPr>
          <w:rFonts w:ascii="Times New Roman" w:eastAsia="Times New Roman" w:hAnsi="Times New Roman" w:cs="Times New Roman"/>
          <w:color w:val="000000"/>
          <w:sz w:val="24"/>
          <w:szCs w:val="24"/>
        </w:rPr>
        <w:t xml:space="preserve">: </w:t>
      </w:r>
      <w:hyperlink r:id="rId464" w:anchor="section_5.2.4.3" w:history="1">
        <w:r w:rsidR="00146A68" w:rsidRPr="00146A68">
          <w:rPr>
            <w:rFonts w:ascii="Times New Roman" w:eastAsia="Times New Roman" w:hAnsi="Times New Roman" w:cs="Times New Roman"/>
            <w:color w:val="000000"/>
            <w:sz w:val="24"/>
            <w:szCs w:val="24"/>
            <w:shd w:val="clear" w:color="auto" w:fill="FFFFFF"/>
          </w:rPr>
          <w:t xml:space="preserve">Section 5.2.4.3, </w:t>
        </w:r>
        <w:r w:rsidR="00146A68" w:rsidRPr="00146A68">
          <w:rPr>
            <w:rFonts w:ascii="Times New Roman" w:eastAsia="Times New Roman" w:hAnsi="Times New Roman" w:cs="Times New Roman"/>
            <w:i/>
            <w:iCs/>
            <w:color w:val="000000"/>
            <w:sz w:val="24"/>
            <w:szCs w:val="24"/>
            <w:shd w:val="clear" w:color="auto" w:fill="FFFFFF"/>
          </w:rPr>
          <w:t>URI Scheme for Local MPD Artifacts (</w:t>
        </w:r>
        <w:r w:rsidR="00146A68" w:rsidRPr="00146A68">
          <w:rPr>
            <w:rFonts w:ascii="Courier New" w:eastAsia="Times New Roman" w:hAnsi="Courier New" w:cs="Courier New"/>
            <w:i/>
            <w:iCs/>
            <w:color w:val="000000"/>
            <w:sz w:val="19"/>
            <w:szCs w:val="19"/>
            <w:shd w:val="clear" w:color="auto" w:fill="FFFFFF"/>
          </w:rPr>
          <w:t>c:pathURI</w:t>
        </w:r>
        <w:r w:rsidR="00146A68" w:rsidRPr="00146A68">
          <w:rPr>
            <w:rFonts w:ascii="Times New Roman" w:eastAsia="Times New Roman" w:hAnsi="Times New Roman" w:cs="Times New Roman"/>
            <w:i/>
            <w:iCs/>
            <w:color w:val="000000"/>
            <w:sz w:val="24"/>
            <w:szCs w:val="24"/>
            <w:shd w:val="clear" w:color="auto" w:fill="FFFFFF"/>
          </w:rPr>
          <w:t>)</w:t>
        </w:r>
      </w:hyperlink>
    </w:p>
    <w:p w14:paraId="0234A6B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5" w:anchor="rule_5-32" w:history="1">
        <w:r w:rsidR="00146A68" w:rsidRPr="00146A68">
          <w:rPr>
            <w:rFonts w:ascii="Times New Roman" w:eastAsia="Times New Roman" w:hAnsi="Times New Roman" w:cs="Times New Roman"/>
            <w:color w:val="000000"/>
            <w:sz w:val="24"/>
            <w:szCs w:val="24"/>
            <w:shd w:val="clear" w:color="auto" w:fill="FFFFFF"/>
          </w:rPr>
          <w:t xml:space="preserve">Rule 5-32, </w:t>
        </w:r>
        <w:r w:rsidR="00146A68" w:rsidRPr="00146A68">
          <w:rPr>
            <w:rFonts w:ascii="Times New Roman" w:eastAsia="Times New Roman" w:hAnsi="Times New Roman" w:cs="Times New Roman"/>
            <w:i/>
            <w:iCs/>
            <w:color w:val="000000"/>
            <w:sz w:val="24"/>
            <w:szCs w:val="24"/>
            <w:shd w:val="clear" w:color="auto" w:fill="FFFFFF"/>
          </w:rPr>
          <w:t>Resolve MPD URI with Fragment</w:t>
        </w:r>
      </w:hyperlink>
      <w:r w:rsidR="00146A68" w:rsidRPr="00146A68">
        <w:rPr>
          <w:rFonts w:ascii="Times New Roman" w:eastAsia="Times New Roman" w:hAnsi="Times New Roman" w:cs="Times New Roman"/>
          <w:color w:val="000000"/>
          <w:sz w:val="24"/>
          <w:szCs w:val="24"/>
        </w:rPr>
        <w:t xml:space="preserve">: </w:t>
      </w:r>
      <w:hyperlink r:id="rId466" w:anchor="section_5.2.4.5" w:history="1">
        <w:r w:rsidR="00146A68" w:rsidRPr="00146A68">
          <w:rPr>
            <w:rFonts w:ascii="Times New Roman" w:eastAsia="Times New Roman" w:hAnsi="Times New Roman" w:cs="Times New Roman"/>
            <w:color w:val="000000"/>
            <w:sz w:val="24"/>
            <w:szCs w:val="24"/>
            <w:shd w:val="clear" w:color="auto" w:fill="FFFFFF"/>
          </w:rPr>
          <w:t xml:space="preserve">Section 5.2.4.5, </w:t>
        </w:r>
        <w:r w:rsidR="00146A68" w:rsidRPr="00146A68">
          <w:rPr>
            <w:rFonts w:ascii="Times New Roman" w:eastAsia="Times New Roman" w:hAnsi="Times New Roman" w:cs="Times New Roman"/>
            <w:i/>
            <w:iCs/>
            <w:color w:val="000000"/>
            <w:sz w:val="24"/>
            <w:szCs w:val="24"/>
            <w:shd w:val="clear" w:color="auto" w:fill="FFFFFF"/>
          </w:rPr>
          <w:t>Resolving an MPD URI with a Fragment</w:t>
        </w:r>
      </w:hyperlink>
    </w:p>
    <w:p w14:paraId="38EB4E15"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7" w:anchor="rule_5-33" w:history="1">
        <w:r w:rsidR="00146A68" w:rsidRPr="00146A68">
          <w:rPr>
            <w:rFonts w:ascii="Times New Roman" w:eastAsia="Times New Roman" w:hAnsi="Times New Roman" w:cs="Times New Roman"/>
            <w:color w:val="000000"/>
            <w:sz w:val="24"/>
            <w:szCs w:val="24"/>
            <w:shd w:val="clear" w:color="auto" w:fill="FFFFFF"/>
          </w:rPr>
          <w:t xml:space="preserve">Rule 5-33,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w:t>
        </w:r>
      </w:hyperlink>
      <w:r w:rsidR="00146A68" w:rsidRPr="00146A68">
        <w:rPr>
          <w:rFonts w:ascii="Times New Roman" w:eastAsia="Times New Roman" w:hAnsi="Times New Roman" w:cs="Times New Roman"/>
          <w:color w:val="000000"/>
          <w:sz w:val="24"/>
          <w:szCs w:val="24"/>
        </w:rPr>
        <w:t xml:space="preserve">: </w:t>
      </w:r>
      <w:hyperlink r:id="rId468"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361F528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69" w:anchor="rule_5-34" w:history="1">
        <w:r w:rsidR="00146A68" w:rsidRPr="00146A68">
          <w:rPr>
            <w:rFonts w:ascii="Times New Roman" w:eastAsia="Times New Roman" w:hAnsi="Times New Roman" w:cs="Times New Roman"/>
            <w:color w:val="000000"/>
            <w:sz w:val="24"/>
            <w:szCs w:val="24"/>
            <w:shd w:val="clear" w:color="auto" w:fill="FFFFFF"/>
          </w:rPr>
          <w:t xml:space="preserve">Rule 5-34, </w:t>
        </w:r>
        <w:r w:rsidR="00146A68" w:rsidRPr="00146A68">
          <w:rPr>
            <w:rFonts w:ascii="Times New Roman" w:eastAsia="Times New Roman" w:hAnsi="Times New Roman" w:cs="Times New Roman"/>
            <w:i/>
            <w:iCs/>
            <w:color w:val="000000"/>
            <w:sz w:val="24"/>
            <w:szCs w:val="24"/>
            <w:shd w:val="clear" w:color="auto" w:fill="FFFFFF"/>
          </w:rPr>
          <w:t xml:space="preserve">XML Catalog </w:t>
        </w:r>
        <w:r w:rsidR="00146A68" w:rsidRPr="00146A68">
          <w:rPr>
            <w:rFonts w:ascii="Courier New" w:eastAsia="Times New Roman" w:hAnsi="Courier New" w:cs="Courier New"/>
            <w:i/>
            <w:iCs/>
            <w:color w:val="000000"/>
            <w:sz w:val="19"/>
            <w:szCs w:val="19"/>
            <w:shd w:val="clear" w:color="auto" w:fill="FFFFFF"/>
          </w:rPr>
          <w:t>uri</w:t>
        </w:r>
        <w:r w:rsidR="00146A68" w:rsidRPr="00146A68">
          <w:rPr>
            <w:rFonts w:ascii="Times New Roman" w:eastAsia="Times New Roman" w:hAnsi="Times New Roman" w:cs="Times New Roman"/>
            <w:i/>
            <w:iCs/>
            <w:color w:val="000000"/>
            <w:sz w:val="24"/>
            <w:szCs w:val="24"/>
            <w:shd w:val="clear" w:color="auto" w:fill="FFFFFF"/>
          </w:rPr>
          <w:t xml:space="preserve"> Value Resolves to Resource with Correct Target Namespace</w:t>
        </w:r>
      </w:hyperlink>
      <w:r w:rsidR="00146A68" w:rsidRPr="00146A68">
        <w:rPr>
          <w:rFonts w:ascii="Times New Roman" w:eastAsia="Times New Roman" w:hAnsi="Times New Roman" w:cs="Times New Roman"/>
          <w:color w:val="000000"/>
          <w:sz w:val="24"/>
          <w:szCs w:val="24"/>
        </w:rPr>
        <w:t xml:space="preserve">: </w:t>
      </w:r>
      <w:hyperlink r:id="rId470" w:anchor="section_5.2.4.7" w:history="1">
        <w:r w:rsidR="00146A68" w:rsidRPr="00146A68">
          <w:rPr>
            <w:rFonts w:ascii="Times New Roman" w:eastAsia="Times New Roman" w:hAnsi="Times New Roman" w:cs="Times New Roman"/>
            <w:color w:val="000000"/>
            <w:sz w:val="24"/>
            <w:szCs w:val="24"/>
            <w:shd w:val="clear" w:color="auto" w:fill="FFFFFF"/>
          </w:rPr>
          <w:t xml:space="preserve">Section 5.2.4.7, </w:t>
        </w:r>
        <w:r w:rsidR="00146A68" w:rsidRPr="00146A68">
          <w:rPr>
            <w:rFonts w:ascii="Times New Roman" w:eastAsia="Times New Roman" w:hAnsi="Times New Roman" w:cs="Times New Roman"/>
            <w:i/>
            <w:iCs/>
            <w:color w:val="000000"/>
            <w:sz w:val="24"/>
            <w:szCs w:val="24"/>
            <w:shd w:val="clear" w:color="auto" w:fill="FFFFFF"/>
          </w:rPr>
          <w:t>XML Catalog URI</w:t>
        </w:r>
      </w:hyperlink>
    </w:p>
    <w:p w14:paraId="6AAEAA4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1" w:anchor="rule_5-35" w:history="1">
        <w:r w:rsidR="00146A68" w:rsidRPr="00146A68">
          <w:rPr>
            <w:rFonts w:ascii="Times New Roman" w:eastAsia="Times New Roman" w:hAnsi="Times New Roman" w:cs="Times New Roman"/>
            <w:color w:val="000000"/>
            <w:sz w:val="24"/>
            <w:szCs w:val="24"/>
            <w:shd w:val="clear" w:color="auto" w:fill="FFFFFF"/>
          </w:rPr>
          <w:t xml:space="preserve">Rule 5-35, </w:t>
        </w:r>
        <w:r w:rsidR="00146A68" w:rsidRPr="00146A68">
          <w:rPr>
            <w:rFonts w:ascii="Times New Roman" w:eastAsia="Times New Roman" w:hAnsi="Times New Roman" w:cs="Times New Roman"/>
            <w:i/>
            <w:iCs/>
            <w:color w:val="000000"/>
            <w:sz w:val="24"/>
            <w:szCs w:val="24"/>
            <w:shd w:val="clear" w:color="auto" w:fill="FFFFFF"/>
          </w:rPr>
          <w:t>IEPD Has a Change Log</w:t>
        </w:r>
      </w:hyperlink>
      <w:r w:rsidR="00146A68" w:rsidRPr="00146A68">
        <w:rPr>
          <w:rFonts w:ascii="Times New Roman" w:eastAsia="Times New Roman" w:hAnsi="Times New Roman" w:cs="Times New Roman"/>
          <w:color w:val="000000"/>
          <w:sz w:val="24"/>
          <w:szCs w:val="24"/>
        </w:rPr>
        <w:t xml:space="preserve">: </w:t>
      </w:r>
      <w:hyperlink r:id="rId472" w:anchor="section_5.3.2" w:history="1">
        <w:r w:rsidR="00146A68" w:rsidRPr="00146A68">
          <w:rPr>
            <w:rFonts w:ascii="Times New Roman" w:eastAsia="Times New Roman" w:hAnsi="Times New Roman" w:cs="Times New Roman"/>
            <w:color w:val="000000"/>
            <w:sz w:val="24"/>
            <w:szCs w:val="24"/>
            <w:shd w:val="clear" w:color="auto" w:fill="FFFFFF"/>
          </w:rPr>
          <w:t xml:space="preserve">Section 5.3.2, </w:t>
        </w:r>
        <w:r w:rsidR="00146A68" w:rsidRPr="00146A68">
          <w:rPr>
            <w:rFonts w:ascii="Times New Roman" w:eastAsia="Times New Roman" w:hAnsi="Times New Roman" w:cs="Times New Roman"/>
            <w:i/>
            <w:iCs/>
            <w:color w:val="000000"/>
            <w:sz w:val="24"/>
            <w:szCs w:val="24"/>
            <w:shd w:val="clear" w:color="auto" w:fill="FFFFFF"/>
          </w:rPr>
          <w:t>Change Log for IEPDs</w:t>
        </w:r>
      </w:hyperlink>
    </w:p>
    <w:p w14:paraId="49C896A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3" w:anchor="rule_5-36" w:history="1">
        <w:r w:rsidR="00146A68" w:rsidRPr="00146A68">
          <w:rPr>
            <w:rFonts w:ascii="Times New Roman" w:eastAsia="Times New Roman" w:hAnsi="Times New Roman" w:cs="Times New Roman"/>
            <w:color w:val="000000"/>
            <w:sz w:val="24"/>
            <w:szCs w:val="24"/>
            <w:shd w:val="clear" w:color="auto" w:fill="FFFFFF"/>
          </w:rPr>
          <w:t xml:space="preserve">Rule 5-36, </w:t>
        </w:r>
        <w:r w:rsidR="00146A68" w:rsidRPr="00146A68">
          <w:rPr>
            <w:rFonts w:ascii="Times New Roman" w:eastAsia="Times New Roman" w:hAnsi="Times New Roman" w:cs="Times New Roman"/>
            <w:i/>
            <w:iCs/>
            <w:color w:val="000000"/>
            <w:sz w:val="24"/>
            <w:szCs w:val="24"/>
            <w:shd w:val="clear" w:color="auto" w:fill="FFFFFF"/>
          </w:rPr>
          <w:t>Readme Describes Purpose, Scope, Business Value, etc.</w:t>
        </w:r>
      </w:hyperlink>
      <w:r w:rsidR="00146A68" w:rsidRPr="00146A68">
        <w:rPr>
          <w:rFonts w:ascii="Times New Roman" w:eastAsia="Times New Roman" w:hAnsi="Times New Roman" w:cs="Times New Roman"/>
          <w:color w:val="000000"/>
          <w:sz w:val="24"/>
          <w:szCs w:val="24"/>
        </w:rPr>
        <w:t xml:space="preserve">: </w:t>
      </w:r>
      <w:hyperlink r:id="rId474"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2F486B7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5" w:anchor="rule_5-37" w:history="1">
        <w:r w:rsidR="00146A68" w:rsidRPr="00146A68">
          <w:rPr>
            <w:rFonts w:ascii="Times New Roman" w:eastAsia="Times New Roman" w:hAnsi="Times New Roman" w:cs="Times New Roman"/>
            <w:color w:val="000000"/>
            <w:sz w:val="24"/>
            <w:szCs w:val="24"/>
            <w:shd w:val="clear" w:color="auto" w:fill="FFFFFF"/>
          </w:rPr>
          <w:t xml:space="preserve">Rule 5-37, </w:t>
        </w:r>
        <w:r w:rsidR="00146A68" w:rsidRPr="00146A68">
          <w:rPr>
            <w:rFonts w:ascii="Times New Roman" w:eastAsia="Times New Roman" w:hAnsi="Times New Roman" w:cs="Times New Roman"/>
            <w:i/>
            <w:iCs/>
            <w:color w:val="000000"/>
            <w:sz w:val="24"/>
            <w:szCs w:val="24"/>
            <w:shd w:val="clear" w:color="auto" w:fill="FFFFFF"/>
          </w:rPr>
          <w:t>IEPD Has a ReadMe Artifact</w:t>
        </w:r>
      </w:hyperlink>
      <w:r w:rsidR="00146A68" w:rsidRPr="00146A68">
        <w:rPr>
          <w:rFonts w:ascii="Times New Roman" w:eastAsia="Times New Roman" w:hAnsi="Times New Roman" w:cs="Times New Roman"/>
          <w:color w:val="000000"/>
          <w:sz w:val="24"/>
          <w:szCs w:val="24"/>
        </w:rPr>
        <w:t xml:space="preserve">: </w:t>
      </w:r>
      <w:hyperlink r:id="rId476" w:anchor="section_5.4" w:history="1">
        <w:r w:rsidR="00146A68" w:rsidRPr="00146A68">
          <w:rPr>
            <w:rFonts w:ascii="Times New Roman" w:eastAsia="Times New Roman" w:hAnsi="Times New Roman" w:cs="Times New Roman"/>
            <w:color w:val="000000"/>
            <w:sz w:val="24"/>
            <w:szCs w:val="24"/>
            <w:shd w:val="clear" w:color="auto" w:fill="FFFFFF"/>
          </w:rPr>
          <w:t xml:space="preserve">Section 5.4, </w:t>
        </w:r>
        <w:r w:rsidR="00146A68" w:rsidRPr="00146A68">
          <w:rPr>
            <w:rFonts w:ascii="Times New Roman" w:eastAsia="Times New Roman" w:hAnsi="Times New Roman" w:cs="Times New Roman"/>
            <w:i/>
            <w:iCs/>
            <w:color w:val="000000"/>
            <w:sz w:val="24"/>
            <w:szCs w:val="24"/>
            <w:shd w:val="clear" w:color="auto" w:fill="FFFFFF"/>
          </w:rPr>
          <w:t>ReadMe Artifact</w:t>
        </w:r>
      </w:hyperlink>
    </w:p>
    <w:p w14:paraId="084FBC8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7" w:anchor="rule_5-38" w:history="1">
        <w:r w:rsidR="00146A68" w:rsidRPr="00146A68">
          <w:rPr>
            <w:rFonts w:ascii="Times New Roman" w:eastAsia="Times New Roman" w:hAnsi="Times New Roman" w:cs="Times New Roman"/>
            <w:color w:val="000000"/>
            <w:sz w:val="24"/>
            <w:szCs w:val="24"/>
            <w:shd w:val="clear" w:color="auto" w:fill="FFFFFF"/>
          </w:rPr>
          <w:t xml:space="preserve">Rule 5-38, </w:t>
        </w:r>
        <w:r w:rsidR="00146A68" w:rsidRPr="00146A68">
          <w:rPr>
            <w:rFonts w:ascii="Times New Roman" w:eastAsia="Times New Roman" w:hAnsi="Times New Roman" w:cs="Times New Roman"/>
            <w:i/>
            <w:iCs/>
            <w:color w:val="000000"/>
            <w:sz w:val="24"/>
            <w:szCs w:val="24"/>
            <w:shd w:val="clear" w:color="auto" w:fill="FFFFFF"/>
          </w:rPr>
          <w:t>Conformance Target Identifier</w:t>
        </w:r>
      </w:hyperlink>
      <w:r w:rsidR="00146A68" w:rsidRPr="00146A68">
        <w:rPr>
          <w:rFonts w:ascii="Times New Roman" w:eastAsia="Times New Roman" w:hAnsi="Times New Roman" w:cs="Times New Roman"/>
          <w:color w:val="000000"/>
          <w:sz w:val="24"/>
          <w:szCs w:val="24"/>
        </w:rPr>
        <w:t xml:space="preserve">: </w:t>
      </w:r>
      <w:hyperlink r:id="rId478"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76004A07"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79" w:anchor="rule_5-39" w:history="1">
        <w:r w:rsidR="00146A68" w:rsidRPr="00146A68">
          <w:rPr>
            <w:rFonts w:ascii="Times New Roman" w:eastAsia="Times New Roman" w:hAnsi="Times New Roman" w:cs="Times New Roman"/>
            <w:color w:val="000000"/>
            <w:sz w:val="24"/>
            <w:szCs w:val="24"/>
            <w:shd w:val="clear" w:color="auto" w:fill="FFFFFF"/>
          </w:rPr>
          <w:t xml:space="preserve">Rule 5-39, </w:t>
        </w:r>
        <w:r w:rsidR="00146A68" w:rsidRPr="00146A68">
          <w:rPr>
            <w:rFonts w:ascii="Times New Roman" w:eastAsia="Times New Roman" w:hAnsi="Times New Roman" w:cs="Times New Roman"/>
            <w:i/>
            <w:iCs/>
            <w:color w:val="000000"/>
            <w:sz w:val="24"/>
            <w:szCs w:val="24"/>
            <w:shd w:val="clear" w:color="auto" w:fill="FFFFFF"/>
          </w:rPr>
          <w:t xml:space="preserve">IEP Conformance Target Has a </w:t>
        </w:r>
        <w:r w:rsidR="00146A68" w:rsidRPr="00146A68">
          <w:rPr>
            <w:rFonts w:ascii="Courier New" w:eastAsia="Times New Roman" w:hAnsi="Courier New" w:cs="Courier New"/>
            <w:i/>
            <w:iCs/>
            <w:color w:val="000000"/>
            <w:sz w:val="19"/>
            <w:szCs w:val="19"/>
            <w:shd w:val="clear" w:color="auto" w:fill="FFFFFF"/>
          </w:rPr>
          <w:t>structures:id</w:t>
        </w:r>
      </w:hyperlink>
      <w:r w:rsidR="00146A68" w:rsidRPr="00146A68">
        <w:rPr>
          <w:rFonts w:ascii="Times New Roman" w:eastAsia="Times New Roman" w:hAnsi="Times New Roman" w:cs="Times New Roman"/>
          <w:color w:val="000000"/>
          <w:sz w:val="24"/>
          <w:szCs w:val="24"/>
        </w:rPr>
        <w:t xml:space="preserve">: </w:t>
      </w:r>
      <w:hyperlink r:id="rId480"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0424D739"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1" w:anchor="rule_5-40" w:history="1">
        <w:r w:rsidR="00146A68" w:rsidRPr="00146A68">
          <w:rPr>
            <w:rFonts w:ascii="Times New Roman" w:eastAsia="Times New Roman" w:hAnsi="Times New Roman" w:cs="Times New Roman"/>
            <w:color w:val="000000"/>
            <w:sz w:val="24"/>
            <w:szCs w:val="24"/>
            <w:shd w:val="clear" w:color="auto" w:fill="FFFFFF"/>
          </w:rPr>
          <w:t xml:space="preserve">Rule 5-40, </w:t>
        </w:r>
      </w:hyperlink>
      <w:bookmarkEnd w:id="801"/>
      <w:r w:rsidR="00146A68" w:rsidRPr="00146A68">
        <w:rPr>
          <w:rFonts w:ascii="Times New Roman" w:eastAsia="Times New Roman" w:hAnsi="Times New Roman" w:cs="Times New Roman"/>
          <w:i/>
          <w:iCs/>
          <w:color w:val="000000"/>
          <w:sz w:val="24"/>
          <w:szCs w:val="24"/>
        </w:rPr>
        <w:fldChar w:fldCharType="begin"/>
      </w:r>
      <w:r w:rsidR="00146A68" w:rsidRPr="00146A68">
        <w:rPr>
          <w:rFonts w:ascii="Times New Roman" w:eastAsia="Times New Roman" w:hAnsi="Times New Roman" w:cs="Times New Roman"/>
          <w:i/>
          <w:iCs/>
          <w:color w:val="000000"/>
          <w:sz w:val="24"/>
          <w:szCs w:val="24"/>
        </w:rPr>
        <w:instrText xml:space="preserve"> HYPERLINK "https://reference.niem.gov/niem/specification/model-package-description/3.0.1/model-package-description-3.0.1.html" \l "definition_information_exchange_package_documentation" </w:instrText>
      </w:r>
      <w:r w:rsidR="00146A68" w:rsidRPr="00146A68">
        <w:rPr>
          <w:rFonts w:ascii="Times New Roman" w:eastAsia="Times New Roman" w:hAnsi="Times New Roman" w:cs="Times New Roman"/>
          <w:i/>
          <w:iCs/>
          <w:color w:val="000000"/>
          <w:sz w:val="24"/>
          <w:szCs w:val="24"/>
        </w:rPr>
        <w:fldChar w:fldCharType="separate"/>
      </w:r>
      <w:r w:rsidR="00146A68" w:rsidRPr="00146A68">
        <w:rPr>
          <w:rFonts w:ascii="Times New Roman" w:eastAsia="Times New Roman" w:hAnsi="Times New Roman" w:cs="Times New Roman"/>
          <w:i/>
          <w:iCs/>
          <w:color w:val="000000"/>
          <w:sz w:val="24"/>
          <w:szCs w:val="24"/>
          <w:shd w:val="clear" w:color="auto" w:fill="FFFFFF"/>
        </w:rPr>
        <w:t>IEPD</w:t>
      </w:r>
      <w:r w:rsidR="00146A68" w:rsidRPr="00146A68">
        <w:rPr>
          <w:rFonts w:ascii="Times New Roman" w:eastAsia="Times New Roman" w:hAnsi="Times New Roman" w:cs="Times New Roman"/>
          <w:i/>
          <w:iCs/>
          <w:color w:val="000000"/>
          <w:sz w:val="24"/>
          <w:szCs w:val="24"/>
        </w:rPr>
        <w:fldChar w:fldCharType="end"/>
      </w:r>
      <w:r w:rsidR="00146A68" w:rsidRPr="00146A68">
        <w:rPr>
          <w:rFonts w:ascii="Times New Roman" w:eastAsia="Times New Roman" w:hAnsi="Times New Roman" w:cs="Times New Roman"/>
          <w:i/>
          <w:iCs/>
          <w:color w:val="000000"/>
          <w:sz w:val="24"/>
          <w:szCs w:val="24"/>
        </w:rPr>
        <w:t xml:space="preserve"> Declares One or More IEP Conformance Targets</w:t>
      </w:r>
      <w:r w:rsidR="00146A68" w:rsidRPr="00146A68">
        <w:rPr>
          <w:rFonts w:ascii="Times New Roman" w:eastAsia="Times New Roman" w:hAnsi="Times New Roman" w:cs="Times New Roman"/>
          <w:color w:val="000000"/>
          <w:sz w:val="24"/>
          <w:szCs w:val="24"/>
        </w:rPr>
        <w:t xml:space="preserve">: </w:t>
      </w:r>
      <w:hyperlink r:id="rId482" w:anchor="section_5.6" w:history="1">
        <w:r w:rsidR="00146A68" w:rsidRPr="00146A68">
          <w:rPr>
            <w:rFonts w:ascii="Times New Roman" w:eastAsia="Times New Roman" w:hAnsi="Times New Roman" w:cs="Times New Roman"/>
            <w:color w:val="000000"/>
            <w:sz w:val="24"/>
            <w:szCs w:val="24"/>
            <w:shd w:val="clear" w:color="auto" w:fill="FFFFFF"/>
          </w:rPr>
          <w:t xml:space="preserve">Section 5.6, </w:t>
        </w:r>
        <w:r w:rsidR="00146A68" w:rsidRPr="00146A68">
          <w:rPr>
            <w:rFonts w:ascii="Times New Roman" w:eastAsia="Times New Roman" w:hAnsi="Times New Roman" w:cs="Times New Roman"/>
            <w:i/>
            <w:iCs/>
            <w:color w:val="000000"/>
            <w:sz w:val="24"/>
            <w:szCs w:val="24"/>
            <w:shd w:val="clear" w:color="auto" w:fill="FFFFFF"/>
          </w:rPr>
          <w:t>Defining Information Exchange Packages</w:t>
        </w:r>
      </w:hyperlink>
    </w:p>
    <w:p w14:paraId="14614FB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3" w:anchor="rule_5-41" w:history="1">
        <w:r w:rsidR="00146A68" w:rsidRPr="00146A68">
          <w:rPr>
            <w:rFonts w:ascii="Times New Roman" w:eastAsia="Times New Roman" w:hAnsi="Times New Roman" w:cs="Times New Roman"/>
            <w:color w:val="000000"/>
            <w:sz w:val="24"/>
            <w:szCs w:val="24"/>
            <w:shd w:val="clear" w:color="auto" w:fill="FFFFFF"/>
          </w:rPr>
          <w:t xml:space="preserve">Rule 5-41, </w:t>
        </w:r>
      </w:hyperlink>
      <w:r w:rsidR="00146A68" w:rsidRPr="00146A68">
        <w:rPr>
          <w:rFonts w:ascii="Times New Roman" w:eastAsia="Times New Roman" w:hAnsi="Times New Roman" w:cs="Times New Roman"/>
          <w:color w:val="000000"/>
          <w:sz w:val="24"/>
          <w:szCs w:val="24"/>
        </w:rPr>
        <w:t xml:space="preserve">: </w:t>
      </w:r>
      <w:hyperlink r:id="rId484" w:anchor="section_5.6.2.3" w:history="1">
        <w:r w:rsidR="00146A68" w:rsidRPr="00146A68">
          <w:rPr>
            <w:rFonts w:ascii="Times New Roman" w:eastAsia="Times New Roman" w:hAnsi="Times New Roman" w:cs="Times New Roman"/>
            <w:color w:val="000000"/>
            <w:sz w:val="24"/>
            <w:szCs w:val="24"/>
            <w:shd w:val="clear" w:color="auto" w:fill="FFFFFF"/>
          </w:rPr>
          <w:t xml:space="preserve">Section 5.6.2.3, </w:t>
        </w:r>
        <w:r w:rsidR="00146A68" w:rsidRPr="00146A68">
          <w:rPr>
            <w:rFonts w:ascii="Times New Roman" w:eastAsia="Times New Roman" w:hAnsi="Times New Roman" w:cs="Times New Roman"/>
            <w:i/>
            <w:iCs/>
            <w:color w:val="000000"/>
            <w:sz w:val="24"/>
            <w:szCs w:val="24"/>
            <w:shd w:val="clear" w:color="auto" w:fill="FFFFFF"/>
          </w:rPr>
          <w:t>c:ValidityContext</w:t>
        </w:r>
      </w:hyperlink>
    </w:p>
    <w:p w14:paraId="743D020A"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5" w:anchor="rule_5-42" w:history="1">
        <w:r w:rsidR="00146A68" w:rsidRPr="00146A68">
          <w:rPr>
            <w:rFonts w:ascii="Times New Roman" w:eastAsia="Times New Roman" w:hAnsi="Times New Roman" w:cs="Times New Roman"/>
            <w:color w:val="000000"/>
            <w:sz w:val="24"/>
            <w:szCs w:val="24"/>
            <w:shd w:val="clear" w:color="auto" w:fill="FFFFFF"/>
          </w:rPr>
          <w:t xml:space="preserve">Rule 5-42, </w:t>
        </w:r>
        <w:r w:rsidR="00146A68" w:rsidRPr="00146A68">
          <w:rPr>
            <w:rFonts w:ascii="Times New Roman" w:eastAsia="Times New Roman" w:hAnsi="Times New Roman" w:cs="Times New Roman"/>
            <w:i/>
            <w:iCs/>
            <w:color w:val="000000"/>
            <w:sz w:val="24"/>
            <w:szCs w:val="24"/>
            <w:shd w:val="clear" w:color="auto" w:fill="FFFFFF"/>
          </w:rPr>
          <w:t>Identifying the Document Element of an IEP</w:t>
        </w:r>
      </w:hyperlink>
      <w:r w:rsidR="00146A68" w:rsidRPr="00146A68">
        <w:rPr>
          <w:rFonts w:ascii="Times New Roman" w:eastAsia="Times New Roman" w:hAnsi="Times New Roman" w:cs="Times New Roman"/>
          <w:color w:val="000000"/>
          <w:sz w:val="24"/>
          <w:szCs w:val="24"/>
        </w:rPr>
        <w:t xml:space="preserve">: </w:t>
      </w:r>
      <w:hyperlink r:id="rId486" w:anchor="section_5.6.2.4" w:history="1">
        <w:r w:rsidR="00146A68" w:rsidRPr="00146A68">
          <w:rPr>
            <w:rFonts w:ascii="Times New Roman" w:eastAsia="Times New Roman" w:hAnsi="Times New Roman" w:cs="Times New Roman"/>
            <w:color w:val="000000"/>
            <w:sz w:val="24"/>
            <w:szCs w:val="24"/>
            <w:shd w:val="clear" w:color="auto" w:fill="FFFFFF"/>
          </w:rPr>
          <w:t xml:space="preserve">Section 5.6.2.4, </w:t>
        </w:r>
        <w:r w:rsidR="00146A68" w:rsidRPr="00146A68">
          <w:rPr>
            <w:rFonts w:ascii="Times New Roman" w:eastAsia="Times New Roman" w:hAnsi="Times New Roman" w:cs="Times New Roman"/>
            <w:i/>
            <w:iCs/>
            <w:color w:val="000000"/>
            <w:sz w:val="24"/>
            <w:szCs w:val="24"/>
            <w:shd w:val="clear" w:color="auto" w:fill="FFFFFF"/>
          </w:rPr>
          <w:t>c:HasDocumentElement</w:t>
        </w:r>
      </w:hyperlink>
    </w:p>
    <w:p w14:paraId="6384278D"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7" w:anchor="rule_5-43" w:history="1">
        <w:r w:rsidR="00146A68" w:rsidRPr="00146A68">
          <w:rPr>
            <w:rFonts w:ascii="Times New Roman" w:eastAsia="Times New Roman" w:hAnsi="Times New Roman" w:cs="Times New Roman"/>
            <w:color w:val="000000"/>
            <w:sz w:val="24"/>
            <w:szCs w:val="24"/>
            <w:shd w:val="clear" w:color="auto" w:fill="FFFFFF"/>
          </w:rPr>
          <w:t xml:space="preserve">Rule 5-43, </w:t>
        </w:r>
        <w:r w:rsidR="00146A68" w:rsidRPr="00146A68">
          <w:rPr>
            <w:rFonts w:ascii="Times New Roman" w:eastAsia="Times New Roman" w:hAnsi="Times New Roman" w:cs="Times New Roman"/>
            <w:i/>
            <w:iCs/>
            <w:color w:val="000000"/>
            <w:sz w:val="24"/>
            <w:szCs w:val="24"/>
            <w:shd w:val="clear" w:color="auto" w:fill="FFFFFF"/>
          </w:rPr>
          <w:t>Validating an XPath Expression</w:t>
        </w:r>
      </w:hyperlink>
      <w:r w:rsidR="00146A68" w:rsidRPr="00146A68">
        <w:rPr>
          <w:rFonts w:ascii="Times New Roman" w:eastAsia="Times New Roman" w:hAnsi="Times New Roman" w:cs="Times New Roman"/>
          <w:color w:val="000000"/>
          <w:sz w:val="24"/>
          <w:szCs w:val="24"/>
        </w:rPr>
        <w:t xml:space="preserve">: </w:t>
      </w:r>
      <w:hyperlink r:id="rId488" w:anchor="section_5.6.2.5" w:history="1">
        <w:r w:rsidR="00146A68" w:rsidRPr="00146A68">
          <w:rPr>
            <w:rFonts w:ascii="Times New Roman" w:eastAsia="Times New Roman" w:hAnsi="Times New Roman" w:cs="Times New Roman"/>
            <w:color w:val="000000"/>
            <w:sz w:val="24"/>
            <w:szCs w:val="24"/>
            <w:shd w:val="clear" w:color="auto" w:fill="FFFFFF"/>
          </w:rPr>
          <w:t xml:space="preserve">Section 5.6.2.5, </w:t>
        </w:r>
        <w:r w:rsidR="00146A68" w:rsidRPr="00146A68">
          <w:rPr>
            <w:rFonts w:ascii="Times New Roman" w:eastAsia="Times New Roman" w:hAnsi="Times New Roman" w:cs="Times New Roman"/>
            <w:i/>
            <w:iCs/>
            <w:color w:val="000000"/>
            <w:sz w:val="24"/>
            <w:szCs w:val="24"/>
            <w:shd w:val="clear" w:color="auto" w:fill="FFFFFF"/>
          </w:rPr>
          <w:t>c:ValidToXPath</w:t>
        </w:r>
      </w:hyperlink>
    </w:p>
    <w:p w14:paraId="5FEE380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89" w:anchor="rule_5-44" w:history="1">
        <w:r w:rsidR="00146A68" w:rsidRPr="00146A68">
          <w:rPr>
            <w:rFonts w:ascii="Times New Roman" w:eastAsia="Times New Roman" w:hAnsi="Times New Roman" w:cs="Times New Roman"/>
            <w:color w:val="000000"/>
            <w:sz w:val="24"/>
            <w:szCs w:val="24"/>
            <w:shd w:val="clear" w:color="auto" w:fill="FFFFFF"/>
          </w:rPr>
          <w:t xml:space="preserve">Rule 5-44, </w:t>
        </w:r>
        <w:r w:rsidR="00146A68" w:rsidRPr="00146A68">
          <w:rPr>
            <w:rFonts w:ascii="Times New Roman" w:eastAsia="Times New Roman" w:hAnsi="Times New Roman" w:cs="Times New Roman"/>
            <w:i/>
            <w:iCs/>
            <w:color w:val="000000"/>
            <w:sz w:val="24"/>
            <w:szCs w:val="24"/>
            <w:shd w:val="clear" w:color="auto" w:fill="FFFFFF"/>
          </w:rPr>
          <w:t xml:space="preserve">IEPD Has an IEP Sample for Each </w:t>
        </w:r>
        <w:r w:rsidR="00146A68" w:rsidRPr="00146A68">
          <w:rPr>
            <w:rFonts w:ascii="Courier New" w:eastAsia="Times New Roman" w:hAnsi="Courier New" w:cs="Courier New"/>
            <w:i/>
            <w:iCs/>
            <w:color w:val="000000"/>
            <w:sz w:val="19"/>
            <w:szCs w:val="19"/>
            <w:shd w:val="clear" w:color="auto" w:fill="FFFFFF"/>
          </w:rPr>
          <w:t>c:IEPConformanceTarget</w:t>
        </w:r>
      </w:hyperlink>
      <w:r w:rsidR="00146A68" w:rsidRPr="00146A68">
        <w:rPr>
          <w:rFonts w:ascii="Times New Roman" w:eastAsia="Times New Roman" w:hAnsi="Times New Roman" w:cs="Times New Roman"/>
          <w:color w:val="000000"/>
          <w:sz w:val="24"/>
          <w:szCs w:val="24"/>
        </w:rPr>
        <w:t xml:space="preserve">: </w:t>
      </w:r>
      <w:hyperlink r:id="rId490"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50E8E67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1" w:anchor="rule_5-45" w:history="1">
        <w:r w:rsidR="00146A68" w:rsidRPr="00146A68">
          <w:rPr>
            <w:rFonts w:ascii="Times New Roman" w:eastAsia="Times New Roman" w:hAnsi="Times New Roman" w:cs="Times New Roman"/>
            <w:color w:val="000000"/>
            <w:sz w:val="24"/>
            <w:szCs w:val="24"/>
            <w:shd w:val="clear" w:color="auto" w:fill="FFFFFF"/>
          </w:rPr>
          <w:t xml:space="preserve">Rule 5-45, </w:t>
        </w:r>
        <w:r w:rsidR="00146A68" w:rsidRPr="00146A68">
          <w:rPr>
            <w:rFonts w:ascii="Times New Roman" w:eastAsia="Times New Roman" w:hAnsi="Times New Roman" w:cs="Times New Roman"/>
            <w:i/>
            <w:iCs/>
            <w:color w:val="000000"/>
            <w:sz w:val="24"/>
            <w:szCs w:val="24"/>
            <w:shd w:val="clear" w:color="auto" w:fill="FFFFFF"/>
          </w:rPr>
          <w:t>Validating an IEP Sample XML Document</w:t>
        </w:r>
      </w:hyperlink>
      <w:r w:rsidR="00146A68" w:rsidRPr="00146A68">
        <w:rPr>
          <w:rFonts w:ascii="Times New Roman" w:eastAsia="Times New Roman" w:hAnsi="Times New Roman" w:cs="Times New Roman"/>
          <w:color w:val="000000"/>
          <w:sz w:val="24"/>
          <w:szCs w:val="24"/>
        </w:rPr>
        <w:t xml:space="preserve">: </w:t>
      </w:r>
      <w:hyperlink r:id="rId492" w:anchor="section_5.6.3" w:history="1">
        <w:r w:rsidR="00146A68" w:rsidRPr="00146A68">
          <w:rPr>
            <w:rFonts w:ascii="Times New Roman" w:eastAsia="Times New Roman" w:hAnsi="Times New Roman" w:cs="Times New Roman"/>
            <w:color w:val="000000"/>
            <w:sz w:val="24"/>
            <w:szCs w:val="24"/>
            <w:shd w:val="clear" w:color="auto" w:fill="FFFFFF"/>
          </w:rPr>
          <w:t xml:space="preserve">Section 5.6.3, </w:t>
        </w:r>
        <w:r w:rsidR="00146A68" w:rsidRPr="00146A68">
          <w:rPr>
            <w:rFonts w:ascii="Times New Roman" w:eastAsia="Times New Roman" w:hAnsi="Times New Roman" w:cs="Times New Roman"/>
            <w:i/>
            <w:iCs/>
            <w:color w:val="000000"/>
            <w:sz w:val="24"/>
            <w:szCs w:val="24"/>
            <w:shd w:val="clear" w:color="auto" w:fill="FFFFFF"/>
          </w:rPr>
          <w:t>IEP Sample Instance XML Documents</w:t>
        </w:r>
      </w:hyperlink>
    </w:p>
    <w:p w14:paraId="11DD853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3" w:anchor="rule_5-46" w:history="1">
        <w:r w:rsidR="00146A68" w:rsidRPr="00146A68">
          <w:rPr>
            <w:rFonts w:ascii="Times New Roman" w:eastAsia="Times New Roman" w:hAnsi="Times New Roman" w:cs="Times New Roman"/>
            <w:color w:val="000000"/>
            <w:sz w:val="24"/>
            <w:szCs w:val="24"/>
            <w:shd w:val="clear" w:color="auto" w:fill="FFFFFF"/>
          </w:rPr>
          <w:t xml:space="preserve">Rule 5-46, </w:t>
        </w:r>
        <w:r w:rsidR="00146A68" w:rsidRPr="00146A68">
          <w:rPr>
            <w:rFonts w:ascii="Times New Roman" w:eastAsia="Times New Roman" w:hAnsi="Times New Roman" w:cs="Times New Roman"/>
            <w:i/>
            <w:iCs/>
            <w:color w:val="000000"/>
            <w:sz w:val="24"/>
            <w:szCs w:val="24"/>
            <w:shd w:val="clear" w:color="auto" w:fill="FFFFFF"/>
          </w:rPr>
          <w:t>IEPD Has Conformance Assertion</w:t>
        </w:r>
      </w:hyperlink>
      <w:r w:rsidR="00146A68" w:rsidRPr="00146A68">
        <w:rPr>
          <w:rFonts w:ascii="Times New Roman" w:eastAsia="Times New Roman" w:hAnsi="Times New Roman" w:cs="Times New Roman"/>
          <w:color w:val="000000"/>
          <w:sz w:val="24"/>
          <w:szCs w:val="24"/>
        </w:rPr>
        <w:t xml:space="preserve">: </w:t>
      </w:r>
      <w:hyperlink r:id="rId494" w:anchor="section_5.7" w:history="1">
        <w:r w:rsidR="00146A68" w:rsidRPr="00146A68">
          <w:rPr>
            <w:rFonts w:ascii="Times New Roman" w:eastAsia="Times New Roman" w:hAnsi="Times New Roman" w:cs="Times New Roman"/>
            <w:color w:val="000000"/>
            <w:sz w:val="24"/>
            <w:szCs w:val="24"/>
            <w:shd w:val="clear" w:color="auto" w:fill="FFFFFF"/>
          </w:rPr>
          <w:t xml:space="preserve">Section 5.7, </w:t>
        </w:r>
        <w:r w:rsidR="00146A68" w:rsidRPr="00146A68">
          <w:rPr>
            <w:rFonts w:ascii="Times New Roman" w:eastAsia="Times New Roman" w:hAnsi="Times New Roman" w:cs="Times New Roman"/>
            <w:i/>
            <w:iCs/>
            <w:color w:val="000000"/>
            <w:sz w:val="24"/>
            <w:szCs w:val="24"/>
            <w:shd w:val="clear" w:color="auto" w:fill="FFFFFF"/>
          </w:rPr>
          <w:t>Conformance Assertion</w:t>
        </w:r>
      </w:hyperlink>
    </w:p>
    <w:p w14:paraId="7A4BAA9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5" w:anchor="rule_6-1" w:history="1">
        <w:r w:rsidR="00146A68" w:rsidRPr="00146A68">
          <w:rPr>
            <w:rFonts w:ascii="Times New Roman" w:eastAsia="Times New Roman" w:hAnsi="Times New Roman" w:cs="Times New Roman"/>
            <w:color w:val="000000"/>
            <w:sz w:val="24"/>
            <w:szCs w:val="24"/>
            <w:shd w:val="clear" w:color="auto" w:fill="FFFFFF"/>
          </w:rPr>
          <w:t xml:space="preserve">Rule 6-1, </w:t>
        </w:r>
        <w:r w:rsidR="00146A68" w:rsidRPr="00146A68">
          <w:rPr>
            <w:rFonts w:ascii="Times New Roman" w:eastAsia="Times New Roman" w:hAnsi="Times New Roman" w:cs="Times New Roman"/>
            <w:i/>
            <w:iCs/>
            <w:color w:val="000000"/>
            <w:sz w:val="24"/>
            <w:szCs w:val="24"/>
            <w:shd w:val="clear" w:color="auto" w:fill="FFFFFF"/>
          </w:rPr>
          <w:t>Wantlist Location</w:t>
        </w:r>
      </w:hyperlink>
      <w:r w:rsidR="00146A68" w:rsidRPr="00146A68">
        <w:rPr>
          <w:rFonts w:ascii="Times New Roman" w:eastAsia="Times New Roman" w:hAnsi="Times New Roman" w:cs="Times New Roman"/>
          <w:color w:val="000000"/>
          <w:sz w:val="24"/>
          <w:szCs w:val="24"/>
        </w:rPr>
        <w:t xml:space="preserve">: </w:t>
      </w:r>
      <w:hyperlink r:id="rId496" w:anchor="section_6.1" w:history="1">
        <w:r w:rsidR="00146A68" w:rsidRPr="00146A68">
          <w:rPr>
            <w:rFonts w:ascii="Times New Roman" w:eastAsia="Times New Roman" w:hAnsi="Times New Roman" w:cs="Times New Roman"/>
            <w:color w:val="000000"/>
            <w:sz w:val="24"/>
            <w:szCs w:val="24"/>
            <w:shd w:val="clear" w:color="auto" w:fill="FFFFFF"/>
          </w:rPr>
          <w:t xml:space="preserve">Section 6.1, </w:t>
        </w:r>
        <w:r w:rsidR="00146A68" w:rsidRPr="00146A68">
          <w:rPr>
            <w:rFonts w:ascii="Times New Roman" w:eastAsia="Times New Roman" w:hAnsi="Times New Roman" w:cs="Times New Roman"/>
            <w:i/>
            <w:iCs/>
            <w:color w:val="000000"/>
            <w:sz w:val="24"/>
            <w:szCs w:val="24"/>
            <w:shd w:val="clear" w:color="auto" w:fill="FFFFFF"/>
          </w:rPr>
          <w:t>NIEM Wantlist</w:t>
        </w:r>
      </w:hyperlink>
    </w:p>
    <w:p w14:paraId="43DBBA52"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7" w:anchor="rule_7-1" w:history="1">
        <w:r w:rsidR="00146A68" w:rsidRPr="00146A68">
          <w:rPr>
            <w:rFonts w:ascii="Times New Roman" w:eastAsia="Times New Roman" w:hAnsi="Times New Roman" w:cs="Times New Roman"/>
            <w:color w:val="000000"/>
            <w:sz w:val="24"/>
            <w:szCs w:val="24"/>
            <w:shd w:val="clear" w:color="auto" w:fill="FFFFFF"/>
          </w:rPr>
          <w:t xml:space="preserve">Rule 7-1, </w:t>
        </w:r>
        <w:r w:rsidR="00146A68" w:rsidRPr="00146A68">
          <w:rPr>
            <w:rFonts w:ascii="Times New Roman" w:eastAsia="Times New Roman" w:hAnsi="Times New Roman" w:cs="Times New Roman"/>
            <w:i/>
            <w:iCs/>
            <w:color w:val="000000"/>
            <w:sz w:val="24"/>
            <w:szCs w:val="24"/>
            <w:shd w:val="clear" w:color="auto" w:fill="FFFFFF"/>
          </w:rPr>
          <w:t>An MPD in ZIP File Format Preserves Logical Directory Structure.</w:t>
        </w:r>
      </w:hyperlink>
      <w:r w:rsidR="00146A68" w:rsidRPr="00146A68">
        <w:rPr>
          <w:rFonts w:ascii="Times New Roman" w:eastAsia="Times New Roman" w:hAnsi="Times New Roman" w:cs="Times New Roman"/>
          <w:color w:val="000000"/>
          <w:sz w:val="24"/>
          <w:szCs w:val="24"/>
        </w:rPr>
        <w:t xml:space="preserve">: </w:t>
      </w:r>
      <w:hyperlink r:id="rId498"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5F87AB7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499" w:anchor="rule_7-2" w:history="1">
        <w:r w:rsidR="00146A68" w:rsidRPr="00146A68">
          <w:rPr>
            <w:rFonts w:ascii="Times New Roman" w:eastAsia="Times New Roman" w:hAnsi="Times New Roman" w:cs="Times New Roman"/>
            <w:color w:val="000000"/>
            <w:sz w:val="24"/>
            <w:szCs w:val="24"/>
            <w:shd w:val="clear" w:color="auto" w:fill="FFFFFF"/>
          </w:rPr>
          <w:t xml:space="preserve">Rule 7-2, </w:t>
        </w:r>
        <w:r w:rsidR="00146A68" w:rsidRPr="00146A68">
          <w:rPr>
            <w:rFonts w:ascii="Times New Roman" w:eastAsia="Times New Roman" w:hAnsi="Times New Roman" w:cs="Times New Roman"/>
            <w:i/>
            <w:iCs/>
            <w:color w:val="000000"/>
            <w:sz w:val="24"/>
            <w:szCs w:val="24"/>
            <w:shd w:val="clear" w:color="auto" w:fill="FFFFFF"/>
          </w:rPr>
          <w:t>XSD and XML Documents Conform to Applicable NDR Conformance Targets</w:t>
        </w:r>
      </w:hyperlink>
      <w:r w:rsidR="00146A68" w:rsidRPr="00146A68">
        <w:rPr>
          <w:rFonts w:ascii="Times New Roman" w:eastAsia="Times New Roman" w:hAnsi="Times New Roman" w:cs="Times New Roman"/>
          <w:color w:val="000000"/>
          <w:sz w:val="24"/>
          <w:szCs w:val="24"/>
        </w:rPr>
        <w:t xml:space="preserve">: </w:t>
      </w:r>
      <w:hyperlink r:id="rId500"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72C8C4BF"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1" w:anchor="rule_7-3" w:history="1">
        <w:r w:rsidR="00146A68" w:rsidRPr="00146A68">
          <w:rPr>
            <w:rFonts w:ascii="Times New Roman" w:eastAsia="Times New Roman" w:hAnsi="Times New Roman" w:cs="Times New Roman"/>
            <w:color w:val="000000"/>
            <w:sz w:val="24"/>
            <w:szCs w:val="24"/>
            <w:shd w:val="clear" w:color="auto" w:fill="FFFFFF"/>
          </w:rPr>
          <w:t xml:space="preserve">Rule 7-3, </w:t>
        </w:r>
        <w:r w:rsidR="00146A68" w:rsidRPr="00146A68">
          <w:rPr>
            <w:rFonts w:ascii="Times New Roman" w:eastAsia="Times New Roman" w:hAnsi="Times New Roman" w:cs="Times New Roman"/>
            <w:i/>
            <w:iCs/>
            <w:color w:val="000000"/>
            <w:sz w:val="24"/>
            <w:szCs w:val="24"/>
            <w:shd w:val="clear" w:color="auto" w:fill="FFFFFF"/>
          </w:rPr>
          <w:t>MPD Archive Uncompresses to a Single Root Directory</w:t>
        </w:r>
      </w:hyperlink>
      <w:r w:rsidR="00146A68" w:rsidRPr="00146A68">
        <w:rPr>
          <w:rFonts w:ascii="Times New Roman" w:eastAsia="Times New Roman" w:hAnsi="Times New Roman" w:cs="Times New Roman"/>
          <w:color w:val="000000"/>
          <w:sz w:val="24"/>
          <w:szCs w:val="24"/>
        </w:rPr>
        <w:t xml:space="preserve">: </w:t>
      </w:r>
      <w:hyperlink r:id="rId502" w:anchor="section_7" w:history="1">
        <w:r w:rsidR="00146A68" w:rsidRPr="00146A68">
          <w:rPr>
            <w:rFonts w:ascii="Times New Roman" w:eastAsia="Times New Roman" w:hAnsi="Times New Roman" w:cs="Times New Roman"/>
            <w:color w:val="000000"/>
            <w:sz w:val="24"/>
            <w:szCs w:val="24"/>
            <w:shd w:val="clear" w:color="auto" w:fill="FFFFFF"/>
          </w:rPr>
          <w:t xml:space="preserve">Section 7, </w:t>
        </w:r>
        <w:r w:rsidR="00146A68" w:rsidRPr="00146A68">
          <w:rPr>
            <w:rFonts w:ascii="Times New Roman" w:eastAsia="Times New Roman" w:hAnsi="Times New Roman" w:cs="Times New Roman"/>
            <w:i/>
            <w:iCs/>
            <w:color w:val="000000"/>
            <w:sz w:val="24"/>
            <w:szCs w:val="24"/>
            <w:shd w:val="clear" w:color="auto" w:fill="FFFFFF"/>
          </w:rPr>
          <w:t>Organization, Packaging, and Other Criteria</w:t>
        </w:r>
      </w:hyperlink>
    </w:p>
    <w:p w14:paraId="1B30C428"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3" w:anchor="rule_7-4" w:history="1">
        <w:r w:rsidR="00146A68" w:rsidRPr="00146A68">
          <w:rPr>
            <w:rFonts w:ascii="Times New Roman" w:eastAsia="Times New Roman" w:hAnsi="Times New Roman" w:cs="Times New Roman"/>
            <w:color w:val="000000"/>
            <w:sz w:val="24"/>
            <w:szCs w:val="24"/>
            <w:shd w:val="clear" w:color="auto" w:fill="FFFFFF"/>
          </w:rPr>
          <w:t xml:space="preserve">Rule 7-4,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r w:rsidR="00146A68" w:rsidRPr="00146A68">
        <w:rPr>
          <w:rFonts w:ascii="Times New Roman" w:eastAsia="Times New Roman" w:hAnsi="Times New Roman" w:cs="Times New Roman"/>
          <w:color w:val="000000"/>
          <w:sz w:val="24"/>
          <w:szCs w:val="24"/>
        </w:rPr>
        <w:t xml:space="preserve">: </w:t>
      </w:r>
      <w:hyperlink r:id="rId504" w:anchor="section_7.1.1" w:history="1">
        <w:r w:rsidR="00146A68" w:rsidRPr="00146A68">
          <w:rPr>
            <w:rFonts w:ascii="Times New Roman" w:eastAsia="Times New Roman" w:hAnsi="Times New Roman" w:cs="Times New Roman"/>
            <w:color w:val="000000"/>
            <w:sz w:val="24"/>
            <w:szCs w:val="24"/>
            <w:shd w:val="clear" w:color="auto" w:fill="FFFFFF"/>
          </w:rPr>
          <w:t xml:space="preserve">Section 7.1.1, </w:t>
        </w:r>
        <w:r w:rsidR="00146A68" w:rsidRPr="00146A68">
          <w:rPr>
            <w:rFonts w:ascii="Times New Roman" w:eastAsia="Times New Roman" w:hAnsi="Times New Roman" w:cs="Times New Roman"/>
            <w:i/>
            <w:iCs/>
            <w:color w:val="000000"/>
            <w:sz w:val="24"/>
            <w:szCs w:val="24"/>
            <w:shd w:val="clear" w:color="auto" w:fill="FFFFFF"/>
          </w:rPr>
          <w:t xml:space="preserve">Constraint on Elements of Type </w:t>
        </w:r>
        <w:r w:rsidR="00146A68" w:rsidRPr="00146A68">
          <w:rPr>
            <w:rFonts w:ascii="Courier New" w:eastAsia="Times New Roman" w:hAnsi="Courier New" w:cs="Courier New"/>
            <w:i/>
            <w:iCs/>
            <w:color w:val="000000"/>
            <w:sz w:val="19"/>
            <w:szCs w:val="19"/>
            <w:shd w:val="clear" w:color="auto" w:fill="FFFFFF"/>
          </w:rPr>
          <w:t>c:SchemaDocumentSetType</w:t>
        </w:r>
      </w:hyperlink>
    </w:p>
    <w:p w14:paraId="38E1F43E"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5" w:anchor="rule_7-5" w:history="1">
        <w:r w:rsidR="00146A68" w:rsidRPr="00146A68">
          <w:rPr>
            <w:rFonts w:ascii="Times New Roman" w:eastAsia="Times New Roman" w:hAnsi="Times New Roman" w:cs="Times New Roman"/>
            <w:color w:val="000000"/>
            <w:sz w:val="24"/>
            <w:szCs w:val="24"/>
            <w:shd w:val="clear" w:color="auto" w:fill="FFFFFF"/>
          </w:rPr>
          <w:t xml:space="preserve">Rule 7-5, </w:t>
        </w:r>
        <w:r w:rsidR="00146A68" w:rsidRPr="00146A68">
          <w:rPr>
            <w:rFonts w:ascii="Times New Roman" w:eastAsia="Times New Roman" w:hAnsi="Times New Roman" w:cs="Times New Roman"/>
            <w:i/>
            <w:iCs/>
            <w:color w:val="000000"/>
            <w:sz w:val="24"/>
            <w:szCs w:val="24"/>
            <w:shd w:val="clear" w:color="auto" w:fill="FFFFFF"/>
          </w:rPr>
          <w:t>IEPD ZIP file Name Syntax</w:t>
        </w:r>
      </w:hyperlink>
      <w:r w:rsidR="00146A68" w:rsidRPr="00146A68">
        <w:rPr>
          <w:rFonts w:ascii="Times New Roman" w:eastAsia="Times New Roman" w:hAnsi="Times New Roman" w:cs="Times New Roman"/>
          <w:color w:val="000000"/>
          <w:sz w:val="24"/>
          <w:szCs w:val="24"/>
        </w:rPr>
        <w:t xml:space="preserve">: </w:t>
      </w:r>
      <w:hyperlink r:id="rId506" w:anchor="section_7.2" w:history="1">
        <w:r w:rsidR="00146A68" w:rsidRPr="00146A68">
          <w:rPr>
            <w:rFonts w:ascii="Times New Roman" w:eastAsia="Times New Roman" w:hAnsi="Times New Roman" w:cs="Times New Roman"/>
            <w:color w:val="000000"/>
            <w:sz w:val="24"/>
            <w:szCs w:val="24"/>
            <w:shd w:val="clear" w:color="auto" w:fill="FFFFFF"/>
          </w:rPr>
          <w:t xml:space="preserve">Section 7.2, </w:t>
        </w:r>
        <w:r w:rsidR="00146A68" w:rsidRPr="00146A68">
          <w:rPr>
            <w:rFonts w:ascii="Times New Roman" w:eastAsia="Times New Roman" w:hAnsi="Times New Roman" w:cs="Times New Roman"/>
            <w:i/>
            <w:iCs/>
            <w:color w:val="000000"/>
            <w:sz w:val="24"/>
            <w:szCs w:val="24"/>
            <w:shd w:val="clear" w:color="auto" w:fill="FFFFFF"/>
          </w:rPr>
          <w:t>IEPD File Name Syntax</w:t>
        </w:r>
      </w:hyperlink>
    </w:p>
    <w:p w14:paraId="4F63D3D3"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7" w:anchor="rule_7-6" w:history="1">
        <w:r w:rsidR="00146A68" w:rsidRPr="00146A68">
          <w:rPr>
            <w:rFonts w:ascii="Times New Roman" w:eastAsia="Times New Roman" w:hAnsi="Times New Roman" w:cs="Times New Roman"/>
            <w:color w:val="000000"/>
            <w:sz w:val="24"/>
            <w:szCs w:val="24"/>
            <w:shd w:val="clear" w:color="auto" w:fill="FFFFFF"/>
          </w:rPr>
          <w:t xml:space="preserve">Rule 7-6, </w:t>
        </w:r>
        <w:r w:rsidR="00146A68" w:rsidRPr="00146A68">
          <w:rPr>
            <w:rFonts w:ascii="Times New Roman" w:eastAsia="Times New Roman" w:hAnsi="Times New Roman" w:cs="Times New Roman"/>
            <w:i/>
            <w:iCs/>
            <w:color w:val="000000"/>
            <w:sz w:val="24"/>
            <w:szCs w:val="24"/>
            <w:shd w:val="clear" w:color="auto" w:fill="FFFFFF"/>
          </w:rPr>
          <w:t>MPD Reference to Resource Uses Common URI Scheme</w:t>
        </w:r>
      </w:hyperlink>
      <w:r w:rsidR="00146A68" w:rsidRPr="00146A68">
        <w:rPr>
          <w:rFonts w:ascii="Times New Roman" w:eastAsia="Times New Roman" w:hAnsi="Times New Roman" w:cs="Times New Roman"/>
          <w:color w:val="000000"/>
          <w:sz w:val="24"/>
          <w:szCs w:val="24"/>
        </w:rPr>
        <w:t xml:space="preserve">: </w:t>
      </w:r>
      <w:hyperlink r:id="rId508" w:anchor="section_7.3" w:history="1">
        <w:r w:rsidR="00146A68" w:rsidRPr="00146A68">
          <w:rPr>
            <w:rFonts w:ascii="Times New Roman" w:eastAsia="Times New Roman" w:hAnsi="Times New Roman" w:cs="Times New Roman"/>
            <w:color w:val="000000"/>
            <w:sz w:val="24"/>
            <w:szCs w:val="24"/>
            <w:shd w:val="clear" w:color="auto" w:fill="FFFFFF"/>
          </w:rPr>
          <w:t xml:space="preserve">Section 7.3, </w:t>
        </w:r>
        <w:r w:rsidR="00146A68" w:rsidRPr="00146A68">
          <w:rPr>
            <w:rFonts w:ascii="Times New Roman" w:eastAsia="Times New Roman" w:hAnsi="Times New Roman" w:cs="Times New Roman"/>
            <w:i/>
            <w:iCs/>
            <w:color w:val="000000"/>
            <w:sz w:val="24"/>
            <w:szCs w:val="24"/>
            <w:shd w:val="clear" w:color="auto" w:fill="FFFFFF"/>
          </w:rPr>
          <w:t>Artifact Links to Other Resources</w:t>
        </w:r>
      </w:hyperlink>
    </w:p>
    <w:p w14:paraId="43C235AC"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09" w:anchor="rule_7-7" w:history="1">
        <w:r w:rsidR="00146A68" w:rsidRPr="00146A68">
          <w:rPr>
            <w:rFonts w:ascii="Times New Roman" w:eastAsia="Times New Roman" w:hAnsi="Times New Roman" w:cs="Times New Roman"/>
            <w:color w:val="000000"/>
            <w:sz w:val="24"/>
            <w:szCs w:val="24"/>
            <w:shd w:val="clear" w:color="auto" w:fill="FFFFFF"/>
          </w:rPr>
          <w:t xml:space="preserve">Rule 7-7, </w:t>
        </w:r>
        <w:r w:rsidR="00146A68" w:rsidRPr="00146A68">
          <w:rPr>
            <w:rFonts w:ascii="Times New Roman" w:eastAsia="Times New Roman" w:hAnsi="Times New Roman" w:cs="Times New Roman"/>
            <w:i/>
            <w:iCs/>
            <w:color w:val="000000"/>
            <w:sz w:val="24"/>
            <w:szCs w:val="24"/>
            <w:shd w:val="clear" w:color="auto" w:fill="FFFFFF"/>
          </w:rPr>
          <w:t>IEPD Completeness</w:t>
        </w:r>
      </w:hyperlink>
      <w:r w:rsidR="00146A68" w:rsidRPr="00146A68">
        <w:rPr>
          <w:rFonts w:ascii="Times New Roman" w:eastAsia="Times New Roman" w:hAnsi="Times New Roman" w:cs="Times New Roman"/>
          <w:color w:val="000000"/>
          <w:sz w:val="24"/>
          <w:szCs w:val="24"/>
        </w:rPr>
        <w:t xml:space="preserve">: </w:t>
      </w:r>
      <w:hyperlink r:id="rId510"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0C91D02B"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11" w:anchor="rule_7-8" w:history="1">
        <w:r w:rsidR="00146A68" w:rsidRPr="00146A68">
          <w:rPr>
            <w:rFonts w:ascii="Times New Roman" w:eastAsia="Times New Roman" w:hAnsi="Times New Roman" w:cs="Times New Roman"/>
            <w:color w:val="000000"/>
            <w:sz w:val="24"/>
            <w:szCs w:val="24"/>
            <w:shd w:val="clear" w:color="auto" w:fill="FFFFFF"/>
          </w:rPr>
          <w:t xml:space="preserve">Rule 7-8, </w:t>
        </w:r>
        <w:r w:rsidR="00146A68" w:rsidRPr="00146A68">
          <w:rPr>
            <w:rFonts w:ascii="Times New Roman" w:eastAsia="Times New Roman" w:hAnsi="Times New Roman" w:cs="Times New Roman"/>
            <w:i/>
            <w:iCs/>
            <w:color w:val="000000"/>
            <w:sz w:val="24"/>
            <w:szCs w:val="24"/>
            <w:shd w:val="clear" w:color="auto" w:fill="FFFFFF"/>
          </w:rPr>
          <w:t>MPD External Schema Documents Are Local Resources</w:t>
        </w:r>
      </w:hyperlink>
      <w:r w:rsidR="00146A68" w:rsidRPr="00146A68">
        <w:rPr>
          <w:rFonts w:ascii="Times New Roman" w:eastAsia="Times New Roman" w:hAnsi="Times New Roman" w:cs="Times New Roman"/>
          <w:color w:val="000000"/>
          <w:sz w:val="24"/>
          <w:szCs w:val="24"/>
        </w:rPr>
        <w:t xml:space="preserve">: </w:t>
      </w:r>
      <w:hyperlink r:id="rId512"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50EBBC70" w14:textId="77777777" w:rsidR="00146A68" w:rsidRPr="00146A68" w:rsidRDefault="00AF1823" w:rsidP="00146A68">
      <w:pPr>
        <w:numPr>
          <w:ilvl w:val="0"/>
          <w:numId w:val="41"/>
        </w:numPr>
        <w:spacing w:before="100" w:beforeAutospacing="1" w:after="100" w:afterAutospacing="1" w:line="240" w:lineRule="auto"/>
        <w:ind w:left="1920"/>
        <w:rPr>
          <w:rFonts w:ascii="Times New Roman" w:eastAsia="Times New Roman" w:hAnsi="Times New Roman" w:cs="Times New Roman"/>
          <w:color w:val="000000"/>
          <w:sz w:val="24"/>
          <w:szCs w:val="24"/>
        </w:rPr>
      </w:pPr>
      <w:hyperlink r:id="rId513" w:anchor="rule_7-9" w:history="1">
        <w:r w:rsidR="00146A68" w:rsidRPr="00146A68">
          <w:rPr>
            <w:rFonts w:ascii="Times New Roman" w:eastAsia="Times New Roman" w:hAnsi="Times New Roman" w:cs="Times New Roman"/>
            <w:color w:val="000000"/>
            <w:sz w:val="24"/>
            <w:szCs w:val="24"/>
            <w:shd w:val="clear" w:color="auto" w:fill="FFFFFF"/>
          </w:rPr>
          <w:t xml:space="preserve">Rule 7-9, </w:t>
        </w:r>
        <w:r w:rsidR="00146A68" w:rsidRPr="00146A68">
          <w:rPr>
            <w:rFonts w:ascii="Times New Roman" w:eastAsia="Times New Roman" w:hAnsi="Times New Roman" w:cs="Times New Roman"/>
            <w:i/>
            <w:iCs/>
            <w:color w:val="000000"/>
            <w:sz w:val="24"/>
            <w:szCs w:val="24"/>
            <w:shd w:val="clear" w:color="auto" w:fill="FFFFFF"/>
          </w:rPr>
          <w:t>Key MPD Resources Are Local Resources</w:t>
        </w:r>
      </w:hyperlink>
      <w:r w:rsidR="00146A68" w:rsidRPr="00146A68">
        <w:rPr>
          <w:rFonts w:ascii="Times New Roman" w:eastAsia="Times New Roman" w:hAnsi="Times New Roman" w:cs="Times New Roman"/>
          <w:color w:val="000000"/>
          <w:sz w:val="24"/>
          <w:szCs w:val="24"/>
        </w:rPr>
        <w:t xml:space="preserve">: </w:t>
      </w:r>
      <w:hyperlink r:id="rId514" w:anchor="section_7.4" w:history="1">
        <w:r w:rsidR="00146A68" w:rsidRPr="00146A68">
          <w:rPr>
            <w:rFonts w:ascii="Times New Roman" w:eastAsia="Times New Roman" w:hAnsi="Times New Roman" w:cs="Times New Roman"/>
            <w:color w:val="000000"/>
            <w:sz w:val="24"/>
            <w:szCs w:val="24"/>
            <w:shd w:val="clear" w:color="auto" w:fill="FFFFFF"/>
          </w:rPr>
          <w:t xml:space="preserve">Section 7.4, </w:t>
        </w:r>
        <w:r w:rsidR="00146A68" w:rsidRPr="00146A68">
          <w:rPr>
            <w:rFonts w:ascii="Times New Roman" w:eastAsia="Times New Roman" w:hAnsi="Times New Roman" w:cs="Times New Roman"/>
            <w:i/>
            <w:iCs/>
            <w:color w:val="000000"/>
            <w:sz w:val="24"/>
            <w:szCs w:val="24"/>
            <w:shd w:val="clear" w:color="auto" w:fill="FFFFFF"/>
          </w:rPr>
          <w:t>IEPD Completeness</w:t>
        </w:r>
      </w:hyperlink>
    </w:p>
    <w:p w14:paraId="7EA90514" w14:textId="77777777" w:rsidR="00146A68" w:rsidRPr="00146A68" w:rsidRDefault="00146A68" w:rsidP="00146A68">
      <w:pPr>
        <w:keepNext/>
        <w:spacing w:line="240" w:lineRule="auto"/>
        <w:rPr>
          <w:rFonts w:ascii="Times New Roman" w:eastAsia="Times New Roman" w:hAnsi="Times New Roman" w:cs="Times New Roman"/>
          <w:b/>
          <w:bCs/>
          <w:color w:val="000000"/>
          <w:sz w:val="30"/>
          <w:szCs w:val="30"/>
        </w:rPr>
      </w:pPr>
      <w:bookmarkStart w:id="1256" w:name="Revision-History"/>
      <w:bookmarkStart w:id="1257" w:name="appendix_J"/>
      <w:bookmarkEnd w:id="1256"/>
      <w:bookmarkEnd w:id="1257"/>
      <w:r w:rsidRPr="00146A68">
        <w:rPr>
          <w:rFonts w:ascii="Times New Roman" w:eastAsia="Times New Roman" w:hAnsi="Times New Roman" w:cs="Times New Roman"/>
          <w:b/>
          <w:bCs/>
          <w:color w:val="000000"/>
          <w:sz w:val="30"/>
          <w:szCs w:val="30"/>
        </w:rPr>
        <w:t>Appendix J. Revision History</w:t>
      </w:r>
    </w:p>
    <w:p w14:paraId="3534BBCA" w14:textId="77777777" w:rsidR="00146A68" w:rsidRPr="00146A68" w:rsidRDefault="00146A68" w:rsidP="00146A68">
      <w:pPr>
        <w:spacing w:before="100" w:beforeAutospacing="1" w:after="100" w:afterAutospacing="1" w:line="240" w:lineRule="auto"/>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Significant changes in version 3.0.1 (27 August 2015):</w:t>
      </w:r>
    </w:p>
    <w:p w14:paraId="43150109"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term core update to </w:t>
      </w:r>
      <w:hyperlink r:id="rId515"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w:t>
      </w:r>
    </w:p>
    <w:p w14:paraId="17D58925"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Removed references to outdated </w:t>
      </w:r>
      <w:r w:rsidRPr="00146A68">
        <w:rPr>
          <w:rFonts w:ascii="Times New Roman" w:eastAsia="Times New Roman" w:hAnsi="Times New Roman" w:cs="Times New Roman"/>
          <w:i/>
          <w:iCs/>
          <w:color w:val="000000"/>
          <w:sz w:val="24"/>
          <w:szCs w:val="24"/>
        </w:rPr>
        <w:t>NIEM User Guide Volume 1</w:t>
      </w:r>
      <w:r w:rsidRPr="00146A68">
        <w:rPr>
          <w:rFonts w:ascii="Times New Roman" w:eastAsia="Times New Roman" w:hAnsi="Times New Roman" w:cs="Times New Roman"/>
          <w:color w:val="000000"/>
          <w:sz w:val="24"/>
          <w:szCs w:val="24"/>
        </w:rPr>
        <w:t>.</w:t>
      </w:r>
    </w:p>
    <w:p w14:paraId="75FAFFDE"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Relaxed and clarified MPD ZIP file format requirement. Allows an MPD to live as a file collection in a repository, such as a Git repository, and still use ZIP file format for transit, upload, download, bulk storage, or whenever convenient to maintain a small electronic footprint.</w:t>
      </w:r>
    </w:p>
    <w:p w14:paraId="3936E707"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t xml:space="preserve">Changed a </w:t>
      </w:r>
      <w:hyperlink r:id="rId516" w:anchor="definition_core_supplement" w:tgtFrame="_blank" w:history="1">
        <w:r w:rsidRPr="00146A68">
          <w:rPr>
            <w:rFonts w:ascii="Times New Roman" w:eastAsia="Times New Roman" w:hAnsi="Times New Roman" w:cs="Times New Roman"/>
            <w:color w:val="000000"/>
            <w:sz w:val="24"/>
            <w:szCs w:val="24"/>
            <w:shd w:val="clear" w:color="auto" w:fill="FFFFFF"/>
          </w:rPr>
          <w:t>core supplement</w:t>
        </w:r>
      </w:hyperlink>
      <w:r w:rsidRPr="00146A68">
        <w:rPr>
          <w:rFonts w:ascii="Times New Roman" w:eastAsia="Times New Roman" w:hAnsi="Times New Roman" w:cs="Times New Roman"/>
          <w:color w:val="000000"/>
          <w:sz w:val="24"/>
          <w:szCs w:val="24"/>
        </w:rPr>
        <w:t xml:space="preserve"> from a type of MPD to a special </w:t>
      </w:r>
      <w:hyperlink r:id="rId517"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The MPD specification now defines only four MPD classes: </w:t>
      </w:r>
      <w:hyperlink r:id="rId518" w:anchor="definition_NIEM_release" w:tgtFrame="_blank" w:history="1">
        <w:r w:rsidRPr="00146A68">
          <w:rPr>
            <w:rFonts w:ascii="Times New Roman" w:eastAsia="Times New Roman" w:hAnsi="Times New Roman" w:cs="Times New Roman"/>
            <w:color w:val="000000"/>
            <w:sz w:val="24"/>
            <w:szCs w:val="24"/>
            <w:shd w:val="clear" w:color="auto" w:fill="FFFFFF"/>
          </w:rPr>
          <w:t>release</w:t>
        </w:r>
      </w:hyperlink>
      <w:r w:rsidRPr="00146A68">
        <w:rPr>
          <w:rFonts w:ascii="Times New Roman" w:eastAsia="Times New Roman" w:hAnsi="Times New Roman" w:cs="Times New Roman"/>
          <w:color w:val="000000"/>
          <w:sz w:val="24"/>
          <w:szCs w:val="24"/>
        </w:rPr>
        <w:t xml:space="preserve">, </w:t>
      </w:r>
      <w:hyperlink r:id="rId519" w:anchor="definition_domain_update" w:tgtFrame="_blank" w:history="1">
        <w:r w:rsidRPr="00146A68">
          <w:rPr>
            <w:rFonts w:ascii="Times New Roman" w:eastAsia="Times New Roman" w:hAnsi="Times New Roman" w:cs="Times New Roman"/>
            <w:color w:val="000000"/>
            <w:sz w:val="24"/>
            <w:szCs w:val="24"/>
            <w:shd w:val="clear" w:color="auto" w:fill="FFFFFF"/>
          </w:rPr>
          <w:t>domain update</w:t>
        </w:r>
      </w:hyperlink>
      <w:r w:rsidRPr="00146A68">
        <w:rPr>
          <w:rFonts w:ascii="Times New Roman" w:eastAsia="Times New Roman" w:hAnsi="Times New Roman" w:cs="Times New Roman"/>
          <w:color w:val="000000"/>
          <w:sz w:val="24"/>
          <w:szCs w:val="24"/>
        </w:rPr>
        <w:t xml:space="preserve">, </w:t>
      </w:r>
      <w:bookmarkStart w:id="1258" w:name="d3e9019"/>
      <w:bookmarkEnd w:id="1258"/>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 xml:space="preserve">, and Enterprise Information Exchange Model (EIEM) (described in </w:t>
      </w:r>
      <w:hyperlink r:id="rId520" w:anchor="NIEM-BIEC" w:history="1">
        <w:r w:rsidRPr="00146A68">
          <w:rPr>
            <w:rFonts w:ascii="Times New Roman" w:eastAsia="Times New Roman" w:hAnsi="Times New Roman" w:cs="Times New Roman"/>
            <w:b/>
            <w:bCs/>
            <w:color w:val="000000"/>
            <w:sz w:val="24"/>
            <w:szCs w:val="24"/>
            <w:shd w:val="clear" w:color="auto" w:fill="FFFFFF"/>
          </w:rPr>
          <w:t>[NIEM Business Information Exchange Components 1.0]</w:t>
        </w:r>
      </w:hyperlink>
      <w:r w:rsidRPr="00146A68">
        <w:rPr>
          <w:rFonts w:ascii="Times New Roman" w:eastAsia="Times New Roman" w:hAnsi="Times New Roman" w:cs="Times New Roman"/>
          <w:color w:val="000000"/>
          <w:sz w:val="24"/>
          <w:szCs w:val="24"/>
        </w:rPr>
        <w:t>).</w:t>
      </w:r>
    </w:p>
    <w:p w14:paraId="0A49C94B" w14:textId="77777777" w:rsidR="00146A68" w:rsidRPr="00146A68" w:rsidRDefault="00146A68" w:rsidP="00146A68">
      <w:pPr>
        <w:numPr>
          <w:ilvl w:val="0"/>
          <w:numId w:val="42"/>
        </w:numPr>
        <w:spacing w:before="100" w:beforeAutospacing="1" w:after="100" w:afterAutospacing="1" w:line="240" w:lineRule="auto"/>
        <w:ind w:left="1920"/>
        <w:rPr>
          <w:rFonts w:ascii="Times New Roman" w:eastAsia="Times New Roman" w:hAnsi="Times New Roman" w:cs="Times New Roman"/>
          <w:color w:val="000000"/>
          <w:sz w:val="24"/>
          <w:szCs w:val="24"/>
        </w:rPr>
      </w:pPr>
      <w:r w:rsidRPr="00146A68">
        <w:rPr>
          <w:rFonts w:ascii="Times New Roman" w:eastAsia="Times New Roman" w:hAnsi="Times New Roman" w:cs="Times New Roman"/>
          <w:color w:val="000000"/>
          <w:sz w:val="24"/>
          <w:szCs w:val="24"/>
        </w:rPr>
        <w:lastRenderedPageBreak/>
        <w:t xml:space="preserve">Modified </w:t>
      </w:r>
      <w:hyperlink r:id="rId521" w:anchor="section_1.3" w:history="1">
        <w:r w:rsidRPr="00146A68">
          <w:rPr>
            <w:rFonts w:ascii="Times New Roman" w:eastAsia="Times New Roman" w:hAnsi="Times New Roman" w:cs="Times New Roman"/>
            <w:color w:val="000000"/>
            <w:sz w:val="24"/>
            <w:szCs w:val="24"/>
            <w:shd w:val="clear" w:color="auto" w:fill="FFFFFF"/>
          </w:rPr>
          <w:t xml:space="preserve">Section 1.3, </w:t>
        </w:r>
        <w:r w:rsidRPr="00146A68">
          <w:rPr>
            <w:rFonts w:ascii="Times New Roman" w:eastAsia="Times New Roman" w:hAnsi="Times New Roman" w:cs="Times New Roman"/>
            <w:i/>
            <w:iCs/>
            <w:color w:val="000000"/>
            <w:sz w:val="24"/>
            <w:szCs w:val="24"/>
            <w:shd w:val="clear" w:color="auto" w:fill="FFFFFF"/>
          </w:rPr>
          <w:t>Scope</w:t>
        </w:r>
        <w:r w:rsidRPr="00146A68">
          <w:rPr>
            <w:rFonts w:ascii="Times New Roman" w:eastAsia="Times New Roman" w:hAnsi="Times New Roman" w:cs="Times New Roman"/>
            <w:color w:val="000000"/>
            <w:sz w:val="24"/>
            <w:szCs w:val="24"/>
            <w:shd w:val="clear" w:color="auto" w:fill="FFFFFF"/>
          </w:rPr>
          <w:t>, above,</w:t>
        </w:r>
      </w:hyperlink>
      <w:r w:rsidRPr="00146A68">
        <w:rPr>
          <w:rFonts w:ascii="Times New Roman" w:eastAsia="Times New Roman" w:hAnsi="Times New Roman" w:cs="Times New Roman"/>
          <w:color w:val="000000"/>
          <w:sz w:val="24"/>
          <w:szCs w:val="24"/>
        </w:rPr>
        <w:t xml:space="preserve"> to explain that this specification is applicable to all MPDs in general, but is specifically focused on </w:t>
      </w:r>
      <w:bookmarkStart w:id="1259" w:name="d3e9031"/>
      <w:bookmarkEnd w:id="1259"/>
      <w:r w:rsidRPr="00146A68">
        <w:rPr>
          <w:rFonts w:ascii="Times New Roman" w:eastAsia="Times New Roman" w:hAnsi="Times New Roman" w:cs="Times New Roman"/>
          <w:color w:val="000000"/>
          <w:sz w:val="24"/>
          <w:szCs w:val="24"/>
        </w:rPr>
        <w:fldChar w:fldCharType="begin"/>
      </w:r>
      <w:r w:rsidRPr="00146A68">
        <w:rPr>
          <w:rFonts w:ascii="Times New Roman" w:eastAsia="Times New Roman" w:hAnsi="Times New Roman" w:cs="Times New Roman"/>
          <w:color w:val="000000"/>
          <w:sz w:val="24"/>
          <w:szCs w:val="24"/>
        </w:rPr>
        <w:instrText xml:space="preserve"> HYPERLINK "https://reference.niem.gov/niem/specification/model-package-description/3.0.1/model-package-description-3.0.1.html" \l "definition_information_exchange_package_documentation" </w:instrText>
      </w:r>
      <w:r w:rsidRPr="00146A68">
        <w:rPr>
          <w:rFonts w:ascii="Times New Roman" w:eastAsia="Times New Roman" w:hAnsi="Times New Roman" w:cs="Times New Roman"/>
          <w:color w:val="000000"/>
          <w:sz w:val="24"/>
          <w:szCs w:val="24"/>
        </w:rPr>
        <w:fldChar w:fldCharType="separate"/>
      </w:r>
      <w:r w:rsidRPr="00146A68">
        <w:rPr>
          <w:rFonts w:ascii="Times New Roman" w:eastAsia="Times New Roman" w:hAnsi="Times New Roman" w:cs="Times New Roman"/>
          <w:color w:val="000000"/>
          <w:sz w:val="24"/>
          <w:szCs w:val="24"/>
          <w:shd w:val="clear" w:color="auto" w:fill="FFFFFF"/>
        </w:rPr>
        <w:t>IEPD</w:t>
      </w:r>
      <w:r w:rsidRPr="00146A68">
        <w:rPr>
          <w:rFonts w:ascii="Times New Roman" w:eastAsia="Times New Roman" w:hAnsi="Times New Roman" w:cs="Times New Roman"/>
          <w:color w:val="000000"/>
          <w:sz w:val="24"/>
          <w:szCs w:val="24"/>
        </w:rPr>
        <w:fldChar w:fldCharType="end"/>
      </w:r>
      <w:r w:rsidRPr="00146A68">
        <w:rPr>
          <w:rFonts w:ascii="Times New Roman" w:eastAsia="Times New Roman" w:hAnsi="Times New Roman" w:cs="Times New Roman"/>
          <w:color w:val="000000"/>
          <w:sz w:val="24"/>
          <w:szCs w:val="24"/>
        </w:rPr>
        <w:t>.</w:t>
      </w:r>
    </w:p>
    <w:p w14:paraId="4BBBFC3D" w14:textId="77777777" w:rsidR="00507A97" w:rsidRDefault="00507A97"/>
    <w:sectPr w:rsidR="00507A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7" w:author="Chipman, Charles" w:date="2019-01-30T12:07:00Z" w:initials="CC">
    <w:p w14:paraId="6F293D77" w14:textId="3BEB6ACA" w:rsidR="00AF1823" w:rsidRDefault="00AF1823">
      <w:pPr>
        <w:pStyle w:val="CommentText"/>
      </w:pPr>
      <w:r>
        <w:rPr>
          <w:rStyle w:val="CommentReference"/>
        </w:rPr>
        <w:annotationRef/>
      </w:r>
      <w:r>
        <w:t>Do we want to replace with IEPD Starter Kit Superhero IEPD?</w:t>
      </w:r>
    </w:p>
  </w:comment>
  <w:comment w:id="466" w:author="Chipman, Charles" w:date="2019-01-30T12:10:00Z" w:initials="CC">
    <w:p w14:paraId="1C27E6E8" w14:textId="77777777" w:rsidR="00AF1823" w:rsidRDefault="00AF1823">
      <w:pPr>
        <w:pStyle w:val="CommentText"/>
      </w:pPr>
      <w:r>
        <w:rPr>
          <w:rStyle w:val="CommentReference"/>
        </w:rPr>
        <w:annotationRef/>
      </w:r>
    </w:p>
  </w:comment>
  <w:comment w:id="670" w:author="Chipman, Charles" w:date="2019-01-30T14:51:00Z" w:initials="CC">
    <w:p w14:paraId="670FAFE9" w14:textId="1EFDB709" w:rsidR="00AF1823" w:rsidRDefault="00AF1823">
      <w:pPr>
        <w:pStyle w:val="CommentText"/>
      </w:pPr>
      <w:r>
        <w:rPr>
          <w:rStyle w:val="CommentReference"/>
        </w:rPr>
        <w:annotationRef/>
      </w:r>
      <w:r>
        <w:t xml:space="preserve">NDR 3.0 section 12.2 defined Reference Element. This section was re-written in NDR 4.0 and no longer includes definition for ‘reference element’. </w:t>
      </w:r>
    </w:p>
  </w:comment>
  <w:comment w:id="953" w:author="Chipman, Charles" w:date="2019-01-30T12:16:00Z" w:initials="CC">
    <w:p w14:paraId="41D222AE" w14:textId="77777777" w:rsidR="00AF1823" w:rsidRDefault="00AF1823">
      <w:pPr>
        <w:pStyle w:val="CommentText"/>
      </w:pPr>
      <w:r>
        <w:rPr>
          <w:rStyle w:val="CommentReference"/>
        </w:rPr>
        <w:annotationRef/>
      </w:r>
    </w:p>
  </w:comment>
  <w:comment w:id="1129" w:author="Chipman, Charles" w:date="2019-01-30T12:25:00Z" w:initials="CC">
    <w:p w14:paraId="03BDD6A9" w14:textId="77777777" w:rsidR="00AF1823" w:rsidRDefault="00AF1823">
      <w:pPr>
        <w:pStyle w:val="CommentText"/>
      </w:pPr>
      <w:r>
        <w:rPr>
          <w:rStyle w:val="CommentReference"/>
        </w:rPr>
        <w:annotationRef/>
      </w:r>
      <w:bookmarkStart w:id="1130" w:name="_GoBack"/>
      <w:bookmarkEnd w:id="1130"/>
      <w:r>
        <w:t>Link not active</w:t>
      </w:r>
    </w:p>
  </w:comment>
  <w:comment w:id="1131" w:author="Chipman, Charles" w:date="2019-01-30T12:25:00Z" w:initials="CC">
    <w:p w14:paraId="24E0CCAA" w14:textId="77777777" w:rsidR="00AF1823" w:rsidRDefault="00AF1823">
      <w:pPr>
        <w:pStyle w:val="CommentText"/>
      </w:pPr>
      <w:r>
        <w:rPr>
          <w:rStyle w:val="CommentReference"/>
        </w:rPr>
        <w:annotationRef/>
      </w:r>
      <w:r>
        <w:t>Link not active</w:t>
      </w:r>
    </w:p>
  </w:comment>
  <w:comment w:id="1138" w:author="Chipman, Charles" w:date="2019-01-30T12:30:00Z" w:initials="CC">
    <w:p w14:paraId="5F18633B" w14:textId="77777777" w:rsidR="00AF1823" w:rsidRDefault="00AF1823">
      <w:pPr>
        <w:pStyle w:val="CommentText"/>
      </w:pPr>
      <w:r>
        <w:rPr>
          <w:rStyle w:val="CommentReference"/>
        </w:rPr>
        <w:annotationRef/>
      </w:r>
      <w:r>
        <w:t>Link not active</w:t>
      </w:r>
    </w:p>
  </w:comment>
  <w:comment w:id="1140" w:author="Chipman, Charles" w:date="2019-01-30T12:33:00Z" w:initials="CC">
    <w:p w14:paraId="45A3C798" w14:textId="23C908E6" w:rsidR="00AF1823" w:rsidRDefault="00AF1823">
      <w:pPr>
        <w:pStyle w:val="CommentText"/>
      </w:pPr>
      <w:r>
        <w:rPr>
          <w:rStyle w:val="CommentReference"/>
        </w:rPr>
        <w:annotationRef/>
      </w:r>
      <w:r>
        <w:t>Outdated document</w:t>
      </w:r>
    </w:p>
  </w:comment>
  <w:comment w:id="1146" w:author="Chipman, Charles" w:date="2019-01-30T12:33:00Z" w:initials="CC">
    <w:p w14:paraId="372CE10B" w14:textId="13347727" w:rsidR="00AF1823" w:rsidRDefault="00AF1823">
      <w:pPr>
        <w:pStyle w:val="CommentText"/>
      </w:pPr>
      <w:r>
        <w:rPr>
          <w:rStyle w:val="CommentReference"/>
        </w:rPr>
        <w:annotationRef/>
      </w:r>
    </w:p>
  </w:comment>
  <w:comment w:id="1158" w:author="Chipman, Charles" w:date="2019-01-30T12:33:00Z" w:initials="CC">
    <w:p w14:paraId="4FC24022" w14:textId="77777777" w:rsidR="00AF1823" w:rsidRDefault="00AF1823">
      <w:pPr>
        <w:pStyle w:val="CommentText"/>
      </w:pPr>
      <w:r>
        <w:rPr>
          <w:rStyle w:val="CommentReference"/>
        </w:rPr>
        <w:annotationRef/>
      </w:r>
    </w:p>
  </w:comment>
  <w:comment w:id="1166" w:author="Chipman, Charles" w:date="2019-01-30T12:36:00Z" w:initials="CC">
    <w:p w14:paraId="6A2329B9" w14:textId="77777777" w:rsidR="00AF1823" w:rsidRDefault="00AF1823">
      <w:pPr>
        <w:pStyle w:val="CommentText"/>
      </w:pPr>
      <w:r>
        <w:rPr>
          <w:rStyle w:val="CommentReference"/>
        </w:rPr>
        <w:annotationRef/>
      </w:r>
    </w:p>
  </w:comment>
  <w:comment w:id="1168" w:author="Chipman, Charles" w:date="2019-01-30T12:36:00Z" w:initials="CC">
    <w:p w14:paraId="62048216" w14:textId="34366A26" w:rsidR="00AF1823" w:rsidRDefault="00AF1823">
      <w:pPr>
        <w:pStyle w:val="CommentText"/>
      </w:pPr>
      <w:r>
        <w:rPr>
          <w:rStyle w:val="CommentReference"/>
        </w:rPr>
        <w:annotationRef/>
      </w:r>
      <w:r>
        <w:t>If we keep, need to update</w:t>
      </w:r>
    </w:p>
  </w:comment>
  <w:comment w:id="1170" w:author="Chipman, Charles" w:date="2019-01-30T12:36:00Z" w:initials="CC">
    <w:p w14:paraId="61FF64B3" w14:textId="37EE1F60" w:rsidR="00AF1823" w:rsidRDefault="00AF1823">
      <w:pPr>
        <w:pStyle w:val="CommentText"/>
      </w:pPr>
      <w:r>
        <w:rPr>
          <w:rStyle w:val="CommentReference"/>
        </w:rPr>
        <w:annotationRef/>
      </w:r>
      <w:r>
        <w:t>If we keep, need to update</w:t>
      </w:r>
    </w:p>
  </w:comment>
  <w:comment w:id="1186" w:author="Chipman, Charles" w:date="2019-01-30T12:37:00Z" w:initials="CC">
    <w:p w14:paraId="1DC717A6" w14:textId="77777777" w:rsidR="00AF1823" w:rsidRDefault="00AF1823">
      <w:pPr>
        <w:pStyle w:val="CommentText"/>
      </w:pPr>
      <w:r>
        <w:rPr>
          <w:rStyle w:val="CommentReference"/>
        </w:rPr>
        <w:annotationRef/>
      </w:r>
    </w:p>
  </w:comment>
  <w:comment w:id="1194" w:author="Chipman, Charles" w:date="2019-01-30T12:38:00Z" w:initials="CC">
    <w:p w14:paraId="79E2EF01" w14:textId="77777777" w:rsidR="00AF1823" w:rsidRDefault="00AF1823">
      <w:pPr>
        <w:pStyle w:val="CommentText"/>
      </w:pPr>
      <w:r>
        <w:rPr>
          <w:rStyle w:val="CommentReference"/>
        </w:rPr>
        <w:annotationRef/>
      </w:r>
      <w:r>
        <w:t>Link still active; however, or do we want to send them to the IEPD Starter Kit, IEPD Series on niem.github.io?</w:t>
      </w:r>
    </w:p>
  </w:comment>
  <w:comment w:id="1250" w:author="Chipman, Charles" w:date="2019-01-30T12:52:00Z" w:initials="CC">
    <w:p w14:paraId="11F7DFF1" w14:textId="77777777" w:rsidR="00AF1823" w:rsidRDefault="00AF1823">
      <w:pPr>
        <w:pStyle w:val="CommentText"/>
      </w:pPr>
      <w:r>
        <w:rPr>
          <w:rStyle w:val="CommentReference"/>
        </w:rPr>
        <w:annotationRef/>
      </w:r>
      <w:r>
        <w:t>Up to XPath 3.1 (</w:t>
      </w:r>
      <w:r w:rsidRPr="000826A0">
        <w:t>https://www.w3.org/TR/xpath/all/</w:t>
      </w:r>
      <w:r>
        <w:t>)</w:t>
      </w:r>
    </w:p>
  </w:comment>
  <w:comment w:id="1253" w:author="Chipman, Charles" w:date="2019-01-30T12:53:00Z" w:initials="CC">
    <w:p w14:paraId="6D56EDA6" w14:textId="77777777" w:rsidR="00AF1823" w:rsidRDefault="00AF1823">
      <w:pPr>
        <w:pStyle w:val="CommentText"/>
      </w:pPr>
      <w:r>
        <w:rPr>
          <w:rStyle w:val="CommentReference"/>
        </w:rPr>
        <w:annotationRef/>
      </w:r>
      <w:r>
        <w:t>Up to XSLT 3.0 (</w:t>
      </w:r>
      <w:r w:rsidRPr="000826A0">
        <w:t>https://www.w3.org/TR/xslt/all/</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93D77" w15:done="0"/>
  <w15:commentEx w15:paraId="1C27E6E8" w15:done="0"/>
  <w15:commentEx w15:paraId="670FAFE9" w15:done="0"/>
  <w15:commentEx w15:paraId="41D222AE" w15:done="0"/>
  <w15:commentEx w15:paraId="03BDD6A9" w15:done="0"/>
  <w15:commentEx w15:paraId="24E0CCAA" w15:done="0"/>
  <w15:commentEx w15:paraId="5F18633B" w15:done="0"/>
  <w15:commentEx w15:paraId="45A3C798" w15:done="0"/>
  <w15:commentEx w15:paraId="372CE10B" w15:done="0"/>
  <w15:commentEx w15:paraId="4FC24022" w15:done="0"/>
  <w15:commentEx w15:paraId="6A2329B9" w15:done="0"/>
  <w15:commentEx w15:paraId="62048216" w15:done="0"/>
  <w15:commentEx w15:paraId="61FF64B3" w15:done="0"/>
  <w15:commentEx w15:paraId="1DC717A6" w15:done="0"/>
  <w15:commentEx w15:paraId="79E2EF01" w15:done="0"/>
  <w15:commentEx w15:paraId="11F7DFF1" w15:done="0"/>
  <w15:commentEx w15:paraId="6D56E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93D77" w16cid:durableId="20069171"/>
  <w16cid:commentId w16cid:paraId="1C27E6E8" w16cid:durableId="20069172"/>
  <w16cid:commentId w16cid:paraId="670FAFE9" w16cid:durableId="20069173"/>
  <w16cid:commentId w16cid:paraId="41D222AE" w16cid:durableId="20069174"/>
  <w16cid:commentId w16cid:paraId="03BDD6A9" w16cid:durableId="20069177"/>
  <w16cid:commentId w16cid:paraId="24E0CCAA" w16cid:durableId="20069178"/>
  <w16cid:commentId w16cid:paraId="5F18633B" w16cid:durableId="20069179"/>
  <w16cid:commentId w16cid:paraId="45A3C798" w16cid:durableId="2006917A"/>
  <w16cid:commentId w16cid:paraId="372CE10B" w16cid:durableId="2006917B"/>
  <w16cid:commentId w16cid:paraId="4FC24022" w16cid:durableId="2006917C"/>
  <w16cid:commentId w16cid:paraId="6A2329B9" w16cid:durableId="2006917D"/>
  <w16cid:commentId w16cid:paraId="62048216" w16cid:durableId="2006917E"/>
  <w16cid:commentId w16cid:paraId="61FF64B3" w16cid:durableId="2006917F"/>
  <w16cid:commentId w16cid:paraId="1DC717A6" w16cid:durableId="20069180"/>
  <w16cid:commentId w16cid:paraId="79E2EF01" w16cid:durableId="20069181"/>
  <w16cid:commentId w16cid:paraId="11F7DFF1" w16cid:durableId="20069182"/>
  <w16cid:commentId w16cid:paraId="6D56EDA6" w16cid:durableId="200691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010"/>
    <w:multiLevelType w:val="multilevel"/>
    <w:tmpl w:val="D368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0AD"/>
    <w:multiLevelType w:val="multilevel"/>
    <w:tmpl w:val="1CD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7344D"/>
    <w:multiLevelType w:val="multilevel"/>
    <w:tmpl w:val="5CC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7858"/>
    <w:multiLevelType w:val="multilevel"/>
    <w:tmpl w:val="501E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23510"/>
    <w:multiLevelType w:val="multilevel"/>
    <w:tmpl w:val="C80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F2777"/>
    <w:multiLevelType w:val="multilevel"/>
    <w:tmpl w:val="9280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22872"/>
    <w:multiLevelType w:val="multilevel"/>
    <w:tmpl w:val="C81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646B9"/>
    <w:multiLevelType w:val="multilevel"/>
    <w:tmpl w:val="F87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A63BD"/>
    <w:multiLevelType w:val="multilevel"/>
    <w:tmpl w:val="4DFE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40F64"/>
    <w:multiLevelType w:val="multilevel"/>
    <w:tmpl w:val="4154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44E16"/>
    <w:multiLevelType w:val="multilevel"/>
    <w:tmpl w:val="AA9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7786A"/>
    <w:multiLevelType w:val="multilevel"/>
    <w:tmpl w:val="7FF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C0815"/>
    <w:multiLevelType w:val="multilevel"/>
    <w:tmpl w:val="953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8BF"/>
    <w:multiLevelType w:val="multilevel"/>
    <w:tmpl w:val="145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410E09"/>
    <w:multiLevelType w:val="multilevel"/>
    <w:tmpl w:val="4764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74933"/>
    <w:multiLevelType w:val="multilevel"/>
    <w:tmpl w:val="CAD8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022EE"/>
    <w:multiLevelType w:val="multilevel"/>
    <w:tmpl w:val="803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2264FD"/>
    <w:multiLevelType w:val="multilevel"/>
    <w:tmpl w:val="FF609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61ACF"/>
    <w:multiLevelType w:val="multilevel"/>
    <w:tmpl w:val="4232C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81B64"/>
    <w:multiLevelType w:val="multilevel"/>
    <w:tmpl w:val="139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8470B"/>
    <w:multiLevelType w:val="multilevel"/>
    <w:tmpl w:val="63E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EE5"/>
    <w:multiLevelType w:val="multilevel"/>
    <w:tmpl w:val="E72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F313A"/>
    <w:multiLevelType w:val="multilevel"/>
    <w:tmpl w:val="581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D14275"/>
    <w:multiLevelType w:val="multilevel"/>
    <w:tmpl w:val="8C68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54E95"/>
    <w:multiLevelType w:val="multilevel"/>
    <w:tmpl w:val="EB6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61C5C"/>
    <w:multiLevelType w:val="multilevel"/>
    <w:tmpl w:val="4A96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3356B7"/>
    <w:multiLevelType w:val="multilevel"/>
    <w:tmpl w:val="06809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94447"/>
    <w:multiLevelType w:val="multilevel"/>
    <w:tmpl w:val="2C92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A2183"/>
    <w:multiLevelType w:val="multilevel"/>
    <w:tmpl w:val="A068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8E09C9"/>
    <w:multiLevelType w:val="multilevel"/>
    <w:tmpl w:val="364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51B02"/>
    <w:multiLevelType w:val="multilevel"/>
    <w:tmpl w:val="AD0A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25EB0"/>
    <w:multiLevelType w:val="multilevel"/>
    <w:tmpl w:val="A83C9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502199"/>
    <w:multiLevelType w:val="multilevel"/>
    <w:tmpl w:val="20A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E3577"/>
    <w:multiLevelType w:val="multilevel"/>
    <w:tmpl w:val="A5DE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60203"/>
    <w:multiLevelType w:val="multilevel"/>
    <w:tmpl w:val="95F0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C0A37"/>
    <w:multiLevelType w:val="multilevel"/>
    <w:tmpl w:val="08006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438B"/>
    <w:multiLevelType w:val="multilevel"/>
    <w:tmpl w:val="DE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C7530"/>
    <w:multiLevelType w:val="multilevel"/>
    <w:tmpl w:val="F68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F90D53"/>
    <w:multiLevelType w:val="multilevel"/>
    <w:tmpl w:val="ADF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D1E85"/>
    <w:multiLevelType w:val="multilevel"/>
    <w:tmpl w:val="0E7A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1B2433"/>
    <w:multiLevelType w:val="multilevel"/>
    <w:tmpl w:val="F58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5956B1"/>
    <w:multiLevelType w:val="multilevel"/>
    <w:tmpl w:val="0B007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3"/>
  </w:num>
  <w:num w:numId="3">
    <w:abstractNumId w:val="36"/>
  </w:num>
  <w:num w:numId="4">
    <w:abstractNumId w:val="9"/>
  </w:num>
  <w:num w:numId="5">
    <w:abstractNumId w:val="28"/>
  </w:num>
  <w:num w:numId="6">
    <w:abstractNumId w:val="22"/>
  </w:num>
  <w:num w:numId="7">
    <w:abstractNumId w:val="14"/>
  </w:num>
  <w:num w:numId="8">
    <w:abstractNumId w:val="17"/>
  </w:num>
  <w:num w:numId="9">
    <w:abstractNumId w:val="16"/>
  </w:num>
  <w:num w:numId="10">
    <w:abstractNumId w:val="27"/>
  </w:num>
  <w:num w:numId="11">
    <w:abstractNumId w:val="12"/>
  </w:num>
  <w:num w:numId="12">
    <w:abstractNumId w:val="4"/>
  </w:num>
  <w:num w:numId="13">
    <w:abstractNumId w:val="6"/>
  </w:num>
  <w:num w:numId="14">
    <w:abstractNumId w:val="30"/>
  </w:num>
  <w:num w:numId="15">
    <w:abstractNumId w:val="20"/>
  </w:num>
  <w:num w:numId="16">
    <w:abstractNumId w:val="25"/>
  </w:num>
  <w:num w:numId="17">
    <w:abstractNumId w:val="7"/>
  </w:num>
  <w:num w:numId="18">
    <w:abstractNumId w:val="39"/>
  </w:num>
  <w:num w:numId="19">
    <w:abstractNumId w:val="37"/>
  </w:num>
  <w:num w:numId="20">
    <w:abstractNumId w:val="15"/>
  </w:num>
  <w:num w:numId="21">
    <w:abstractNumId w:val="0"/>
  </w:num>
  <w:num w:numId="22">
    <w:abstractNumId w:val="19"/>
  </w:num>
  <w:num w:numId="23">
    <w:abstractNumId w:val="40"/>
  </w:num>
  <w:num w:numId="24">
    <w:abstractNumId w:val="2"/>
  </w:num>
  <w:num w:numId="25">
    <w:abstractNumId w:val="32"/>
  </w:num>
  <w:num w:numId="26">
    <w:abstractNumId w:val="33"/>
  </w:num>
  <w:num w:numId="27">
    <w:abstractNumId w:val="5"/>
  </w:num>
  <w:num w:numId="28">
    <w:abstractNumId w:val="41"/>
  </w:num>
  <w:num w:numId="29">
    <w:abstractNumId w:val="18"/>
  </w:num>
  <w:num w:numId="30">
    <w:abstractNumId w:val="34"/>
  </w:num>
  <w:num w:numId="31">
    <w:abstractNumId w:val="11"/>
  </w:num>
  <w:num w:numId="32">
    <w:abstractNumId w:val="23"/>
  </w:num>
  <w:num w:numId="33">
    <w:abstractNumId w:val="8"/>
  </w:num>
  <w:num w:numId="34">
    <w:abstractNumId w:val="29"/>
  </w:num>
  <w:num w:numId="35">
    <w:abstractNumId w:val="35"/>
  </w:num>
  <w:num w:numId="36">
    <w:abstractNumId w:val="10"/>
  </w:num>
  <w:num w:numId="37">
    <w:abstractNumId w:val="1"/>
  </w:num>
  <w:num w:numId="38">
    <w:abstractNumId w:val="3"/>
  </w:num>
  <w:num w:numId="39">
    <w:abstractNumId w:val="31"/>
  </w:num>
  <w:num w:numId="40">
    <w:abstractNumId w:val="21"/>
  </w:num>
  <w:num w:numId="41">
    <w:abstractNumId w:val="24"/>
  </w:num>
  <w:num w:numId="4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ipman, Charles">
    <w15:presenceInfo w15:providerId="AD" w15:userId="S-1-5-21-527609689-337038170-4246949088-11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A68"/>
    <w:rsid w:val="00032072"/>
    <w:rsid w:val="000351E5"/>
    <w:rsid w:val="000826A0"/>
    <w:rsid w:val="000C7DF2"/>
    <w:rsid w:val="000E2834"/>
    <w:rsid w:val="000F58BF"/>
    <w:rsid w:val="00137720"/>
    <w:rsid w:val="00146A68"/>
    <w:rsid w:val="001D4063"/>
    <w:rsid w:val="001F6CEC"/>
    <w:rsid w:val="00362CC9"/>
    <w:rsid w:val="00372C74"/>
    <w:rsid w:val="00443949"/>
    <w:rsid w:val="00463429"/>
    <w:rsid w:val="00507A97"/>
    <w:rsid w:val="00562A2C"/>
    <w:rsid w:val="005C0B4C"/>
    <w:rsid w:val="005D4A89"/>
    <w:rsid w:val="00610261"/>
    <w:rsid w:val="00622CA5"/>
    <w:rsid w:val="0065191B"/>
    <w:rsid w:val="006B538E"/>
    <w:rsid w:val="006E2DB6"/>
    <w:rsid w:val="007000EC"/>
    <w:rsid w:val="00743D1F"/>
    <w:rsid w:val="0076297A"/>
    <w:rsid w:val="007705E5"/>
    <w:rsid w:val="007F1DDA"/>
    <w:rsid w:val="007F4247"/>
    <w:rsid w:val="00815482"/>
    <w:rsid w:val="00821E9D"/>
    <w:rsid w:val="00834086"/>
    <w:rsid w:val="00881B52"/>
    <w:rsid w:val="008A2127"/>
    <w:rsid w:val="008D5A90"/>
    <w:rsid w:val="009D3BAB"/>
    <w:rsid w:val="00A754B6"/>
    <w:rsid w:val="00AF1823"/>
    <w:rsid w:val="00B00A6A"/>
    <w:rsid w:val="00B03BD0"/>
    <w:rsid w:val="00BD1EB0"/>
    <w:rsid w:val="00BD429C"/>
    <w:rsid w:val="00C274D9"/>
    <w:rsid w:val="00C50F33"/>
    <w:rsid w:val="00C73FA8"/>
    <w:rsid w:val="00C95DBA"/>
    <w:rsid w:val="00CA0579"/>
    <w:rsid w:val="00E5021B"/>
    <w:rsid w:val="00F05577"/>
    <w:rsid w:val="00FC2BC1"/>
    <w:rsid w:val="00FD3F05"/>
    <w:rsid w:val="00FF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F588"/>
  <w15:chartTrackingRefBased/>
  <w15:docId w15:val="{707D80FF-3E56-465E-982F-DF2EA410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A68"/>
    <w:rPr>
      <w:strike w:val="0"/>
      <w:dstrike w:val="0"/>
      <w:color w:val="000000"/>
      <w:u w:val="none"/>
      <w:effect w:val="none"/>
      <w:shd w:val="clear" w:color="auto" w:fill="FFFFFF"/>
    </w:rPr>
  </w:style>
  <w:style w:type="character" w:styleId="HTMLCode">
    <w:name w:val="HTML Code"/>
    <w:basedOn w:val="DefaultParagraphFont"/>
    <w:uiPriority w:val="99"/>
    <w:semiHidden/>
    <w:unhideWhenUsed/>
    <w:rsid w:val="00146A68"/>
    <w:rPr>
      <w:rFonts w:ascii="Courier New" w:eastAsia="Times New Roman" w:hAnsi="Courier New" w:cs="Courier New" w:hint="default"/>
      <w:sz w:val="19"/>
      <w:szCs w:val="19"/>
    </w:rPr>
  </w:style>
  <w:style w:type="character" w:styleId="HTMLDefinition">
    <w:name w:val="HTML Definition"/>
    <w:basedOn w:val="DefaultParagraphFont"/>
    <w:uiPriority w:val="99"/>
    <w:semiHidden/>
    <w:unhideWhenUsed/>
    <w:rsid w:val="00146A68"/>
    <w:rPr>
      <w:i w:val="0"/>
      <w:iCs w:val="0"/>
    </w:rPr>
  </w:style>
  <w:style w:type="paragraph" w:styleId="HTMLPreformatted">
    <w:name w:val="HTML Preformatted"/>
    <w:basedOn w:val="Normal"/>
    <w:link w:val="HTMLPreformattedChar"/>
    <w:uiPriority w:val="99"/>
    <w:semiHidden/>
    <w:unhideWhenUsed/>
    <w:rsid w:val="00146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146A68"/>
    <w:rPr>
      <w:rFonts w:ascii="Courier New" w:eastAsia="Times New Roman" w:hAnsi="Courier New" w:cs="Courier New"/>
      <w:sz w:val="19"/>
      <w:szCs w:val="19"/>
    </w:rPr>
  </w:style>
  <w:style w:type="paragraph" w:customStyle="1" w:styleId="msonormal0">
    <w:name w:val="msonormal"/>
    <w:basedOn w:val="Normal"/>
    <w:rsid w:val="00146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do">
    <w:name w:val="todo"/>
    <w:basedOn w:val="Normal"/>
    <w:rsid w:val="00146A68"/>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146A68"/>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basedOn w:val="DefaultParagraphFont"/>
    <w:rsid w:val="00146A68"/>
    <w:rPr>
      <w:color w:val="000000"/>
      <w:shd w:val="clear" w:color="auto" w:fill="FFCCCC"/>
    </w:rPr>
  </w:style>
  <w:style w:type="character" w:customStyle="1" w:styleId="ref">
    <w:name w:val="ref"/>
    <w:basedOn w:val="DefaultParagraphFont"/>
    <w:rsid w:val="00146A68"/>
    <w:rPr>
      <w:b/>
      <w:bCs/>
    </w:rPr>
  </w:style>
  <w:style w:type="paragraph" w:styleId="NormalWeb">
    <w:name w:val="Normal (Web)"/>
    <w:basedOn w:val="Normal"/>
    <w:uiPriority w:val="99"/>
    <w:semiHidden/>
    <w:unhideWhenUsed/>
    <w:rsid w:val="0014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A68"/>
    <w:rPr>
      <w:b/>
      <w:bCs/>
    </w:rPr>
  </w:style>
  <w:style w:type="character" w:customStyle="1" w:styleId="termref">
    <w:name w:val="termref"/>
    <w:basedOn w:val="DefaultParagraphFont"/>
    <w:rsid w:val="00146A68"/>
  </w:style>
  <w:style w:type="character" w:styleId="Emphasis">
    <w:name w:val="Emphasis"/>
    <w:basedOn w:val="DefaultParagraphFont"/>
    <w:uiPriority w:val="20"/>
    <w:qFormat/>
    <w:rsid w:val="00146A68"/>
    <w:rPr>
      <w:i/>
      <w:iCs/>
    </w:rPr>
  </w:style>
  <w:style w:type="character" w:styleId="CommentReference">
    <w:name w:val="annotation reference"/>
    <w:basedOn w:val="DefaultParagraphFont"/>
    <w:uiPriority w:val="99"/>
    <w:semiHidden/>
    <w:unhideWhenUsed/>
    <w:rsid w:val="00032072"/>
    <w:rPr>
      <w:sz w:val="16"/>
      <w:szCs w:val="16"/>
    </w:rPr>
  </w:style>
  <w:style w:type="paragraph" w:styleId="CommentText">
    <w:name w:val="annotation text"/>
    <w:basedOn w:val="Normal"/>
    <w:link w:val="CommentTextChar"/>
    <w:uiPriority w:val="99"/>
    <w:semiHidden/>
    <w:unhideWhenUsed/>
    <w:rsid w:val="00032072"/>
    <w:pPr>
      <w:spacing w:line="240" w:lineRule="auto"/>
    </w:pPr>
    <w:rPr>
      <w:sz w:val="20"/>
      <w:szCs w:val="20"/>
    </w:rPr>
  </w:style>
  <w:style w:type="character" w:customStyle="1" w:styleId="CommentTextChar">
    <w:name w:val="Comment Text Char"/>
    <w:basedOn w:val="DefaultParagraphFont"/>
    <w:link w:val="CommentText"/>
    <w:uiPriority w:val="99"/>
    <w:semiHidden/>
    <w:rsid w:val="00032072"/>
    <w:rPr>
      <w:sz w:val="20"/>
      <w:szCs w:val="20"/>
    </w:rPr>
  </w:style>
  <w:style w:type="paragraph" w:styleId="CommentSubject">
    <w:name w:val="annotation subject"/>
    <w:basedOn w:val="CommentText"/>
    <w:next w:val="CommentText"/>
    <w:link w:val="CommentSubjectChar"/>
    <w:uiPriority w:val="99"/>
    <w:semiHidden/>
    <w:unhideWhenUsed/>
    <w:rsid w:val="00032072"/>
    <w:rPr>
      <w:b/>
      <w:bCs/>
    </w:rPr>
  </w:style>
  <w:style w:type="character" w:customStyle="1" w:styleId="CommentSubjectChar">
    <w:name w:val="Comment Subject Char"/>
    <w:basedOn w:val="CommentTextChar"/>
    <w:link w:val="CommentSubject"/>
    <w:uiPriority w:val="99"/>
    <w:semiHidden/>
    <w:rsid w:val="00032072"/>
    <w:rPr>
      <w:b/>
      <w:bCs/>
      <w:sz w:val="20"/>
      <w:szCs w:val="20"/>
    </w:rPr>
  </w:style>
  <w:style w:type="paragraph" w:styleId="BalloonText">
    <w:name w:val="Balloon Text"/>
    <w:basedOn w:val="Normal"/>
    <w:link w:val="BalloonTextChar"/>
    <w:uiPriority w:val="99"/>
    <w:semiHidden/>
    <w:unhideWhenUsed/>
    <w:rsid w:val="00032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2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8008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97145836">
          <w:marLeft w:val="1200"/>
          <w:marRight w:val="1200"/>
          <w:marTop w:val="240"/>
          <w:marBottom w:val="240"/>
          <w:divBdr>
            <w:top w:val="none" w:sz="0" w:space="0" w:color="auto"/>
            <w:left w:val="none" w:sz="0" w:space="0" w:color="auto"/>
            <w:bottom w:val="none" w:sz="0" w:space="0" w:color="auto"/>
            <w:right w:val="none" w:sz="0" w:space="0" w:color="auto"/>
          </w:divBdr>
        </w:div>
        <w:div w:id="465661294">
          <w:marLeft w:val="1200"/>
          <w:marRight w:val="1200"/>
          <w:marTop w:val="240"/>
          <w:marBottom w:val="240"/>
          <w:divBdr>
            <w:top w:val="none" w:sz="0" w:space="0" w:color="auto"/>
            <w:left w:val="none" w:sz="0" w:space="0" w:color="auto"/>
            <w:bottom w:val="none" w:sz="0" w:space="0" w:color="auto"/>
            <w:right w:val="none" w:sz="0" w:space="0" w:color="auto"/>
          </w:divBdr>
        </w:div>
        <w:div w:id="1155103512">
          <w:marLeft w:val="1200"/>
          <w:marRight w:val="1200"/>
          <w:marTop w:val="240"/>
          <w:marBottom w:val="240"/>
          <w:divBdr>
            <w:top w:val="none" w:sz="0" w:space="0" w:color="auto"/>
            <w:left w:val="none" w:sz="0" w:space="0" w:color="auto"/>
            <w:bottom w:val="none" w:sz="0" w:space="0" w:color="auto"/>
            <w:right w:val="none" w:sz="0" w:space="0" w:color="auto"/>
          </w:divBdr>
        </w:div>
        <w:div w:id="82339813">
          <w:marLeft w:val="1200"/>
          <w:marRight w:val="1200"/>
          <w:marTop w:val="240"/>
          <w:marBottom w:val="240"/>
          <w:divBdr>
            <w:top w:val="none" w:sz="0" w:space="0" w:color="auto"/>
            <w:left w:val="none" w:sz="0" w:space="0" w:color="auto"/>
            <w:bottom w:val="none" w:sz="0" w:space="0" w:color="auto"/>
            <w:right w:val="none" w:sz="0" w:space="0" w:color="auto"/>
          </w:divBdr>
        </w:div>
        <w:div w:id="144130693">
          <w:marLeft w:val="480"/>
          <w:marRight w:val="0"/>
          <w:marTop w:val="0"/>
          <w:marBottom w:val="0"/>
          <w:divBdr>
            <w:top w:val="none" w:sz="0" w:space="0" w:color="auto"/>
            <w:left w:val="none" w:sz="0" w:space="0" w:color="auto"/>
            <w:bottom w:val="none" w:sz="0" w:space="0" w:color="auto"/>
            <w:right w:val="none" w:sz="0" w:space="0" w:color="auto"/>
          </w:divBdr>
          <w:divsChild>
            <w:div w:id="1360887123">
              <w:marLeft w:val="-480"/>
              <w:marRight w:val="0"/>
              <w:marTop w:val="240"/>
              <w:marBottom w:val="240"/>
              <w:divBdr>
                <w:top w:val="none" w:sz="0" w:space="0" w:color="auto"/>
                <w:left w:val="none" w:sz="0" w:space="0" w:color="auto"/>
                <w:bottom w:val="none" w:sz="0" w:space="0" w:color="auto"/>
                <w:right w:val="none" w:sz="0" w:space="0" w:color="auto"/>
              </w:divBdr>
            </w:div>
          </w:divsChild>
        </w:div>
        <w:div w:id="1449200381">
          <w:marLeft w:val="480"/>
          <w:marRight w:val="0"/>
          <w:marTop w:val="0"/>
          <w:marBottom w:val="0"/>
          <w:divBdr>
            <w:top w:val="none" w:sz="0" w:space="0" w:color="auto"/>
            <w:left w:val="none" w:sz="0" w:space="0" w:color="auto"/>
            <w:bottom w:val="none" w:sz="0" w:space="0" w:color="auto"/>
            <w:right w:val="none" w:sz="0" w:space="0" w:color="auto"/>
          </w:divBdr>
          <w:divsChild>
            <w:div w:id="147213192">
              <w:marLeft w:val="-480"/>
              <w:marRight w:val="0"/>
              <w:marTop w:val="240"/>
              <w:marBottom w:val="240"/>
              <w:divBdr>
                <w:top w:val="none" w:sz="0" w:space="0" w:color="auto"/>
                <w:left w:val="none" w:sz="0" w:space="0" w:color="auto"/>
                <w:bottom w:val="none" w:sz="0" w:space="0" w:color="auto"/>
                <w:right w:val="none" w:sz="0" w:space="0" w:color="auto"/>
              </w:divBdr>
            </w:div>
          </w:divsChild>
        </w:div>
        <w:div w:id="1560940184">
          <w:marLeft w:val="480"/>
          <w:marRight w:val="0"/>
          <w:marTop w:val="0"/>
          <w:marBottom w:val="0"/>
          <w:divBdr>
            <w:top w:val="none" w:sz="0" w:space="0" w:color="auto"/>
            <w:left w:val="none" w:sz="0" w:space="0" w:color="auto"/>
            <w:bottom w:val="none" w:sz="0" w:space="0" w:color="auto"/>
            <w:right w:val="none" w:sz="0" w:space="0" w:color="auto"/>
          </w:divBdr>
          <w:divsChild>
            <w:div w:id="665403943">
              <w:marLeft w:val="-480"/>
              <w:marRight w:val="0"/>
              <w:marTop w:val="240"/>
              <w:marBottom w:val="240"/>
              <w:divBdr>
                <w:top w:val="none" w:sz="0" w:space="0" w:color="auto"/>
                <w:left w:val="none" w:sz="0" w:space="0" w:color="auto"/>
                <w:bottom w:val="none" w:sz="0" w:space="0" w:color="auto"/>
                <w:right w:val="none" w:sz="0" w:space="0" w:color="auto"/>
              </w:divBdr>
            </w:div>
          </w:divsChild>
        </w:div>
        <w:div w:id="752166900">
          <w:marLeft w:val="480"/>
          <w:marRight w:val="0"/>
          <w:marTop w:val="0"/>
          <w:marBottom w:val="0"/>
          <w:divBdr>
            <w:top w:val="none" w:sz="0" w:space="0" w:color="auto"/>
            <w:left w:val="none" w:sz="0" w:space="0" w:color="auto"/>
            <w:bottom w:val="none" w:sz="0" w:space="0" w:color="auto"/>
            <w:right w:val="none" w:sz="0" w:space="0" w:color="auto"/>
          </w:divBdr>
          <w:divsChild>
            <w:div w:id="1538273027">
              <w:marLeft w:val="-480"/>
              <w:marRight w:val="0"/>
              <w:marTop w:val="240"/>
              <w:marBottom w:val="240"/>
              <w:divBdr>
                <w:top w:val="none" w:sz="0" w:space="0" w:color="auto"/>
                <w:left w:val="none" w:sz="0" w:space="0" w:color="auto"/>
                <w:bottom w:val="none" w:sz="0" w:space="0" w:color="auto"/>
                <w:right w:val="none" w:sz="0" w:space="0" w:color="auto"/>
              </w:divBdr>
            </w:div>
          </w:divsChild>
        </w:div>
        <w:div w:id="837698658">
          <w:marLeft w:val="480"/>
          <w:marRight w:val="0"/>
          <w:marTop w:val="0"/>
          <w:marBottom w:val="0"/>
          <w:divBdr>
            <w:top w:val="none" w:sz="0" w:space="0" w:color="auto"/>
            <w:left w:val="none" w:sz="0" w:space="0" w:color="auto"/>
            <w:bottom w:val="none" w:sz="0" w:space="0" w:color="auto"/>
            <w:right w:val="none" w:sz="0" w:space="0" w:color="auto"/>
          </w:divBdr>
          <w:divsChild>
            <w:div w:id="1467700804">
              <w:marLeft w:val="-480"/>
              <w:marRight w:val="0"/>
              <w:marTop w:val="240"/>
              <w:marBottom w:val="240"/>
              <w:divBdr>
                <w:top w:val="none" w:sz="0" w:space="0" w:color="auto"/>
                <w:left w:val="none" w:sz="0" w:space="0" w:color="auto"/>
                <w:bottom w:val="none" w:sz="0" w:space="0" w:color="auto"/>
                <w:right w:val="none" w:sz="0" w:space="0" w:color="auto"/>
              </w:divBdr>
            </w:div>
            <w:div w:id="1698919693">
              <w:marLeft w:val="0"/>
              <w:marRight w:val="0"/>
              <w:marTop w:val="0"/>
              <w:marBottom w:val="0"/>
              <w:divBdr>
                <w:top w:val="none" w:sz="0" w:space="0" w:color="auto"/>
                <w:left w:val="none" w:sz="0" w:space="0" w:color="auto"/>
                <w:bottom w:val="none" w:sz="0" w:space="0" w:color="auto"/>
                <w:right w:val="none" w:sz="0" w:space="0" w:color="auto"/>
              </w:divBdr>
              <w:divsChild>
                <w:div w:id="1064180527">
                  <w:marLeft w:val="-480"/>
                  <w:marRight w:val="0"/>
                  <w:marTop w:val="240"/>
                  <w:marBottom w:val="240"/>
                  <w:divBdr>
                    <w:top w:val="none" w:sz="0" w:space="0" w:color="auto"/>
                    <w:left w:val="none" w:sz="0" w:space="0" w:color="auto"/>
                    <w:bottom w:val="none" w:sz="0" w:space="0" w:color="auto"/>
                    <w:right w:val="none" w:sz="0" w:space="0" w:color="auto"/>
                  </w:divBdr>
                </w:div>
              </w:divsChild>
            </w:div>
            <w:div w:id="585111634">
              <w:marLeft w:val="0"/>
              <w:marRight w:val="0"/>
              <w:marTop w:val="0"/>
              <w:marBottom w:val="0"/>
              <w:divBdr>
                <w:top w:val="none" w:sz="0" w:space="0" w:color="auto"/>
                <w:left w:val="none" w:sz="0" w:space="0" w:color="auto"/>
                <w:bottom w:val="none" w:sz="0" w:space="0" w:color="auto"/>
                <w:right w:val="none" w:sz="0" w:space="0" w:color="auto"/>
              </w:divBdr>
              <w:divsChild>
                <w:div w:id="409035947">
                  <w:marLeft w:val="-480"/>
                  <w:marRight w:val="0"/>
                  <w:marTop w:val="240"/>
                  <w:marBottom w:val="240"/>
                  <w:divBdr>
                    <w:top w:val="none" w:sz="0" w:space="0" w:color="auto"/>
                    <w:left w:val="none" w:sz="0" w:space="0" w:color="auto"/>
                    <w:bottom w:val="none" w:sz="0" w:space="0" w:color="auto"/>
                    <w:right w:val="none" w:sz="0" w:space="0" w:color="auto"/>
                  </w:divBdr>
                </w:div>
              </w:divsChild>
            </w:div>
            <w:div w:id="434789378">
              <w:marLeft w:val="0"/>
              <w:marRight w:val="0"/>
              <w:marTop w:val="0"/>
              <w:marBottom w:val="0"/>
              <w:divBdr>
                <w:top w:val="none" w:sz="0" w:space="0" w:color="auto"/>
                <w:left w:val="none" w:sz="0" w:space="0" w:color="auto"/>
                <w:bottom w:val="none" w:sz="0" w:space="0" w:color="auto"/>
                <w:right w:val="none" w:sz="0" w:space="0" w:color="auto"/>
              </w:divBdr>
              <w:divsChild>
                <w:div w:id="170068959">
                  <w:marLeft w:val="-480"/>
                  <w:marRight w:val="0"/>
                  <w:marTop w:val="240"/>
                  <w:marBottom w:val="240"/>
                  <w:divBdr>
                    <w:top w:val="none" w:sz="0" w:space="0" w:color="auto"/>
                    <w:left w:val="none" w:sz="0" w:space="0" w:color="auto"/>
                    <w:bottom w:val="none" w:sz="0" w:space="0" w:color="auto"/>
                    <w:right w:val="none" w:sz="0" w:space="0" w:color="auto"/>
                  </w:divBdr>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11502593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435204221">
              <w:marLeft w:val="0"/>
              <w:marRight w:val="0"/>
              <w:marTop w:val="0"/>
              <w:marBottom w:val="0"/>
              <w:divBdr>
                <w:top w:val="none" w:sz="0" w:space="0" w:color="auto"/>
                <w:left w:val="none" w:sz="0" w:space="0" w:color="auto"/>
                <w:bottom w:val="none" w:sz="0" w:space="0" w:color="auto"/>
                <w:right w:val="none" w:sz="0" w:space="0" w:color="auto"/>
              </w:divBdr>
              <w:divsChild>
                <w:div w:id="1571966977">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104379448">
          <w:marLeft w:val="480"/>
          <w:marRight w:val="0"/>
          <w:marTop w:val="0"/>
          <w:marBottom w:val="0"/>
          <w:divBdr>
            <w:top w:val="none" w:sz="0" w:space="0" w:color="auto"/>
            <w:left w:val="none" w:sz="0" w:space="0" w:color="auto"/>
            <w:bottom w:val="none" w:sz="0" w:space="0" w:color="auto"/>
            <w:right w:val="none" w:sz="0" w:space="0" w:color="auto"/>
          </w:divBdr>
          <w:divsChild>
            <w:div w:id="2000428360">
              <w:marLeft w:val="-480"/>
              <w:marRight w:val="0"/>
              <w:marTop w:val="240"/>
              <w:marBottom w:val="240"/>
              <w:divBdr>
                <w:top w:val="none" w:sz="0" w:space="0" w:color="auto"/>
                <w:left w:val="none" w:sz="0" w:space="0" w:color="auto"/>
                <w:bottom w:val="none" w:sz="0" w:space="0" w:color="auto"/>
                <w:right w:val="none" w:sz="0" w:space="0" w:color="auto"/>
              </w:divBdr>
            </w:div>
            <w:div w:id="275185744">
              <w:marLeft w:val="0"/>
              <w:marRight w:val="0"/>
              <w:marTop w:val="0"/>
              <w:marBottom w:val="0"/>
              <w:divBdr>
                <w:top w:val="none" w:sz="0" w:space="0" w:color="auto"/>
                <w:left w:val="none" w:sz="0" w:space="0" w:color="auto"/>
                <w:bottom w:val="none" w:sz="0" w:space="0" w:color="auto"/>
                <w:right w:val="none" w:sz="0" w:space="0" w:color="auto"/>
              </w:divBdr>
              <w:divsChild>
                <w:div w:id="1430081582">
                  <w:marLeft w:val="-480"/>
                  <w:marRight w:val="0"/>
                  <w:marTop w:val="240"/>
                  <w:marBottom w:val="240"/>
                  <w:divBdr>
                    <w:top w:val="none" w:sz="0" w:space="0" w:color="auto"/>
                    <w:left w:val="none" w:sz="0" w:space="0" w:color="auto"/>
                    <w:bottom w:val="none" w:sz="0" w:space="0" w:color="auto"/>
                    <w:right w:val="none" w:sz="0" w:space="0" w:color="auto"/>
                  </w:divBdr>
                </w:div>
              </w:divsChild>
            </w:div>
            <w:div w:id="1590388031">
              <w:marLeft w:val="0"/>
              <w:marRight w:val="0"/>
              <w:marTop w:val="0"/>
              <w:marBottom w:val="0"/>
              <w:divBdr>
                <w:top w:val="none" w:sz="0" w:space="0" w:color="auto"/>
                <w:left w:val="none" w:sz="0" w:space="0" w:color="auto"/>
                <w:bottom w:val="none" w:sz="0" w:space="0" w:color="auto"/>
                <w:right w:val="none" w:sz="0" w:space="0" w:color="auto"/>
              </w:divBdr>
              <w:divsChild>
                <w:div w:id="145242449">
                  <w:marLeft w:val="-480"/>
                  <w:marRight w:val="0"/>
                  <w:marTop w:val="240"/>
                  <w:marBottom w:val="240"/>
                  <w:divBdr>
                    <w:top w:val="none" w:sz="0" w:space="0" w:color="auto"/>
                    <w:left w:val="none" w:sz="0" w:space="0" w:color="auto"/>
                    <w:bottom w:val="none" w:sz="0" w:space="0" w:color="auto"/>
                    <w:right w:val="none" w:sz="0" w:space="0" w:color="auto"/>
                  </w:divBdr>
                </w:div>
              </w:divsChild>
            </w:div>
            <w:div w:id="1592815323">
              <w:marLeft w:val="0"/>
              <w:marRight w:val="0"/>
              <w:marTop w:val="0"/>
              <w:marBottom w:val="0"/>
              <w:divBdr>
                <w:top w:val="none" w:sz="0" w:space="0" w:color="auto"/>
                <w:left w:val="none" w:sz="0" w:space="0" w:color="auto"/>
                <w:bottom w:val="none" w:sz="0" w:space="0" w:color="auto"/>
                <w:right w:val="none" w:sz="0" w:space="0" w:color="auto"/>
              </w:divBdr>
              <w:divsChild>
                <w:div w:id="1092362631">
                  <w:marLeft w:val="-480"/>
                  <w:marRight w:val="0"/>
                  <w:marTop w:val="240"/>
                  <w:marBottom w:val="240"/>
                  <w:divBdr>
                    <w:top w:val="none" w:sz="0" w:space="0" w:color="auto"/>
                    <w:left w:val="none" w:sz="0" w:space="0" w:color="auto"/>
                    <w:bottom w:val="none" w:sz="0" w:space="0" w:color="auto"/>
                    <w:right w:val="none" w:sz="0" w:space="0" w:color="auto"/>
                  </w:divBdr>
                </w:div>
                <w:div w:id="1222979558">
                  <w:marLeft w:val="0"/>
                  <w:marRight w:val="0"/>
                  <w:marTop w:val="0"/>
                  <w:marBottom w:val="0"/>
                  <w:divBdr>
                    <w:top w:val="single" w:sz="6" w:space="12" w:color="000000"/>
                    <w:left w:val="single" w:sz="6" w:space="12" w:color="000000"/>
                    <w:bottom w:val="single" w:sz="6" w:space="12" w:color="000000"/>
                    <w:right w:val="single" w:sz="6" w:space="12" w:color="000000"/>
                  </w:divBdr>
                  <w:divsChild>
                    <w:div w:id="1562406596">
                      <w:marLeft w:val="0"/>
                      <w:marRight w:val="0"/>
                      <w:marTop w:val="0"/>
                      <w:marBottom w:val="240"/>
                      <w:divBdr>
                        <w:top w:val="none" w:sz="0" w:space="0" w:color="auto"/>
                        <w:left w:val="none" w:sz="0" w:space="0" w:color="auto"/>
                        <w:bottom w:val="none" w:sz="0" w:space="0" w:color="auto"/>
                        <w:right w:val="none" w:sz="0" w:space="0" w:color="auto"/>
                      </w:divBdr>
                    </w:div>
                    <w:div w:id="165947637">
                      <w:marLeft w:val="480"/>
                      <w:marRight w:val="0"/>
                      <w:marTop w:val="0"/>
                      <w:marBottom w:val="0"/>
                      <w:divBdr>
                        <w:top w:val="none" w:sz="0" w:space="0" w:color="auto"/>
                        <w:left w:val="none" w:sz="0" w:space="0" w:color="auto"/>
                        <w:bottom w:val="none" w:sz="0" w:space="0" w:color="auto"/>
                        <w:right w:val="none" w:sz="0" w:space="0" w:color="auto"/>
                      </w:divBdr>
                    </w:div>
                  </w:divsChild>
                </w:div>
                <w:div w:id="1131752660">
                  <w:marLeft w:val="0"/>
                  <w:marRight w:val="0"/>
                  <w:marTop w:val="0"/>
                  <w:marBottom w:val="0"/>
                  <w:divBdr>
                    <w:top w:val="single" w:sz="6" w:space="12" w:color="000000"/>
                    <w:left w:val="single" w:sz="6" w:space="12" w:color="000000"/>
                    <w:bottom w:val="single" w:sz="6" w:space="12" w:color="000000"/>
                    <w:right w:val="single" w:sz="6" w:space="12" w:color="000000"/>
                  </w:divBdr>
                  <w:divsChild>
                    <w:div w:id="496389039">
                      <w:marLeft w:val="0"/>
                      <w:marRight w:val="0"/>
                      <w:marTop w:val="0"/>
                      <w:marBottom w:val="240"/>
                      <w:divBdr>
                        <w:top w:val="none" w:sz="0" w:space="0" w:color="auto"/>
                        <w:left w:val="none" w:sz="0" w:space="0" w:color="auto"/>
                        <w:bottom w:val="none" w:sz="0" w:space="0" w:color="auto"/>
                        <w:right w:val="none" w:sz="0" w:space="0" w:color="auto"/>
                      </w:divBdr>
                    </w:div>
                    <w:div w:id="28122553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71441186">
              <w:marLeft w:val="0"/>
              <w:marRight w:val="0"/>
              <w:marTop w:val="0"/>
              <w:marBottom w:val="0"/>
              <w:divBdr>
                <w:top w:val="none" w:sz="0" w:space="0" w:color="auto"/>
                <w:left w:val="none" w:sz="0" w:space="0" w:color="auto"/>
                <w:bottom w:val="none" w:sz="0" w:space="0" w:color="auto"/>
                <w:right w:val="none" w:sz="0" w:space="0" w:color="auto"/>
              </w:divBdr>
              <w:divsChild>
                <w:div w:id="2088072673">
                  <w:marLeft w:val="-480"/>
                  <w:marRight w:val="0"/>
                  <w:marTop w:val="240"/>
                  <w:marBottom w:val="240"/>
                  <w:divBdr>
                    <w:top w:val="none" w:sz="0" w:space="0" w:color="auto"/>
                    <w:left w:val="none" w:sz="0" w:space="0" w:color="auto"/>
                    <w:bottom w:val="none" w:sz="0" w:space="0" w:color="auto"/>
                    <w:right w:val="none" w:sz="0" w:space="0" w:color="auto"/>
                  </w:divBdr>
                </w:div>
              </w:divsChild>
            </w:div>
            <w:div w:id="981932001">
              <w:marLeft w:val="0"/>
              <w:marRight w:val="0"/>
              <w:marTop w:val="0"/>
              <w:marBottom w:val="0"/>
              <w:divBdr>
                <w:top w:val="none" w:sz="0" w:space="0" w:color="auto"/>
                <w:left w:val="none" w:sz="0" w:space="0" w:color="auto"/>
                <w:bottom w:val="none" w:sz="0" w:space="0" w:color="auto"/>
                <w:right w:val="none" w:sz="0" w:space="0" w:color="auto"/>
              </w:divBdr>
              <w:divsChild>
                <w:div w:id="1083452266">
                  <w:marLeft w:val="-480"/>
                  <w:marRight w:val="0"/>
                  <w:marTop w:val="240"/>
                  <w:marBottom w:val="240"/>
                  <w:divBdr>
                    <w:top w:val="none" w:sz="0" w:space="0" w:color="auto"/>
                    <w:left w:val="none" w:sz="0" w:space="0" w:color="auto"/>
                    <w:bottom w:val="none" w:sz="0" w:space="0" w:color="auto"/>
                    <w:right w:val="none" w:sz="0" w:space="0" w:color="auto"/>
                  </w:divBdr>
                </w:div>
                <w:div w:id="573978696">
                  <w:marLeft w:val="0"/>
                  <w:marRight w:val="0"/>
                  <w:marTop w:val="0"/>
                  <w:marBottom w:val="0"/>
                  <w:divBdr>
                    <w:top w:val="none" w:sz="0" w:space="0" w:color="auto"/>
                    <w:left w:val="none" w:sz="0" w:space="0" w:color="auto"/>
                    <w:bottom w:val="none" w:sz="0" w:space="0" w:color="auto"/>
                    <w:right w:val="none" w:sz="0" w:space="0" w:color="auto"/>
                  </w:divBdr>
                  <w:divsChild>
                    <w:div w:id="91704143">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704598821">
              <w:marLeft w:val="0"/>
              <w:marRight w:val="0"/>
              <w:marTop w:val="0"/>
              <w:marBottom w:val="0"/>
              <w:divBdr>
                <w:top w:val="none" w:sz="0" w:space="0" w:color="auto"/>
                <w:left w:val="none" w:sz="0" w:space="0" w:color="auto"/>
                <w:bottom w:val="none" w:sz="0" w:space="0" w:color="auto"/>
                <w:right w:val="none" w:sz="0" w:space="0" w:color="auto"/>
              </w:divBdr>
              <w:divsChild>
                <w:div w:id="363289001">
                  <w:marLeft w:val="-480"/>
                  <w:marRight w:val="0"/>
                  <w:marTop w:val="240"/>
                  <w:marBottom w:val="240"/>
                  <w:divBdr>
                    <w:top w:val="none" w:sz="0" w:space="0" w:color="auto"/>
                    <w:left w:val="none" w:sz="0" w:space="0" w:color="auto"/>
                    <w:bottom w:val="none" w:sz="0" w:space="0" w:color="auto"/>
                    <w:right w:val="none" w:sz="0" w:space="0" w:color="auto"/>
                  </w:divBdr>
                </w:div>
                <w:div w:id="1288854364">
                  <w:marLeft w:val="0"/>
                  <w:marRight w:val="0"/>
                  <w:marTop w:val="0"/>
                  <w:marBottom w:val="0"/>
                  <w:divBdr>
                    <w:top w:val="single" w:sz="6" w:space="12" w:color="000000"/>
                    <w:left w:val="single" w:sz="6" w:space="12" w:color="000000"/>
                    <w:bottom w:val="single" w:sz="6" w:space="12" w:color="000000"/>
                    <w:right w:val="single" w:sz="6" w:space="12" w:color="000000"/>
                  </w:divBdr>
                  <w:divsChild>
                    <w:div w:id="1215660028">
                      <w:marLeft w:val="0"/>
                      <w:marRight w:val="0"/>
                      <w:marTop w:val="0"/>
                      <w:marBottom w:val="240"/>
                      <w:divBdr>
                        <w:top w:val="none" w:sz="0" w:space="0" w:color="auto"/>
                        <w:left w:val="none" w:sz="0" w:space="0" w:color="auto"/>
                        <w:bottom w:val="none" w:sz="0" w:space="0" w:color="auto"/>
                        <w:right w:val="none" w:sz="0" w:space="0" w:color="auto"/>
                      </w:divBdr>
                    </w:div>
                    <w:div w:id="140733473">
                      <w:marLeft w:val="480"/>
                      <w:marRight w:val="0"/>
                      <w:marTop w:val="0"/>
                      <w:marBottom w:val="0"/>
                      <w:divBdr>
                        <w:top w:val="none" w:sz="0" w:space="0" w:color="auto"/>
                        <w:left w:val="none" w:sz="0" w:space="0" w:color="auto"/>
                        <w:bottom w:val="none" w:sz="0" w:space="0" w:color="auto"/>
                        <w:right w:val="none" w:sz="0" w:space="0" w:color="auto"/>
                      </w:divBdr>
                    </w:div>
                  </w:divsChild>
                </w:div>
                <w:div w:id="1439638204">
                  <w:marLeft w:val="0"/>
                  <w:marRight w:val="0"/>
                  <w:marTop w:val="0"/>
                  <w:marBottom w:val="0"/>
                  <w:divBdr>
                    <w:top w:val="single" w:sz="6" w:space="12" w:color="000000"/>
                    <w:left w:val="single" w:sz="6" w:space="12" w:color="000000"/>
                    <w:bottom w:val="single" w:sz="6" w:space="12" w:color="000000"/>
                    <w:right w:val="single" w:sz="6" w:space="12" w:color="000000"/>
                  </w:divBdr>
                  <w:divsChild>
                    <w:div w:id="108017869">
                      <w:marLeft w:val="0"/>
                      <w:marRight w:val="0"/>
                      <w:marTop w:val="0"/>
                      <w:marBottom w:val="240"/>
                      <w:divBdr>
                        <w:top w:val="none" w:sz="0" w:space="0" w:color="auto"/>
                        <w:left w:val="none" w:sz="0" w:space="0" w:color="auto"/>
                        <w:bottom w:val="none" w:sz="0" w:space="0" w:color="auto"/>
                        <w:right w:val="none" w:sz="0" w:space="0" w:color="auto"/>
                      </w:divBdr>
                    </w:div>
                    <w:div w:id="90598857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84129501">
              <w:marLeft w:val="0"/>
              <w:marRight w:val="0"/>
              <w:marTop w:val="0"/>
              <w:marBottom w:val="0"/>
              <w:divBdr>
                <w:top w:val="none" w:sz="0" w:space="0" w:color="auto"/>
                <w:left w:val="none" w:sz="0" w:space="0" w:color="auto"/>
                <w:bottom w:val="none" w:sz="0" w:space="0" w:color="auto"/>
                <w:right w:val="none" w:sz="0" w:space="0" w:color="auto"/>
              </w:divBdr>
              <w:divsChild>
                <w:div w:id="1527795264">
                  <w:marLeft w:val="-480"/>
                  <w:marRight w:val="0"/>
                  <w:marTop w:val="240"/>
                  <w:marBottom w:val="240"/>
                  <w:divBdr>
                    <w:top w:val="none" w:sz="0" w:space="0" w:color="auto"/>
                    <w:left w:val="none" w:sz="0" w:space="0" w:color="auto"/>
                    <w:bottom w:val="none" w:sz="0" w:space="0" w:color="auto"/>
                    <w:right w:val="none" w:sz="0" w:space="0" w:color="auto"/>
                  </w:divBdr>
                </w:div>
                <w:div w:id="1897202908">
                  <w:marLeft w:val="0"/>
                  <w:marRight w:val="0"/>
                  <w:marTop w:val="0"/>
                  <w:marBottom w:val="0"/>
                  <w:divBdr>
                    <w:top w:val="single" w:sz="6" w:space="12" w:color="000000"/>
                    <w:left w:val="single" w:sz="6" w:space="12" w:color="000000"/>
                    <w:bottom w:val="single" w:sz="6" w:space="12" w:color="000000"/>
                    <w:right w:val="single" w:sz="6" w:space="12" w:color="000000"/>
                  </w:divBdr>
                  <w:divsChild>
                    <w:div w:id="25565212">
                      <w:marLeft w:val="0"/>
                      <w:marRight w:val="0"/>
                      <w:marTop w:val="0"/>
                      <w:marBottom w:val="240"/>
                      <w:divBdr>
                        <w:top w:val="none" w:sz="0" w:space="0" w:color="auto"/>
                        <w:left w:val="none" w:sz="0" w:space="0" w:color="auto"/>
                        <w:bottom w:val="none" w:sz="0" w:space="0" w:color="auto"/>
                        <w:right w:val="none" w:sz="0" w:space="0" w:color="auto"/>
                      </w:divBdr>
                    </w:div>
                    <w:div w:id="1963342958">
                      <w:marLeft w:val="480"/>
                      <w:marRight w:val="0"/>
                      <w:marTop w:val="0"/>
                      <w:marBottom w:val="0"/>
                      <w:divBdr>
                        <w:top w:val="none" w:sz="0" w:space="0" w:color="auto"/>
                        <w:left w:val="none" w:sz="0" w:space="0" w:color="auto"/>
                        <w:bottom w:val="none" w:sz="0" w:space="0" w:color="auto"/>
                        <w:right w:val="none" w:sz="0" w:space="0" w:color="auto"/>
                      </w:divBdr>
                    </w:div>
                  </w:divsChild>
                </w:div>
                <w:div w:id="1749813438">
                  <w:marLeft w:val="0"/>
                  <w:marRight w:val="0"/>
                  <w:marTop w:val="0"/>
                  <w:marBottom w:val="0"/>
                  <w:divBdr>
                    <w:top w:val="single" w:sz="6" w:space="12" w:color="000000"/>
                    <w:left w:val="single" w:sz="6" w:space="12" w:color="000000"/>
                    <w:bottom w:val="single" w:sz="6" w:space="12" w:color="000000"/>
                    <w:right w:val="single" w:sz="6" w:space="12" w:color="000000"/>
                  </w:divBdr>
                  <w:divsChild>
                    <w:div w:id="17320802">
                      <w:marLeft w:val="0"/>
                      <w:marRight w:val="0"/>
                      <w:marTop w:val="0"/>
                      <w:marBottom w:val="240"/>
                      <w:divBdr>
                        <w:top w:val="none" w:sz="0" w:space="0" w:color="auto"/>
                        <w:left w:val="none" w:sz="0" w:space="0" w:color="auto"/>
                        <w:bottom w:val="none" w:sz="0" w:space="0" w:color="auto"/>
                        <w:right w:val="none" w:sz="0" w:space="0" w:color="auto"/>
                      </w:divBdr>
                    </w:div>
                    <w:div w:id="93016386">
                      <w:marLeft w:val="480"/>
                      <w:marRight w:val="0"/>
                      <w:marTop w:val="0"/>
                      <w:marBottom w:val="0"/>
                      <w:divBdr>
                        <w:top w:val="none" w:sz="0" w:space="0" w:color="auto"/>
                        <w:left w:val="none" w:sz="0" w:space="0" w:color="auto"/>
                        <w:bottom w:val="none" w:sz="0" w:space="0" w:color="auto"/>
                        <w:right w:val="none" w:sz="0" w:space="0" w:color="auto"/>
                      </w:divBdr>
                    </w:div>
                  </w:divsChild>
                </w:div>
                <w:div w:id="1782451356">
                  <w:marLeft w:val="0"/>
                  <w:marRight w:val="0"/>
                  <w:marTop w:val="0"/>
                  <w:marBottom w:val="0"/>
                  <w:divBdr>
                    <w:top w:val="single" w:sz="6" w:space="12" w:color="000000"/>
                    <w:left w:val="single" w:sz="6" w:space="12" w:color="000000"/>
                    <w:bottom w:val="single" w:sz="6" w:space="12" w:color="000000"/>
                    <w:right w:val="single" w:sz="6" w:space="12" w:color="000000"/>
                  </w:divBdr>
                  <w:divsChild>
                    <w:div w:id="1657033010">
                      <w:marLeft w:val="0"/>
                      <w:marRight w:val="0"/>
                      <w:marTop w:val="0"/>
                      <w:marBottom w:val="240"/>
                      <w:divBdr>
                        <w:top w:val="none" w:sz="0" w:space="0" w:color="auto"/>
                        <w:left w:val="none" w:sz="0" w:space="0" w:color="auto"/>
                        <w:bottom w:val="none" w:sz="0" w:space="0" w:color="auto"/>
                        <w:right w:val="none" w:sz="0" w:space="0" w:color="auto"/>
                      </w:divBdr>
                    </w:div>
                    <w:div w:id="2071339743">
                      <w:marLeft w:val="480"/>
                      <w:marRight w:val="0"/>
                      <w:marTop w:val="0"/>
                      <w:marBottom w:val="0"/>
                      <w:divBdr>
                        <w:top w:val="none" w:sz="0" w:space="0" w:color="auto"/>
                        <w:left w:val="none" w:sz="0" w:space="0" w:color="auto"/>
                        <w:bottom w:val="none" w:sz="0" w:space="0" w:color="auto"/>
                        <w:right w:val="none" w:sz="0" w:space="0" w:color="auto"/>
                      </w:divBdr>
                    </w:div>
                  </w:divsChild>
                </w:div>
                <w:div w:id="1343704867">
                  <w:marLeft w:val="0"/>
                  <w:marRight w:val="0"/>
                  <w:marTop w:val="0"/>
                  <w:marBottom w:val="0"/>
                  <w:divBdr>
                    <w:top w:val="single" w:sz="6" w:space="12" w:color="000000"/>
                    <w:left w:val="single" w:sz="6" w:space="12" w:color="000000"/>
                    <w:bottom w:val="single" w:sz="6" w:space="12" w:color="000000"/>
                    <w:right w:val="single" w:sz="6" w:space="12" w:color="000000"/>
                  </w:divBdr>
                  <w:divsChild>
                    <w:div w:id="1151755872">
                      <w:marLeft w:val="0"/>
                      <w:marRight w:val="0"/>
                      <w:marTop w:val="0"/>
                      <w:marBottom w:val="240"/>
                      <w:divBdr>
                        <w:top w:val="none" w:sz="0" w:space="0" w:color="auto"/>
                        <w:left w:val="none" w:sz="0" w:space="0" w:color="auto"/>
                        <w:bottom w:val="none" w:sz="0" w:space="0" w:color="auto"/>
                        <w:right w:val="none" w:sz="0" w:space="0" w:color="auto"/>
                      </w:divBdr>
                    </w:div>
                    <w:div w:id="471992873">
                      <w:marLeft w:val="480"/>
                      <w:marRight w:val="0"/>
                      <w:marTop w:val="0"/>
                      <w:marBottom w:val="0"/>
                      <w:divBdr>
                        <w:top w:val="none" w:sz="0" w:space="0" w:color="auto"/>
                        <w:left w:val="none" w:sz="0" w:space="0" w:color="auto"/>
                        <w:bottom w:val="none" w:sz="0" w:space="0" w:color="auto"/>
                        <w:right w:val="none" w:sz="0" w:space="0" w:color="auto"/>
                      </w:divBdr>
                    </w:div>
                  </w:divsChild>
                </w:div>
                <w:div w:id="1449473546">
                  <w:marLeft w:val="0"/>
                  <w:marRight w:val="0"/>
                  <w:marTop w:val="0"/>
                  <w:marBottom w:val="0"/>
                  <w:divBdr>
                    <w:top w:val="single" w:sz="6" w:space="12" w:color="000000"/>
                    <w:left w:val="single" w:sz="6" w:space="12" w:color="000000"/>
                    <w:bottom w:val="single" w:sz="6" w:space="12" w:color="000000"/>
                    <w:right w:val="single" w:sz="6" w:space="12" w:color="000000"/>
                  </w:divBdr>
                  <w:divsChild>
                    <w:div w:id="2136370156">
                      <w:marLeft w:val="0"/>
                      <w:marRight w:val="0"/>
                      <w:marTop w:val="0"/>
                      <w:marBottom w:val="240"/>
                      <w:divBdr>
                        <w:top w:val="none" w:sz="0" w:space="0" w:color="auto"/>
                        <w:left w:val="none" w:sz="0" w:space="0" w:color="auto"/>
                        <w:bottom w:val="none" w:sz="0" w:space="0" w:color="auto"/>
                        <w:right w:val="none" w:sz="0" w:space="0" w:color="auto"/>
                      </w:divBdr>
                    </w:div>
                    <w:div w:id="1940675599">
                      <w:marLeft w:val="480"/>
                      <w:marRight w:val="0"/>
                      <w:marTop w:val="0"/>
                      <w:marBottom w:val="0"/>
                      <w:divBdr>
                        <w:top w:val="none" w:sz="0" w:space="0" w:color="auto"/>
                        <w:left w:val="none" w:sz="0" w:space="0" w:color="auto"/>
                        <w:bottom w:val="none" w:sz="0" w:space="0" w:color="auto"/>
                        <w:right w:val="none" w:sz="0" w:space="0" w:color="auto"/>
                      </w:divBdr>
                    </w:div>
                  </w:divsChild>
                </w:div>
                <w:div w:id="1762485075">
                  <w:marLeft w:val="0"/>
                  <w:marRight w:val="0"/>
                  <w:marTop w:val="0"/>
                  <w:marBottom w:val="0"/>
                  <w:divBdr>
                    <w:top w:val="single" w:sz="6" w:space="12" w:color="000000"/>
                    <w:left w:val="single" w:sz="6" w:space="12" w:color="000000"/>
                    <w:bottom w:val="single" w:sz="6" w:space="12" w:color="000000"/>
                    <w:right w:val="single" w:sz="6" w:space="12" w:color="000000"/>
                  </w:divBdr>
                  <w:divsChild>
                    <w:div w:id="896354772">
                      <w:marLeft w:val="0"/>
                      <w:marRight w:val="0"/>
                      <w:marTop w:val="0"/>
                      <w:marBottom w:val="240"/>
                      <w:divBdr>
                        <w:top w:val="none" w:sz="0" w:space="0" w:color="auto"/>
                        <w:left w:val="none" w:sz="0" w:space="0" w:color="auto"/>
                        <w:bottom w:val="none" w:sz="0" w:space="0" w:color="auto"/>
                        <w:right w:val="none" w:sz="0" w:space="0" w:color="auto"/>
                      </w:divBdr>
                    </w:div>
                    <w:div w:id="153793425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649557135">
              <w:marLeft w:val="0"/>
              <w:marRight w:val="0"/>
              <w:marTop w:val="0"/>
              <w:marBottom w:val="0"/>
              <w:divBdr>
                <w:top w:val="none" w:sz="0" w:space="0" w:color="auto"/>
                <w:left w:val="none" w:sz="0" w:space="0" w:color="auto"/>
                <w:bottom w:val="none" w:sz="0" w:space="0" w:color="auto"/>
                <w:right w:val="none" w:sz="0" w:space="0" w:color="auto"/>
              </w:divBdr>
              <w:divsChild>
                <w:div w:id="1010178098">
                  <w:marLeft w:val="-480"/>
                  <w:marRight w:val="0"/>
                  <w:marTop w:val="240"/>
                  <w:marBottom w:val="240"/>
                  <w:divBdr>
                    <w:top w:val="none" w:sz="0" w:space="0" w:color="auto"/>
                    <w:left w:val="none" w:sz="0" w:space="0" w:color="auto"/>
                    <w:bottom w:val="none" w:sz="0" w:space="0" w:color="auto"/>
                    <w:right w:val="none" w:sz="0" w:space="0" w:color="auto"/>
                  </w:divBdr>
                </w:div>
                <w:div w:id="453213955">
                  <w:marLeft w:val="0"/>
                  <w:marRight w:val="0"/>
                  <w:marTop w:val="0"/>
                  <w:marBottom w:val="0"/>
                  <w:divBdr>
                    <w:top w:val="single" w:sz="6" w:space="12" w:color="000000"/>
                    <w:left w:val="single" w:sz="6" w:space="12" w:color="000000"/>
                    <w:bottom w:val="single" w:sz="6" w:space="12" w:color="000000"/>
                    <w:right w:val="single" w:sz="6" w:space="12" w:color="000000"/>
                  </w:divBdr>
                  <w:divsChild>
                    <w:div w:id="891619563">
                      <w:marLeft w:val="0"/>
                      <w:marRight w:val="0"/>
                      <w:marTop w:val="0"/>
                      <w:marBottom w:val="240"/>
                      <w:divBdr>
                        <w:top w:val="none" w:sz="0" w:space="0" w:color="auto"/>
                        <w:left w:val="none" w:sz="0" w:space="0" w:color="auto"/>
                        <w:bottom w:val="none" w:sz="0" w:space="0" w:color="auto"/>
                        <w:right w:val="none" w:sz="0" w:space="0" w:color="auto"/>
                      </w:divBdr>
                    </w:div>
                    <w:div w:id="43678125">
                      <w:marLeft w:val="480"/>
                      <w:marRight w:val="0"/>
                      <w:marTop w:val="0"/>
                      <w:marBottom w:val="0"/>
                      <w:divBdr>
                        <w:top w:val="none" w:sz="0" w:space="0" w:color="auto"/>
                        <w:left w:val="none" w:sz="0" w:space="0" w:color="auto"/>
                        <w:bottom w:val="none" w:sz="0" w:space="0" w:color="auto"/>
                        <w:right w:val="none" w:sz="0" w:space="0" w:color="auto"/>
                      </w:divBdr>
                      <w:divsChild>
                        <w:div w:id="730006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40486">
                  <w:marLeft w:val="0"/>
                  <w:marRight w:val="0"/>
                  <w:marTop w:val="0"/>
                  <w:marBottom w:val="0"/>
                  <w:divBdr>
                    <w:top w:val="single" w:sz="6" w:space="12" w:color="000000"/>
                    <w:left w:val="single" w:sz="6" w:space="12" w:color="000000"/>
                    <w:bottom w:val="single" w:sz="6" w:space="12" w:color="000000"/>
                    <w:right w:val="single" w:sz="6" w:space="12" w:color="000000"/>
                  </w:divBdr>
                  <w:divsChild>
                    <w:div w:id="197937958">
                      <w:marLeft w:val="0"/>
                      <w:marRight w:val="0"/>
                      <w:marTop w:val="0"/>
                      <w:marBottom w:val="240"/>
                      <w:divBdr>
                        <w:top w:val="none" w:sz="0" w:space="0" w:color="auto"/>
                        <w:left w:val="none" w:sz="0" w:space="0" w:color="auto"/>
                        <w:bottom w:val="none" w:sz="0" w:space="0" w:color="auto"/>
                        <w:right w:val="none" w:sz="0" w:space="0" w:color="auto"/>
                      </w:divBdr>
                    </w:div>
                    <w:div w:id="10245990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74086763">
              <w:marLeft w:val="0"/>
              <w:marRight w:val="0"/>
              <w:marTop w:val="0"/>
              <w:marBottom w:val="0"/>
              <w:divBdr>
                <w:top w:val="none" w:sz="0" w:space="0" w:color="auto"/>
                <w:left w:val="none" w:sz="0" w:space="0" w:color="auto"/>
                <w:bottom w:val="none" w:sz="0" w:space="0" w:color="auto"/>
                <w:right w:val="none" w:sz="0" w:space="0" w:color="auto"/>
              </w:divBdr>
              <w:divsChild>
                <w:div w:id="354621578">
                  <w:marLeft w:val="-480"/>
                  <w:marRight w:val="0"/>
                  <w:marTop w:val="240"/>
                  <w:marBottom w:val="240"/>
                  <w:divBdr>
                    <w:top w:val="none" w:sz="0" w:space="0" w:color="auto"/>
                    <w:left w:val="none" w:sz="0" w:space="0" w:color="auto"/>
                    <w:bottom w:val="none" w:sz="0" w:space="0" w:color="auto"/>
                    <w:right w:val="none" w:sz="0" w:space="0" w:color="auto"/>
                  </w:divBdr>
                </w:div>
                <w:div w:id="884223115">
                  <w:marLeft w:val="0"/>
                  <w:marRight w:val="0"/>
                  <w:marTop w:val="0"/>
                  <w:marBottom w:val="0"/>
                  <w:divBdr>
                    <w:top w:val="single" w:sz="6" w:space="12" w:color="000000"/>
                    <w:left w:val="single" w:sz="6" w:space="12" w:color="000000"/>
                    <w:bottom w:val="single" w:sz="6" w:space="12" w:color="000000"/>
                    <w:right w:val="single" w:sz="6" w:space="12" w:color="000000"/>
                  </w:divBdr>
                  <w:divsChild>
                    <w:div w:id="1996564708">
                      <w:marLeft w:val="0"/>
                      <w:marRight w:val="0"/>
                      <w:marTop w:val="0"/>
                      <w:marBottom w:val="240"/>
                      <w:divBdr>
                        <w:top w:val="none" w:sz="0" w:space="0" w:color="auto"/>
                        <w:left w:val="none" w:sz="0" w:space="0" w:color="auto"/>
                        <w:bottom w:val="none" w:sz="0" w:space="0" w:color="auto"/>
                        <w:right w:val="none" w:sz="0" w:space="0" w:color="auto"/>
                      </w:divBdr>
                    </w:div>
                    <w:div w:id="1503202983">
                      <w:marLeft w:val="480"/>
                      <w:marRight w:val="0"/>
                      <w:marTop w:val="0"/>
                      <w:marBottom w:val="0"/>
                      <w:divBdr>
                        <w:top w:val="none" w:sz="0" w:space="0" w:color="auto"/>
                        <w:left w:val="none" w:sz="0" w:space="0" w:color="auto"/>
                        <w:bottom w:val="none" w:sz="0" w:space="0" w:color="auto"/>
                        <w:right w:val="none" w:sz="0" w:space="0" w:color="auto"/>
                      </w:divBdr>
                    </w:div>
                  </w:divsChild>
                </w:div>
                <w:div w:id="823860037">
                  <w:marLeft w:val="0"/>
                  <w:marRight w:val="0"/>
                  <w:marTop w:val="0"/>
                  <w:marBottom w:val="0"/>
                  <w:divBdr>
                    <w:top w:val="single" w:sz="6" w:space="12" w:color="000000"/>
                    <w:left w:val="single" w:sz="6" w:space="12" w:color="000000"/>
                    <w:bottom w:val="single" w:sz="6" w:space="12" w:color="000000"/>
                    <w:right w:val="single" w:sz="6" w:space="12" w:color="000000"/>
                  </w:divBdr>
                  <w:divsChild>
                    <w:div w:id="1796020791">
                      <w:marLeft w:val="0"/>
                      <w:marRight w:val="0"/>
                      <w:marTop w:val="0"/>
                      <w:marBottom w:val="240"/>
                      <w:divBdr>
                        <w:top w:val="none" w:sz="0" w:space="0" w:color="auto"/>
                        <w:left w:val="none" w:sz="0" w:space="0" w:color="auto"/>
                        <w:bottom w:val="none" w:sz="0" w:space="0" w:color="auto"/>
                        <w:right w:val="none" w:sz="0" w:space="0" w:color="auto"/>
                      </w:divBdr>
                    </w:div>
                    <w:div w:id="1110664450">
                      <w:marLeft w:val="480"/>
                      <w:marRight w:val="0"/>
                      <w:marTop w:val="0"/>
                      <w:marBottom w:val="0"/>
                      <w:divBdr>
                        <w:top w:val="none" w:sz="0" w:space="0" w:color="auto"/>
                        <w:left w:val="none" w:sz="0" w:space="0" w:color="auto"/>
                        <w:bottom w:val="none" w:sz="0" w:space="0" w:color="auto"/>
                        <w:right w:val="none" w:sz="0" w:space="0" w:color="auto"/>
                      </w:divBdr>
                    </w:div>
                  </w:divsChild>
                </w:div>
                <w:div w:id="1947345893">
                  <w:marLeft w:val="0"/>
                  <w:marRight w:val="0"/>
                  <w:marTop w:val="0"/>
                  <w:marBottom w:val="0"/>
                  <w:divBdr>
                    <w:top w:val="single" w:sz="6" w:space="12" w:color="000000"/>
                    <w:left w:val="single" w:sz="6" w:space="12" w:color="000000"/>
                    <w:bottom w:val="single" w:sz="6" w:space="12" w:color="000000"/>
                    <w:right w:val="single" w:sz="6" w:space="12" w:color="000000"/>
                  </w:divBdr>
                  <w:divsChild>
                    <w:div w:id="829248948">
                      <w:marLeft w:val="0"/>
                      <w:marRight w:val="0"/>
                      <w:marTop w:val="0"/>
                      <w:marBottom w:val="240"/>
                      <w:divBdr>
                        <w:top w:val="none" w:sz="0" w:space="0" w:color="auto"/>
                        <w:left w:val="none" w:sz="0" w:space="0" w:color="auto"/>
                        <w:bottom w:val="none" w:sz="0" w:space="0" w:color="auto"/>
                        <w:right w:val="none" w:sz="0" w:space="0" w:color="auto"/>
                      </w:divBdr>
                    </w:div>
                    <w:div w:id="18761954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41040">
          <w:marLeft w:val="480"/>
          <w:marRight w:val="0"/>
          <w:marTop w:val="0"/>
          <w:marBottom w:val="0"/>
          <w:divBdr>
            <w:top w:val="none" w:sz="0" w:space="0" w:color="auto"/>
            <w:left w:val="none" w:sz="0" w:space="0" w:color="auto"/>
            <w:bottom w:val="none" w:sz="0" w:space="0" w:color="auto"/>
            <w:right w:val="none" w:sz="0" w:space="0" w:color="auto"/>
          </w:divBdr>
          <w:divsChild>
            <w:div w:id="1294288057">
              <w:marLeft w:val="-480"/>
              <w:marRight w:val="0"/>
              <w:marTop w:val="240"/>
              <w:marBottom w:val="240"/>
              <w:divBdr>
                <w:top w:val="none" w:sz="0" w:space="0" w:color="auto"/>
                <w:left w:val="none" w:sz="0" w:space="0" w:color="auto"/>
                <w:bottom w:val="none" w:sz="0" w:space="0" w:color="auto"/>
                <w:right w:val="none" w:sz="0" w:space="0" w:color="auto"/>
              </w:divBdr>
            </w:div>
            <w:div w:id="794952396">
              <w:marLeft w:val="0"/>
              <w:marRight w:val="0"/>
              <w:marTop w:val="0"/>
              <w:marBottom w:val="0"/>
              <w:divBdr>
                <w:top w:val="none" w:sz="0" w:space="0" w:color="auto"/>
                <w:left w:val="none" w:sz="0" w:space="0" w:color="auto"/>
                <w:bottom w:val="none" w:sz="0" w:space="0" w:color="auto"/>
                <w:right w:val="none" w:sz="0" w:space="0" w:color="auto"/>
              </w:divBdr>
              <w:divsChild>
                <w:div w:id="2005010221">
                  <w:marLeft w:val="-480"/>
                  <w:marRight w:val="0"/>
                  <w:marTop w:val="240"/>
                  <w:marBottom w:val="240"/>
                  <w:divBdr>
                    <w:top w:val="none" w:sz="0" w:space="0" w:color="auto"/>
                    <w:left w:val="none" w:sz="0" w:space="0" w:color="auto"/>
                    <w:bottom w:val="none" w:sz="0" w:space="0" w:color="auto"/>
                    <w:right w:val="none" w:sz="0" w:space="0" w:color="auto"/>
                  </w:divBdr>
                </w:div>
                <w:div w:id="1576277134">
                  <w:marLeft w:val="0"/>
                  <w:marRight w:val="0"/>
                  <w:marTop w:val="0"/>
                  <w:marBottom w:val="0"/>
                  <w:divBdr>
                    <w:top w:val="single" w:sz="6" w:space="12" w:color="000000"/>
                    <w:left w:val="single" w:sz="6" w:space="12" w:color="000000"/>
                    <w:bottom w:val="single" w:sz="6" w:space="12" w:color="000000"/>
                    <w:right w:val="single" w:sz="6" w:space="12" w:color="000000"/>
                  </w:divBdr>
                  <w:divsChild>
                    <w:div w:id="1285959737">
                      <w:marLeft w:val="0"/>
                      <w:marRight w:val="0"/>
                      <w:marTop w:val="0"/>
                      <w:marBottom w:val="240"/>
                      <w:divBdr>
                        <w:top w:val="none" w:sz="0" w:space="0" w:color="auto"/>
                        <w:left w:val="none" w:sz="0" w:space="0" w:color="auto"/>
                        <w:bottom w:val="none" w:sz="0" w:space="0" w:color="auto"/>
                        <w:right w:val="none" w:sz="0" w:space="0" w:color="auto"/>
                      </w:divBdr>
                    </w:div>
                    <w:div w:id="155078981">
                      <w:marLeft w:val="480"/>
                      <w:marRight w:val="0"/>
                      <w:marTop w:val="0"/>
                      <w:marBottom w:val="0"/>
                      <w:divBdr>
                        <w:top w:val="none" w:sz="0" w:space="0" w:color="auto"/>
                        <w:left w:val="none" w:sz="0" w:space="0" w:color="auto"/>
                        <w:bottom w:val="none" w:sz="0" w:space="0" w:color="auto"/>
                        <w:right w:val="none" w:sz="0" w:space="0" w:color="auto"/>
                      </w:divBdr>
                      <w:divsChild>
                        <w:div w:id="55524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4194973">
                  <w:marLeft w:val="0"/>
                  <w:marRight w:val="0"/>
                  <w:marTop w:val="0"/>
                  <w:marBottom w:val="0"/>
                  <w:divBdr>
                    <w:top w:val="single" w:sz="6" w:space="12" w:color="000000"/>
                    <w:left w:val="single" w:sz="6" w:space="12" w:color="000000"/>
                    <w:bottom w:val="single" w:sz="6" w:space="12" w:color="000000"/>
                    <w:right w:val="single" w:sz="6" w:space="12" w:color="000000"/>
                  </w:divBdr>
                  <w:divsChild>
                    <w:div w:id="343098751">
                      <w:marLeft w:val="0"/>
                      <w:marRight w:val="0"/>
                      <w:marTop w:val="0"/>
                      <w:marBottom w:val="240"/>
                      <w:divBdr>
                        <w:top w:val="none" w:sz="0" w:space="0" w:color="auto"/>
                        <w:left w:val="none" w:sz="0" w:space="0" w:color="auto"/>
                        <w:bottom w:val="none" w:sz="0" w:space="0" w:color="auto"/>
                        <w:right w:val="none" w:sz="0" w:space="0" w:color="auto"/>
                      </w:divBdr>
                    </w:div>
                    <w:div w:id="918441350">
                      <w:marLeft w:val="480"/>
                      <w:marRight w:val="0"/>
                      <w:marTop w:val="0"/>
                      <w:marBottom w:val="0"/>
                      <w:divBdr>
                        <w:top w:val="none" w:sz="0" w:space="0" w:color="auto"/>
                        <w:left w:val="none" w:sz="0" w:space="0" w:color="auto"/>
                        <w:bottom w:val="none" w:sz="0" w:space="0" w:color="auto"/>
                        <w:right w:val="none" w:sz="0" w:space="0" w:color="auto"/>
                      </w:divBdr>
                      <w:divsChild>
                        <w:div w:id="667944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029487">
                  <w:marLeft w:val="0"/>
                  <w:marRight w:val="0"/>
                  <w:marTop w:val="0"/>
                  <w:marBottom w:val="0"/>
                  <w:divBdr>
                    <w:top w:val="single" w:sz="6" w:space="12" w:color="000000"/>
                    <w:left w:val="single" w:sz="6" w:space="12" w:color="000000"/>
                    <w:bottom w:val="single" w:sz="6" w:space="12" w:color="000000"/>
                    <w:right w:val="single" w:sz="6" w:space="12" w:color="000000"/>
                  </w:divBdr>
                  <w:divsChild>
                    <w:div w:id="887494104">
                      <w:marLeft w:val="0"/>
                      <w:marRight w:val="0"/>
                      <w:marTop w:val="0"/>
                      <w:marBottom w:val="240"/>
                      <w:divBdr>
                        <w:top w:val="none" w:sz="0" w:space="0" w:color="auto"/>
                        <w:left w:val="none" w:sz="0" w:space="0" w:color="auto"/>
                        <w:bottom w:val="none" w:sz="0" w:space="0" w:color="auto"/>
                        <w:right w:val="none" w:sz="0" w:space="0" w:color="auto"/>
                      </w:divBdr>
                    </w:div>
                    <w:div w:id="5064099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4815237">
              <w:marLeft w:val="0"/>
              <w:marRight w:val="0"/>
              <w:marTop w:val="0"/>
              <w:marBottom w:val="0"/>
              <w:divBdr>
                <w:top w:val="none" w:sz="0" w:space="0" w:color="auto"/>
                <w:left w:val="none" w:sz="0" w:space="0" w:color="auto"/>
                <w:bottom w:val="none" w:sz="0" w:space="0" w:color="auto"/>
                <w:right w:val="none" w:sz="0" w:space="0" w:color="auto"/>
              </w:divBdr>
              <w:divsChild>
                <w:div w:id="1251621025">
                  <w:marLeft w:val="-480"/>
                  <w:marRight w:val="0"/>
                  <w:marTop w:val="240"/>
                  <w:marBottom w:val="240"/>
                  <w:divBdr>
                    <w:top w:val="none" w:sz="0" w:space="0" w:color="auto"/>
                    <w:left w:val="none" w:sz="0" w:space="0" w:color="auto"/>
                    <w:bottom w:val="none" w:sz="0" w:space="0" w:color="auto"/>
                    <w:right w:val="none" w:sz="0" w:space="0" w:color="auto"/>
                  </w:divBdr>
                </w:div>
                <w:div w:id="635180398">
                  <w:marLeft w:val="0"/>
                  <w:marRight w:val="0"/>
                  <w:marTop w:val="0"/>
                  <w:marBottom w:val="0"/>
                  <w:divBdr>
                    <w:top w:val="single" w:sz="6" w:space="12" w:color="000000"/>
                    <w:left w:val="single" w:sz="6" w:space="12" w:color="000000"/>
                    <w:bottom w:val="single" w:sz="6" w:space="12" w:color="000000"/>
                    <w:right w:val="single" w:sz="6" w:space="12" w:color="000000"/>
                  </w:divBdr>
                  <w:divsChild>
                    <w:div w:id="1206528398">
                      <w:marLeft w:val="0"/>
                      <w:marRight w:val="0"/>
                      <w:marTop w:val="0"/>
                      <w:marBottom w:val="240"/>
                      <w:divBdr>
                        <w:top w:val="none" w:sz="0" w:space="0" w:color="auto"/>
                        <w:left w:val="none" w:sz="0" w:space="0" w:color="auto"/>
                        <w:bottom w:val="none" w:sz="0" w:space="0" w:color="auto"/>
                        <w:right w:val="none" w:sz="0" w:space="0" w:color="auto"/>
                      </w:divBdr>
                    </w:div>
                    <w:div w:id="11957821">
                      <w:marLeft w:val="480"/>
                      <w:marRight w:val="0"/>
                      <w:marTop w:val="0"/>
                      <w:marBottom w:val="0"/>
                      <w:divBdr>
                        <w:top w:val="none" w:sz="0" w:space="0" w:color="auto"/>
                        <w:left w:val="none" w:sz="0" w:space="0" w:color="auto"/>
                        <w:bottom w:val="none" w:sz="0" w:space="0" w:color="auto"/>
                        <w:right w:val="none" w:sz="0" w:space="0" w:color="auto"/>
                      </w:divBdr>
                      <w:divsChild>
                        <w:div w:id="115286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888948">
                  <w:marLeft w:val="0"/>
                  <w:marRight w:val="0"/>
                  <w:marTop w:val="0"/>
                  <w:marBottom w:val="0"/>
                  <w:divBdr>
                    <w:top w:val="none" w:sz="0" w:space="0" w:color="auto"/>
                    <w:left w:val="none" w:sz="0" w:space="0" w:color="auto"/>
                    <w:bottom w:val="none" w:sz="0" w:space="0" w:color="auto"/>
                    <w:right w:val="none" w:sz="0" w:space="0" w:color="auto"/>
                  </w:divBdr>
                  <w:divsChild>
                    <w:div w:id="549656522">
                      <w:marLeft w:val="-480"/>
                      <w:marRight w:val="0"/>
                      <w:marTop w:val="240"/>
                      <w:marBottom w:val="240"/>
                      <w:divBdr>
                        <w:top w:val="none" w:sz="0" w:space="0" w:color="auto"/>
                        <w:left w:val="none" w:sz="0" w:space="0" w:color="auto"/>
                        <w:bottom w:val="none" w:sz="0" w:space="0" w:color="auto"/>
                        <w:right w:val="none" w:sz="0" w:space="0" w:color="auto"/>
                      </w:divBdr>
                    </w:div>
                    <w:div w:id="834151258">
                      <w:marLeft w:val="0"/>
                      <w:marRight w:val="0"/>
                      <w:marTop w:val="0"/>
                      <w:marBottom w:val="0"/>
                      <w:divBdr>
                        <w:top w:val="single" w:sz="6" w:space="12" w:color="000000"/>
                        <w:left w:val="single" w:sz="6" w:space="12" w:color="000000"/>
                        <w:bottom w:val="single" w:sz="6" w:space="12" w:color="000000"/>
                        <w:right w:val="single" w:sz="6" w:space="12" w:color="000000"/>
                      </w:divBdr>
                      <w:divsChild>
                        <w:div w:id="824736514">
                          <w:marLeft w:val="0"/>
                          <w:marRight w:val="0"/>
                          <w:marTop w:val="0"/>
                          <w:marBottom w:val="240"/>
                          <w:divBdr>
                            <w:top w:val="none" w:sz="0" w:space="0" w:color="auto"/>
                            <w:left w:val="none" w:sz="0" w:space="0" w:color="auto"/>
                            <w:bottom w:val="none" w:sz="0" w:space="0" w:color="auto"/>
                            <w:right w:val="none" w:sz="0" w:space="0" w:color="auto"/>
                          </w:divBdr>
                        </w:div>
                        <w:div w:id="1410300214">
                          <w:marLeft w:val="480"/>
                          <w:marRight w:val="0"/>
                          <w:marTop w:val="0"/>
                          <w:marBottom w:val="0"/>
                          <w:divBdr>
                            <w:top w:val="none" w:sz="0" w:space="0" w:color="auto"/>
                            <w:left w:val="none" w:sz="0" w:space="0" w:color="auto"/>
                            <w:bottom w:val="none" w:sz="0" w:space="0" w:color="auto"/>
                            <w:right w:val="none" w:sz="0" w:space="0" w:color="auto"/>
                          </w:divBdr>
                        </w:div>
                      </w:divsChild>
                    </w:div>
                    <w:div w:id="447359762">
                      <w:marLeft w:val="480"/>
                      <w:marRight w:val="0"/>
                      <w:marTop w:val="0"/>
                      <w:marBottom w:val="0"/>
                      <w:divBdr>
                        <w:top w:val="none" w:sz="0" w:space="0" w:color="auto"/>
                        <w:left w:val="none" w:sz="0" w:space="0" w:color="auto"/>
                        <w:bottom w:val="none" w:sz="0" w:space="0" w:color="auto"/>
                        <w:right w:val="none" w:sz="0" w:space="0" w:color="auto"/>
                      </w:divBdr>
                      <w:divsChild>
                        <w:div w:id="1257133491">
                          <w:marLeft w:val="-480"/>
                          <w:marRight w:val="0"/>
                          <w:marTop w:val="240"/>
                          <w:marBottom w:val="240"/>
                          <w:divBdr>
                            <w:top w:val="none" w:sz="0" w:space="0" w:color="auto"/>
                            <w:left w:val="none" w:sz="0" w:space="0" w:color="auto"/>
                            <w:bottom w:val="none" w:sz="0" w:space="0" w:color="auto"/>
                            <w:right w:val="none" w:sz="0" w:space="0" w:color="auto"/>
                          </w:divBdr>
                        </w:div>
                        <w:div w:id="1556622126">
                          <w:marLeft w:val="0"/>
                          <w:marRight w:val="0"/>
                          <w:marTop w:val="0"/>
                          <w:marBottom w:val="0"/>
                          <w:divBdr>
                            <w:top w:val="single" w:sz="6" w:space="12" w:color="000000"/>
                            <w:left w:val="single" w:sz="6" w:space="12" w:color="000000"/>
                            <w:bottom w:val="single" w:sz="6" w:space="12" w:color="000000"/>
                            <w:right w:val="single" w:sz="6" w:space="12" w:color="000000"/>
                          </w:divBdr>
                          <w:divsChild>
                            <w:div w:id="1683438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9000133">
                  <w:marLeft w:val="0"/>
                  <w:marRight w:val="0"/>
                  <w:marTop w:val="0"/>
                  <w:marBottom w:val="0"/>
                  <w:divBdr>
                    <w:top w:val="none" w:sz="0" w:space="0" w:color="auto"/>
                    <w:left w:val="none" w:sz="0" w:space="0" w:color="auto"/>
                    <w:bottom w:val="none" w:sz="0" w:space="0" w:color="auto"/>
                    <w:right w:val="none" w:sz="0" w:space="0" w:color="auto"/>
                  </w:divBdr>
                  <w:divsChild>
                    <w:div w:id="1640768485">
                      <w:marLeft w:val="-480"/>
                      <w:marRight w:val="0"/>
                      <w:marTop w:val="240"/>
                      <w:marBottom w:val="240"/>
                      <w:divBdr>
                        <w:top w:val="none" w:sz="0" w:space="0" w:color="auto"/>
                        <w:left w:val="none" w:sz="0" w:space="0" w:color="auto"/>
                        <w:bottom w:val="none" w:sz="0" w:space="0" w:color="auto"/>
                        <w:right w:val="none" w:sz="0" w:space="0" w:color="auto"/>
                      </w:divBdr>
                    </w:div>
                    <w:div w:id="1935629110">
                      <w:marLeft w:val="0"/>
                      <w:marRight w:val="0"/>
                      <w:marTop w:val="0"/>
                      <w:marBottom w:val="0"/>
                      <w:divBdr>
                        <w:top w:val="single" w:sz="6" w:space="12" w:color="000000"/>
                        <w:left w:val="single" w:sz="6" w:space="12" w:color="000000"/>
                        <w:bottom w:val="single" w:sz="6" w:space="12" w:color="000000"/>
                        <w:right w:val="single" w:sz="6" w:space="12" w:color="000000"/>
                      </w:divBdr>
                      <w:divsChild>
                        <w:div w:id="520703489">
                          <w:marLeft w:val="0"/>
                          <w:marRight w:val="0"/>
                          <w:marTop w:val="0"/>
                          <w:marBottom w:val="240"/>
                          <w:divBdr>
                            <w:top w:val="none" w:sz="0" w:space="0" w:color="auto"/>
                            <w:left w:val="none" w:sz="0" w:space="0" w:color="auto"/>
                            <w:bottom w:val="none" w:sz="0" w:space="0" w:color="auto"/>
                            <w:right w:val="none" w:sz="0" w:space="0" w:color="auto"/>
                          </w:divBdr>
                        </w:div>
                        <w:div w:id="1689872197">
                          <w:marLeft w:val="480"/>
                          <w:marRight w:val="0"/>
                          <w:marTop w:val="0"/>
                          <w:marBottom w:val="0"/>
                          <w:divBdr>
                            <w:top w:val="none" w:sz="0" w:space="0" w:color="auto"/>
                            <w:left w:val="none" w:sz="0" w:space="0" w:color="auto"/>
                            <w:bottom w:val="none" w:sz="0" w:space="0" w:color="auto"/>
                            <w:right w:val="none" w:sz="0" w:space="0" w:color="auto"/>
                          </w:divBdr>
                        </w:div>
                      </w:divsChild>
                    </w:div>
                    <w:div w:id="188995242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2428316">
                          <w:marLeft w:val="0"/>
                          <w:marRight w:val="0"/>
                          <w:marTop w:val="0"/>
                          <w:marBottom w:val="240"/>
                          <w:divBdr>
                            <w:top w:val="none" w:sz="0" w:space="0" w:color="auto"/>
                            <w:left w:val="none" w:sz="0" w:space="0" w:color="auto"/>
                            <w:bottom w:val="none" w:sz="0" w:space="0" w:color="auto"/>
                            <w:right w:val="none" w:sz="0" w:space="0" w:color="auto"/>
                          </w:divBdr>
                        </w:div>
                        <w:div w:id="1987666103">
                          <w:marLeft w:val="480"/>
                          <w:marRight w:val="0"/>
                          <w:marTop w:val="0"/>
                          <w:marBottom w:val="0"/>
                          <w:divBdr>
                            <w:top w:val="none" w:sz="0" w:space="0" w:color="auto"/>
                            <w:left w:val="none" w:sz="0" w:space="0" w:color="auto"/>
                            <w:bottom w:val="none" w:sz="0" w:space="0" w:color="auto"/>
                            <w:right w:val="none" w:sz="0" w:space="0" w:color="auto"/>
                          </w:divBdr>
                        </w:div>
                      </w:divsChild>
                    </w:div>
                    <w:div w:id="826899181">
                      <w:marLeft w:val="480"/>
                      <w:marRight w:val="0"/>
                      <w:marTop w:val="0"/>
                      <w:marBottom w:val="0"/>
                      <w:divBdr>
                        <w:top w:val="none" w:sz="0" w:space="0" w:color="auto"/>
                        <w:left w:val="none" w:sz="0" w:space="0" w:color="auto"/>
                        <w:bottom w:val="none" w:sz="0" w:space="0" w:color="auto"/>
                        <w:right w:val="none" w:sz="0" w:space="0" w:color="auto"/>
                      </w:divBdr>
                      <w:divsChild>
                        <w:div w:id="1147865156">
                          <w:marLeft w:val="-480"/>
                          <w:marRight w:val="0"/>
                          <w:marTop w:val="240"/>
                          <w:marBottom w:val="240"/>
                          <w:divBdr>
                            <w:top w:val="none" w:sz="0" w:space="0" w:color="auto"/>
                            <w:left w:val="none" w:sz="0" w:space="0" w:color="auto"/>
                            <w:bottom w:val="none" w:sz="0" w:space="0" w:color="auto"/>
                            <w:right w:val="none" w:sz="0" w:space="0" w:color="auto"/>
                          </w:divBdr>
                        </w:div>
                        <w:div w:id="1272668011">
                          <w:marLeft w:val="0"/>
                          <w:marRight w:val="0"/>
                          <w:marTop w:val="0"/>
                          <w:marBottom w:val="0"/>
                          <w:divBdr>
                            <w:top w:val="single" w:sz="6" w:space="12" w:color="000000"/>
                            <w:left w:val="single" w:sz="6" w:space="12" w:color="000000"/>
                            <w:bottom w:val="single" w:sz="6" w:space="12" w:color="000000"/>
                            <w:right w:val="single" w:sz="6" w:space="12" w:color="000000"/>
                          </w:divBdr>
                          <w:divsChild>
                            <w:div w:id="657996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711662">
                      <w:marLeft w:val="480"/>
                      <w:marRight w:val="0"/>
                      <w:marTop w:val="0"/>
                      <w:marBottom w:val="0"/>
                      <w:divBdr>
                        <w:top w:val="none" w:sz="0" w:space="0" w:color="auto"/>
                        <w:left w:val="none" w:sz="0" w:space="0" w:color="auto"/>
                        <w:bottom w:val="none" w:sz="0" w:space="0" w:color="auto"/>
                        <w:right w:val="none" w:sz="0" w:space="0" w:color="auto"/>
                      </w:divBdr>
                      <w:divsChild>
                        <w:div w:id="234512494">
                          <w:marLeft w:val="-480"/>
                          <w:marRight w:val="0"/>
                          <w:marTop w:val="240"/>
                          <w:marBottom w:val="240"/>
                          <w:divBdr>
                            <w:top w:val="none" w:sz="0" w:space="0" w:color="auto"/>
                            <w:left w:val="none" w:sz="0" w:space="0" w:color="auto"/>
                            <w:bottom w:val="none" w:sz="0" w:space="0" w:color="auto"/>
                            <w:right w:val="none" w:sz="0" w:space="0" w:color="auto"/>
                          </w:divBdr>
                        </w:div>
                        <w:div w:id="364451310">
                          <w:marLeft w:val="0"/>
                          <w:marRight w:val="0"/>
                          <w:marTop w:val="0"/>
                          <w:marBottom w:val="0"/>
                          <w:divBdr>
                            <w:top w:val="single" w:sz="6" w:space="12" w:color="000000"/>
                            <w:left w:val="single" w:sz="6" w:space="12" w:color="000000"/>
                            <w:bottom w:val="single" w:sz="6" w:space="12" w:color="000000"/>
                            <w:right w:val="single" w:sz="6" w:space="12" w:color="000000"/>
                          </w:divBdr>
                          <w:divsChild>
                            <w:div w:id="408299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9498735">
                  <w:marLeft w:val="0"/>
                  <w:marRight w:val="0"/>
                  <w:marTop w:val="0"/>
                  <w:marBottom w:val="0"/>
                  <w:divBdr>
                    <w:top w:val="none" w:sz="0" w:space="0" w:color="auto"/>
                    <w:left w:val="none" w:sz="0" w:space="0" w:color="auto"/>
                    <w:bottom w:val="none" w:sz="0" w:space="0" w:color="auto"/>
                    <w:right w:val="none" w:sz="0" w:space="0" w:color="auto"/>
                  </w:divBdr>
                  <w:divsChild>
                    <w:div w:id="1613703948">
                      <w:marLeft w:val="-480"/>
                      <w:marRight w:val="0"/>
                      <w:marTop w:val="240"/>
                      <w:marBottom w:val="240"/>
                      <w:divBdr>
                        <w:top w:val="none" w:sz="0" w:space="0" w:color="auto"/>
                        <w:left w:val="none" w:sz="0" w:space="0" w:color="auto"/>
                        <w:bottom w:val="none" w:sz="0" w:space="0" w:color="auto"/>
                        <w:right w:val="none" w:sz="0" w:space="0" w:color="auto"/>
                      </w:divBdr>
                    </w:div>
                    <w:div w:id="1795445194">
                      <w:marLeft w:val="0"/>
                      <w:marRight w:val="0"/>
                      <w:marTop w:val="0"/>
                      <w:marBottom w:val="0"/>
                      <w:divBdr>
                        <w:top w:val="single" w:sz="6" w:space="12" w:color="000000"/>
                        <w:left w:val="single" w:sz="6" w:space="12" w:color="000000"/>
                        <w:bottom w:val="single" w:sz="6" w:space="12" w:color="000000"/>
                        <w:right w:val="single" w:sz="6" w:space="12" w:color="000000"/>
                      </w:divBdr>
                      <w:divsChild>
                        <w:div w:id="90048766">
                          <w:marLeft w:val="0"/>
                          <w:marRight w:val="0"/>
                          <w:marTop w:val="0"/>
                          <w:marBottom w:val="240"/>
                          <w:divBdr>
                            <w:top w:val="none" w:sz="0" w:space="0" w:color="auto"/>
                            <w:left w:val="none" w:sz="0" w:space="0" w:color="auto"/>
                            <w:bottom w:val="none" w:sz="0" w:space="0" w:color="auto"/>
                            <w:right w:val="none" w:sz="0" w:space="0" w:color="auto"/>
                          </w:divBdr>
                        </w:div>
                        <w:div w:id="258564976">
                          <w:marLeft w:val="480"/>
                          <w:marRight w:val="0"/>
                          <w:marTop w:val="0"/>
                          <w:marBottom w:val="0"/>
                          <w:divBdr>
                            <w:top w:val="none" w:sz="0" w:space="0" w:color="auto"/>
                            <w:left w:val="none" w:sz="0" w:space="0" w:color="auto"/>
                            <w:bottom w:val="none" w:sz="0" w:space="0" w:color="auto"/>
                            <w:right w:val="none" w:sz="0" w:space="0" w:color="auto"/>
                          </w:divBdr>
                        </w:div>
                      </w:divsChild>
                    </w:div>
                    <w:div w:id="232744271">
                      <w:marLeft w:val="0"/>
                      <w:marRight w:val="0"/>
                      <w:marTop w:val="0"/>
                      <w:marBottom w:val="0"/>
                      <w:divBdr>
                        <w:top w:val="single" w:sz="6" w:space="12" w:color="000000"/>
                        <w:left w:val="single" w:sz="6" w:space="12" w:color="000000"/>
                        <w:bottom w:val="single" w:sz="6" w:space="12" w:color="000000"/>
                        <w:right w:val="single" w:sz="6" w:space="12" w:color="000000"/>
                      </w:divBdr>
                      <w:divsChild>
                        <w:div w:id="1194921567">
                          <w:marLeft w:val="0"/>
                          <w:marRight w:val="0"/>
                          <w:marTop w:val="0"/>
                          <w:marBottom w:val="240"/>
                          <w:divBdr>
                            <w:top w:val="none" w:sz="0" w:space="0" w:color="auto"/>
                            <w:left w:val="none" w:sz="0" w:space="0" w:color="auto"/>
                            <w:bottom w:val="none" w:sz="0" w:space="0" w:color="auto"/>
                            <w:right w:val="none" w:sz="0" w:space="0" w:color="auto"/>
                          </w:divBdr>
                        </w:div>
                        <w:div w:id="158914955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337780977">
                  <w:marLeft w:val="0"/>
                  <w:marRight w:val="0"/>
                  <w:marTop w:val="0"/>
                  <w:marBottom w:val="0"/>
                  <w:divBdr>
                    <w:top w:val="none" w:sz="0" w:space="0" w:color="auto"/>
                    <w:left w:val="none" w:sz="0" w:space="0" w:color="auto"/>
                    <w:bottom w:val="none" w:sz="0" w:space="0" w:color="auto"/>
                    <w:right w:val="none" w:sz="0" w:space="0" w:color="auto"/>
                  </w:divBdr>
                  <w:divsChild>
                    <w:div w:id="19341962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855920811">
              <w:marLeft w:val="0"/>
              <w:marRight w:val="0"/>
              <w:marTop w:val="0"/>
              <w:marBottom w:val="0"/>
              <w:divBdr>
                <w:top w:val="none" w:sz="0" w:space="0" w:color="auto"/>
                <w:left w:val="none" w:sz="0" w:space="0" w:color="auto"/>
                <w:bottom w:val="none" w:sz="0" w:space="0" w:color="auto"/>
                <w:right w:val="none" w:sz="0" w:space="0" w:color="auto"/>
              </w:divBdr>
              <w:divsChild>
                <w:div w:id="1552034104">
                  <w:marLeft w:val="-480"/>
                  <w:marRight w:val="0"/>
                  <w:marTop w:val="240"/>
                  <w:marBottom w:val="240"/>
                  <w:divBdr>
                    <w:top w:val="none" w:sz="0" w:space="0" w:color="auto"/>
                    <w:left w:val="none" w:sz="0" w:space="0" w:color="auto"/>
                    <w:bottom w:val="none" w:sz="0" w:space="0" w:color="auto"/>
                    <w:right w:val="none" w:sz="0" w:space="0" w:color="auto"/>
                  </w:divBdr>
                </w:div>
                <w:div w:id="2507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0173">
          <w:marLeft w:val="480"/>
          <w:marRight w:val="0"/>
          <w:marTop w:val="0"/>
          <w:marBottom w:val="0"/>
          <w:divBdr>
            <w:top w:val="none" w:sz="0" w:space="0" w:color="auto"/>
            <w:left w:val="none" w:sz="0" w:space="0" w:color="auto"/>
            <w:bottom w:val="none" w:sz="0" w:space="0" w:color="auto"/>
            <w:right w:val="none" w:sz="0" w:space="0" w:color="auto"/>
          </w:divBdr>
          <w:divsChild>
            <w:div w:id="228544278">
              <w:marLeft w:val="-480"/>
              <w:marRight w:val="0"/>
              <w:marTop w:val="240"/>
              <w:marBottom w:val="240"/>
              <w:divBdr>
                <w:top w:val="none" w:sz="0" w:space="0" w:color="auto"/>
                <w:left w:val="none" w:sz="0" w:space="0" w:color="auto"/>
                <w:bottom w:val="none" w:sz="0" w:space="0" w:color="auto"/>
                <w:right w:val="none" w:sz="0" w:space="0" w:color="auto"/>
              </w:divBdr>
            </w:div>
            <w:div w:id="1206019888">
              <w:marLeft w:val="0"/>
              <w:marRight w:val="0"/>
              <w:marTop w:val="0"/>
              <w:marBottom w:val="0"/>
              <w:divBdr>
                <w:top w:val="none" w:sz="0" w:space="0" w:color="auto"/>
                <w:left w:val="none" w:sz="0" w:space="0" w:color="auto"/>
                <w:bottom w:val="none" w:sz="0" w:space="0" w:color="auto"/>
                <w:right w:val="none" w:sz="0" w:space="0" w:color="auto"/>
              </w:divBdr>
              <w:divsChild>
                <w:div w:id="813988874">
                  <w:marLeft w:val="-480"/>
                  <w:marRight w:val="0"/>
                  <w:marTop w:val="240"/>
                  <w:marBottom w:val="240"/>
                  <w:divBdr>
                    <w:top w:val="none" w:sz="0" w:space="0" w:color="auto"/>
                    <w:left w:val="none" w:sz="0" w:space="0" w:color="auto"/>
                    <w:bottom w:val="none" w:sz="0" w:space="0" w:color="auto"/>
                    <w:right w:val="none" w:sz="0" w:space="0" w:color="auto"/>
                  </w:divBdr>
                </w:div>
              </w:divsChild>
            </w:div>
            <w:div w:id="106970345">
              <w:marLeft w:val="0"/>
              <w:marRight w:val="0"/>
              <w:marTop w:val="0"/>
              <w:marBottom w:val="0"/>
              <w:divBdr>
                <w:top w:val="none" w:sz="0" w:space="0" w:color="auto"/>
                <w:left w:val="none" w:sz="0" w:space="0" w:color="auto"/>
                <w:bottom w:val="none" w:sz="0" w:space="0" w:color="auto"/>
                <w:right w:val="none" w:sz="0" w:space="0" w:color="auto"/>
              </w:divBdr>
              <w:divsChild>
                <w:div w:id="1125730720">
                  <w:marLeft w:val="-480"/>
                  <w:marRight w:val="0"/>
                  <w:marTop w:val="240"/>
                  <w:marBottom w:val="240"/>
                  <w:divBdr>
                    <w:top w:val="none" w:sz="0" w:space="0" w:color="auto"/>
                    <w:left w:val="none" w:sz="0" w:space="0" w:color="auto"/>
                    <w:bottom w:val="none" w:sz="0" w:space="0" w:color="auto"/>
                    <w:right w:val="none" w:sz="0" w:space="0" w:color="auto"/>
                  </w:divBdr>
                </w:div>
                <w:div w:id="965159306">
                  <w:marLeft w:val="0"/>
                  <w:marRight w:val="0"/>
                  <w:marTop w:val="0"/>
                  <w:marBottom w:val="0"/>
                  <w:divBdr>
                    <w:top w:val="none" w:sz="0" w:space="0" w:color="auto"/>
                    <w:left w:val="none" w:sz="0" w:space="0" w:color="auto"/>
                    <w:bottom w:val="none" w:sz="0" w:space="0" w:color="auto"/>
                    <w:right w:val="none" w:sz="0" w:space="0" w:color="auto"/>
                  </w:divBdr>
                  <w:divsChild>
                    <w:div w:id="746651884">
                      <w:marLeft w:val="-480"/>
                      <w:marRight w:val="0"/>
                      <w:marTop w:val="240"/>
                      <w:marBottom w:val="240"/>
                      <w:divBdr>
                        <w:top w:val="none" w:sz="0" w:space="0" w:color="auto"/>
                        <w:left w:val="none" w:sz="0" w:space="0" w:color="auto"/>
                        <w:bottom w:val="none" w:sz="0" w:space="0" w:color="auto"/>
                        <w:right w:val="none" w:sz="0" w:space="0" w:color="auto"/>
                      </w:divBdr>
                    </w:div>
                    <w:div w:id="414666244">
                      <w:marLeft w:val="0"/>
                      <w:marRight w:val="0"/>
                      <w:marTop w:val="0"/>
                      <w:marBottom w:val="0"/>
                      <w:divBdr>
                        <w:top w:val="single" w:sz="6" w:space="12" w:color="000000"/>
                        <w:left w:val="single" w:sz="6" w:space="12" w:color="000000"/>
                        <w:bottom w:val="single" w:sz="6" w:space="12" w:color="000000"/>
                        <w:right w:val="single" w:sz="6" w:space="12" w:color="000000"/>
                      </w:divBdr>
                      <w:divsChild>
                        <w:div w:id="1815755016">
                          <w:marLeft w:val="0"/>
                          <w:marRight w:val="0"/>
                          <w:marTop w:val="0"/>
                          <w:marBottom w:val="240"/>
                          <w:divBdr>
                            <w:top w:val="none" w:sz="0" w:space="0" w:color="auto"/>
                            <w:left w:val="none" w:sz="0" w:space="0" w:color="auto"/>
                            <w:bottom w:val="none" w:sz="0" w:space="0" w:color="auto"/>
                            <w:right w:val="none" w:sz="0" w:space="0" w:color="auto"/>
                          </w:divBdr>
                        </w:div>
                        <w:div w:id="1947539969">
                          <w:marLeft w:val="480"/>
                          <w:marRight w:val="0"/>
                          <w:marTop w:val="0"/>
                          <w:marBottom w:val="0"/>
                          <w:divBdr>
                            <w:top w:val="none" w:sz="0" w:space="0" w:color="auto"/>
                            <w:left w:val="none" w:sz="0" w:space="0" w:color="auto"/>
                            <w:bottom w:val="none" w:sz="0" w:space="0" w:color="auto"/>
                            <w:right w:val="none" w:sz="0" w:space="0" w:color="auto"/>
                          </w:divBdr>
                        </w:div>
                      </w:divsChild>
                    </w:div>
                    <w:div w:id="1760903871">
                      <w:marLeft w:val="480"/>
                      <w:marRight w:val="0"/>
                      <w:marTop w:val="0"/>
                      <w:marBottom w:val="0"/>
                      <w:divBdr>
                        <w:top w:val="none" w:sz="0" w:space="0" w:color="auto"/>
                        <w:left w:val="none" w:sz="0" w:space="0" w:color="auto"/>
                        <w:bottom w:val="none" w:sz="0" w:space="0" w:color="auto"/>
                        <w:right w:val="none" w:sz="0" w:space="0" w:color="auto"/>
                      </w:divBdr>
                      <w:divsChild>
                        <w:div w:id="265776330">
                          <w:marLeft w:val="-480"/>
                          <w:marRight w:val="0"/>
                          <w:marTop w:val="240"/>
                          <w:marBottom w:val="240"/>
                          <w:divBdr>
                            <w:top w:val="none" w:sz="0" w:space="0" w:color="auto"/>
                            <w:left w:val="none" w:sz="0" w:space="0" w:color="auto"/>
                            <w:bottom w:val="none" w:sz="0" w:space="0" w:color="auto"/>
                            <w:right w:val="none" w:sz="0" w:space="0" w:color="auto"/>
                          </w:divBdr>
                        </w:div>
                        <w:div w:id="1527674024">
                          <w:marLeft w:val="0"/>
                          <w:marRight w:val="0"/>
                          <w:marTop w:val="0"/>
                          <w:marBottom w:val="0"/>
                          <w:divBdr>
                            <w:top w:val="single" w:sz="6" w:space="12" w:color="000000"/>
                            <w:left w:val="single" w:sz="6" w:space="12" w:color="000000"/>
                            <w:bottom w:val="single" w:sz="6" w:space="12" w:color="000000"/>
                            <w:right w:val="single" w:sz="6" w:space="12" w:color="000000"/>
                          </w:divBdr>
                          <w:divsChild>
                            <w:div w:id="4223852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3975062">
                      <w:marLeft w:val="0"/>
                      <w:marRight w:val="0"/>
                      <w:marTop w:val="0"/>
                      <w:marBottom w:val="0"/>
                      <w:divBdr>
                        <w:top w:val="single" w:sz="6" w:space="12" w:color="000000"/>
                        <w:left w:val="single" w:sz="6" w:space="12" w:color="000000"/>
                        <w:bottom w:val="single" w:sz="6" w:space="12" w:color="000000"/>
                        <w:right w:val="single" w:sz="6" w:space="12" w:color="000000"/>
                      </w:divBdr>
                      <w:divsChild>
                        <w:div w:id="849754250">
                          <w:marLeft w:val="0"/>
                          <w:marRight w:val="0"/>
                          <w:marTop w:val="0"/>
                          <w:marBottom w:val="240"/>
                          <w:divBdr>
                            <w:top w:val="none" w:sz="0" w:space="0" w:color="auto"/>
                            <w:left w:val="none" w:sz="0" w:space="0" w:color="auto"/>
                            <w:bottom w:val="none" w:sz="0" w:space="0" w:color="auto"/>
                            <w:right w:val="none" w:sz="0" w:space="0" w:color="auto"/>
                          </w:divBdr>
                        </w:div>
                        <w:div w:id="6529479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7341523">
                  <w:marLeft w:val="0"/>
                  <w:marRight w:val="0"/>
                  <w:marTop w:val="0"/>
                  <w:marBottom w:val="0"/>
                  <w:divBdr>
                    <w:top w:val="none" w:sz="0" w:space="0" w:color="auto"/>
                    <w:left w:val="none" w:sz="0" w:space="0" w:color="auto"/>
                    <w:bottom w:val="none" w:sz="0" w:space="0" w:color="auto"/>
                    <w:right w:val="none" w:sz="0" w:space="0" w:color="auto"/>
                  </w:divBdr>
                  <w:divsChild>
                    <w:div w:id="364059355">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546065664">
              <w:marLeft w:val="0"/>
              <w:marRight w:val="0"/>
              <w:marTop w:val="0"/>
              <w:marBottom w:val="0"/>
              <w:divBdr>
                <w:top w:val="none" w:sz="0" w:space="0" w:color="auto"/>
                <w:left w:val="none" w:sz="0" w:space="0" w:color="auto"/>
                <w:bottom w:val="none" w:sz="0" w:space="0" w:color="auto"/>
                <w:right w:val="none" w:sz="0" w:space="0" w:color="auto"/>
              </w:divBdr>
              <w:divsChild>
                <w:div w:id="1352948902">
                  <w:marLeft w:val="-480"/>
                  <w:marRight w:val="0"/>
                  <w:marTop w:val="240"/>
                  <w:marBottom w:val="240"/>
                  <w:divBdr>
                    <w:top w:val="none" w:sz="0" w:space="0" w:color="auto"/>
                    <w:left w:val="none" w:sz="0" w:space="0" w:color="auto"/>
                    <w:bottom w:val="none" w:sz="0" w:space="0" w:color="auto"/>
                    <w:right w:val="none" w:sz="0" w:space="0" w:color="auto"/>
                  </w:divBdr>
                </w:div>
                <w:div w:id="689379660">
                  <w:marLeft w:val="0"/>
                  <w:marRight w:val="0"/>
                  <w:marTop w:val="0"/>
                  <w:marBottom w:val="0"/>
                  <w:divBdr>
                    <w:top w:val="single" w:sz="6" w:space="12" w:color="000000"/>
                    <w:left w:val="single" w:sz="6" w:space="12" w:color="000000"/>
                    <w:bottom w:val="single" w:sz="6" w:space="12" w:color="000000"/>
                    <w:right w:val="single" w:sz="6" w:space="12" w:color="000000"/>
                  </w:divBdr>
                  <w:divsChild>
                    <w:div w:id="8683038">
                      <w:marLeft w:val="0"/>
                      <w:marRight w:val="0"/>
                      <w:marTop w:val="0"/>
                      <w:marBottom w:val="240"/>
                      <w:divBdr>
                        <w:top w:val="none" w:sz="0" w:space="0" w:color="auto"/>
                        <w:left w:val="none" w:sz="0" w:space="0" w:color="auto"/>
                        <w:bottom w:val="none" w:sz="0" w:space="0" w:color="auto"/>
                        <w:right w:val="none" w:sz="0" w:space="0" w:color="auto"/>
                      </w:divBdr>
                    </w:div>
                    <w:div w:id="619994313">
                      <w:marLeft w:val="480"/>
                      <w:marRight w:val="0"/>
                      <w:marTop w:val="0"/>
                      <w:marBottom w:val="0"/>
                      <w:divBdr>
                        <w:top w:val="none" w:sz="0" w:space="0" w:color="auto"/>
                        <w:left w:val="none" w:sz="0" w:space="0" w:color="auto"/>
                        <w:bottom w:val="none" w:sz="0" w:space="0" w:color="auto"/>
                        <w:right w:val="none" w:sz="0" w:space="0" w:color="auto"/>
                      </w:divBdr>
                      <w:divsChild>
                        <w:div w:id="18556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0859702">
              <w:marLeft w:val="0"/>
              <w:marRight w:val="0"/>
              <w:marTop w:val="0"/>
              <w:marBottom w:val="0"/>
              <w:divBdr>
                <w:top w:val="none" w:sz="0" w:space="0" w:color="auto"/>
                <w:left w:val="none" w:sz="0" w:space="0" w:color="auto"/>
                <w:bottom w:val="none" w:sz="0" w:space="0" w:color="auto"/>
                <w:right w:val="none" w:sz="0" w:space="0" w:color="auto"/>
              </w:divBdr>
              <w:divsChild>
                <w:div w:id="692994208">
                  <w:marLeft w:val="-480"/>
                  <w:marRight w:val="0"/>
                  <w:marTop w:val="240"/>
                  <w:marBottom w:val="240"/>
                  <w:divBdr>
                    <w:top w:val="none" w:sz="0" w:space="0" w:color="auto"/>
                    <w:left w:val="none" w:sz="0" w:space="0" w:color="auto"/>
                    <w:bottom w:val="none" w:sz="0" w:space="0" w:color="auto"/>
                    <w:right w:val="none" w:sz="0" w:space="0" w:color="auto"/>
                  </w:divBdr>
                </w:div>
                <w:div w:id="46606621">
                  <w:marLeft w:val="0"/>
                  <w:marRight w:val="0"/>
                  <w:marTop w:val="0"/>
                  <w:marBottom w:val="0"/>
                  <w:divBdr>
                    <w:top w:val="single" w:sz="6" w:space="12" w:color="000000"/>
                    <w:left w:val="single" w:sz="6" w:space="12" w:color="000000"/>
                    <w:bottom w:val="single" w:sz="6" w:space="12" w:color="000000"/>
                    <w:right w:val="single" w:sz="6" w:space="12" w:color="000000"/>
                  </w:divBdr>
                  <w:divsChild>
                    <w:div w:id="1423649708">
                      <w:marLeft w:val="0"/>
                      <w:marRight w:val="0"/>
                      <w:marTop w:val="0"/>
                      <w:marBottom w:val="240"/>
                      <w:divBdr>
                        <w:top w:val="none" w:sz="0" w:space="0" w:color="auto"/>
                        <w:left w:val="none" w:sz="0" w:space="0" w:color="auto"/>
                        <w:bottom w:val="none" w:sz="0" w:space="0" w:color="auto"/>
                        <w:right w:val="none" w:sz="0" w:space="0" w:color="auto"/>
                      </w:divBdr>
                    </w:div>
                    <w:div w:id="1745302772">
                      <w:marLeft w:val="480"/>
                      <w:marRight w:val="0"/>
                      <w:marTop w:val="0"/>
                      <w:marBottom w:val="0"/>
                      <w:divBdr>
                        <w:top w:val="none" w:sz="0" w:space="0" w:color="auto"/>
                        <w:left w:val="none" w:sz="0" w:space="0" w:color="auto"/>
                        <w:bottom w:val="none" w:sz="0" w:space="0" w:color="auto"/>
                        <w:right w:val="none" w:sz="0" w:space="0" w:color="auto"/>
                      </w:divBdr>
                      <w:divsChild>
                        <w:div w:id="116582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1846179">
                  <w:marLeft w:val="0"/>
                  <w:marRight w:val="0"/>
                  <w:marTop w:val="0"/>
                  <w:marBottom w:val="0"/>
                  <w:divBdr>
                    <w:top w:val="single" w:sz="6" w:space="12" w:color="000000"/>
                    <w:left w:val="single" w:sz="6" w:space="12" w:color="000000"/>
                    <w:bottom w:val="single" w:sz="6" w:space="12" w:color="000000"/>
                    <w:right w:val="single" w:sz="6" w:space="12" w:color="000000"/>
                  </w:divBdr>
                  <w:divsChild>
                    <w:div w:id="1115369006">
                      <w:marLeft w:val="0"/>
                      <w:marRight w:val="0"/>
                      <w:marTop w:val="0"/>
                      <w:marBottom w:val="240"/>
                      <w:divBdr>
                        <w:top w:val="none" w:sz="0" w:space="0" w:color="auto"/>
                        <w:left w:val="none" w:sz="0" w:space="0" w:color="auto"/>
                        <w:bottom w:val="none" w:sz="0" w:space="0" w:color="auto"/>
                        <w:right w:val="none" w:sz="0" w:space="0" w:color="auto"/>
                      </w:divBdr>
                    </w:div>
                    <w:div w:id="340133460">
                      <w:marLeft w:val="480"/>
                      <w:marRight w:val="0"/>
                      <w:marTop w:val="0"/>
                      <w:marBottom w:val="0"/>
                      <w:divBdr>
                        <w:top w:val="none" w:sz="0" w:space="0" w:color="auto"/>
                        <w:left w:val="none" w:sz="0" w:space="0" w:color="auto"/>
                        <w:bottom w:val="none" w:sz="0" w:space="0" w:color="auto"/>
                        <w:right w:val="none" w:sz="0" w:space="0" w:color="auto"/>
                      </w:divBdr>
                      <w:divsChild>
                        <w:div w:id="70923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0245262">
              <w:marLeft w:val="0"/>
              <w:marRight w:val="0"/>
              <w:marTop w:val="0"/>
              <w:marBottom w:val="0"/>
              <w:divBdr>
                <w:top w:val="none" w:sz="0" w:space="0" w:color="auto"/>
                <w:left w:val="none" w:sz="0" w:space="0" w:color="auto"/>
                <w:bottom w:val="none" w:sz="0" w:space="0" w:color="auto"/>
                <w:right w:val="none" w:sz="0" w:space="0" w:color="auto"/>
              </w:divBdr>
              <w:divsChild>
                <w:div w:id="328563962">
                  <w:marLeft w:val="-480"/>
                  <w:marRight w:val="0"/>
                  <w:marTop w:val="240"/>
                  <w:marBottom w:val="240"/>
                  <w:divBdr>
                    <w:top w:val="none" w:sz="0" w:space="0" w:color="auto"/>
                    <w:left w:val="none" w:sz="0" w:space="0" w:color="auto"/>
                    <w:bottom w:val="none" w:sz="0" w:space="0" w:color="auto"/>
                    <w:right w:val="none" w:sz="0" w:space="0" w:color="auto"/>
                  </w:divBdr>
                </w:div>
                <w:div w:id="1522090807">
                  <w:marLeft w:val="0"/>
                  <w:marRight w:val="0"/>
                  <w:marTop w:val="0"/>
                  <w:marBottom w:val="0"/>
                  <w:divBdr>
                    <w:top w:val="single" w:sz="6" w:space="12" w:color="000000"/>
                    <w:left w:val="single" w:sz="6" w:space="12" w:color="000000"/>
                    <w:bottom w:val="single" w:sz="6" w:space="12" w:color="000000"/>
                    <w:right w:val="single" w:sz="6" w:space="12" w:color="000000"/>
                  </w:divBdr>
                  <w:divsChild>
                    <w:div w:id="610236766">
                      <w:marLeft w:val="0"/>
                      <w:marRight w:val="0"/>
                      <w:marTop w:val="0"/>
                      <w:marBottom w:val="240"/>
                      <w:divBdr>
                        <w:top w:val="none" w:sz="0" w:space="0" w:color="auto"/>
                        <w:left w:val="none" w:sz="0" w:space="0" w:color="auto"/>
                        <w:bottom w:val="none" w:sz="0" w:space="0" w:color="auto"/>
                        <w:right w:val="none" w:sz="0" w:space="0" w:color="auto"/>
                      </w:divBdr>
                    </w:div>
                    <w:div w:id="108221817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28354">
          <w:marLeft w:val="480"/>
          <w:marRight w:val="0"/>
          <w:marTop w:val="0"/>
          <w:marBottom w:val="0"/>
          <w:divBdr>
            <w:top w:val="none" w:sz="0" w:space="0" w:color="auto"/>
            <w:left w:val="none" w:sz="0" w:space="0" w:color="auto"/>
            <w:bottom w:val="none" w:sz="0" w:space="0" w:color="auto"/>
            <w:right w:val="none" w:sz="0" w:space="0" w:color="auto"/>
          </w:divBdr>
          <w:divsChild>
            <w:div w:id="828864428">
              <w:marLeft w:val="-480"/>
              <w:marRight w:val="0"/>
              <w:marTop w:val="240"/>
              <w:marBottom w:val="240"/>
              <w:divBdr>
                <w:top w:val="none" w:sz="0" w:space="0" w:color="auto"/>
                <w:left w:val="none" w:sz="0" w:space="0" w:color="auto"/>
                <w:bottom w:val="none" w:sz="0" w:space="0" w:color="auto"/>
                <w:right w:val="none" w:sz="0" w:space="0" w:color="auto"/>
              </w:divBdr>
            </w:div>
            <w:div w:id="1364788945">
              <w:marLeft w:val="0"/>
              <w:marRight w:val="0"/>
              <w:marTop w:val="0"/>
              <w:marBottom w:val="0"/>
              <w:divBdr>
                <w:top w:val="none" w:sz="0" w:space="0" w:color="auto"/>
                <w:left w:val="none" w:sz="0" w:space="0" w:color="auto"/>
                <w:bottom w:val="none" w:sz="0" w:space="0" w:color="auto"/>
                <w:right w:val="none" w:sz="0" w:space="0" w:color="auto"/>
              </w:divBdr>
              <w:divsChild>
                <w:div w:id="490291466">
                  <w:marLeft w:val="-480"/>
                  <w:marRight w:val="0"/>
                  <w:marTop w:val="240"/>
                  <w:marBottom w:val="240"/>
                  <w:divBdr>
                    <w:top w:val="none" w:sz="0" w:space="0" w:color="auto"/>
                    <w:left w:val="none" w:sz="0" w:space="0" w:color="auto"/>
                    <w:bottom w:val="none" w:sz="0" w:space="0" w:color="auto"/>
                    <w:right w:val="none" w:sz="0" w:space="0" w:color="auto"/>
                  </w:divBdr>
                </w:div>
                <w:div w:id="1158300918">
                  <w:marLeft w:val="0"/>
                  <w:marRight w:val="0"/>
                  <w:marTop w:val="0"/>
                  <w:marBottom w:val="0"/>
                  <w:divBdr>
                    <w:top w:val="single" w:sz="6" w:space="12" w:color="000000"/>
                    <w:left w:val="single" w:sz="6" w:space="12" w:color="000000"/>
                    <w:bottom w:val="single" w:sz="6" w:space="12" w:color="000000"/>
                    <w:right w:val="single" w:sz="6" w:space="12" w:color="000000"/>
                  </w:divBdr>
                  <w:divsChild>
                    <w:div w:id="703022898">
                      <w:marLeft w:val="0"/>
                      <w:marRight w:val="0"/>
                      <w:marTop w:val="0"/>
                      <w:marBottom w:val="240"/>
                      <w:divBdr>
                        <w:top w:val="none" w:sz="0" w:space="0" w:color="auto"/>
                        <w:left w:val="none" w:sz="0" w:space="0" w:color="auto"/>
                        <w:bottom w:val="none" w:sz="0" w:space="0" w:color="auto"/>
                        <w:right w:val="none" w:sz="0" w:space="0" w:color="auto"/>
                      </w:divBdr>
                    </w:div>
                    <w:div w:id="1361129784">
                      <w:marLeft w:val="480"/>
                      <w:marRight w:val="0"/>
                      <w:marTop w:val="0"/>
                      <w:marBottom w:val="0"/>
                      <w:divBdr>
                        <w:top w:val="none" w:sz="0" w:space="0" w:color="auto"/>
                        <w:left w:val="none" w:sz="0" w:space="0" w:color="auto"/>
                        <w:bottom w:val="none" w:sz="0" w:space="0" w:color="auto"/>
                        <w:right w:val="none" w:sz="0" w:space="0" w:color="auto"/>
                      </w:divBdr>
                    </w:div>
                  </w:divsChild>
                </w:div>
                <w:div w:id="2013024420">
                  <w:marLeft w:val="480"/>
                  <w:marRight w:val="0"/>
                  <w:marTop w:val="0"/>
                  <w:marBottom w:val="0"/>
                  <w:divBdr>
                    <w:top w:val="none" w:sz="0" w:space="0" w:color="auto"/>
                    <w:left w:val="none" w:sz="0" w:space="0" w:color="auto"/>
                    <w:bottom w:val="none" w:sz="0" w:space="0" w:color="auto"/>
                    <w:right w:val="none" w:sz="0" w:space="0" w:color="auto"/>
                  </w:divBdr>
                  <w:divsChild>
                    <w:div w:id="2147312436">
                      <w:marLeft w:val="-480"/>
                      <w:marRight w:val="0"/>
                      <w:marTop w:val="240"/>
                      <w:marBottom w:val="240"/>
                      <w:divBdr>
                        <w:top w:val="none" w:sz="0" w:space="0" w:color="auto"/>
                        <w:left w:val="none" w:sz="0" w:space="0" w:color="auto"/>
                        <w:bottom w:val="none" w:sz="0" w:space="0" w:color="auto"/>
                        <w:right w:val="none" w:sz="0" w:space="0" w:color="auto"/>
                      </w:divBdr>
                    </w:div>
                    <w:div w:id="850069628">
                      <w:marLeft w:val="0"/>
                      <w:marRight w:val="0"/>
                      <w:marTop w:val="0"/>
                      <w:marBottom w:val="0"/>
                      <w:divBdr>
                        <w:top w:val="single" w:sz="6" w:space="12" w:color="000000"/>
                        <w:left w:val="single" w:sz="6" w:space="12" w:color="000000"/>
                        <w:bottom w:val="single" w:sz="6" w:space="12" w:color="000000"/>
                        <w:right w:val="single" w:sz="6" w:space="12" w:color="000000"/>
                      </w:divBdr>
                      <w:divsChild>
                        <w:div w:id="1494568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41090632">
                  <w:marLeft w:val="480"/>
                  <w:marRight w:val="0"/>
                  <w:marTop w:val="0"/>
                  <w:marBottom w:val="0"/>
                  <w:divBdr>
                    <w:top w:val="none" w:sz="0" w:space="0" w:color="auto"/>
                    <w:left w:val="none" w:sz="0" w:space="0" w:color="auto"/>
                    <w:bottom w:val="none" w:sz="0" w:space="0" w:color="auto"/>
                    <w:right w:val="none" w:sz="0" w:space="0" w:color="auto"/>
                  </w:divBdr>
                  <w:divsChild>
                    <w:div w:id="1079013768">
                      <w:marLeft w:val="-480"/>
                      <w:marRight w:val="0"/>
                      <w:marTop w:val="240"/>
                      <w:marBottom w:val="240"/>
                      <w:divBdr>
                        <w:top w:val="none" w:sz="0" w:space="0" w:color="auto"/>
                        <w:left w:val="none" w:sz="0" w:space="0" w:color="auto"/>
                        <w:bottom w:val="none" w:sz="0" w:space="0" w:color="auto"/>
                        <w:right w:val="none" w:sz="0" w:space="0" w:color="auto"/>
                      </w:divBdr>
                    </w:div>
                    <w:div w:id="402727382">
                      <w:marLeft w:val="0"/>
                      <w:marRight w:val="0"/>
                      <w:marTop w:val="0"/>
                      <w:marBottom w:val="0"/>
                      <w:divBdr>
                        <w:top w:val="single" w:sz="6" w:space="12" w:color="000000"/>
                        <w:left w:val="single" w:sz="6" w:space="12" w:color="000000"/>
                        <w:bottom w:val="single" w:sz="6" w:space="12" w:color="000000"/>
                        <w:right w:val="single" w:sz="6" w:space="12" w:color="000000"/>
                      </w:divBdr>
                      <w:divsChild>
                        <w:div w:id="5224067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6706683">
                  <w:marLeft w:val="0"/>
                  <w:marRight w:val="0"/>
                  <w:marTop w:val="0"/>
                  <w:marBottom w:val="0"/>
                  <w:divBdr>
                    <w:top w:val="none" w:sz="0" w:space="0" w:color="auto"/>
                    <w:left w:val="none" w:sz="0" w:space="0" w:color="auto"/>
                    <w:bottom w:val="none" w:sz="0" w:space="0" w:color="auto"/>
                    <w:right w:val="none" w:sz="0" w:space="0" w:color="auto"/>
                  </w:divBdr>
                  <w:divsChild>
                    <w:div w:id="1598711722">
                      <w:marLeft w:val="-480"/>
                      <w:marRight w:val="0"/>
                      <w:marTop w:val="240"/>
                      <w:marBottom w:val="240"/>
                      <w:divBdr>
                        <w:top w:val="none" w:sz="0" w:space="0" w:color="auto"/>
                        <w:left w:val="none" w:sz="0" w:space="0" w:color="auto"/>
                        <w:bottom w:val="none" w:sz="0" w:space="0" w:color="auto"/>
                        <w:right w:val="none" w:sz="0" w:space="0" w:color="auto"/>
                      </w:divBdr>
                    </w:div>
                  </w:divsChild>
                </w:div>
                <w:div w:id="1539901963">
                  <w:marLeft w:val="0"/>
                  <w:marRight w:val="0"/>
                  <w:marTop w:val="0"/>
                  <w:marBottom w:val="0"/>
                  <w:divBdr>
                    <w:top w:val="none" w:sz="0" w:space="0" w:color="auto"/>
                    <w:left w:val="none" w:sz="0" w:space="0" w:color="auto"/>
                    <w:bottom w:val="none" w:sz="0" w:space="0" w:color="auto"/>
                    <w:right w:val="none" w:sz="0" w:space="0" w:color="auto"/>
                  </w:divBdr>
                  <w:divsChild>
                    <w:div w:id="1944995002">
                      <w:marLeft w:val="-480"/>
                      <w:marRight w:val="0"/>
                      <w:marTop w:val="240"/>
                      <w:marBottom w:val="240"/>
                      <w:divBdr>
                        <w:top w:val="none" w:sz="0" w:space="0" w:color="auto"/>
                        <w:left w:val="none" w:sz="0" w:space="0" w:color="auto"/>
                        <w:bottom w:val="none" w:sz="0" w:space="0" w:color="auto"/>
                        <w:right w:val="none" w:sz="0" w:space="0" w:color="auto"/>
                      </w:divBdr>
                    </w:div>
                    <w:div w:id="249118762">
                      <w:marLeft w:val="480"/>
                      <w:marRight w:val="0"/>
                      <w:marTop w:val="0"/>
                      <w:marBottom w:val="0"/>
                      <w:divBdr>
                        <w:top w:val="none" w:sz="0" w:space="0" w:color="auto"/>
                        <w:left w:val="none" w:sz="0" w:space="0" w:color="auto"/>
                        <w:bottom w:val="none" w:sz="0" w:space="0" w:color="auto"/>
                        <w:right w:val="none" w:sz="0" w:space="0" w:color="auto"/>
                      </w:divBdr>
                      <w:divsChild>
                        <w:div w:id="616372743">
                          <w:marLeft w:val="-480"/>
                          <w:marRight w:val="0"/>
                          <w:marTop w:val="240"/>
                          <w:marBottom w:val="240"/>
                          <w:divBdr>
                            <w:top w:val="none" w:sz="0" w:space="0" w:color="auto"/>
                            <w:left w:val="none" w:sz="0" w:space="0" w:color="auto"/>
                            <w:bottom w:val="none" w:sz="0" w:space="0" w:color="auto"/>
                            <w:right w:val="none" w:sz="0" w:space="0" w:color="auto"/>
                          </w:divBdr>
                        </w:div>
                        <w:div w:id="1993288697">
                          <w:marLeft w:val="0"/>
                          <w:marRight w:val="0"/>
                          <w:marTop w:val="0"/>
                          <w:marBottom w:val="0"/>
                          <w:divBdr>
                            <w:top w:val="single" w:sz="6" w:space="12" w:color="000000"/>
                            <w:left w:val="single" w:sz="6" w:space="12" w:color="000000"/>
                            <w:bottom w:val="single" w:sz="6" w:space="12" w:color="000000"/>
                            <w:right w:val="single" w:sz="6" w:space="12" w:color="000000"/>
                          </w:divBdr>
                          <w:divsChild>
                            <w:div w:id="292296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3239781">
                      <w:marLeft w:val="480"/>
                      <w:marRight w:val="0"/>
                      <w:marTop w:val="0"/>
                      <w:marBottom w:val="0"/>
                      <w:divBdr>
                        <w:top w:val="none" w:sz="0" w:space="0" w:color="auto"/>
                        <w:left w:val="none" w:sz="0" w:space="0" w:color="auto"/>
                        <w:bottom w:val="none" w:sz="0" w:space="0" w:color="auto"/>
                        <w:right w:val="none" w:sz="0" w:space="0" w:color="auto"/>
                      </w:divBdr>
                      <w:divsChild>
                        <w:div w:id="687411746">
                          <w:marLeft w:val="-480"/>
                          <w:marRight w:val="0"/>
                          <w:marTop w:val="240"/>
                          <w:marBottom w:val="240"/>
                          <w:divBdr>
                            <w:top w:val="none" w:sz="0" w:space="0" w:color="auto"/>
                            <w:left w:val="none" w:sz="0" w:space="0" w:color="auto"/>
                            <w:bottom w:val="none" w:sz="0" w:space="0" w:color="auto"/>
                            <w:right w:val="none" w:sz="0" w:space="0" w:color="auto"/>
                          </w:divBdr>
                        </w:div>
                        <w:div w:id="595870450">
                          <w:marLeft w:val="0"/>
                          <w:marRight w:val="0"/>
                          <w:marTop w:val="0"/>
                          <w:marBottom w:val="0"/>
                          <w:divBdr>
                            <w:top w:val="single" w:sz="6" w:space="12" w:color="000000"/>
                            <w:left w:val="single" w:sz="6" w:space="12" w:color="000000"/>
                            <w:bottom w:val="single" w:sz="6" w:space="12" w:color="000000"/>
                            <w:right w:val="single" w:sz="6" w:space="12" w:color="000000"/>
                          </w:divBdr>
                          <w:divsChild>
                            <w:div w:id="61586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7032748">
                      <w:marLeft w:val="480"/>
                      <w:marRight w:val="0"/>
                      <w:marTop w:val="0"/>
                      <w:marBottom w:val="0"/>
                      <w:divBdr>
                        <w:top w:val="none" w:sz="0" w:space="0" w:color="auto"/>
                        <w:left w:val="none" w:sz="0" w:space="0" w:color="auto"/>
                        <w:bottom w:val="none" w:sz="0" w:space="0" w:color="auto"/>
                        <w:right w:val="none" w:sz="0" w:space="0" w:color="auto"/>
                      </w:divBdr>
                      <w:divsChild>
                        <w:div w:id="835150878">
                          <w:marLeft w:val="-480"/>
                          <w:marRight w:val="0"/>
                          <w:marTop w:val="240"/>
                          <w:marBottom w:val="240"/>
                          <w:divBdr>
                            <w:top w:val="none" w:sz="0" w:space="0" w:color="auto"/>
                            <w:left w:val="none" w:sz="0" w:space="0" w:color="auto"/>
                            <w:bottom w:val="none" w:sz="0" w:space="0" w:color="auto"/>
                            <w:right w:val="none" w:sz="0" w:space="0" w:color="auto"/>
                          </w:divBdr>
                        </w:div>
                        <w:div w:id="902643610">
                          <w:marLeft w:val="0"/>
                          <w:marRight w:val="0"/>
                          <w:marTop w:val="0"/>
                          <w:marBottom w:val="0"/>
                          <w:divBdr>
                            <w:top w:val="single" w:sz="6" w:space="12" w:color="000000"/>
                            <w:left w:val="single" w:sz="6" w:space="12" w:color="000000"/>
                            <w:bottom w:val="single" w:sz="6" w:space="12" w:color="000000"/>
                            <w:right w:val="single" w:sz="6" w:space="12" w:color="000000"/>
                          </w:divBdr>
                          <w:divsChild>
                            <w:div w:id="18868695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7478686">
                      <w:marLeft w:val="480"/>
                      <w:marRight w:val="0"/>
                      <w:marTop w:val="0"/>
                      <w:marBottom w:val="0"/>
                      <w:divBdr>
                        <w:top w:val="none" w:sz="0" w:space="0" w:color="auto"/>
                        <w:left w:val="none" w:sz="0" w:space="0" w:color="auto"/>
                        <w:bottom w:val="none" w:sz="0" w:space="0" w:color="auto"/>
                        <w:right w:val="none" w:sz="0" w:space="0" w:color="auto"/>
                      </w:divBdr>
                      <w:divsChild>
                        <w:div w:id="692918948">
                          <w:marLeft w:val="-480"/>
                          <w:marRight w:val="0"/>
                          <w:marTop w:val="240"/>
                          <w:marBottom w:val="240"/>
                          <w:divBdr>
                            <w:top w:val="none" w:sz="0" w:space="0" w:color="auto"/>
                            <w:left w:val="none" w:sz="0" w:space="0" w:color="auto"/>
                            <w:bottom w:val="none" w:sz="0" w:space="0" w:color="auto"/>
                            <w:right w:val="none" w:sz="0" w:space="0" w:color="auto"/>
                          </w:divBdr>
                        </w:div>
                        <w:div w:id="286855926">
                          <w:marLeft w:val="0"/>
                          <w:marRight w:val="0"/>
                          <w:marTop w:val="0"/>
                          <w:marBottom w:val="0"/>
                          <w:divBdr>
                            <w:top w:val="single" w:sz="6" w:space="12" w:color="000000"/>
                            <w:left w:val="single" w:sz="6" w:space="12" w:color="000000"/>
                            <w:bottom w:val="single" w:sz="6" w:space="12" w:color="000000"/>
                            <w:right w:val="single" w:sz="6" w:space="12" w:color="000000"/>
                          </w:divBdr>
                          <w:divsChild>
                            <w:div w:id="628709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45712268">
                      <w:marLeft w:val="480"/>
                      <w:marRight w:val="0"/>
                      <w:marTop w:val="0"/>
                      <w:marBottom w:val="0"/>
                      <w:divBdr>
                        <w:top w:val="none" w:sz="0" w:space="0" w:color="auto"/>
                        <w:left w:val="none" w:sz="0" w:space="0" w:color="auto"/>
                        <w:bottom w:val="none" w:sz="0" w:space="0" w:color="auto"/>
                        <w:right w:val="none" w:sz="0" w:space="0" w:color="auto"/>
                      </w:divBdr>
                      <w:divsChild>
                        <w:div w:id="1477067686">
                          <w:marLeft w:val="-480"/>
                          <w:marRight w:val="0"/>
                          <w:marTop w:val="240"/>
                          <w:marBottom w:val="240"/>
                          <w:divBdr>
                            <w:top w:val="none" w:sz="0" w:space="0" w:color="auto"/>
                            <w:left w:val="none" w:sz="0" w:space="0" w:color="auto"/>
                            <w:bottom w:val="none" w:sz="0" w:space="0" w:color="auto"/>
                            <w:right w:val="none" w:sz="0" w:space="0" w:color="auto"/>
                          </w:divBdr>
                        </w:div>
                        <w:div w:id="693919718">
                          <w:marLeft w:val="0"/>
                          <w:marRight w:val="0"/>
                          <w:marTop w:val="0"/>
                          <w:marBottom w:val="0"/>
                          <w:divBdr>
                            <w:top w:val="single" w:sz="6" w:space="12" w:color="000000"/>
                            <w:left w:val="single" w:sz="6" w:space="12" w:color="000000"/>
                            <w:bottom w:val="single" w:sz="6" w:space="12" w:color="000000"/>
                            <w:right w:val="single" w:sz="6" w:space="12" w:color="000000"/>
                          </w:divBdr>
                          <w:divsChild>
                            <w:div w:id="15180782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9532604">
                      <w:marLeft w:val="480"/>
                      <w:marRight w:val="0"/>
                      <w:marTop w:val="0"/>
                      <w:marBottom w:val="0"/>
                      <w:divBdr>
                        <w:top w:val="none" w:sz="0" w:space="0" w:color="auto"/>
                        <w:left w:val="none" w:sz="0" w:space="0" w:color="auto"/>
                        <w:bottom w:val="none" w:sz="0" w:space="0" w:color="auto"/>
                        <w:right w:val="none" w:sz="0" w:space="0" w:color="auto"/>
                      </w:divBdr>
                      <w:divsChild>
                        <w:div w:id="1434469499">
                          <w:marLeft w:val="-480"/>
                          <w:marRight w:val="0"/>
                          <w:marTop w:val="240"/>
                          <w:marBottom w:val="240"/>
                          <w:divBdr>
                            <w:top w:val="none" w:sz="0" w:space="0" w:color="auto"/>
                            <w:left w:val="none" w:sz="0" w:space="0" w:color="auto"/>
                            <w:bottom w:val="none" w:sz="0" w:space="0" w:color="auto"/>
                            <w:right w:val="none" w:sz="0" w:space="0" w:color="auto"/>
                          </w:divBdr>
                        </w:div>
                        <w:div w:id="1335374748">
                          <w:marLeft w:val="0"/>
                          <w:marRight w:val="0"/>
                          <w:marTop w:val="0"/>
                          <w:marBottom w:val="0"/>
                          <w:divBdr>
                            <w:top w:val="single" w:sz="6" w:space="12" w:color="000000"/>
                            <w:left w:val="single" w:sz="6" w:space="12" w:color="000000"/>
                            <w:bottom w:val="single" w:sz="6" w:space="12" w:color="000000"/>
                            <w:right w:val="single" w:sz="6" w:space="12" w:color="000000"/>
                          </w:divBdr>
                          <w:divsChild>
                            <w:div w:id="1127703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41703432">
              <w:marLeft w:val="0"/>
              <w:marRight w:val="0"/>
              <w:marTop w:val="0"/>
              <w:marBottom w:val="0"/>
              <w:divBdr>
                <w:top w:val="none" w:sz="0" w:space="0" w:color="auto"/>
                <w:left w:val="none" w:sz="0" w:space="0" w:color="auto"/>
                <w:bottom w:val="none" w:sz="0" w:space="0" w:color="auto"/>
                <w:right w:val="none" w:sz="0" w:space="0" w:color="auto"/>
              </w:divBdr>
              <w:divsChild>
                <w:div w:id="149176827">
                  <w:marLeft w:val="-480"/>
                  <w:marRight w:val="0"/>
                  <w:marTop w:val="240"/>
                  <w:marBottom w:val="240"/>
                  <w:divBdr>
                    <w:top w:val="none" w:sz="0" w:space="0" w:color="auto"/>
                    <w:left w:val="none" w:sz="0" w:space="0" w:color="auto"/>
                    <w:bottom w:val="none" w:sz="0" w:space="0" w:color="auto"/>
                    <w:right w:val="none" w:sz="0" w:space="0" w:color="auto"/>
                  </w:divBdr>
                </w:div>
                <w:div w:id="995768795">
                  <w:marLeft w:val="0"/>
                  <w:marRight w:val="0"/>
                  <w:marTop w:val="0"/>
                  <w:marBottom w:val="0"/>
                  <w:divBdr>
                    <w:top w:val="none" w:sz="0" w:space="0" w:color="auto"/>
                    <w:left w:val="none" w:sz="0" w:space="0" w:color="auto"/>
                    <w:bottom w:val="none" w:sz="0" w:space="0" w:color="auto"/>
                    <w:right w:val="none" w:sz="0" w:space="0" w:color="auto"/>
                  </w:divBdr>
                  <w:divsChild>
                    <w:div w:id="1472941553">
                      <w:marLeft w:val="-480"/>
                      <w:marRight w:val="0"/>
                      <w:marTop w:val="240"/>
                      <w:marBottom w:val="240"/>
                      <w:divBdr>
                        <w:top w:val="none" w:sz="0" w:space="0" w:color="auto"/>
                        <w:left w:val="none" w:sz="0" w:space="0" w:color="auto"/>
                        <w:bottom w:val="none" w:sz="0" w:space="0" w:color="auto"/>
                        <w:right w:val="none" w:sz="0" w:space="0" w:color="auto"/>
                      </w:divBdr>
                    </w:div>
                    <w:div w:id="73551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08749">
                  <w:marLeft w:val="0"/>
                  <w:marRight w:val="0"/>
                  <w:marTop w:val="0"/>
                  <w:marBottom w:val="0"/>
                  <w:divBdr>
                    <w:top w:val="none" w:sz="0" w:space="0" w:color="auto"/>
                    <w:left w:val="none" w:sz="0" w:space="0" w:color="auto"/>
                    <w:bottom w:val="none" w:sz="0" w:space="0" w:color="auto"/>
                    <w:right w:val="none" w:sz="0" w:space="0" w:color="auto"/>
                  </w:divBdr>
                  <w:divsChild>
                    <w:div w:id="217521181">
                      <w:marLeft w:val="-480"/>
                      <w:marRight w:val="0"/>
                      <w:marTop w:val="240"/>
                      <w:marBottom w:val="240"/>
                      <w:divBdr>
                        <w:top w:val="none" w:sz="0" w:space="0" w:color="auto"/>
                        <w:left w:val="none" w:sz="0" w:space="0" w:color="auto"/>
                        <w:bottom w:val="none" w:sz="0" w:space="0" w:color="auto"/>
                        <w:right w:val="none" w:sz="0" w:space="0" w:color="auto"/>
                      </w:divBdr>
                    </w:div>
                    <w:div w:id="377365902">
                      <w:marLeft w:val="480"/>
                      <w:marRight w:val="0"/>
                      <w:marTop w:val="0"/>
                      <w:marBottom w:val="0"/>
                      <w:divBdr>
                        <w:top w:val="none" w:sz="0" w:space="0" w:color="auto"/>
                        <w:left w:val="none" w:sz="0" w:space="0" w:color="auto"/>
                        <w:bottom w:val="none" w:sz="0" w:space="0" w:color="auto"/>
                        <w:right w:val="none" w:sz="0" w:space="0" w:color="auto"/>
                      </w:divBdr>
                      <w:divsChild>
                        <w:div w:id="448476676">
                          <w:marLeft w:val="-480"/>
                          <w:marRight w:val="0"/>
                          <w:marTop w:val="240"/>
                          <w:marBottom w:val="240"/>
                          <w:divBdr>
                            <w:top w:val="none" w:sz="0" w:space="0" w:color="auto"/>
                            <w:left w:val="none" w:sz="0" w:space="0" w:color="auto"/>
                            <w:bottom w:val="none" w:sz="0" w:space="0" w:color="auto"/>
                            <w:right w:val="none" w:sz="0" w:space="0" w:color="auto"/>
                          </w:divBdr>
                        </w:div>
                        <w:div w:id="155147845">
                          <w:marLeft w:val="0"/>
                          <w:marRight w:val="0"/>
                          <w:marTop w:val="0"/>
                          <w:marBottom w:val="0"/>
                          <w:divBdr>
                            <w:top w:val="single" w:sz="6" w:space="12" w:color="000000"/>
                            <w:left w:val="single" w:sz="6" w:space="12" w:color="000000"/>
                            <w:bottom w:val="single" w:sz="6" w:space="12" w:color="000000"/>
                            <w:right w:val="single" w:sz="6" w:space="12" w:color="000000"/>
                          </w:divBdr>
                          <w:divsChild>
                            <w:div w:id="14317059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36295713">
                      <w:marLeft w:val="0"/>
                      <w:marRight w:val="0"/>
                      <w:marTop w:val="0"/>
                      <w:marBottom w:val="0"/>
                      <w:divBdr>
                        <w:top w:val="none" w:sz="0" w:space="0" w:color="auto"/>
                        <w:left w:val="none" w:sz="0" w:space="0" w:color="auto"/>
                        <w:bottom w:val="none" w:sz="0" w:space="0" w:color="auto"/>
                        <w:right w:val="none" w:sz="0" w:space="0" w:color="auto"/>
                      </w:divBdr>
                      <w:divsChild>
                        <w:div w:id="1132552407">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689524553">
                  <w:marLeft w:val="0"/>
                  <w:marRight w:val="0"/>
                  <w:marTop w:val="0"/>
                  <w:marBottom w:val="0"/>
                  <w:divBdr>
                    <w:top w:val="none" w:sz="0" w:space="0" w:color="auto"/>
                    <w:left w:val="none" w:sz="0" w:space="0" w:color="auto"/>
                    <w:bottom w:val="none" w:sz="0" w:space="0" w:color="auto"/>
                    <w:right w:val="none" w:sz="0" w:space="0" w:color="auto"/>
                  </w:divBdr>
                  <w:divsChild>
                    <w:div w:id="229115258">
                      <w:marLeft w:val="-480"/>
                      <w:marRight w:val="0"/>
                      <w:marTop w:val="240"/>
                      <w:marBottom w:val="240"/>
                      <w:divBdr>
                        <w:top w:val="none" w:sz="0" w:space="0" w:color="auto"/>
                        <w:left w:val="none" w:sz="0" w:space="0" w:color="auto"/>
                        <w:bottom w:val="none" w:sz="0" w:space="0" w:color="auto"/>
                        <w:right w:val="none" w:sz="0" w:space="0" w:color="auto"/>
                      </w:divBdr>
                    </w:div>
                    <w:div w:id="108012106">
                      <w:marLeft w:val="480"/>
                      <w:marRight w:val="0"/>
                      <w:marTop w:val="0"/>
                      <w:marBottom w:val="0"/>
                      <w:divBdr>
                        <w:top w:val="none" w:sz="0" w:space="0" w:color="auto"/>
                        <w:left w:val="none" w:sz="0" w:space="0" w:color="auto"/>
                        <w:bottom w:val="none" w:sz="0" w:space="0" w:color="auto"/>
                        <w:right w:val="none" w:sz="0" w:space="0" w:color="auto"/>
                      </w:divBdr>
                      <w:divsChild>
                        <w:div w:id="893926489">
                          <w:marLeft w:val="-480"/>
                          <w:marRight w:val="0"/>
                          <w:marTop w:val="240"/>
                          <w:marBottom w:val="240"/>
                          <w:divBdr>
                            <w:top w:val="none" w:sz="0" w:space="0" w:color="auto"/>
                            <w:left w:val="none" w:sz="0" w:space="0" w:color="auto"/>
                            <w:bottom w:val="none" w:sz="0" w:space="0" w:color="auto"/>
                            <w:right w:val="none" w:sz="0" w:space="0" w:color="auto"/>
                          </w:divBdr>
                        </w:div>
                        <w:div w:id="349767294">
                          <w:marLeft w:val="0"/>
                          <w:marRight w:val="0"/>
                          <w:marTop w:val="0"/>
                          <w:marBottom w:val="0"/>
                          <w:divBdr>
                            <w:top w:val="single" w:sz="6" w:space="12" w:color="000000"/>
                            <w:left w:val="single" w:sz="6" w:space="12" w:color="000000"/>
                            <w:bottom w:val="single" w:sz="6" w:space="12" w:color="000000"/>
                            <w:right w:val="single" w:sz="6" w:space="12" w:color="000000"/>
                          </w:divBdr>
                          <w:divsChild>
                            <w:div w:id="923562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2078440">
                      <w:marLeft w:val="0"/>
                      <w:marRight w:val="0"/>
                      <w:marTop w:val="0"/>
                      <w:marBottom w:val="0"/>
                      <w:divBdr>
                        <w:top w:val="none" w:sz="0" w:space="0" w:color="auto"/>
                        <w:left w:val="none" w:sz="0" w:space="0" w:color="auto"/>
                        <w:bottom w:val="none" w:sz="0" w:space="0" w:color="auto"/>
                        <w:right w:val="none" w:sz="0" w:space="0" w:color="auto"/>
                      </w:divBdr>
                      <w:divsChild>
                        <w:div w:id="195377678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sChild>
                </w:div>
                <w:div w:id="1837184075">
                  <w:marLeft w:val="0"/>
                  <w:marRight w:val="0"/>
                  <w:marTop w:val="0"/>
                  <w:marBottom w:val="0"/>
                  <w:divBdr>
                    <w:top w:val="none" w:sz="0" w:space="0" w:color="auto"/>
                    <w:left w:val="none" w:sz="0" w:space="0" w:color="auto"/>
                    <w:bottom w:val="none" w:sz="0" w:space="0" w:color="auto"/>
                    <w:right w:val="none" w:sz="0" w:space="0" w:color="auto"/>
                  </w:divBdr>
                  <w:divsChild>
                    <w:div w:id="928587545">
                      <w:marLeft w:val="-480"/>
                      <w:marRight w:val="0"/>
                      <w:marTop w:val="240"/>
                      <w:marBottom w:val="240"/>
                      <w:divBdr>
                        <w:top w:val="none" w:sz="0" w:space="0" w:color="auto"/>
                        <w:left w:val="none" w:sz="0" w:space="0" w:color="auto"/>
                        <w:bottom w:val="none" w:sz="0" w:space="0" w:color="auto"/>
                        <w:right w:val="none" w:sz="0" w:space="0" w:color="auto"/>
                      </w:divBdr>
                    </w:div>
                    <w:div w:id="5366210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5214572">
                          <w:marLeft w:val="0"/>
                          <w:marRight w:val="0"/>
                          <w:marTop w:val="0"/>
                          <w:marBottom w:val="240"/>
                          <w:divBdr>
                            <w:top w:val="none" w:sz="0" w:space="0" w:color="auto"/>
                            <w:left w:val="none" w:sz="0" w:space="0" w:color="auto"/>
                            <w:bottom w:val="none" w:sz="0" w:space="0" w:color="auto"/>
                            <w:right w:val="none" w:sz="0" w:space="0" w:color="auto"/>
                          </w:divBdr>
                        </w:div>
                        <w:div w:id="320543987">
                          <w:marLeft w:val="480"/>
                          <w:marRight w:val="0"/>
                          <w:marTop w:val="0"/>
                          <w:marBottom w:val="0"/>
                          <w:divBdr>
                            <w:top w:val="none" w:sz="0" w:space="0" w:color="auto"/>
                            <w:left w:val="none" w:sz="0" w:space="0" w:color="auto"/>
                            <w:bottom w:val="none" w:sz="0" w:space="0" w:color="auto"/>
                            <w:right w:val="none" w:sz="0" w:space="0" w:color="auto"/>
                          </w:divBdr>
                        </w:div>
                      </w:divsChild>
                    </w:div>
                    <w:div w:id="2027636259">
                      <w:marLeft w:val="0"/>
                      <w:marRight w:val="0"/>
                      <w:marTop w:val="0"/>
                      <w:marBottom w:val="0"/>
                      <w:divBdr>
                        <w:top w:val="single" w:sz="6" w:space="12" w:color="000000"/>
                        <w:left w:val="single" w:sz="6" w:space="12" w:color="000000"/>
                        <w:bottom w:val="single" w:sz="6" w:space="12" w:color="000000"/>
                        <w:right w:val="single" w:sz="6" w:space="12" w:color="000000"/>
                      </w:divBdr>
                      <w:divsChild>
                        <w:div w:id="1387993397">
                          <w:marLeft w:val="0"/>
                          <w:marRight w:val="0"/>
                          <w:marTop w:val="0"/>
                          <w:marBottom w:val="240"/>
                          <w:divBdr>
                            <w:top w:val="none" w:sz="0" w:space="0" w:color="auto"/>
                            <w:left w:val="none" w:sz="0" w:space="0" w:color="auto"/>
                            <w:bottom w:val="none" w:sz="0" w:space="0" w:color="auto"/>
                            <w:right w:val="none" w:sz="0" w:space="0" w:color="auto"/>
                          </w:divBdr>
                        </w:div>
                        <w:div w:id="105656697">
                          <w:marLeft w:val="480"/>
                          <w:marRight w:val="0"/>
                          <w:marTop w:val="0"/>
                          <w:marBottom w:val="0"/>
                          <w:divBdr>
                            <w:top w:val="none" w:sz="0" w:space="0" w:color="auto"/>
                            <w:left w:val="none" w:sz="0" w:space="0" w:color="auto"/>
                            <w:bottom w:val="none" w:sz="0" w:space="0" w:color="auto"/>
                            <w:right w:val="none" w:sz="0" w:space="0" w:color="auto"/>
                          </w:divBdr>
                        </w:div>
                      </w:divsChild>
                    </w:div>
                    <w:div w:id="908149375">
                      <w:marLeft w:val="0"/>
                      <w:marRight w:val="0"/>
                      <w:marTop w:val="0"/>
                      <w:marBottom w:val="0"/>
                      <w:divBdr>
                        <w:top w:val="none" w:sz="0" w:space="0" w:color="auto"/>
                        <w:left w:val="none" w:sz="0" w:space="0" w:color="auto"/>
                        <w:bottom w:val="none" w:sz="0" w:space="0" w:color="auto"/>
                        <w:right w:val="none" w:sz="0" w:space="0" w:color="auto"/>
                      </w:divBdr>
                      <w:divsChild>
                        <w:div w:id="1130125275">
                          <w:marLeft w:val="-480"/>
                          <w:marRight w:val="0"/>
                          <w:marTop w:val="240"/>
                          <w:marBottom w:val="240"/>
                          <w:divBdr>
                            <w:top w:val="none" w:sz="0" w:space="0" w:color="auto"/>
                            <w:left w:val="none" w:sz="0" w:space="0" w:color="auto"/>
                            <w:bottom w:val="none" w:sz="0" w:space="0" w:color="auto"/>
                            <w:right w:val="none" w:sz="0" w:space="0" w:color="auto"/>
                          </w:divBdr>
                        </w:div>
                        <w:div w:id="754789705">
                          <w:marLeft w:val="480"/>
                          <w:marRight w:val="0"/>
                          <w:marTop w:val="0"/>
                          <w:marBottom w:val="0"/>
                          <w:divBdr>
                            <w:top w:val="none" w:sz="0" w:space="0" w:color="auto"/>
                            <w:left w:val="none" w:sz="0" w:space="0" w:color="auto"/>
                            <w:bottom w:val="none" w:sz="0" w:space="0" w:color="auto"/>
                            <w:right w:val="none" w:sz="0" w:space="0" w:color="auto"/>
                          </w:divBdr>
                          <w:divsChild>
                            <w:div w:id="294067793">
                              <w:marLeft w:val="-480"/>
                              <w:marRight w:val="0"/>
                              <w:marTop w:val="240"/>
                              <w:marBottom w:val="240"/>
                              <w:divBdr>
                                <w:top w:val="none" w:sz="0" w:space="0" w:color="auto"/>
                                <w:left w:val="none" w:sz="0" w:space="0" w:color="auto"/>
                                <w:bottom w:val="none" w:sz="0" w:space="0" w:color="auto"/>
                                <w:right w:val="none" w:sz="0" w:space="0" w:color="auto"/>
                              </w:divBdr>
                            </w:div>
                            <w:div w:id="705370322">
                              <w:marLeft w:val="0"/>
                              <w:marRight w:val="0"/>
                              <w:marTop w:val="0"/>
                              <w:marBottom w:val="0"/>
                              <w:divBdr>
                                <w:top w:val="single" w:sz="6" w:space="12" w:color="000000"/>
                                <w:left w:val="single" w:sz="6" w:space="12" w:color="000000"/>
                                <w:bottom w:val="single" w:sz="6" w:space="12" w:color="000000"/>
                                <w:right w:val="single" w:sz="6" w:space="12" w:color="000000"/>
                              </w:divBdr>
                              <w:divsChild>
                                <w:div w:id="5064077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19231392">
                      <w:marLeft w:val="0"/>
                      <w:marRight w:val="0"/>
                      <w:marTop w:val="0"/>
                      <w:marBottom w:val="0"/>
                      <w:divBdr>
                        <w:top w:val="none" w:sz="0" w:space="0" w:color="auto"/>
                        <w:left w:val="none" w:sz="0" w:space="0" w:color="auto"/>
                        <w:bottom w:val="none" w:sz="0" w:space="0" w:color="auto"/>
                        <w:right w:val="none" w:sz="0" w:space="0" w:color="auto"/>
                      </w:divBdr>
                      <w:divsChild>
                        <w:div w:id="763844209">
                          <w:marLeft w:val="-480"/>
                          <w:marRight w:val="0"/>
                          <w:marTop w:val="240"/>
                          <w:marBottom w:val="240"/>
                          <w:divBdr>
                            <w:top w:val="none" w:sz="0" w:space="0" w:color="auto"/>
                            <w:left w:val="none" w:sz="0" w:space="0" w:color="auto"/>
                            <w:bottom w:val="none" w:sz="0" w:space="0" w:color="auto"/>
                            <w:right w:val="none" w:sz="0" w:space="0" w:color="auto"/>
                          </w:divBdr>
                        </w:div>
                        <w:div w:id="281570004">
                          <w:marLeft w:val="480"/>
                          <w:marRight w:val="0"/>
                          <w:marTop w:val="0"/>
                          <w:marBottom w:val="0"/>
                          <w:divBdr>
                            <w:top w:val="none" w:sz="0" w:space="0" w:color="auto"/>
                            <w:left w:val="none" w:sz="0" w:space="0" w:color="auto"/>
                            <w:bottom w:val="none" w:sz="0" w:space="0" w:color="auto"/>
                            <w:right w:val="none" w:sz="0" w:space="0" w:color="auto"/>
                          </w:divBdr>
                          <w:divsChild>
                            <w:div w:id="1453598328">
                              <w:marLeft w:val="-480"/>
                              <w:marRight w:val="0"/>
                              <w:marTop w:val="240"/>
                              <w:marBottom w:val="240"/>
                              <w:divBdr>
                                <w:top w:val="none" w:sz="0" w:space="0" w:color="auto"/>
                                <w:left w:val="none" w:sz="0" w:space="0" w:color="auto"/>
                                <w:bottom w:val="none" w:sz="0" w:space="0" w:color="auto"/>
                                <w:right w:val="none" w:sz="0" w:space="0" w:color="auto"/>
                              </w:divBdr>
                            </w:div>
                            <w:div w:id="1502695673">
                              <w:marLeft w:val="0"/>
                              <w:marRight w:val="0"/>
                              <w:marTop w:val="0"/>
                              <w:marBottom w:val="0"/>
                              <w:divBdr>
                                <w:top w:val="single" w:sz="6" w:space="12" w:color="000000"/>
                                <w:left w:val="single" w:sz="6" w:space="12" w:color="000000"/>
                                <w:bottom w:val="single" w:sz="6" w:space="12" w:color="000000"/>
                                <w:right w:val="single" w:sz="6" w:space="12" w:color="000000"/>
                              </w:divBdr>
                              <w:divsChild>
                                <w:div w:id="16762994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1196689">
                          <w:marLeft w:val="480"/>
                          <w:marRight w:val="0"/>
                          <w:marTop w:val="0"/>
                          <w:marBottom w:val="0"/>
                          <w:divBdr>
                            <w:top w:val="none" w:sz="0" w:space="0" w:color="auto"/>
                            <w:left w:val="none" w:sz="0" w:space="0" w:color="auto"/>
                            <w:bottom w:val="none" w:sz="0" w:space="0" w:color="auto"/>
                            <w:right w:val="none" w:sz="0" w:space="0" w:color="auto"/>
                          </w:divBdr>
                          <w:divsChild>
                            <w:div w:id="1578973266">
                              <w:marLeft w:val="-480"/>
                              <w:marRight w:val="0"/>
                              <w:marTop w:val="240"/>
                              <w:marBottom w:val="240"/>
                              <w:divBdr>
                                <w:top w:val="none" w:sz="0" w:space="0" w:color="auto"/>
                                <w:left w:val="none" w:sz="0" w:space="0" w:color="auto"/>
                                <w:bottom w:val="none" w:sz="0" w:space="0" w:color="auto"/>
                                <w:right w:val="none" w:sz="0" w:space="0" w:color="auto"/>
                              </w:divBdr>
                            </w:div>
                            <w:div w:id="337925367">
                              <w:marLeft w:val="0"/>
                              <w:marRight w:val="0"/>
                              <w:marTop w:val="0"/>
                              <w:marBottom w:val="0"/>
                              <w:divBdr>
                                <w:top w:val="single" w:sz="6" w:space="12" w:color="000000"/>
                                <w:left w:val="single" w:sz="6" w:space="12" w:color="000000"/>
                                <w:bottom w:val="single" w:sz="6" w:space="12" w:color="000000"/>
                                <w:right w:val="single" w:sz="6" w:space="12" w:color="000000"/>
                              </w:divBdr>
                              <w:divsChild>
                                <w:div w:id="10611778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231545">
                          <w:marLeft w:val="480"/>
                          <w:marRight w:val="0"/>
                          <w:marTop w:val="0"/>
                          <w:marBottom w:val="0"/>
                          <w:divBdr>
                            <w:top w:val="none" w:sz="0" w:space="0" w:color="auto"/>
                            <w:left w:val="none" w:sz="0" w:space="0" w:color="auto"/>
                            <w:bottom w:val="none" w:sz="0" w:space="0" w:color="auto"/>
                            <w:right w:val="none" w:sz="0" w:space="0" w:color="auto"/>
                          </w:divBdr>
                          <w:divsChild>
                            <w:div w:id="79372062">
                              <w:marLeft w:val="-480"/>
                              <w:marRight w:val="0"/>
                              <w:marTop w:val="240"/>
                              <w:marBottom w:val="240"/>
                              <w:divBdr>
                                <w:top w:val="none" w:sz="0" w:space="0" w:color="auto"/>
                                <w:left w:val="none" w:sz="0" w:space="0" w:color="auto"/>
                                <w:bottom w:val="none" w:sz="0" w:space="0" w:color="auto"/>
                                <w:right w:val="none" w:sz="0" w:space="0" w:color="auto"/>
                              </w:divBdr>
                            </w:div>
                            <w:div w:id="1586111955">
                              <w:marLeft w:val="0"/>
                              <w:marRight w:val="0"/>
                              <w:marTop w:val="0"/>
                              <w:marBottom w:val="0"/>
                              <w:divBdr>
                                <w:top w:val="single" w:sz="6" w:space="12" w:color="000000"/>
                                <w:left w:val="single" w:sz="6" w:space="12" w:color="000000"/>
                                <w:bottom w:val="single" w:sz="6" w:space="12" w:color="000000"/>
                                <w:right w:val="single" w:sz="6" w:space="12" w:color="000000"/>
                              </w:divBdr>
                              <w:divsChild>
                                <w:div w:id="1314719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060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40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058782">
                      <w:marLeft w:val="0"/>
                      <w:marRight w:val="0"/>
                      <w:marTop w:val="0"/>
                      <w:marBottom w:val="0"/>
                      <w:divBdr>
                        <w:top w:val="none" w:sz="0" w:space="0" w:color="auto"/>
                        <w:left w:val="none" w:sz="0" w:space="0" w:color="auto"/>
                        <w:bottom w:val="none" w:sz="0" w:space="0" w:color="auto"/>
                        <w:right w:val="none" w:sz="0" w:space="0" w:color="auto"/>
                      </w:divBdr>
                      <w:divsChild>
                        <w:div w:id="715399118">
                          <w:marLeft w:val="-480"/>
                          <w:marRight w:val="0"/>
                          <w:marTop w:val="240"/>
                          <w:marBottom w:val="240"/>
                          <w:divBdr>
                            <w:top w:val="none" w:sz="0" w:space="0" w:color="auto"/>
                            <w:left w:val="none" w:sz="0" w:space="0" w:color="auto"/>
                            <w:bottom w:val="none" w:sz="0" w:space="0" w:color="auto"/>
                            <w:right w:val="none" w:sz="0" w:space="0" w:color="auto"/>
                          </w:divBdr>
                        </w:div>
                        <w:div w:id="10002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38602">
                          <w:marLeft w:val="480"/>
                          <w:marRight w:val="0"/>
                          <w:marTop w:val="0"/>
                          <w:marBottom w:val="0"/>
                          <w:divBdr>
                            <w:top w:val="none" w:sz="0" w:space="0" w:color="auto"/>
                            <w:left w:val="none" w:sz="0" w:space="0" w:color="auto"/>
                            <w:bottom w:val="none" w:sz="0" w:space="0" w:color="auto"/>
                            <w:right w:val="none" w:sz="0" w:space="0" w:color="auto"/>
                          </w:divBdr>
                          <w:divsChild>
                            <w:div w:id="464472666">
                              <w:marLeft w:val="-480"/>
                              <w:marRight w:val="0"/>
                              <w:marTop w:val="240"/>
                              <w:marBottom w:val="240"/>
                              <w:divBdr>
                                <w:top w:val="none" w:sz="0" w:space="0" w:color="auto"/>
                                <w:left w:val="none" w:sz="0" w:space="0" w:color="auto"/>
                                <w:bottom w:val="none" w:sz="0" w:space="0" w:color="auto"/>
                                <w:right w:val="none" w:sz="0" w:space="0" w:color="auto"/>
                              </w:divBdr>
                            </w:div>
                            <w:div w:id="613055483">
                              <w:marLeft w:val="0"/>
                              <w:marRight w:val="0"/>
                              <w:marTop w:val="0"/>
                              <w:marBottom w:val="0"/>
                              <w:divBdr>
                                <w:top w:val="single" w:sz="6" w:space="12" w:color="000000"/>
                                <w:left w:val="single" w:sz="6" w:space="12" w:color="000000"/>
                                <w:bottom w:val="single" w:sz="6" w:space="12" w:color="000000"/>
                                <w:right w:val="single" w:sz="6" w:space="12" w:color="000000"/>
                              </w:divBdr>
                              <w:divsChild>
                                <w:div w:id="935938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3548136">
                          <w:marLeft w:val="480"/>
                          <w:marRight w:val="0"/>
                          <w:marTop w:val="0"/>
                          <w:marBottom w:val="0"/>
                          <w:divBdr>
                            <w:top w:val="none" w:sz="0" w:space="0" w:color="auto"/>
                            <w:left w:val="none" w:sz="0" w:space="0" w:color="auto"/>
                            <w:bottom w:val="none" w:sz="0" w:space="0" w:color="auto"/>
                            <w:right w:val="none" w:sz="0" w:space="0" w:color="auto"/>
                          </w:divBdr>
                          <w:divsChild>
                            <w:div w:id="643049336">
                              <w:marLeft w:val="-480"/>
                              <w:marRight w:val="0"/>
                              <w:marTop w:val="240"/>
                              <w:marBottom w:val="240"/>
                              <w:divBdr>
                                <w:top w:val="none" w:sz="0" w:space="0" w:color="auto"/>
                                <w:left w:val="none" w:sz="0" w:space="0" w:color="auto"/>
                                <w:bottom w:val="none" w:sz="0" w:space="0" w:color="auto"/>
                                <w:right w:val="none" w:sz="0" w:space="0" w:color="auto"/>
                              </w:divBdr>
                            </w:div>
                            <w:div w:id="222059849">
                              <w:marLeft w:val="0"/>
                              <w:marRight w:val="0"/>
                              <w:marTop w:val="0"/>
                              <w:marBottom w:val="0"/>
                              <w:divBdr>
                                <w:top w:val="single" w:sz="6" w:space="12" w:color="000000"/>
                                <w:left w:val="single" w:sz="6" w:space="12" w:color="000000"/>
                                <w:bottom w:val="single" w:sz="6" w:space="12" w:color="000000"/>
                                <w:right w:val="single" w:sz="6" w:space="12" w:color="000000"/>
                              </w:divBdr>
                              <w:divsChild>
                                <w:div w:id="975069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205603">
                          <w:marLeft w:val="480"/>
                          <w:marRight w:val="0"/>
                          <w:marTop w:val="0"/>
                          <w:marBottom w:val="0"/>
                          <w:divBdr>
                            <w:top w:val="none" w:sz="0" w:space="0" w:color="auto"/>
                            <w:left w:val="none" w:sz="0" w:space="0" w:color="auto"/>
                            <w:bottom w:val="none" w:sz="0" w:space="0" w:color="auto"/>
                            <w:right w:val="none" w:sz="0" w:space="0" w:color="auto"/>
                          </w:divBdr>
                          <w:divsChild>
                            <w:div w:id="1018121304">
                              <w:marLeft w:val="-480"/>
                              <w:marRight w:val="0"/>
                              <w:marTop w:val="240"/>
                              <w:marBottom w:val="240"/>
                              <w:divBdr>
                                <w:top w:val="none" w:sz="0" w:space="0" w:color="auto"/>
                                <w:left w:val="none" w:sz="0" w:space="0" w:color="auto"/>
                                <w:bottom w:val="none" w:sz="0" w:space="0" w:color="auto"/>
                                <w:right w:val="none" w:sz="0" w:space="0" w:color="auto"/>
                              </w:divBdr>
                            </w:div>
                            <w:div w:id="2072996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231680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93034733">
                          <w:marLeft w:val="480"/>
                          <w:marRight w:val="0"/>
                          <w:marTop w:val="0"/>
                          <w:marBottom w:val="0"/>
                          <w:divBdr>
                            <w:top w:val="none" w:sz="0" w:space="0" w:color="auto"/>
                            <w:left w:val="none" w:sz="0" w:space="0" w:color="auto"/>
                            <w:bottom w:val="none" w:sz="0" w:space="0" w:color="auto"/>
                            <w:right w:val="none" w:sz="0" w:space="0" w:color="auto"/>
                          </w:divBdr>
                          <w:divsChild>
                            <w:div w:id="4476798">
                              <w:marLeft w:val="-480"/>
                              <w:marRight w:val="0"/>
                              <w:marTop w:val="240"/>
                              <w:marBottom w:val="240"/>
                              <w:divBdr>
                                <w:top w:val="none" w:sz="0" w:space="0" w:color="auto"/>
                                <w:left w:val="none" w:sz="0" w:space="0" w:color="auto"/>
                                <w:bottom w:val="none" w:sz="0" w:space="0" w:color="auto"/>
                                <w:right w:val="none" w:sz="0" w:space="0" w:color="auto"/>
                              </w:divBdr>
                            </w:div>
                            <w:div w:id="429207764">
                              <w:marLeft w:val="0"/>
                              <w:marRight w:val="0"/>
                              <w:marTop w:val="0"/>
                              <w:marBottom w:val="0"/>
                              <w:divBdr>
                                <w:top w:val="single" w:sz="6" w:space="12" w:color="000000"/>
                                <w:left w:val="single" w:sz="6" w:space="12" w:color="000000"/>
                                <w:bottom w:val="single" w:sz="6" w:space="12" w:color="000000"/>
                                <w:right w:val="single" w:sz="6" w:space="12" w:color="000000"/>
                              </w:divBdr>
                              <w:divsChild>
                                <w:div w:id="11591491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329792">
                          <w:marLeft w:val="480"/>
                          <w:marRight w:val="0"/>
                          <w:marTop w:val="0"/>
                          <w:marBottom w:val="0"/>
                          <w:divBdr>
                            <w:top w:val="none" w:sz="0" w:space="0" w:color="auto"/>
                            <w:left w:val="none" w:sz="0" w:space="0" w:color="auto"/>
                            <w:bottom w:val="none" w:sz="0" w:space="0" w:color="auto"/>
                            <w:right w:val="none" w:sz="0" w:space="0" w:color="auto"/>
                          </w:divBdr>
                          <w:divsChild>
                            <w:div w:id="2129396521">
                              <w:marLeft w:val="-480"/>
                              <w:marRight w:val="0"/>
                              <w:marTop w:val="240"/>
                              <w:marBottom w:val="240"/>
                              <w:divBdr>
                                <w:top w:val="none" w:sz="0" w:space="0" w:color="auto"/>
                                <w:left w:val="none" w:sz="0" w:space="0" w:color="auto"/>
                                <w:bottom w:val="none" w:sz="0" w:space="0" w:color="auto"/>
                                <w:right w:val="none" w:sz="0" w:space="0" w:color="auto"/>
                              </w:divBdr>
                            </w:div>
                            <w:div w:id="1994523111">
                              <w:marLeft w:val="0"/>
                              <w:marRight w:val="0"/>
                              <w:marTop w:val="0"/>
                              <w:marBottom w:val="0"/>
                              <w:divBdr>
                                <w:top w:val="single" w:sz="6" w:space="12" w:color="000000"/>
                                <w:left w:val="single" w:sz="6" w:space="12" w:color="000000"/>
                                <w:bottom w:val="single" w:sz="6" w:space="12" w:color="000000"/>
                                <w:right w:val="single" w:sz="6" w:space="12" w:color="000000"/>
                              </w:divBdr>
                              <w:divsChild>
                                <w:div w:id="1185903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98570191">
                          <w:marLeft w:val="480"/>
                          <w:marRight w:val="0"/>
                          <w:marTop w:val="0"/>
                          <w:marBottom w:val="0"/>
                          <w:divBdr>
                            <w:top w:val="none" w:sz="0" w:space="0" w:color="auto"/>
                            <w:left w:val="none" w:sz="0" w:space="0" w:color="auto"/>
                            <w:bottom w:val="none" w:sz="0" w:space="0" w:color="auto"/>
                            <w:right w:val="none" w:sz="0" w:space="0" w:color="auto"/>
                          </w:divBdr>
                          <w:divsChild>
                            <w:div w:id="861631505">
                              <w:marLeft w:val="-480"/>
                              <w:marRight w:val="0"/>
                              <w:marTop w:val="240"/>
                              <w:marBottom w:val="240"/>
                              <w:divBdr>
                                <w:top w:val="none" w:sz="0" w:space="0" w:color="auto"/>
                                <w:left w:val="none" w:sz="0" w:space="0" w:color="auto"/>
                                <w:bottom w:val="none" w:sz="0" w:space="0" w:color="auto"/>
                                <w:right w:val="none" w:sz="0" w:space="0" w:color="auto"/>
                              </w:divBdr>
                            </w:div>
                            <w:div w:id="1081178096">
                              <w:marLeft w:val="0"/>
                              <w:marRight w:val="0"/>
                              <w:marTop w:val="0"/>
                              <w:marBottom w:val="0"/>
                              <w:divBdr>
                                <w:top w:val="single" w:sz="6" w:space="12" w:color="000000"/>
                                <w:left w:val="single" w:sz="6" w:space="12" w:color="000000"/>
                                <w:bottom w:val="single" w:sz="6" w:space="12" w:color="000000"/>
                                <w:right w:val="single" w:sz="6" w:space="12" w:color="000000"/>
                              </w:divBdr>
                              <w:divsChild>
                                <w:div w:id="18452403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6120712">
                          <w:marLeft w:val="480"/>
                          <w:marRight w:val="0"/>
                          <w:marTop w:val="0"/>
                          <w:marBottom w:val="0"/>
                          <w:divBdr>
                            <w:top w:val="none" w:sz="0" w:space="0" w:color="auto"/>
                            <w:left w:val="none" w:sz="0" w:space="0" w:color="auto"/>
                            <w:bottom w:val="none" w:sz="0" w:space="0" w:color="auto"/>
                            <w:right w:val="none" w:sz="0" w:space="0" w:color="auto"/>
                          </w:divBdr>
                          <w:divsChild>
                            <w:div w:id="2083330664">
                              <w:marLeft w:val="-480"/>
                              <w:marRight w:val="0"/>
                              <w:marTop w:val="240"/>
                              <w:marBottom w:val="240"/>
                              <w:divBdr>
                                <w:top w:val="none" w:sz="0" w:space="0" w:color="auto"/>
                                <w:left w:val="none" w:sz="0" w:space="0" w:color="auto"/>
                                <w:bottom w:val="none" w:sz="0" w:space="0" w:color="auto"/>
                                <w:right w:val="none" w:sz="0" w:space="0" w:color="auto"/>
                              </w:divBdr>
                            </w:div>
                            <w:div w:id="207691630">
                              <w:marLeft w:val="0"/>
                              <w:marRight w:val="0"/>
                              <w:marTop w:val="0"/>
                              <w:marBottom w:val="0"/>
                              <w:divBdr>
                                <w:top w:val="single" w:sz="6" w:space="12" w:color="000000"/>
                                <w:left w:val="single" w:sz="6" w:space="12" w:color="000000"/>
                                <w:bottom w:val="single" w:sz="6" w:space="12" w:color="000000"/>
                                <w:right w:val="single" w:sz="6" w:space="12" w:color="000000"/>
                              </w:divBdr>
                              <w:divsChild>
                                <w:div w:id="613172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55710840">
                          <w:marLeft w:val="480"/>
                          <w:marRight w:val="0"/>
                          <w:marTop w:val="0"/>
                          <w:marBottom w:val="0"/>
                          <w:divBdr>
                            <w:top w:val="none" w:sz="0" w:space="0" w:color="auto"/>
                            <w:left w:val="none" w:sz="0" w:space="0" w:color="auto"/>
                            <w:bottom w:val="none" w:sz="0" w:space="0" w:color="auto"/>
                            <w:right w:val="none" w:sz="0" w:space="0" w:color="auto"/>
                          </w:divBdr>
                          <w:divsChild>
                            <w:div w:id="229771325">
                              <w:marLeft w:val="-480"/>
                              <w:marRight w:val="0"/>
                              <w:marTop w:val="240"/>
                              <w:marBottom w:val="240"/>
                              <w:divBdr>
                                <w:top w:val="none" w:sz="0" w:space="0" w:color="auto"/>
                                <w:left w:val="none" w:sz="0" w:space="0" w:color="auto"/>
                                <w:bottom w:val="none" w:sz="0" w:space="0" w:color="auto"/>
                                <w:right w:val="none" w:sz="0" w:space="0" w:color="auto"/>
                              </w:divBdr>
                            </w:div>
                            <w:div w:id="931009406">
                              <w:marLeft w:val="0"/>
                              <w:marRight w:val="0"/>
                              <w:marTop w:val="0"/>
                              <w:marBottom w:val="0"/>
                              <w:divBdr>
                                <w:top w:val="single" w:sz="6" w:space="12" w:color="000000"/>
                                <w:left w:val="single" w:sz="6" w:space="12" w:color="000000"/>
                                <w:bottom w:val="single" w:sz="6" w:space="12" w:color="000000"/>
                                <w:right w:val="single" w:sz="6" w:space="12" w:color="000000"/>
                              </w:divBdr>
                              <w:divsChild>
                                <w:div w:id="395859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49559513">
                          <w:marLeft w:val="480"/>
                          <w:marRight w:val="0"/>
                          <w:marTop w:val="0"/>
                          <w:marBottom w:val="0"/>
                          <w:divBdr>
                            <w:top w:val="none" w:sz="0" w:space="0" w:color="auto"/>
                            <w:left w:val="none" w:sz="0" w:space="0" w:color="auto"/>
                            <w:bottom w:val="none" w:sz="0" w:space="0" w:color="auto"/>
                            <w:right w:val="none" w:sz="0" w:space="0" w:color="auto"/>
                          </w:divBdr>
                          <w:divsChild>
                            <w:div w:id="794176700">
                              <w:marLeft w:val="-480"/>
                              <w:marRight w:val="0"/>
                              <w:marTop w:val="240"/>
                              <w:marBottom w:val="240"/>
                              <w:divBdr>
                                <w:top w:val="none" w:sz="0" w:space="0" w:color="auto"/>
                                <w:left w:val="none" w:sz="0" w:space="0" w:color="auto"/>
                                <w:bottom w:val="none" w:sz="0" w:space="0" w:color="auto"/>
                                <w:right w:val="none" w:sz="0" w:space="0" w:color="auto"/>
                              </w:divBdr>
                            </w:div>
                            <w:div w:id="1078789163">
                              <w:marLeft w:val="0"/>
                              <w:marRight w:val="0"/>
                              <w:marTop w:val="0"/>
                              <w:marBottom w:val="0"/>
                              <w:divBdr>
                                <w:top w:val="single" w:sz="6" w:space="12" w:color="000000"/>
                                <w:left w:val="single" w:sz="6" w:space="12" w:color="000000"/>
                                <w:bottom w:val="single" w:sz="6" w:space="12" w:color="000000"/>
                                <w:right w:val="single" w:sz="6" w:space="12" w:color="000000"/>
                              </w:divBdr>
                              <w:divsChild>
                                <w:div w:id="8639047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0526679">
                          <w:marLeft w:val="480"/>
                          <w:marRight w:val="0"/>
                          <w:marTop w:val="0"/>
                          <w:marBottom w:val="0"/>
                          <w:divBdr>
                            <w:top w:val="none" w:sz="0" w:space="0" w:color="auto"/>
                            <w:left w:val="none" w:sz="0" w:space="0" w:color="auto"/>
                            <w:bottom w:val="none" w:sz="0" w:space="0" w:color="auto"/>
                            <w:right w:val="none" w:sz="0" w:space="0" w:color="auto"/>
                          </w:divBdr>
                          <w:divsChild>
                            <w:div w:id="1709795482">
                              <w:marLeft w:val="-480"/>
                              <w:marRight w:val="0"/>
                              <w:marTop w:val="240"/>
                              <w:marBottom w:val="240"/>
                              <w:divBdr>
                                <w:top w:val="none" w:sz="0" w:space="0" w:color="auto"/>
                                <w:left w:val="none" w:sz="0" w:space="0" w:color="auto"/>
                                <w:bottom w:val="none" w:sz="0" w:space="0" w:color="auto"/>
                                <w:right w:val="none" w:sz="0" w:space="0" w:color="auto"/>
                              </w:divBdr>
                            </w:div>
                            <w:div w:id="1592859705">
                              <w:marLeft w:val="0"/>
                              <w:marRight w:val="0"/>
                              <w:marTop w:val="0"/>
                              <w:marBottom w:val="0"/>
                              <w:divBdr>
                                <w:top w:val="single" w:sz="6" w:space="12" w:color="000000"/>
                                <w:left w:val="single" w:sz="6" w:space="12" w:color="000000"/>
                                <w:bottom w:val="single" w:sz="6" w:space="12" w:color="000000"/>
                                <w:right w:val="single" w:sz="6" w:space="12" w:color="000000"/>
                              </w:divBdr>
                              <w:divsChild>
                                <w:div w:id="126163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06552978">
                          <w:marLeft w:val="480"/>
                          <w:marRight w:val="0"/>
                          <w:marTop w:val="0"/>
                          <w:marBottom w:val="0"/>
                          <w:divBdr>
                            <w:top w:val="none" w:sz="0" w:space="0" w:color="auto"/>
                            <w:left w:val="none" w:sz="0" w:space="0" w:color="auto"/>
                            <w:bottom w:val="none" w:sz="0" w:space="0" w:color="auto"/>
                            <w:right w:val="none" w:sz="0" w:space="0" w:color="auto"/>
                          </w:divBdr>
                          <w:divsChild>
                            <w:div w:id="1933708897">
                              <w:marLeft w:val="-480"/>
                              <w:marRight w:val="0"/>
                              <w:marTop w:val="240"/>
                              <w:marBottom w:val="240"/>
                              <w:divBdr>
                                <w:top w:val="none" w:sz="0" w:space="0" w:color="auto"/>
                                <w:left w:val="none" w:sz="0" w:space="0" w:color="auto"/>
                                <w:bottom w:val="none" w:sz="0" w:space="0" w:color="auto"/>
                                <w:right w:val="none" w:sz="0" w:space="0" w:color="auto"/>
                              </w:divBdr>
                            </w:div>
                            <w:div w:id="1820806908">
                              <w:marLeft w:val="0"/>
                              <w:marRight w:val="0"/>
                              <w:marTop w:val="0"/>
                              <w:marBottom w:val="0"/>
                              <w:divBdr>
                                <w:top w:val="single" w:sz="6" w:space="12" w:color="000000"/>
                                <w:left w:val="single" w:sz="6" w:space="12" w:color="000000"/>
                                <w:bottom w:val="single" w:sz="6" w:space="12" w:color="000000"/>
                                <w:right w:val="single" w:sz="6" w:space="12" w:color="000000"/>
                              </w:divBdr>
                              <w:divsChild>
                                <w:div w:id="8207745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96361921">
                          <w:marLeft w:val="480"/>
                          <w:marRight w:val="0"/>
                          <w:marTop w:val="0"/>
                          <w:marBottom w:val="0"/>
                          <w:divBdr>
                            <w:top w:val="none" w:sz="0" w:space="0" w:color="auto"/>
                            <w:left w:val="none" w:sz="0" w:space="0" w:color="auto"/>
                            <w:bottom w:val="none" w:sz="0" w:space="0" w:color="auto"/>
                            <w:right w:val="none" w:sz="0" w:space="0" w:color="auto"/>
                          </w:divBdr>
                          <w:divsChild>
                            <w:div w:id="1166550748">
                              <w:marLeft w:val="-480"/>
                              <w:marRight w:val="0"/>
                              <w:marTop w:val="240"/>
                              <w:marBottom w:val="240"/>
                              <w:divBdr>
                                <w:top w:val="none" w:sz="0" w:space="0" w:color="auto"/>
                                <w:left w:val="none" w:sz="0" w:space="0" w:color="auto"/>
                                <w:bottom w:val="none" w:sz="0" w:space="0" w:color="auto"/>
                                <w:right w:val="none" w:sz="0" w:space="0" w:color="auto"/>
                              </w:divBdr>
                            </w:div>
                            <w:div w:id="1550723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640374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0867370">
                          <w:marLeft w:val="480"/>
                          <w:marRight w:val="0"/>
                          <w:marTop w:val="0"/>
                          <w:marBottom w:val="0"/>
                          <w:divBdr>
                            <w:top w:val="none" w:sz="0" w:space="0" w:color="auto"/>
                            <w:left w:val="none" w:sz="0" w:space="0" w:color="auto"/>
                            <w:bottom w:val="none" w:sz="0" w:space="0" w:color="auto"/>
                            <w:right w:val="none" w:sz="0" w:space="0" w:color="auto"/>
                          </w:divBdr>
                          <w:divsChild>
                            <w:div w:id="1181361876">
                              <w:marLeft w:val="-480"/>
                              <w:marRight w:val="0"/>
                              <w:marTop w:val="240"/>
                              <w:marBottom w:val="240"/>
                              <w:divBdr>
                                <w:top w:val="none" w:sz="0" w:space="0" w:color="auto"/>
                                <w:left w:val="none" w:sz="0" w:space="0" w:color="auto"/>
                                <w:bottom w:val="none" w:sz="0" w:space="0" w:color="auto"/>
                                <w:right w:val="none" w:sz="0" w:space="0" w:color="auto"/>
                              </w:divBdr>
                            </w:div>
                            <w:div w:id="1745836095">
                              <w:marLeft w:val="0"/>
                              <w:marRight w:val="0"/>
                              <w:marTop w:val="0"/>
                              <w:marBottom w:val="0"/>
                              <w:divBdr>
                                <w:top w:val="single" w:sz="6" w:space="12" w:color="000000"/>
                                <w:left w:val="single" w:sz="6" w:space="12" w:color="000000"/>
                                <w:bottom w:val="single" w:sz="6" w:space="12" w:color="000000"/>
                                <w:right w:val="single" w:sz="6" w:space="12" w:color="000000"/>
                              </w:divBdr>
                              <w:divsChild>
                                <w:div w:id="9436129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0559468">
                          <w:marLeft w:val="480"/>
                          <w:marRight w:val="0"/>
                          <w:marTop w:val="0"/>
                          <w:marBottom w:val="0"/>
                          <w:divBdr>
                            <w:top w:val="none" w:sz="0" w:space="0" w:color="auto"/>
                            <w:left w:val="none" w:sz="0" w:space="0" w:color="auto"/>
                            <w:bottom w:val="none" w:sz="0" w:space="0" w:color="auto"/>
                            <w:right w:val="none" w:sz="0" w:space="0" w:color="auto"/>
                          </w:divBdr>
                          <w:divsChild>
                            <w:div w:id="1806463714">
                              <w:marLeft w:val="-480"/>
                              <w:marRight w:val="0"/>
                              <w:marTop w:val="240"/>
                              <w:marBottom w:val="240"/>
                              <w:divBdr>
                                <w:top w:val="none" w:sz="0" w:space="0" w:color="auto"/>
                                <w:left w:val="none" w:sz="0" w:space="0" w:color="auto"/>
                                <w:bottom w:val="none" w:sz="0" w:space="0" w:color="auto"/>
                                <w:right w:val="none" w:sz="0" w:space="0" w:color="auto"/>
                              </w:divBdr>
                            </w:div>
                            <w:div w:id="177165662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40091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211494">
                          <w:marLeft w:val="480"/>
                          <w:marRight w:val="0"/>
                          <w:marTop w:val="0"/>
                          <w:marBottom w:val="0"/>
                          <w:divBdr>
                            <w:top w:val="none" w:sz="0" w:space="0" w:color="auto"/>
                            <w:left w:val="none" w:sz="0" w:space="0" w:color="auto"/>
                            <w:bottom w:val="none" w:sz="0" w:space="0" w:color="auto"/>
                            <w:right w:val="none" w:sz="0" w:space="0" w:color="auto"/>
                          </w:divBdr>
                          <w:divsChild>
                            <w:div w:id="572278086">
                              <w:marLeft w:val="-480"/>
                              <w:marRight w:val="0"/>
                              <w:marTop w:val="240"/>
                              <w:marBottom w:val="240"/>
                              <w:divBdr>
                                <w:top w:val="none" w:sz="0" w:space="0" w:color="auto"/>
                                <w:left w:val="none" w:sz="0" w:space="0" w:color="auto"/>
                                <w:bottom w:val="none" w:sz="0" w:space="0" w:color="auto"/>
                                <w:right w:val="none" w:sz="0" w:space="0" w:color="auto"/>
                              </w:divBdr>
                            </w:div>
                            <w:div w:id="1510557467">
                              <w:marLeft w:val="0"/>
                              <w:marRight w:val="0"/>
                              <w:marTop w:val="0"/>
                              <w:marBottom w:val="0"/>
                              <w:divBdr>
                                <w:top w:val="single" w:sz="6" w:space="12" w:color="000000"/>
                                <w:left w:val="single" w:sz="6" w:space="12" w:color="000000"/>
                                <w:bottom w:val="single" w:sz="6" w:space="12" w:color="000000"/>
                                <w:right w:val="single" w:sz="6" w:space="12" w:color="000000"/>
                              </w:divBdr>
                              <w:divsChild>
                                <w:div w:id="511143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0152240">
                          <w:marLeft w:val="480"/>
                          <w:marRight w:val="0"/>
                          <w:marTop w:val="0"/>
                          <w:marBottom w:val="0"/>
                          <w:divBdr>
                            <w:top w:val="none" w:sz="0" w:space="0" w:color="auto"/>
                            <w:left w:val="none" w:sz="0" w:space="0" w:color="auto"/>
                            <w:bottom w:val="none" w:sz="0" w:space="0" w:color="auto"/>
                            <w:right w:val="none" w:sz="0" w:space="0" w:color="auto"/>
                          </w:divBdr>
                          <w:divsChild>
                            <w:div w:id="1208569507">
                              <w:marLeft w:val="-480"/>
                              <w:marRight w:val="0"/>
                              <w:marTop w:val="240"/>
                              <w:marBottom w:val="240"/>
                              <w:divBdr>
                                <w:top w:val="none" w:sz="0" w:space="0" w:color="auto"/>
                                <w:left w:val="none" w:sz="0" w:space="0" w:color="auto"/>
                                <w:bottom w:val="none" w:sz="0" w:space="0" w:color="auto"/>
                                <w:right w:val="none" w:sz="0" w:space="0" w:color="auto"/>
                              </w:divBdr>
                            </w:div>
                            <w:div w:id="822624990">
                              <w:marLeft w:val="0"/>
                              <w:marRight w:val="0"/>
                              <w:marTop w:val="0"/>
                              <w:marBottom w:val="0"/>
                              <w:divBdr>
                                <w:top w:val="single" w:sz="6" w:space="12" w:color="000000"/>
                                <w:left w:val="single" w:sz="6" w:space="12" w:color="000000"/>
                                <w:bottom w:val="single" w:sz="6" w:space="12" w:color="000000"/>
                                <w:right w:val="single" w:sz="6" w:space="12" w:color="000000"/>
                              </w:divBdr>
                              <w:divsChild>
                                <w:div w:id="13626345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162642">
                          <w:marLeft w:val="480"/>
                          <w:marRight w:val="0"/>
                          <w:marTop w:val="0"/>
                          <w:marBottom w:val="0"/>
                          <w:divBdr>
                            <w:top w:val="none" w:sz="0" w:space="0" w:color="auto"/>
                            <w:left w:val="none" w:sz="0" w:space="0" w:color="auto"/>
                            <w:bottom w:val="none" w:sz="0" w:space="0" w:color="auto"/>
                            <w:right w:val="none" w:sz="0" w:space="0" w:color="auto"/>
                          </w:divBdr>
                          <w:divsChild>
                            <w:div w:id="1893077436">
                              <w:marLeft w:val="-480"/>
                              <w:marRight w:val="0"/>
                              <w:marTop w:val="240"/>
                              <w:marBottom w:val="240"/>
                              <w:divBdr>
                                <w:top w:val="none" w:sz="0" w:space="0" w:color="auto"/>
                                <w:left w:val="none" w:sz="0" w:space="0" w:color="auto"/>
                                <w:bottom w:val="none" w:sz="0" w:space="0" w:color="auto"/>
                                <w:right w:val="none" w:sz="0" w:space="0" w:color="auto"/>
                              </w:divBdr>
                            </w:div>
                            <w:div w:id="111171534">
                              <w:marLeft w:val="0"/>
                              <w:marRight w:val="0"/>
                              <w:marTop w:val="0"/>
                              <w:marBottom w:val="0"/>
                              <w:divBdr>
                                <w:top w:val="single" w:sz="6" w:space="12" w:color="000000"/>
                                <w:left w:val="single" w:sz="6" w:space="12" w:color="000000"/>
                                <w:bottom w:val="single" w:sz="6" w:space="12" w:color="000000"/>
                                <w:right w:val="single" w:sz="6" w:space="12" w:color="000000"/>
                              </w:divBdr>
                              <w:divsChild>
                                <w:div w:id="1856454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8711772">
                      <w:marLeft w:val="0"/>
                      <w:marRight w:val="0"/>
                      <w:marTop w:val="0"/>
                      <w:marBottom w:val="0"/>
                      <w:divBdr>
                        <w:top w:val="none" w:sz="0" w:space="0" w:color="auto"/>
                        <w:left w:val="none" w:sz="0" w:space="0" w:color="auto"/>
                        <w:bottom w:val="none" w:sz="0" w:space="0" w:color="auto"/>
                        <w:right w:val="none" w:sz="0" w:space="0" w:color="auto"/>
                      </w:divBdr>
                      <w:divsChild>
                        <w:div w:id="900823516">
                          <w:marLeft w:val="-480"/>
                          <w:marRight w:val="0"/>
                          <w:marTop w:val="240"/>
                          <w:marBottom w:val="240"/>
                          <w:divBdr>
                            <w:top w:val="none" w:sz="0" w:space="0" w:color="auto"/>
                            <w:left w:val="none" w:sz="0" w:space="0" w:color="auto"/>
                            <w:bottom w:val="none" w:sz="0" w:space="0" w:color="auto"/>
                            <w:right w:val="none" w:sz="0" w:space="0" w:color="auto"/>
                          </w:divBdr>
                        </w:div>
                      </w:divsChild>
                    </w:div>
                    <w:div w:id="397019584">
                      <w:marLeft w:val="0"/>
                      <w:marRight w:val="0"/>
                      <w:marTop w:val="0"/>
                      <w:marBottom w:val="0"/>
                      <w:divBdr>
                        <w:top w:val="none" w:sz="0" w:space="0" w:color="auto"/>
                        <w:left w:val="none" w:sz="0" w:space="0" w:color="auto"/>
                        <w:bottom w:val="none" w:sz="0" w:space="0" w:color="auto"/>
                        <w:right w:val="none" w:sz="0" w:space="0" w:color="auto"/>
                      </w:divBdr>
                      <w:divsChild>
                        <w:div w:id="978611739">
                          <w:marLeft w:val="-480"/>
                          <w:marRight w:val="0"/>
                          <w:marTop w:val="240"/>
                          <w:marBottom w:val="240"/>
                          <w:divBdr>
                            <w:top w:val="none" w:sz="0" w:space="0" w:color="auto"/>
                            <w:left w:val="none" w:sz="0" w:space="0" w:color="auto"/>
                            <w:bottom w:val="none" w:sz="0" w:space="0" w:color="auto"/>
                            <w:right w:val="none" w:sz="0" w:space="0" w:color="auto"/>
                          </w:divBdr>
                        </w:div>
                        <w:div w:id="1623027223">
                          <w:marLeft w:val="480"/>
                          <w:marRight w:val="0"/>
                          <w:marTop w:val="0"/>
                          <w:marBottom w:val="0"/>
                          <w:divBdr>
                            <w:top w:val="none" w:sz="0" w:space="0" w:color="auto"/>
                            <w:left w:val="none" w:sz="0" w:space="0" w:color="auto"/>
                            <w:bottom w:val="none" w:sz="0" w:space="0" w:color="auto"/>
                            <w:right w:val="none" w:sz="0" w:space="0" w:color="auto"/>
                          </w:divBdr>
                          <w:divsChild>
                            <w:div w:id="468864314">
                              <w:marLeft w:val="-480"/>
                              <w:marRight w:val="0"/>
                              <w:marTop w:val="240"/>
                              <w:marBottom w:val="240"/>
                              <w:divBdr>
                                <w:top w:val="none" w:sz="0" w:space="0" w:color="auto"/>
                                <w:left w:val="none" w:sz="0" w:space="0" w:color="auto"/>
                                <w:bottom w:val="none" w:sz="0" w:space="0" w:color="auto"/>
                                <w:right w:val="none" w:sz="0" w:space="0" w:color="auto"/>
                              </w:divBdr>
                            </w:div>
                            <w:div w:id="1441488288">
                              <w:marLeft w:val="0"/>
                              <w:marRight w:val="0"/>
                              <w:marTop w:val="0"/>
                              <w:marBottom w:val="0"/>
                              <w:divBdr>
                                <w:top w:val="single" w:sz="6" w:space="12" w:color="000000"/>
                                <w:left w:val="single" w:sz="6" w:space="12" w:color="000000"/>
                                <w:bottom w:val="single" w:sz="6" w:space="12" w:color="000000"/>
                                <w:right w:val="single" w:sz="6" w:space="12" w:color="000000"/>
                              </w:divBdr>
                              <w:divsChild>
                                <w:div w:id="1136675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47948016">
                      <w:marLeft w:val="0"/>
                      <w:marRight w:val="0"/>
                      <w:marTop w:val="0"/>
                      <w:marBottom w:val="0"/>
                      <w:divBdr>
                        <w:top w:val="none" w:sz="0" w:space="0" w:color="auto"/>
                        <w:left w:val="none" w:sz="0" w:space="0" w:color="auto"/>
                        <w:bottom w:val="none" w:sz="0" w:space="0" w:color="auto"/>
                        <w:right w:val="none" w:sz="0" w:space="0" w:color="auto"/>
                      </w:divBdr>
                      <w:divsChild>
                        <w:div w:id="511266175">
                          <w:marLeft w:val="-480"/>
                          <w:marRight w:val="0"/>
                          <w:marTop w:val="240"/>
                          <w:marBottom w:val="240"/>
                          <w:divBdr>
                            <w:top w:val="none" w:sz="0" w:space="0" w:color="auto"/>
                            <w:left w:val="none" w:sz="0" w:space="0" w:color="auto"/>
                            <w:bottom w:val="none" w:sz="0" w:space="0" w:color="auto"/>
                            <w:right w:val="none" w:sz="0" w:space="0" w:color="auto"/>
                          </w:divBdr>
                        </w:div>
                        <w:div w:id="1022896649">
                          <w:marLeft w:val="0"/>
                          <w:marRight w:val="0"/>
                          <w:marTop w:val="0"/>
                          <w:marBottom w:val="0"/>
                          <w:divBdr>
                            <w:top w:val="single" w:sz="6" w:space="12" w:color="000000"/>
                            <w:left w:val="single" w:sz="6" w:space="12" w:color="000000"/>
                            <w:bottom w:val="single" w:sz="6" w:space="12" w:color="000000"/>
                            <w:right w:val="single" w:sz="6" w:space="12" w:color="000000"/>
                          </w:divBdr>
                          <w:divsChild>
                            <w:div w:id="340010381">
                              <w:marLeft w:val="0"/>
                              <w:marRight w:val="0"/>
                              <w:marTop w:val="0"/>
                              <w:marBottom w:val="240"/>
                              <w:divBdr>
                                <w:top w:val="none" w:sz="0" w:space="0" w:color="auto"/>
                                <w:left w:val="none" w:sz="0" w:space="0" w:color="auto"/>
                                <w:bottom w:val="none" w:sz="0" w:space="0" w:color="auto"/>
                                <w:right w:val="none" w:sz="0" w:space="0" w:color="auto"/>
                              </w:divBdr>
                            </w:div>
                            <w:div w:id="64736576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46173717">
                      <w:marLeft w:val="0"/>
                      <w:marRight w:val="0"/>
                      <w:marTop w:val="0"/>
                      <w:marBottom w:val="0"/>
                      <w:divBdr>
                        <w:top w:val="none" w:sz="0" w:space="0" w:color="auto"/>
                        <w:left w:val="none" w:sz="0" w:space="0" w:color="auto"/>
                        <w:bottom w:val="none" w:sz="0" w:space="0" w:color="auto"/>
                        <w:right w:val="none" w:sz="0" w:space="0" w:color="auto"/>
                      </w:divBdr>
                      <w:divsChild>
                        <w:div w:id="692153341">
                          <w:marLeft w:val="-480"/>
                          <w:marRight w:val="0"/>
                          <w:marTop w:val="240"/>
                          <w:marBottom w:val="240"/>
                          <w:divBdr>
                            <w:top w:val="none" w:sz="0" w:space="0" w:color="auto"/>
                            <w:left w:val="none" w:sz="0" w:space="0" w:color="auto"/>
                            <w:bottom w:val="none" w:sz="0" w:space="0" w:color="auto"/>
                            <w:right w:val="none" w:sz="0" w:space="0" w:color="auto"/>
                          </w:divBdr>
                        </w:div>
                        <w:div w:id="1651397606">
                          <w:marLeft w:val="480"/>
                          <w:marRight w:val="0"/>
                          <w:marTop w:val="0"/>
                          <w:marBottom w:val="0"/>
                          <w:divBdr>
                            <w:top w:val="none" w:sz="0" w:space="0" w:color="auto"/>
                            <w:left w:val="none" w:sz="0" w:space="0" w:color="auto"/>
                            <w:bottom w:val="none" w:sz="0" w:space="0" w:color="auto"/>
                            <w:right w:val="none" w:sz="0" w:space="0" w:color="auto"/>
                          </w:divBdr>
                          <w:divsChild>
                            <w:div w:id="2030251225">
                              <w:marLeft w:val="-480"/>
                              <w:marRight w:val="0"/>
                              <w:marTop w:val="240"/>
                              <w:marBottom w:val="240"/>
                              <w:divBdr>
                                <w:top w:val="none" w:sz="0" w:space="0" w:color="auto"/>
                                <w:left w:val="none" w:sz="0" w:space="0" w:color="auto"/>
                                <w:bottom w:val="none" w:sz="0" w:space="0" w:color="auto"/>
                                <w:right w:val="none" w:sz="0" w:space="0" w:color="auto"/>
                              </w:divBdr>
                            </w:div>
                            <w:div w:id="363871943">
                              <w:marLeft w:val="0"/>
                              <w:marRight w:val="0"/>
                              <w:marTop w:val="0"/>
                              <w:marBottom w:val="0"/>
                              <w:divBdr>
                                <w:top w:val="single" w:sz="6" w:space="12" w:color="000000"/>
                                <w:left w:val="single" w:sz="6" w:space="12" w:color="000000"/>
                                <w:bottom w:val="single" w:sz="6" w:space="12" w:color="000000"/>
                                <w:right w:val="single" w:sz="6" w:space="12" w:color="000000"/>
                              </w:divBdr>
                              <w:divsChild>
                                <w:div w:id="4505911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27897017">
                          <w:marLeft w:val="480"/>
                          <w:marRight w:val="0"/>
                          <w:marTop w:val="0"/>
                          <w:marBottom w:val="0"/>
                          <w:divBdr>
                            <w:top w:val="none" w:sz="0" w:space="0" w:color="auto"/>
                            <w:left w:val="none" w:sz="0" w:space="0" w:color="auto"/>
                            <w:bottom w:val="none" w:sz="0" w:space="0" w:color="auto"/>
                            <w:right w:val="none" w:sz="0" w:space="0" w:color="auto"/>
                          </w:divBdr>
                          <w:divsChild>
                            <w:div w:id="1274049709">
                              <w:marLeft w:val="-480"/>
                              <w:marRight w:val="0"/>
                              <w:marTop w:val="240"/>
                              <w:marBottom w:val="240"/>
                              <w:divBdr>
                                <w:top w:val="none" w:sz="0" w:space="0" w:color="auto"/>
                                <w:left w:val="none" w:sz="0" w:space="0" w:color="auto"/>
                                <w:bottom w:val="none" w:sz="0" w:space="0" w:color="auto"/>
                                <w:right w:val="none" w:sz="0" w:space="0" w:color="auto"/>
                              </w:divBdr>
                            </w:div>
                            <w:div w:id="488062810">
                              <w:marLeft w:val="0"/>
                              <w:marRight w:val="0"/>
                              <w:marTop w:val="0"/>
                              <w:marBottom w:val="0"/>
                              <w:divBdr>
                                <w:top w:val="single" w:sz="6" w:space="12" w:color="000000"/>
                                <w:left w:val="single" w:sz="6" w:space="12" w:color="000000"/>
                                <w:bottom w:val="single" w:sz="6" w:space="12" w:color="000000"/>
                                <w:right w:val="single" w:sz="6" w:space="12" w:color="000000"/>
                              </w:divBdr>
                              <w:divsChild>
                                <w:div w:id="10887725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2010229">
                      <w:marLeft w:val="0"/>
                      <w:marRight w:val="0"/>
                      <w:marTop w:val="0"/>
                      <w:marBottom w:val="0"/>
                      <w:divBdr>
                        <w:top w:val="none" w:sz="0" w:space="0" w:color="auto"/>
                        <w:left w:val="none" w:sz="0" w:space="0" w:color="auto"/>
                        <w:bottom w:val="none" w:sz="0" w:space="0" w:color="auto"/>
                        <w:right w:val="none" w:sz="0" w:space="0" w:color="auto"/>
                      </w:divBdr>
                      <w:divsChild>
                        <w:div w:id="1138689812">
                          <w:marLeft w:val="-480"/>
                          <w:marRight w:val="0"/>
                          <w:marTop w:val="240"/>
                          <w:marBottom w:val="240"/>
                          <w:divBdr>
                            <w:top w:val="none" w:sz="0" w:space="0" w:color="auto"/>
                            <w:left w:val="none" w:sz="0" w:space="0" w:color="auto"/>
                            <w:bottom w:val="none" w:sz="0" w:space="0" w:color="auto"/>
                            <w:right w:val="none" w:sz="0" w:space="0" w:color="auto"/>
                          </w:divBdr>
                        </w:div>
                        <w:div w:id="1857645888">
                          <w:marLeft w:val="0"/>
                          <w:marRight w:val="0"/>
                          <w:marTop w:val="0"/>
                          <w:marBottom w:val="0"/>
                          <w:divBdr>
                            <w:top w:val="none" w:sz="0" w:space="0" w:color="auto"/>
                            <w:left w:val="none" w:sz="0" w:space="0" w:color="auto"/>
                            <w:bottom w:val="none" w:sz="0" w:space="0" w:color="auto"/>
                            <w:right w:val="none" w:sz="0" w:space="0" w:color="auto"/>
                          </w:divBdr>
                        </w:div>
                        <w:div w:id="1139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430">
              <w:marLeft w:val="0"/>
              <w:marRight w:val="0"/>
              <w:marTop w:val="0"/>
              <w:marBottom w:val="0"/>
              <w:divBdr>
                <w:top w:val="none" w:sz="0" w:space="0" w:color="auto"/>
                <w:left w:val="none" w:sz="0" w:space="0" w:color="auto"/>
                <w:bottom w:val="none" w:sz="0" w:space="0" w:color="auto"/>
                <w:right w:val="none" w:sz="0" w:space="0" w:color="auto"/>
              </w:divBdr>
              <w:divsChild>
                <w:div w:id="615252404">
                  <w:marLeft w:val="-480"/>
                  <w:marRight w:val="0"/>
                  <w:marTop w:val="240"/>
                  <w:marBottom w:val="240"/>
                  <w:divBdr>
                    <w:top w:val="none" w:sz="0" w:space="0" w:color="auto"/>
                    <w:left w:val="none" w:sz="0" w:space="0" w:color="auto"/>
                    <w:bottom w:val="none" w:sz="0" w:space="0" w:color="auto"/>
                    <w:right w:val="none" w:sz="0" w:space="0" w:color="auto"/>
                  </w:divBdr>
                </w:div>
                <w:div w:id="352614490">
                  <w:marLeft w:val="0"/>
                  <w:marRight w:val="0"/>
                  <w:marTop w:val="0"/>
                  <w:marBottom w:val="0"/>
                  <w:divBdr>
                    <w:top w:val="single" w:sz="6" w:space="12" w:color="000000"/>
                    <w:left w:val="single" w:sz="6" w:space="12" w:color="000000"/>
                    <w:bottom w:val="single" w:sz="6" w:space="12" w:color="000000"/>
                    <w:right w:val="single" w:sz="6" w:space="12" w:color="000000"/>
                  </w:divBdr>
                  <w:divsChild>
                    <w:div w:id="1907253679">
                      <w:marLeft w:val="0"/>
                      <w:marRight w:val="0"/>
                      <w:marTop w:val="0"/>
                      <w:marBottom w:val="240"/>
                      <w:divBdr>
                        <w:top w:val="none" w:sz="0" w:space="0" w:color="auto"/>
                        <w:left w:val="none" w:sz="0" w:space="0" w:color="auto"/>
                        <w:bottom w:val="none" w:sz="0" w:space="0" w:color="auto"/>
                        <w:right w:val="none" w:sz="0" w:space="0" w:color="auto"/>
                      </w:divBdr>
                    </w:div>
                    <w:div w:id="680855226">
                      <w:marLeft w:val="480"/>
                      <w:marRight w:val="0"/>
                      <w:marTop w:val="0"/>
                      <w:marBottom w:val="0"/>
                      <w:divBdr>
                        <w:top w:val="none" w:sz="0" w:space="0" w:color="auto"/>
                        <w:left w:val="none" w:sz="0" w:space="0" w:color="auto"/>
                        <w:bottom w:val="none" w:sz="0" w:space="0" w:color="auto"/>
                        <w:right w:val="none" w:sz="0" w:space="0" w:color="auto"/>
                      </w:divBdr>
                    </w:div>
                  </w:divsChild>
                </w:div>
                <w:div w:id="389808478">
                  <w:marLeft w:val="0"/>
                  <w:marRight w:val="0"/>
                  <w:marTop w:val="0"/>
                  <w:marBottom w:val="0"/>
                  <w:divBdr>
                    <w:top w:val="none" w:sz="0" w:space="0" w:color="auto"/>
                    <w:left w:val="none" w:sz="0" w:space="0" w:color="auto"/>
                    <w:bottom w:val="none" w:sz="0" w:space="0" w:color="auto"/>
                    <w:right w:val="none" w:sz="0" w:space="0" w:color="auto"/>
                  </w:divBdr>
                  <w:divsChild>
                    <w:div w:id="1325818694">
                      <w:marLeft w:val="-480"/>
                      <w:marRight w:val="0"/>
                      <w:marTop w:val="240"/>
                      <w:marBottom w:val="240"/>
                      <w:divBdr>
                        <w:top w:val="none" w:sz="0" w:space="0" w:color="auto"/>
                        <w:left w:val="none" w:sz="0" w:space="0" w:color="auto"/>
                        <w:bottom w:val="none" w:sz="0" w:space="0" w:color="auto"/>
                        <w:right w:val="none" w:sz="0" w:space="0" w:color="auto"/>
                      </w:divBdr>
                    </w:div>
                  </w:divsChild>
                </w:div>
                <w:div w:id="499274109">
                  <w:marLeft w:val="0"/>
                  <w:marRight w:val="0"/>
                  <w:marTop w:val="0"/>
                  <w:marBottom w:val="0"/>
                  <w:divBdr>
                    <w:top w:val="none" w:sz="0" w:space="0" w:color="auto"/>
                    <w:left w:val="none" w:sz="0" w:space="0" w:color="auto"/>
                    <w:bottom w:val="none" w:sz="0" w:space="0" w:color="auto"/>
                    <w:right w:val="none" w:sz="0" w:space="0" w:color="auto"/>
                  </w:divBdr>
                  <w:divsChild>
                    <w:div w:id="95947609">
                      <w:marLeft w:val="-480"/>
                      <w:marRight w:val="0"/>
                      <w:marTop w:val="240"/>
                      <w:marBottom w:val="240"/>
                      <w:divBdr>
                        <w:top w:val="none" w:sz="0" w:space="0" w:color="auto"/>
                        <w:left w:val="none" w:sz="0" w:space="0" w:color="auto"/>
                        <w:bottom w:val="none" w:sz="0" w:space="0" w:color="auto"/>
                        <w:right w:val="none" w:sz="0" w:space="0" w:color="auto"/>
                      </w:divBdr>
                    </w:div>
                    <w:div w:id="394593428">
                      <w:marLeft w:val="480"/>
                      <w:marRight w:val="0"/>
                      <w:marTop w:val="0"/>
                      <w:marBottom w:val="0"/>
                      <w:divBdr>
                        <w:top w:val="none" w:sz="0" w:space="0" w:color="auto"/>
                        <w:left w:val="none" w:sz="0" w:space="0" w:color="auto"/>
                        <w:bottom w:val="none" w:sz="0" w:space="0" w:color="auto"/>
                        <w:right w:val="none" w:sz="0" w:space="0" w:color="auto"/>
                      </w:divBdr>
                      <w:divsChild>
                        <w:div w:id="1765374711">
                          <w:marLeft w:val="-480"/>
                          <w:marRight w:val="0"/>
                          <w:marTop w:val="240"/>
                          <w:marBottom w:val="240"/>
                          <w:divBdr>
                            <w:top w:val="none" w:sz="0" w:space="0" w:color="auto"/>
                            <w:left w:val="none" w:sz="0" w:space="0" w:color="auto"/>
                            <w:bottom w:val="none" w:sz="0" w:space="0" w:color="auto"/>
                            <w:right w:val="none" w:sz="0" w:space="0" w:color="auto"/>
                          </w:divBdr>
                        </w:div>
                        <w:div w:id="1573080323">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979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8468634">
              <w:marLeft w:val="0"/>
              <w:marRight w:val="0"/>
              <w:marTop w:val="0"/>
              <w:marBottom w:val="0"/>
              <w:divBdr>
                <w:top w:val="none" w:sz="0" w:space="0" w:color="auto"/>
                <w:left w:val="none" w:sz="0" w:space="0" w:color="auto"/>
                <w:bottom w:val="none" w:sz="0" w:space="0" w:color="auto"/>
                <w:right w:val="none" w:sz="0" w:space="0" w:color="auto"/>
              </w:divBdr>
              <w:divsChild>
                <w:div w:id="775754013">
                  <w:marLeft w:val="-480"/>
                  <w:marRight w:val="0"/>
                  <w:marTop w:val="240"/>
                  <w:marBottom w:val="240"/>
                  <w:divBdr>
                    <w:top w:val="none" w:sz="0" w:space="0" w:color="auto"/>
                    <w:left w:val="none" w:sz="0" w:space="0" w:color="auto"/>
                    <w:bottom w:val="none" w:sz="0" w:space="0" w:color="auto"/>
                    <w:right w:val="none" w:sz="0" w:space="0" w:color="auto"/>
                  </w:divBdr>
                </w:div>
                <w:div w:id="1200363966">
                  <w:marLeft w:val="0"/>
                  <w:marRight w:val="0"/>
                  <w:marTop w:val="0"/>
                  <w:marBottom w:val="0"/>
                  <w:divBdr>
                    <w:top w:val="single" w:sz="6" w:space="12" w:color="000000"/>
                    <w:left w:val="single" w:sz="6" w:space="12" w:color="000000"/>
                    <w:bottom w:val="single" w:sz="6" w:space="12" w:color="000000"/>
                    <w:right w:val="single" w:sz="6" w:space="12" w:color="000000"/>
                  </w:divBdr>
                  <w:divsChild>
                    <w:div w:id="178661748">
                      <w:marLeft w:val="0"/>
                      <w:marRight w:val="0"/>
                      <w:marTop w:val="0"/>
                      <w:marBottom w:val="240"/>
                      <w:divBdr>
                        <w:top w:val="none" w:sz="0" w:space="0" w:color="auto"/>
                        <w:left w:val="none" w:sz="0" w:space="0" w:color="auto"/>
                        <w:bottom w:val="none" w:sz="0" w:space="0" w:color="auto"/>
                        <w:right w:val="none" w:sz="0" w:space="0" w:color="auto"/>
                      </w:divBdr>
                    </w:div>
                    <w:div w:id="1250433218">
                      <w:marLeft w:val="480"/>
                      <w:marRight w:val="0"/>
                      <w:marTop w:val="0"/>
                      <w:marBottom w:val="0"/>
                      <w:divBdr>
                        <w:top w:val="none" w:sz="0" w:space="0" w:color="auto"/>
                        <w:left w:val="none" w:sz="0" w:space="0" w:color="auto"/>
                        <w:bottom w:val="none" w:sz="0" w:space="0" w:color="auto"/>
                        <w:right w:val="none" w:sz="0" w:space="0" w:color="auto"/>
                      </w:divBdr>
                    </w:div>
                  </w:divsChild>
                </w:div>
                <w:div w:id="1194465420">
                  <w:marLeft w:val="480"/>
                  <w:marRight w:val="0"/>
                  <w:marTop w:val="0"/>
                  <w:marBottom w:val="0"/>
                  <w:divBdr>
                    <w:top w:val="none" w:sz="0" w:space="0" w:color="auto"/>
                    <w:left w:val="none" w:sz="0" w:space="0" w:color="auto"/>
                    <w:bottom w:val="none" w:sz="0" w:space="0" w:color="auto"/>
                    <w:right w:val="none" w:sz="0" w:space="0" w:color="auto"/>
                  </w:divBdr>
                  <w:divsChild>
                    <w:div w:id="492836258">
                      <w:marLeft w:val="-480"/>
                      <w:marRight w:val="0"/>
                      <w:marTop w:val="240"/>
                      <w:marBottom w:val="240"/>
                      <w:divBdr>
                        <w:top w:val="none" w:sz="0" w:space="0" w:color="auto"/>
                        <w:left w:val="none" w:sz="0" w:space="0" w:color="auto"/>
                        <w:bottom w:val="none" w:sz="0" w:space="0" w:color="auto"/>
                        <w:right w:val="none" w:sz="0" w:space="0" w:color="auto"/>
                      </w:divBdr>
                    </w:div>
                    <w:div w:id="1029531717">
                      <w:marLeft w:val="0"/>
                      <w:marRight w:val="0"/>
                      <w:marTop w:val="0"/>
                      <w:marBottom w:val="0"/>
                      <w:divBdr>
                        <w:top w:val="single" w:sz="6" w:space="12" w:color="000000"/>
                        <w:left w:val="single" w:sz="6" w:space="12" w:color="000000"/>
                        <w:bottom w:val="single" w:sz="6" w:space="12" w:color="000000"/>
                        <w:right w:val="single" w:sz="6" w:space="12" w:color="000000"/>
                      </w:divBdr>
                      <w:divsChild>
                        <w:div w:id="19915925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6046739">
                  <w:marLeft w:val="480"/>
                  <w:marRight w:val="0"/>
                  <w:marTop w:val="0"/>
                  <w:marBottom w:val="0"/>
                  <w:divBdr>
                    <w:top w:val="none" w:sz="0" w:space="0" w:color="auto"/>
                    <w:left w:val="none" w:sz="0" w:space="0" w:color="auto"/>
                    <w:bottom w:val="none" w:sz="0" w:space="0" w:color="auto"/>
                    <w:right w:val="none" w:sz="0" w:space="0" w:color="auto"/>
                  </w:divBdr>
                  <w:divsChild>
                    <w:div w:id="1388188234">
                      <w:marLeft w:val="-480"/>
                      <w:marRight w:val="0"/>
                      <w:marTop w:val="240"/>
                      <w:marBottom w:val="240"/>
                      <w:divBdr>
                        <w:top w:val="none" w:sz="0" w:space="0" w:color="auto"/>
                        <w:left w:val="none" w:sz="0" w:space="0" w:color="auto"/>
                        <w:bottom w:val="none" w:sz="0" w:space="0" w:color="auto"/>
                        <w:right w:val="none" w:sz="0" w:space="0" w:color="auto"/>
                      </w:divBdr>
                    </w:div>
                    <w:div w:id="2064062185">
                      <w:marLeft w:val="0"/>
                      <w:marRight w:val="0"/>
                      <w:marTop w:val="0"/>
                      <w:marBottom w:val="0"/>
                      <w:divBdr>
                        <w:top w:val="single" w:sz="6" w:space="12" w:color="000000"/>
                        <w:left w:val="single" w:sz="6" w:space="12" w:color="000000"/>
                        <w:bottom w:val="single" w:sz="6" w:space="12" w:color="000000"/>
                        <w:right w:val="single" w:sz="6" w:space="12" w:color="000000"/>
                      </w:divBdr>
                      <w:divsChild>
                        <w:div w:id="6563480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8787949">
                  <w:marLeft w:val="0"/>
                  <w:marRight w:val="0"/>
                  <w:marTop w:val="0"/>
                  <w:marBottom w:val="0"/>
                  <w:divBdr>
                    <w:top w:val="none" w:sz="0" w:space="0" w:color="auto"/>
                    <w:left w:val="none" w:sz="0" w:space="0" w:color="auto"/>
                    <w:bottom w:val="none" w:sz="0" w:space="0" w:color="auto"/>
                    <w:right w:val="none" w:sz="0" w:space="0" w:color="auto"/>
                  </w:divBdr>
                  <w:divsChild>
                    <w:div w:id="1674335842">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908152984">
              <w:marLeft w:val="0"/>
              <w:marRight w:val="0"/>
              <w:marTop w:val="0"/>
              <w:marBottom w:val="0"/>
              <w:divBdr>
                <w:top w:val="none" w:sz="0" w:space="0" w:color="auto"/>
                <w:left w:val="none" w:sz="0" w:space="0" w:color="auto"/>
                <w:bottom w:val="none" w:sz="0" w:space="0" w:color="auto"/>
                <w:right w:val="none" w:sz="0" w:space="0" w:color="auto"/>
              </w:divBdr>
              <w:divsChild>
                <w:div w:id="59989134">
                  <w:marLeft w:val="-480"/>
                  <w:marRight w:val="0"/>
                  <w:marTop w:val="240"/>
                  <w:marBottom w:val="240"/>
                  <w:divBdr>
                    <w:top w:val="none" w:sz="0" w:space="0" w:color="auto"/>
                    <w:left w:val="none" w:sz="0" w:space="0" w:color="auto"/>
                    <w:bottom w:val="none" w:sz="0" w:space="0" w:color="auto"/>
                    <w:right w:val="none" w:sz="0" w:space="0" w:color="auto"/>
                  </w:divBdr>
                </w:div>
                <w:div w:id="2136826836">
                  <w:marLeft w:val="0"/>
                  <w:marRight w:val="0"/>
                  <w:marTop w:val="0"/>
                  <w:marBottom w:val="0"/>
                  <w:divBdr>
                    <w:top w:val="single" w:sz="6" w:space="12" w:color="000000"/>
                    <w:left w:val="single" w:sz="6" w:space="12" w:color="000000"/>
                    <w:bottom w:val="single" w:sz="6" w:space="12" w:color="000000"/>
                    <w:right w:val="single" w:sz="6" w:space="12" w:color="000000"/>
                  </w:divBdr>
                  <w:divsChild>
                    <w:div w:id="1429235700">
                      <w:marLeft w:val="0"/>
                      <w:marRight w:val="0"/>
                      <w:marTop w:val="0"/>
                      <w:marBottom w:val="240"/>
                      <w:divBdr>
                        <w:top w:val="none" w:sz="0" w:space="0" w:color="auto"/>
                        <w:left w:val="none" w:sz="0" w:space="0" w:color="auto"/>
                        <w:bottom w:val="none" w:sz="0" w:space="0" w:color="auto"/>
                        <w:right w:val="none" w:sz="0" w:space="0" w:color="auto"/>
                      </w:divBdr>
                    </w:div>
                    <w:div w:id="2115591431">
                      <w:marLeft w:val="480"/>
                      <w:marRight w:val="0"/>
                      <w:marTop w:val="0"/>
                      <w:marBottom w:val="0"/>
                      <w:divBdr>
                        <w:top w:val="none" w:sz="0" w:space="0" w:color="auto"/>
                        <w:left w:val="none" w:sz="0" w:space="0" w:color="auto"/>
                        <w:bottom w:val="none" w:sz="0" w:space="0" w:color="auto"/>
                        <w:right w:val="none" w:sz="0" w:space="0" w:color="auto"/>
                      </w:divBdr>
                      <w:divsChild>
                        <w:div w:id="45360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7600559">
              <w:marLeft w:val="0"/>
              <w:marRight w:val="0"/>
              <w:marTop w:val="0"/>
              <w:marBottom w:val="0"/>
              <w:divBdr>
                <w:top w:val="none" w:sz="0" w:space="0" w:color="auto"/>
                <w:left w:val="none" w:sz="0" w:space="0" w:color="auto"/>
                <w:bottom w:val="none" w:sz="0" w:space="0" w:color="auto"/>
                <w:right w:val="none" w:sz="0" w:space="0" w:color="auto"/>
              </w:divBdr>
              <w:divsChild>
                <w:div w:id="1466779150">
                  <w:marLeft w:val="-480"/>
                  <w:marRight w:val="0"/>
                  <w:marTop w:val="240"/>
                  <w:marBottom w:val="240"/>
                  <w:divBdr>
                    <w:top w:val="none" w:sz="0" w:space="0" w:color="auto"/>
                    <w:left w:val="none" w:sz="0" w:space="0" w:color="auto"/>
                    <w:bottom w:val="none" w:sz="0" w:space="0" w:color="auto"/>
                    <w:right w:val="none" w:sz="0" w:space="0" w:color="auto"/>
                  </w:divBdr>
                </w:div>
                <w:div w:id="2051765272">
                  <w:marLeft w:val="0"/>
                  <w:marRight w:val="0"/>
                  <w:marTop w:val="0"/>
                  <w:marBottom w:val="0"/>
                  <w:divBdr>
                    <w:top w:val="single" w:sz="6" w:space="12" w:color="000000"/>
                    <w:left w:val="single" w:sz="6" w:space="12" w:color="000000"/>
                    <w:bottom w:val="single" w:sz="6" w:space="12" w:color="000000"/>
                    <w:right w:val="single" w:sz="6" w:space="12" w:color="000000"/>
                  </w:divBdr>
                  <w:divsChild>
                    <w:div w:id="496074693">
                      <w:marLeft w:val="0"/>
                      <w:marRight w:val="0"/>
                      <w:marTop w:val="0"/>
                      <w:marBottom w:val="240"/>
                      <w:divBdr>
                        <w:top w:val="none" w:sz="0" w:space="0" w:color="auto"/>
                        <w:left w:val="none" w:sz="0" w:space="0" w:color="auto"/>
                        <w:bottom w:val="none" w:sz="0" w:space="0" w:color="auto"/>
                        <w:right w:val="none" w:sz="0" w:space="0" w:color="auto"/>
                      </w:divBdr>
                    </w:div>
                    <w:div w:id="1643265945">
                      <w:marLeft w:val="480"/>
                      <w:marRight w:val="0"/>
                      <w:marTop w:val="0"/>
                      <w:marBottom w:val="0"/>
                      <w:divBdr>
                        <w:top w:val="none" w:sz="0" w:space="0" w:color="auto"/>
                        <w:left w:val="none" w:sz="0" w:space="0" w:color="auto"/>
                        <w:bottom w:val="none" w:sz="0" w:space="0" w:color="auto"/>
                        <w:right w:val="none" w:sz="0" w:space="0" w:color="auto"/>
                      </w:divBdr>
                    </w:div>
                  </w:divsChild>
                </w:div>
                <w:div w:id="611477139">
                  <w:marLeft w:val="480"/>
                  <w:marRight w:val="0"/>
                  <w:marTop w:val="0"/>
                  <w:marBottom w:val="0"/>
                  <w:divBdr>
                    <w:top w:val="none" w:sz="0" w:space="0" w:color="auto"/>
                    <w:left w:val="none" w:sz="0" w:space="0" w:color="auto"/>
                    <w:bottom w:val="none" w:sz="0" w:space="0" w:color="auto"/>
                    <w:right w:val="none" w:sz="0" w:space="0" w:color="auto"/>
                  </w:divBdr>
                  <w:divsChild>
                    <w:div w:id="1959793409">
                      <w:marLeft w:val="-480"/>
                      <w:marRight w:val="0"/>
                      <w:marTop w:val="240"/>
                      <w:marBottom w:val="240"/>
                      <w:divBdr>
                        <w:top w:val="none" w:sz="0" w:space="0" w:color="auto"/>
                        <w:left w:val="none" w:sz="0" w:space="0" w:color="auto"/>
                        <w:bottom w:val="none" w:sz="0" w:space="0" w:color="auto"/>
                        <w:right w:val="none" w:sz="0" w:space="0" w:color="auto"/>
                      </w:divBdr>
                    </w:div>
                    <w:div w:id="1503818374">
                      <w:marLeft w:val="0"/>
                      <w:marRight w:val="0"/>
                      <w:marTop w:val="0"/>
                      <w:marBottom w:val="0"/>
                      <w:divBdr>
                        <w:top w:val="single" w:sz="6" w:space="12" w:color="000000"/>
                        <w:left w:val="single" w:sz="6" w:space="12" w:color="000000"/>
                        <w:bottom w:val="single" w:sz="6" w:space="12" w:color="000000"/>
                        <w:right w:val="single" w:sz="6" w:space="12" w:color="000000"/>
                      </w:divBdr>
                      <w:divsChild>
                        <w:div w:id="5305312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4264934">
                  <w:marLeft w:val="480"/>
                  <w:marRight w:val="0"/>
                  <w:marTop w:val="0"/>
                  <w:marBottom w:val="0"/>
                  <w:divBdr>
                    <w:top w:val="none" w:sz="0" w:space="0" w:color="auto"/>
                    <w:left w:val="none" w:sz="0" w:space="0" w:color="auto"/>
                    <w:bottom w:val="none" w:sz="0" w:space="0" w:color="auto"/>
                    <w:right w:val="none" w:sz="0" w:space="0" w:color="auto"/>
                  </w:divBdr>
                  <w:divsChild>
                    <w:div w:id="1085373896">
                      <w:marLeft w:val="-480"/>
                      <w:marRight w:val="0"/>
                      <w:marTop w:val="240"/>
                      <w:marBottom w:val="240"/>
                      <w:divBdr>
                        <w:top w:val="none" w:sz="0" w:space="0" w:color="auto"/>
                        <w:left w:val="none" w:sz="0" w:space="0" w:color="auto"/>
                        <w:bottom w:val="none" w:sz="0" w:space="0" w:color="auto"/>
                        <w:right w:val="none" w:sz="0" w:space="0" w:color="auto"/>
                      </w:divBdr>
                    </w:div>
                    <w:div w:id="1272278564">
                      <w:marLeft w:val="0"/>
                      <w:marRight w:val="0"/>
                      <w:marTop w:val="0"/>
                      <w:marBottom w:val="0"/>
                      <w:divBdr>
                        <w:top w:val="single" w:sz="6" w:space="12" w:color="000000"/>
                        <w:left w:val="single" w:sz="6" w:space="12" w:color="000000"/>
                        <w:bottom w:val="single" w:sz="6" w:space="12" w:color="000000"/>
                        <w:right w:val="single" w:sz="6" w:space="12" w:color="000000"/>
                      </w:divBdr>
                      <w:divsChild>
                        <w:div w:id="103231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75538704">
                  <w:marLeft w:val="480"/>
                  <w:marRight w:val="0"/>
                  <w:marTop w:val="0"/>
                  <w:marBottom w:val="0"/>
                  <w:divBdr>
                    <w:top w:val="none" w:sz="0" w:space="0" w:color="auto"/>
                    <w:left w:val="none" w:sz="0" w:space="0" w:color="auto"/>
                    <w:bottom w:val="none" w:sz="0" w:space="0" w:color="auto"/>
                    <w:right w:val="none" w:sz="0" w:space="0" w:color="auto"/>
                  </w:divBdr>
                  <w:divsChild>
                    <w:div w:id="857937020">
                      <w:marLeft w:val="-480"/>
                      <w:marRight w:val="0"/>
                      <w:marTop w:val="240"/>
                      <w:marBottom w:val="240"/>
                      <w:divBdr>
                        <w:top w:val="none" w:sz="0" w:space="0" w:color="auto"/>
                        <w:left w:val="none" w:sz="0" w:space="0" w:color="auto"/>
                        <w:bottom w:val="none" w:sz="0" w:space="0" w:color="auto"/>
                        <w:right w:val="none" w:sz="0" w:space="0" w:color="auto"/>
                      </w:divBdr>
                    </w:div>
                    <w:div w:id="1489858536">
                      <w:marLeft w:val="0"/>
                      <w:marRight w:val="0"/>
                      <w:marTop w:val="0"/>
                      <w:marBottom w:val="0"/>
                      <w:divBdr>
                        <w:top w:val="single" w:sz="6" w:space="12" w:color="000000"/>
                        <w:left w:val="single" w:sz="6" w:space="12" w:color="000000"/>
                        <w:bottom w:val="single" w:sz="6" w:space="12" w:color="000000"/>
                        <w:right w:val="single" w:sz="6" w:space="12" w:color="000000"/>
                      </w:divBdr>
                      <w:divsChild>
                        <w:div w:id="1988432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9103561">
                  <w:marLeft w:val="0"/>
                  <w:marRight w:val="0"/>
                  <w:marTop w:val="0"/>
                  <w:marBottom w:val="0"/>
                  <w:divBdr>
                    <w:top w:val="none" w:sz="0" w:space="0" w:color="auto"/>
                    <w:left w:val="none" w:sz="0" w:space="0" w:color="auto"/>
                    <w:bottom w:val="none" w:sz="0" w:space="0" w:color="auto"/>
                    <w:right w:val="none" w:sz="0" w:space="0" w:color="auto"/>
                  </w:divBdr>
                  <w:divsChild>
                    <w:div w:id="592132000">
                      <w:marLeft w:val="-480"/>
                      <w:marRight w:val="0"/>
                      <w:marTop w:val="240"/>
                      <w:marBottom w:val="240"/>
                      <w:divBdr>
                        <w:top w:val="none" w:sz="0" w:space="0" w:color="auto"/>
                        <w:left w:val="none" w:sz="0" w:space="0" w:color="auto"/>
                        <w:bottom w:val="none" w:sz="0" w:space="0" w:color="auto"/>
                        <w:right w:val="none" w:sz="0" w:space="0" w:color="auto"/>
                      </w:divBdr>
                    </w:div>
                    <w:div w:id="1760637367">
                      <w:marLeft w:val="0"/>
                      <w:marRight w:val="0"/>
                      <w:marTop w:val="0"/>
                      <w:marBottom w:val="0"/>
                      <w:divBdr>
                        <w:top w:val="single" w:sz="6" w:space="12" w:color="000000"/>
                        <w:left w:val="single" w:sz="6" w:space="12" w:color="000000"/>
                        <w:bottom w:val="single" w:sz="6" w:space="12" w:color="000000"/>
                        <w:right w:val="single" w:sz="6" w:space="12" w:color="000000"/>
                      </w:divBdr>
                      <w:divsChild>
                        <w:div w:id="68776895">
                          <w:marLeft w:val="0"/>
                          <w:marRight w:val="0"/>
                          <w:marTop w:val="0"/>
                          <w:marBottom w:val="240"/>
                          <w:divBdr>
                            <w:top w:val="none" w:sz="0" w:space="0" w:color="auto"/>
                            <w:left w:val="none" w:sz="0" w:space="0" w:color="auto"/>
                            <w:bottom w:val="none" w:sz="0" w:space="0" w:color="auto"/>
                            <w:right w:val="none" w:sz="0" w:space="0" w:color="auto"/>
                          </w:divBdr>
                        </w:div>
                        <w:div w:id="23208114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63636527">
                  <w:marLeft w:val="0"/>
                  <w:marRight w:val="0"/>
                  <w:marTop w:val="0"/>
                  <w:marBottom w:val="0"/>
                  <w:divBdr>
                    <w:top w:val="none" w:sz="0" w:space="0" w:color="auto"/>
                    <w:left w:val="none" w:sz="0" w:space="0" w:color="auto"/>
                    <w:bottom w:val="none" w:sz="0" w:space="0" w:color="auto"/>
                    <w:right w:val="none" w:sz="0" w:space="0" w:color="auto"/>
                  </w:divBdr>
                  <w:divsChild>
                    <w:div w:id="1094015537">
                      <w:marLeft w:val="-480"/>
                      <w:marRight w:val="0"/>
                      <w:marTop w:val="240"/>
                      <w:marBottom w:val="240"/>
                      <w:divBdr>
                        <w:top w:val="none" w:sz="0" w:space="0" w:color="auto"/>
                        <w:left w:val="none" w:sz="0" w:space="0" w:color="auto"/>
                        <w:bottom w:val="none" w:sz="0" w:space="0" w:color="auto"/>
                        <w:right w:val="none" w:sz="0" w:space="0" w:color="auto"/>
                      </w:divBdr>
                    </w:div>
                    <w:div w:id="1947228045">
                      <w:marLeft w:val="0"/>
                      <w:marRight w:val="0"/>
                      <w:marTop w:val="0"/>
                      <w:marBottom w:val="0"/>
                      <w:divBdr>
                        <w:top w:val="none" w:sz="0" w:space="0" w:color="auto"/>
                        <w:left w:val="none" w:sz="0" w:space="0" w:color="auto"/>
                        <w:bottom w:val="none" w:sz="0" w:space="0" w:color="auto"/>
                        <w:right w:val="none" w:sz="0" w:space="0" w:color="auto"/>
                      </w:divBdr>
                      <w:divsChild>
                        <w:div w:id="498276303">
                          <w:marLeft w:val="-480"/>
                          <w:marRight w:val="0"/>
                          <w:marTop w:val="240"/>
                          <w:marBottom w:val="240"/>
                          <w:divBdr>
                            <w:top w:val="none" w:sz="0" w:space="0" w:color="auto"/>
                            <w:left w:val="none" w:sz="0" w:space="0" w:color="auto"/>
                            <w:bottom w:val="none" w:sz="0" w:space="0" w:color="auto"/>
                            <w:right w:val="none" w:sz="0" w:space="0" w:color="auto"/>
                          </w:divBdr>
                        </w:div>
                      </w:divsChild>
                    </w:div>
                    <w:div w:id="626665339">
                      <w:marLeft w:val="0"/>
                      <w:marRight w:val="0"/>
                      <w:marTop w:val="0"/>
                      <w:marBottom w:val="0"/>
                      <w:divBdr>
                        <w:top w:val="none" w:sz="0" w:space="0" w:color="auto"/>
                        <w:left w:val="none" w:sz="0" w:space="0" w:color="auto"/>
                        <w:bottom w:val="none" w:sz="0" w:space="0" w:color="auto"/>
                        <w:right w:val="none" w:sz="0" w:space="0" w:color="auto"/>
                      </w:divBdr>
                      <w:divsChild>
                        <w:div w:id="1650011130">
                          <w:marLeft w:val="-480"/>
                          <w:marRight w:val="0"/>
                          <w:marTop w:val="240"/>
                          <w:marBottom w:val="240"/>
                          <w:divBdr>
                            <w:top w:val="none" w:sz="0" w:space="0" w:color="auto"/>
                            <w:left w:val="none" w:sz="0" w:space="0" w:color="auto"/>
                            <w:bottom w:val="none" w:sz="0" w:space="0" w:color="auto"/>
                            <w:right w:val="none" w:sz="0" w:space="0" w:color="auto"/>
                          </w:divBdr>
                        </w:div>
                      </w:divsChild>
                    </w:div>
                    <w:div w:id="1880318936">
                      <w:marLeft w:val="0"/>
                      <w:marRight w:val="0"/>
                      <w:marTop w:val="0"/>
                      <w:marBottom w:val="0"/>
                      <w:divBdr>
                        <w:top w:val="none" w:sz="0" w:space="0" w:color="auto"/>
                        <w:left w:val="none" w:sz="0" w:space="0" w:color="auto"/>
                        <w:bottom w:val="none" w:sz="0" w:space="0" w:color="auto"/>
                        <w:right w:val="none" w:sz="0" w:space="0" w:color="auto"/>
                      </w:divBdr>
                      <w:divsChild>
                        <w:div w:id="685406726">
                          <w:marLeft w:val="-480"/>
                          <w:marRight w:val="0"/>
                          <w:marTop w:val="240"/>
                          <w:marBottom w:val="240"/>
                          <w:divBdr>
                            <w:top w:val="none" w:sz="0" w:space="0" w:color="auto"/>
                            <w:left w:val="none" w:sz="0" w:space="0" w:color="auto"/>
                            <w:bottom w:val="none" w:sz="0" w:space="0" w:color="auto"/>
                            <w:right w:val="none" w:sz="0" w:space="0" w:color="auto"/>
                          </w:divBdr>
                        </w:div>
                        <w:div w:id="1707874352">
                          <w:marLeft w:val="480"/>
                          <w:marRight w:val="0"/>
                          <w:marTop w:val="0"/>
                          <w:marBottom w:val="0"/>
                          <w:divBdr>
                            <w:top w:val="none" w:sz="0" w:space="0" w:color="auto"/>
                            <w:left w:val="none" w:sz="0" w:space="0" w:color="auto"/>
                            <w:bottom w:val="none" w:sz="0" w:space="0" w:color="auto"/>
                            <w:right w:val="none" w:sz="0" w:space="0" w:color="auto"/>
                          </w:divBdr>
                          <w:divsChild>
                            <w:div w:id="1635065505">
                              <w:marLeft w:val="-480"/>
                              <w:marRight w:val="0"/>
                              <w:marTop w:val="240"/>
                              <w:marBottom w:val="240"/>
                              <w:divBdr>
                                <w:top w:val="none" w:sz="0" w:space="0" w:color="auto"/>
                                <w:left w:val="none" w:sz="0" w:space="0" w:color="auto"/>
                                <w:bottom w:val="none" w:sz="0" w:space="0" w:color="auto"/>
                                <w:right w:val="none" w:sz="0" w:space="0" w:color="auto"/>
                              </w:divBdr>
                            </w:div>
                            <w:div w:id="208732309">
                              <w:marLeft w:val="0"/>
                              <w:marRight w:val="0"/>
                              <w:marTop w:val="0"/>
                              <w:marBottom w:val="0"/>
                              <w:divBdr>
                                <w:top w:val="single" w:sz="6" w:space="12" w:color="000000"/>
                                <w:left w:val="single" w:sz="6" w:space="12" w:color="000000"/>
                                <w:bottom w:val="single" w:sz="6" w:space="12" w:color="000000"/>
                                <w:right w:val="single" w:sz="6" w:space="12" w:color="000000"/>
                              </w:divBdr>
                              <w:divsChild>
                                <w:div w:id="3988682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06716084">
                      <w:marLeft w:val="0"/>
                      <w:marRight w:val="0"/>
                      <w:marTop w:val="0"/>
                      <w:marBottom w:val="0"/>
                      <w:divBdr>
                        <w:top w:val="none" w:sz="0" w:space="0" w:color="auto"/>
                        <w:left w:val="none" w:sz="0" w:space="0" w:color="auto"/>
                        <w:bottom w:val="none" w:sz="0" w:space="0" w:color="auto"/>
                        <w:right w:val="none" w:sz="0" w:space="0" w:color="auto"/>
                      </w:divBdr>
                      <w:divsChild>
                        <w:div w:id="1913420107">
                          <w:marLeft w:val="-480"/>
                          <w:marRight w:val="0"/>
                          <w:marTop w:val="240"/>
                          <w:marBottom w:val="240"/>
                          <w:divBdr>
                            <w:top w:val="none" w:sz="0" w:space="0" w:color="auto"/>
                            <w:left w:val="none" w:sz="0" w:space="0" w:color="auto"/>
                            <w:bottom w:val="none" w:sz="0" w:space="0" w:color="auto"/>
                            <w:right w:val="none" w:sz="0" w:space="0" w:color="auto"/>
                          </w:divBdr>
                        </w:div>
                        <w:div w:id="812138959">
                          <w:marLeft w:val="480"/>
                          <w:marRight w:val="0"/>
                          <w:marTop w:val="0"/>
                          <w:marBottom w:val="0"/>
                          <w:divBdr>
                            <w:top w:val="none" w:sz="0" w:space="0" w:color="auto"/>
                            <w:left w:val="none" w:sz="0" w:space="0" w:color="auto"/>
                            <w:bottom w:val="none" w:sz="0" w:space="0" w:color="auto"/>
                            <w:right w:val="none" w:sz="0" w:space="0" w:color="auto"/>
                          </w:divBdr>
                          <w:divsChild>
                            <w:div w:id="1267421508">
                              <w:marLeft w:val="-480"/>
                              <w:marRight w:val="0"/>
                              <w:marTop w:val="240"/>
                              <w:marBottom w:val="240"/>
                              <w:divBdr>
                                <w:top w:val="none" w:sz="0" w:space="0" w:color="auto"/>
                                <w:left w:val="none" w:sz="0" w:space="0" w:color="auto"/>
                                <w:bottom w:val="none" w:sz="0" w:space="0" w:color="auto"/>
                                <w:right w:val="none" w:sz="0" w:space="0" w:color="auto"/>
                              </w:divBdr>
                            </w:div>
                            <w:div w:id="2140608101">
                              <w:marLeft w:val="0"/>
                              <w:marRight w:val="0"/>
                              <w:marTop w:val="0"/>
                              <w:marBottom w:val="0"/>
                              <w:divBdr>
                                <w:top w:val="single" w:sz="6" w:space="12" w:color="000000"/>
                                <w:left w:val="single" w:sz="6" w:space="12" w:color="000000"/>
                                <w:bottom w:val="single" w:sz="6" w:space="12" w:color="000000"/>
                                <w:right w:val="single" w:sz="6" w:space="12" w:color="000000"/>
                              </w:divBdr>
                              <w:divsChild>
                                <w:div w:id="12887028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98633932">
                      <w:marLeft w:val="0"/>
                      <w:marRight w:val="0"/>
                      <w:marTop w:val="0"/>
                      <w:marBottom w:val="0"/>
                      <w:divBdr>
                        <w:top w:val="none" w:sz="0" w:space="0" w:color="auto"/>
                        <w:left w:val="none" w:sz="0" w:space="0" w:color="auto"/>
                        <w:bottom w:val="none" w:sz="0" w:space="0" w:color="auto"/>
                        <w:right w:val="none" w:sz="0" w:space="0" w:color="auto"/>
                      </w:divBdr>
                      <w:divsChild>
                        <w:div w:id="1516385280">
                          <w:marLeft w:val="-480"/>
                          <w:marRight w:val="0"/>
                          <w:marTop w:val="240"/>
                          <w:marBottom w:val="240"/>
                          <w:divBdr>
                            <w:top w:val="none" w:sz="0" w:space="0" w:color="auto"/>
                            <w:left w:val="none" w:sz="0" w:space="0" w:color="auto"/>
                            <w:bottom w:val="none" w:sz="0" w:space="0" w:color="auto"/>
                            <w:right w:val="none" w:sz="0" w:space="0" w:color="auto"/>
                          </w:divBdr>
                        </w:div>
                        <w:div w:id="1938706693">
                          <w:marLeft w:val="480"/>
                          <w:marRight w:val="0"/>
                          <w:marTop w:val="0"/>
                          <w:marBottom w:val="0"/>
                          <w:divBdr>
                            <w:top w:val="none" w:sz="0" w:space="0" w:color="auto"/>
                            <w:left w:val="none" w:sz="0" w:space="0" w:color="auto"/>
                            <w:bottom w:val="none" w:sz="0" w:space="0" w:color="auto"/>
                            <w:right w:val="none" w:sz="0" w:space="0" w:color="auto"/>
                          </w:divBdr>
                          <w:divsChild>
                            <w:div w:id="65306396">
                              <w:marLeft w:val="-480"/>
                              <w:marRight w:val="0"/>
                              <w:marTop w:val="240"/>
                              <w:marBottom w:val="240"/>
                              <w:divBdr>
                                <w:top w:val="none" w:sz="0" w:space="0" w:color="auto"/>
                                <w:left w:val="none" w:sz="0" w:space="0" w:color="auto"/>
                                <w:bottom w:val="none" w:sz="0" w:space="0" w:color="auto"/>
                                <w:right w:val="none" w:sz="0" w:space="0" w:color="auto"/>
                              </w:divBdr>
                            </w:div>
                            <w:div w:id="211885434">
                              <w:marLeft w:val="0"/>
                              <w:marRight w:val="0"/>
                              <w:marTop w:val="0"/>
                              <w:marBottom w:val="0"/>
                              <w:divBdr>
                                <w:top w:val="single" w:sz="6" w:space="12" w:color="000000"/>
                                <w:left w:val="single" w:sz="6" w:space="12" w:color="000000"/>
                                <w:bottom w:val="single" w:sz="6" w:space="12" w:color="000000"/>
                                <w:right w:val="single" w:sz="6" w:space="12" w:color="000000"/>
                              </w:divBdr>
                              <w:divsChild>
                                <w:div w:id="259526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6810620">
                      <w:marLeft w:val="0"/>
                      <w:marRight w:val="0"/>
                      <w:marTop w:val="0"/>
                      <w:marBottom w:val="0"/>
                      <w:divBdr>
                        <w:top w:val="none" w:sz="0" w:space="0" w:color="auto"/>
                        <w:left w:val="none" w:sz="0" w:space="0" w:color="auto"/>
                        <w:bottom w:val="none" w:sz="0" w:space="0" w:color="auto"/>
                        <w:right w:val="none" w:sz="0" w:space="0" w:color="auto"/>
                      </w:divBdr>
                      <w:divsChild>
                        <w:div w:id="619800712">
                          <w:marLeft w:val="-480"/>
                          <w:marRight w:val="0"/>
                          <w:marTop w:val="240"/>
                          <w:marBottom w:val="240"/>
                          <w:divBdr>
                            <w:top w:val="none" w:sz="0" w:space="0" w:color="auto"/>
                            <w:left w:val="none" w:sz="0" w:space="0" w:color="auto"/>
                            <w:bottom w:val="none" w:sz="0" w:space="0" w:color="auto"/>
                            <w:right w:val="none" w:sz="0" w:space="0" w:color="auto"/>
                          </w:divBdr>
                        </w:div>
                      </w:divsChild>
                    </w:div>
                    <w:div w:id="943726761">
                      <w:marLeft w:val="0"/>
                      <w:marRight w:val="0"/>
                      <w:marTop w:val="0"/>
                      <w:marBottom w:val="0"/>
                      <w:divBdr>
                        <w:top w:val="none" w:sz="0" w:space="0" w:color="auto"/>
                        <w:left w:val="none" w:sz="0" w:space="0" w:color="auto"/>
                        <w:bottom w:val="none" w:sz="0" w:space="0" w:color="auto"/>
                        <w:right w:val="none" w:sz="0" w:space="0" w:color="auto"/>
                      </w:divBdr>
                      <w:divsChild>
                        <w:div w:id="1166550167">
                          <w:marLeft w:val="-480"/>
                          <w:marRight w:val="0"/>
                          <w:marTop w:val="240"/>
                          <w:marBottom w:val="240"/>
                          <w:divBdr>
                            <w:top w:val="none" w:sz="0" w:space="0" w:color="auto"/>
                            <w:left w:val="none" w:sz="0" w:space="0" w:color="auto"/>
                            <w:bottom w:val="none" w:sz="0" w:space="0" w:color="auto"/>
                            <w:right w:val="none" w:sz="0" w:space="0" w:color="auto"/>
                          </w:divBdr>
                        </w:div>
                      </w:divsChild>
                    </w:div>
                    <w:div w:id="1752965717">
                      <w:marLeft w:val="0"/>
                      <w:marRight w:val="0"/>
                      <w:marTop w:val="0"/>
                      <w:marBottom w:val="0"/>
                      <w:divBdr>
                        <w:top w:val="none" w:sz="0" w:space="0" w:color="auto"/>
                        <w:left w:val="none" w:sz="0" w:space="0" w:color="auto"/>
                        <w:bottom w:val="none" w:sz="0" w:space="0" w:color="auto"/>
                        <w:right w:val="none" w:sz="0" w:space="0" w:color="auto"/>
                      </w:divBdr>
                      <w:divsChild>
                        <w:div w:id="312835764">
                          <w:marLeft w:val="-480"/>
                          <w:marRight w:val="0"/>
                          <w:marTop w:val="240"/>
                          <w:marBottom w:val="240"/>
                          <w:divBdr>
                            <w:top w:val="none" w:sz="0" w:space="0" w:color="auto"/>
                            <w:left w:val="none" w:sz="0" w:space="0" w:color="auto"/>
                            <w:bottom w:val="none" w:sz="0" w:space="0" w:color="auto"/>
                            <w:right w:val="none" w:sz="0" w:space="0" w:color="auto"/>
                          </w:divBdr>
                        </w:div>
                      </w:divsChild>
                    </w:div>
                    <w:div w:id="869688338">
                      <w:marLeft w:val="0"/>
                      <w:marRight w:val="0"/>
                      <w:marTop w:val="0"/>
                      <w:marBottom w:val="0"/>
                      <w:divBdr>
                        <w:top w:val="none" w:sz="0" w:space="0" w:color="auto"/>
                        <w:left w:val="none" w:sz="0" w:space="0" w:color="auto"/>
                        <w:bottom w:val="none" w:sz="0" w:space="0" w:color="auto"/>
                        <w:right w:val="none" w:sz="0" w:space="0" w:color="auto"/>
                      </w:divBdr>
                      <w:divsChild>
                        <w:div w:id="924194942">
                          <w:marLeft w:val="-480"/>
                          <w:marRight w:val="0"/>
                          <w:marTop w:val="240"/>
                          <w:marBottom w:val="240"/>
                          <w:divBdr>
                            <w:top w:val="none" w:sz="0" w:space="0" w:color="auto"/>
                            <w:left w:val="none" w:sz="0" w:space="0" w:color="auto"/>
                            <w:bottom w:val="none" w:sz="0" w:space="0" w:color="auto"/>
                            <w:right w:val="none" w:sz="0" w:space="0" w:color="auto"/>
                          </w:divBdr>
                        </w:div>
                      </w:divsChild>
                    </w:div>
                    <w:div w:id="356778193">
                      <w:marLeft w:val="0"/>
                      <w:marRight w:val="0"/>
                      <w:marTop w:val="0"/>
                      <w:marBottom w:val="0"/>
                      <w:divBdr>
                        <w:top w:val="none" w:sz="0" w:space="0" w:color="auto"/>
                        <w:left w:val="none" w:sz="0" w:space="0" w:color="auto"/>
                        <w:bottom w:val="none" w:sz="0" w:space="0" w:color="auto"/>
                        <w:right w:val="none" w:sz="0" w:space="0" w:color="auto"/>
                      </w:divBdr>
                      <w:divsChild>
                        <w:div w:id="558788773">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1255627060">
                  <w:marLeft w:val="0"/>
                  <w:marRight w:val="0"/>
                  <w:marTop w:val="0"/>
                  <w:marBottom w:val="0"/>
                  <w:divBdr>
                    <w:top w:val="none" w:sz="0" w:space="0" w:color="auto"/>
                    <w:left w:val="none" w:sz="0" w:space="0" w:color="auto"/>
                    <w:bottom w:val="none" w:sz="0" w:space="0" w:color="auto"/>
                    <w:right w:val="none" w:sz="0" w:space="0" w:color="auto"/>
                  </w:divBdr>
                  <w:divsChild>
                    <w:div w:id="831725675">
                      <w:marLeft w:val="-480"/>
                      <w:marRight w:val="0"/>
                      <w:marTop w:val="240"/>
                      <w:marBottom w:val="240"/>
                      <w:divBdr>
                        <w:top w:val="none" w:sz="0" w:space="0" w:color="auto"/>
                        <w:left w:val="none" w:sz="0" w:space="0" w:color="auto"/>
                        <w:bottom w:val="none" w:sz="0" w:space="0" w:color="auto"/>
                        <w:right w:val="none" w:sz="0" w:space="0" w:color="auto"/>
                      </w:divBdr>
                    </w:div>
                    <w:div w:id="587929820">
                      <w:marLeft w:val="480"/>
                      <w:marRight w:val="0"/>
                      <w:marTop w:val="0"/>
                      <w:marBottom w:val="0"/>
                      <w:divBdr>
                        <w:top w:val="none" w:sz="0" w:space="0" w:color="auto"/>
                        <w:left w:val="none" w:sz="0" w:space="0" w:color="auto"/>
                        <w:bottom w:val="none" w:sz="0" w:space="0" w:color="auto"/>
                        <w:right w:val="none" w:sz="0" w:space="0" w:color="auto"/>
                      </w:divBdr>
                      <w:divsChild>
                        <w:div w:id="142815909">
                          <w:marLeft w:val="-480"/>
                          <w:marRight w:val="0"/>
                          <w:marTop w:val="240"/>
                          <w:marBottom w:val="240"/>
                          <w:divBdr>
                            <w:top w:val="none" w:sz="0" w:space="0" w:color="auto"/>
                            <w:left w:val="none" w:sz="0" w:space="0" w:color="auto"/>
                            <w:bottom w:val="none" w:sz="0" w:space="0" w:color="auto"/>
                            <w:right w:val="none" w:sz="0" w:space="0" w:color="auto"/>
                          </w:divBdr>
                        </w:div>
                        <w:div w:id="1282765796">
                          <w:marLeft w:val="0"/>
                          <w:marRight w:val="0"/>
                          <w:marTop w:val="0"/>
                          <w:marBottom w:val="0"/>
                          <w:divBdr>
                            <w:top w:val="single" w:sz="6" w:space="12" w:color="000000"/>
                            <w:left w:val="single" w:sz="6" w:space="12" w:color="000000"/>
                            <w:bottom w:val="single" w:sz="6" w:space="12" w:color="000000"/>
                            <w:right w:val="single" w:sz="6" w:space="12" w:color="000000"/>
                          </w:divBdr>
                          <w:divsChild>
                            <w:div w:id="1152176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2777803">
                      <w:marLeft w:val="480"/>
                      <w:marRight w:val="0"/>
                      <w:marTop w:val="0"/>
                      <w:marBottom w:val="0"/>
                      <w:divBdr>
                        <w:top w:val="none" w:sz="0" w:space="0" w:color="auto"/>
                        <w:left w:val="none" w:sz="0" w:space="0" w:color="auto"/>
                        <w:bottom w:val="none" w:sz="0" w:space="0" w:color="auto"/>
                        <w:right w:val="none" w:sz="0" w:space="0" w:color="auto"/>
                      </w:divBdr>
                      <w:divsChild>
                        <w:div w:id="1315373311">
                          <w:marLeft w:val="-480"/>
                          <w:marRight w:val="0"/>
                          <w:marTop w:val="240"/>
                          <w:marBottom w:val="240"/>
                          <w:divBdr>
                            <w:top w:val="none" w:sz="0" w:space="0" w:color="auto"/>
                            <w:left w:val="none" w:sz="0" w:space="0" w:color="auto"/>
                            <w:bottom w:val="none" w:sz="0" w:space="0" w:color="auto"/>
                            <w:right w:val="none" w:sz="0" w:space="0" w:color="auto"/>
                          </w:divBdr>
                        </w:div>
                        <w:div w:id="1525052540">
                          <w:marLeft w:val="0"/>
                          <w:marRight w:val="0"/>
                          <w:marTop w:val="0"/>
                          <w:marBottom w:val="0"/>
                          <w:divBdr>
                            <w:top w:val="single" w:sz="6" w:space="12" w:color="000000"/>
                            <w:left w:val="single" w:sz="6" w:space="12" w:color="000000"/>
                            <w:bottom w:val="single" w:sz="6" w:space="12" w:color="000000"/>
                            <w:right w:val="single" w:sz="6" w:space="12" w:color="000000"/>
                          </w:divBdr>
                          <w:divsChild>
                            <w:div w:id="791636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23378112">
              <w:marLeft w:val="0"/>
              <w:marRight w:val="0"/>
              <w:marTop w:val="0"/>
              <w:marBottom w:val="0"/>
              <w:divBdr>
                <w:top w:val="none" w:sz="0" w:space="0" w:color="auto"/>
                <w:left w:val="none" w:sz="0" w:space="0" w:color="auto"/>
                <w:bottom w:val="none" w:sz="0" w:space="0" w:color="auto"/>
                <w:right w:val="none" w:sz="0" w:space="0" w:color="auto"/>
              </w:divBdr>
              <w:divsChild>
                <w:div w:id="403451973">
                  <w:marLeft w:val="-480"/>
                  <w:marRight w:val="0"/>
                  <w:marTop w:val="240"/>
                  <w:marBottom w:val="240"/>
                  <w:divBdr>
                    <w:top w:val="none" w:sz="0" w:space="0" w:color="auto"/>
                    <w:left w:val="none" w:sz="0" w:space="0" w:color="auto"/>
                    <w:bottom w:val="none" w:sz="0" w:space="0" w:color="auto"/>
                    <w:right w:val="none" w:sz="0" w:space="0" w:color="auto"/>
                  </w:divBdr>
                </w:div>
                <w:div w:id="868448756">
                  <w:marLeft w:val="0"/>
                  <w:marRight w:val="0"/>
                  <w:marTop w:val="0"/>
                  <w:marBottom w:val="0"/>
                  <w:divBdr>
                    <w:top w:val="single" w:sz="6" w:space="12" w:color="000000"/>
                    <w:left w:val="single" w:sz="6" w:space="12" w:color="000000"/>
                    <w:bottom w:val="single" w:sz="6" w:space="12" w:color="000000"/>
                    <w:right w:val="single" w:sz="6" w:space="12" w:color="000000"/>
                  </w:divBdr>
                  <w:divsChild>
                    <w:div w:id="1812483555">
                      <w:marLeft w:val="0"/>
                      <w:marRight w:val="0"/>
                      <w:marTop w:val="0"/>
                      <w:marBottom w:val="240"/>
                      <w:divBdr>
                        <w:top w:val="none" w:sz="0" w:space="0" w:color="auto"/>
                        <w:left w:val="none" w:sz="0" w:space="0" w:color="auto"/>
                        <w:bottom w:val="none" w:sz="0" w:space="0" w:color="auto"/>
                        <w:right w:val="none" w:sz="0" w:space="0" w:color="auto"/>
                      </w:divBdr>
                    </w:div>
                    <w:div w:id="800928009">
                      <w:marLeft w:val="480"/>
                      <w:marRight w:val="0"/>
                      <w:marTop w:val="0"/>
                      <w:marBottom w:val="0"/>
                      <w:divBdr>
                        <w:top w:val="none" w:sz="0" w:space="0" w:color="auto"/>
                        <w:left w:val="none" w:sz="0" w:space="0" w:color="auto"/>
                        <w:bottom w:val="none" w:sz="0" w:space="0" w:color="auto"/>
                        <w:right w:val="none" w:sz="0" w:space="0" w:color="auto"/>
                      </w:divBdr>
                    </w:div>
                  </w:divsChild>
                </w:div>
                <w:div w:id="168640119">
                  <w:marLeft w:val="480"/>
                  <w:marRight w:val="0"/>
                  <w:marTop w:val="0"/>
                  <w:marBottom w:val="0"/>
                  <w:divBdr>
                    <w:top w:val="none" w:sz="0" w:space="0" w:color="auto"/>
                    <w:left w:val="none" w:sz="0" w:space="0" w:color="auto"/>
                    <w:bottom w:val="none" w:sz="0" w:space="0" w:color="auto"/>
                    <w:right w:val="none" w:sz="0" w:space="0" w:color="auto"/>
                  </w:divBdr>
                  <w:divsChild>
                    <w:div w:id="641812517">
                      <w:marLeft w:val="-480"/>
                      <w:marRight w:val="0"/>
                      <w:marTop w:val="240"/>
                      <w:marBottom w:val="240"/>
                      <w:divBdr>
                        <w:top w:val="none" w:sz="0" w:space="0" w:color="auto"/>
                        <w:left w:val="none" w:sz="0" w:space="0" w:color="auto"/>
                        <w:bottom w:val="none" w:sz="0" w:space="0" w:color="auto"/>
                        <w:right w:val="none" w:sz="0" w:space="0" w:color="auto"/>
                      </w:divBdr>
                    </w:div>
                    <w:div w:id="842864121">
                      <w:marLeft w:val="0"/>
                      <w:marRight w:val="0"/>
                      <w:marTop w:val="0"/>
                      <w:marBottom w:val="0"/>
                      <w:divBdr>
                        <w:top w:val="single" w:sz="6" w:space="12" w:color="000000"/>
                        <w:left w:val="single" w:sz="6" w:space="12" w:color="000000"/>
                        <w:bottom w:val="single" w:sz="6" w:space="12" w:color="000000"/>
                        <w:right w:val="single" w:sz="6" w:space="12" w:color="000000"/>
                      </w:divBdr>
                      <w:divsChild>
                        <w:div w:id="13422435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05626817">
          <w:marLeft w:val="480"/>
          <w:marRight w:val="0"/>
          <w:marTop w:val="0"/>
          <w:marBottom w:val="0"/>
          <w:divBdr>
            <w:top w:val="none" w:sz="0" w:space="0" w:color="auto"/>
            <w:left w:val="none" w:sz="0" w:space="0" w:color="auto"/>
            <w:bottom w:val="none" w:sz="0" w:space="0" w:color="auto"/>
            <w:right w:val="none" w:sz="0" w:space="0" w:color="auto"/>
          </w:divBdr>
          <w:divsChild>
            <w:div w:id="1155031524">
              <w:marLeft w:val="-480"/>
              <w:marRight w:val="0"/>
              <w:marTop w:val="240"/>
              <w:marBottom w:val="240"/>
              <w:divBdr>
                <w:top w:val="none" w:sz="0" w:space="0" w:color="auto"/>
                <w:left w:val="none" w:sz="0" w:space="0" w:color="auto"/>
                <w:bottom w:val="none" w:sz="0" w:space="0" w:color="auto"/>
                <w:right w:val="none" w:sz="0" w:space="0" w:color="auto"/>
              </w:divBdr>
            </w:div>
            <w:div w:id="74712121">
              <w:marLeft w:val="0"/>
              <w:marRight w:val="0"/>
              <w:marTop w:val="0"/>
              <w:marBottom w:val="0"/>
              <w:divBdr>
                <w:top w:val="none" w:sz="0" w:space="0" w:color="auto"/>
                <w:left w:val="none" w:sz="0" w:space="0" w:color="auto"/>
                <w:bottom w:val="none" w:sz="0" w:space="0" w:color="auto"/>
                <w:right w:val="none" w:sz="0" w:space="0" w:color="auto"/>
              </w:divBdr>
              <w:divsChild>
                <w:div w:id="1060789016">
                  <w:marLeft w:val="-480"/>
                  <w:marRight w:val="0"/>
                  <w:marTop w:val="240"/>
                  <w:marBottom w:val="240"/>
                  <w:divBdr>
                    <w:top w:val="none" w:sz="0" w:space="0" w:color="auto"/>
                    <w:left w:val="none" w:sz="0" w:space="0" w:color="auto"/>
                    <w:bottom w:val="none" w:sz="0" w:space="0" w:color="auto"/>
                    <w:right w:val="none" w:sz="0" w:space="0" w:color="auto"/>
                  </w:divBdr>
                </w:div>
                <w:div w:id="297956319">
                  <w:marLeft w:val="0"/>
                  <w:marRight w:val="0"/>
                  <w:marTop w:val="0"/>
                  <w:marBottom w:val="0"/>
                  <w:divBdr>
                    <w:top w:val="single" w:sz="6" w:space="12" w:color="000000"/>
                    <w:left w:val="single" w:sz="6" w:space="12" w:color="000000"/>
                    <w:bottom w:val="single" w:sz="6" w:space="12" w:color="000000"/>
                    <w:right w:val="single" w:sz="6" w:space="12" w:color="000000"/>
                  </w:divBdr>
                  <w:divsChild>
                    <w:div w:id="1442795072">
                      <w:marLeft w:val="0"/>
                      <w:marRight w:val="0"/>
                      <w:marTop w:val="0"/>
                      <w:marBottom w:val="240"/>
                      <w:divBdr>
                        <w:top w:val="none" w:sz="0" w:space="0" w:color="auto"/>
                        <w:left w:val="none" w:sz="0" w:space="0" w:color="auto"/>
                        <w:bottom w:val="none" w:sz="0" w:space="0" w:color="auto"/>
                        <w:right w:val="none" w:sz="0" w:space="0" w:color="auto"/>
                      </w:divBdr>
                    </w:div>
                    <w:div w:id="235021181">
                      <w:marLeft w:val="480"/>
                      <w:marRight w:val="0"/>
                      <w:marTop w:val="0"/>
                      <w:marBottom w:val="0"/>
                      <w:divBdr>
                        <w:top w:val="none" w:sz="0" w:space="0" w:color="auto"/>
                        <w:left w:val="none" w:sz="0" w:space="0" w:color="auto"/>
                        <w:bottom w:val="none" w:sz="0" w:space="0" w:color="auto"/>
                        <w:right w:val="none" w:sz="0" w:space="0" w:color="auto"/>
                      </w:divBdr>
                    </w:div>
                  </w:divsChild>
                </w:div>
                <w:div w:id="680933156">
                  <w:marLeft w:val="480"/>
                  <w:marRight w:val="0"/>
                  <w:marTop w:val="0"/>
                  <w:marBottom w:val="0"/>
                  <w:divBdr>
                    <w:top w:val="none" w:sz="0" w:space="0" w:color="auto"/>
                    <w:left w:val="none" w:sz="0" w:space="0" w:color="auto"/>
                    <w:bottom w:val="none" w:sz="0" w:space="0" w:color="auto"/>
                    <w:right w:val="none" w:sz="0" w:space="0" w:color="auto"/>
                  </w:divBdr>
                  <w:divsChild>
                    <w:div w:id="1616403071">
                      <w:marLeft w:val="-480"/>
                      <w:marRight w:val="0"/>
                      <w:marTop w:val="240"/>
                      <w:marBottom w:val="240"/>
                      <w:divBdr>
                        <w:top w:val="none" w:sz="0" w:space="0" w:color="auto"/>
                        <w:left w:val="none" w:sz="0" w:space="0" w:color="auto"/>
                        <w:bottom w:val="none" w:sz="0" w:space="0" w:color="auto"/>
                        <w:right w:val="none" w:sz="0" w:space="0" w:color="auto"/>
                      </w:divBdr>
                    </w:div>
                    <w:div w:id="146941655">
                      <w:marLeft w:val="0"/>
                      <w:marRight w:val="0"/>
                      <w:marTop w:val="0"/>
                      <w:marBottom w:val="0"/>
                      <w:divBdr>
                        <w:top w:val="single" w:sz="6" w:space="12" w:color="000000"/>
                        <w:left w:val="single" w:sz="6" w:space="12" w:color="000000"/>
                        <w:bottom w:val="single" w:sz="6" w:space="12" w:color="000000"/>
                        <w:right w:val="single" w:sz="6" w:space="12" w:color="000000"/>
                      </w:divBdr>
                      <w:divsChild>
                        <w:div w:id="1647314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53795732">
              <w:marLeft w:val="0"/>
              <w:marRight w:val="0"/>
              <w:marTop w:val="0"/>
              <w:marBottom w:val="0"/>
              <w:divBdr>
                <w:top w:val="none" w:sz="0" w:space="0" w:color="auto"/>
                <w:left w:val="none" w:sz="0" w:space="0" w:color="auto"/>
                <w:bottom w:val="none" w:sz="0" w:space="0" w:color="auto"/>
                <w:right w:val="none" w:sz="0" w:space="0" w:color="auto"/>
              </w:divBdr>
              <w:divsChild>
                <w:div w:id="2052416155">
                  <w:marLeft w:val="-480"/>
                  <w:marRight w:val="0"/>
                  <w:marTop w:val="240"/>
                  <w:marBottom w:val="240"/>
                  <w:divBdr>
                    <w:top w:val="none" w:sz="0" w:space="0" w:color="auto"/>
                    <w:left w:val="none" w:sz="0" w:space="0" w:color="auto"/>
                    <w:bottom w:val="none" w:sz="0" w:space="0" w:color="auto"/>
                    <w:right w:val="none" w:sz="0" w:space="0" w:color="auto"/>
                  </w:divBdr>
                </w:div>
                <w:div w:id="352459587">
                  <w:marLeft w:val="0"/>
                  <w:marRight w:val="0"/>
                  <w:marTop w:val="0"/>
                  <w:marBottom w:val="0"/>
                  <w:divBdr>
                    <w:top w:val="single" w:sz="6" w:space="12" w:color="000000"/>
                    <w:left w:val="single" w:sz="6" w:space="12" w:color="000000"/>
                    <w:bottom w:val="single" w:sz="6" w:space="12" w:color="000000"/>
                    <w:right w:val="single" w:sz="6" w:space="12" w:color="000000"/>
                  </w:divBdr>
                  <w:divsChild>
                    <w:div w:id="1752585065">
                      <w:marLeft w:val="0"/>
                      <w:marRight w:val="0"/>
                      <w:marTop w:val="0"/>
                      <w:marBottom w:val="240"/>
                      <w:divBdr>
                        <w:top w:val="none" w:sz="0" w:space="0" w:color="auto"/>
                        <w:left w:val="none" w:sz="0" w:space="0" w:color="auto"/>
                        <w:bottom w:val="none" w:sz="0" w:space="0" w:color="auto"/>
                        <w:right w:val="none" w:sz="0" w:space="0" w:color="auto"/>
                      </w:divBdr>
                    </w:div>
                    <w:div w:id="306907757">
                      <w:marLeft w:val="480"/>
                      <w:marRight w:val="0"/>
                      <w:marTop w:val="0"/>
                      <w:marBottom w:val="0"/>
                      <w:divBdr>
                        <w:top w:val="none" w:sz="0" w:space="0" w:color="auto"/>
                        <w:left w:val="none" w:sz="0" w:space="0" w:color="auto"/>
                        <w:bottom w:val="none" w:sz="0" w:space="0" w:color="auto"/>
                        <w:right w:val="none" w:sz="0" w:space="0" w:color="auto"/>
                      </w:divBdr>
                    </w:div>
                  </w:divsChild>
                </w:div>
                <w:div w:id="132454643">
                  <w:marLeft w:val="0"/>
                  <w:marRight w:val="0"/>
                  <w:marTop w:val="0"/>
                  <w:marBottom w:val="0"/>
                  <w:divBdr>
                    <w:top w:val="single" w:sz="6" w:space="12" w:color="000000"/>
                    <w:left w:val="single" w:sz="6" w:space="12" w:color="000000"/>
                    <w:bottom w:val="single" w:sz="6" w:space="12" w:color="000000"/>
                    <w:right w:val="single" w:sz="6" w:space="12" w:color="000000"/>
                  </w:divBdr>
                  <w:divsChild>
                    <w:div w:id="1650280176">
                      <w:marLeft w:val="0"/>
                      <w:marRight w:val="0"/>
                      <w:marTop w:val="0"/>
                      <w:marBottom w:val="240"/>
                      <w:divBdr>
                        <w:top w:val="none" w:sz="0" w:space="0" w:color="auto"/>
                        <w:left w:val="none" w:sz="0" w:space="0" w:color="auto"/>
                        <w:bottom w:val="none" w:sz="0" w:space="0" w:color="auto"/>
                        <w:right w:val="none" w:sz="0" w:space="0" w:color="auto"/>
                      </w:divBdr>
                    </w:div>
                    <w:div w:id="356003330">
                      <w:marLeft w:val="480"/>
                      <w:marRight w:val="0"/>
                      <w:marTop w:val="0"/>
                      <w:marBottom w:val="0"/>
                      <w:divBdr>
                        <w:top w:val="none" w:sz="0" w:space="0" w:color="auto"/>
                        <w:left w:val="none" w:sz="0" w:space="0" w:color="auto"/>
                        <w:bottom w:val="none" w:sz="0" w:space="0" w:color="auto"/>
                        <w:right w:val="none" w:sz="0" w:space="0" w:color="auto"/>
                      </w:divBdr>
                    </w:div>
                  </w:divsChild>
                </w:div>
                <w:div w:id="391126890">
                  <w:marLeft w:val="0"/>
                  <w:marRight w:val="0"/>
                  <w:marTop w:val="0"/>
                  <w:marBottom w:val="0"/>
                  <w:divBdr>
                    <w:top w:val="single" w:sz="6" w:space="12" w:color="000000"/>
                    <w:left w:val="single" w:sz="6" w:space="12" w:color="000000"/>
                    <w:bottom w:val="single" w:sz="6" w:space="12" w:color="000000"/>
                    <w:right w:val="single" w:sz="6" w:space="12" w:color="000000"/>
                  </w:divBdr>
                  <w:divsChild>
                    <w:div w:id="785734198">
                      <w:marLeft w:val="0"/>
                      <w:marRight w:val="0"/>
                      <w:marTop w:val="0"/>
                      <w:marBottom w:val="240"/>
                      <w:divBdr>
                        <w:top w:val="none" w:sz="0" w:space="0" w:color="auto"/>
                        <w:left w:val="none" w:sz="0" w:space="0" w:color="auto"/>
                        <w:bottom w:val="none" w:sz="0" w:space="0" w:color="auto"/>
                        <w:right w:val="none" w:sz="0" w:space="0" w:color="auto"/>
                      </w:divBdr>
                    </w:div>
                    <w:div w:id="213393611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406">
          <w:marLeft w:val="480"/>
          <w:marRight w:val="0"/>
          <w:marTop w:val="0"/>
          <w:marBottom w:val="0"/>
          <w:divBdr>
            <w:top w:val="none" w:sz="0" w:space="0" w:color="auto"/>
            <w:left w:val="none" w:sz="0" w:space="0" w:color="auto"/>
            <w:bottom w:val="none" w:sz="0" w:space="0" w:color="auto"/>
            <w:right w:val="none" w:sz="0" w:space="0" w:color="auto"/>
          </w:divBdr>
          <w:divsChild>
            <w:div w:id="1003826193">
              <w:marLeft w:val="-480"/>
              <w:marRight w:val="0"/>
              <w:marTop w:val="240"/>
              <w:marBottom w:val="240"/>
              <w:divBdr>
                <w:top w:val="none" w:sz="0" w:space="0" w:color="auto"/>
                <w:left w:val="none" w:sz="0" w:space="0" w:color="auto"/>
                <w:bottom w:val="none" w:sz="0" w:space="0" w:color="auto"/>
                <w:right w:val="none" w:sz="0" w:space="0" w:color="auto"/>
              </w:divBdr>
            </w:div>
            <w:div w:id="2104258687">
              <w:marLeft w:val="480"/>
              <w:marRight w:val="0"/>
              <w:marTop w:val="0"/>
              <w:marBottom w:val="0"/>
              <w:divBdr>
                <w:top w:val="none" w:sz="0" w:space="0" w:color="auto"/>
                <w:left w:val="none" w:sz="0" w:space="0" w:color="auto"/>
                <w:bottom w:val="none" w:sz="0" w:space="0" w:color="auto"/>
                <w:right w:val="none" w:sz="0" w:space="0" w:color="auto"/>
              </w:divBdr>
              <w:divsChild>
                <w:div w:id="270474695">
                  <w:marLeft w:val="-480"/>
                  <w:marRight w:val="0"/>
                  <w:marTop w:val="240"/>
                  <w:marBottom w:val="240"/>
                  <w:divBdr>
                    <w:top w:val="none" w:sz="0" w:space="0" w:color="auto"/>
                    <w:left w:val="none" w:sz="0" w:space="0" w:color="auto"/>
                    <w:bottom w:val="none" w:sz="0" w:space="0" w:color="auto"/>
                    <w:right w:val="none" w:sz="0" w:space="0" w:color="auto"/>
                  </w:divBdr>
                </w:div>
                <w:div w:id="1428960453">
                  <w:marLeft w:val="0"/>
                  <w:marRight w:val="0"/>
                  <w:marTop w:val="0"/>
                  <w:marBottom w:val="0"/>
                  <w:divBdr>
                    <w:top w:val="single" w:sz="6" w:space="12" w:color="000000"/>
                    <w:left w:val="single" w:sz="6" w:space="12" w:color="000000"/>
                    <w:bottom w:val="single" w:sz="6" w:space="12" w:color="000000"/>
                    <w:right w:val="single" w:sz="6" w:space="12" w:color="000000"/>
                  </w:divBdr>
                  <w:divsChild>
                    <w:div w:id="15672592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111467">
              <w:marLeft w:val="480"/>
              <w:marRight w:val="0"/>
              <w:marTop w:val="0"/>
              <w:marBottom w:val="0"/>
              <w:divBdr>
                <w:top w:val="none" w:sz="0" w:space="0" w:color="auto"/>
                <w:left w:val="none" w:sz="0" w:space="0" w:color="auto"/>
                <w:bottom w:val="none" w:sz="0" w:space="0" w:color="auto"/>
                <w:right w:val="none" w:sz="0" w:space="0" w:color="auto"/>
              </w:divBdr>
              <w:divsChild>
                <w:div w:id="1567642936">
                  <w:marLeft w:val="-480"/>
                  <w:marRight w:val="0"/>
                  <w:marTop w:val="240"/>
                  <w:marBottom w:val="240"/>
                  <w:divBdr>
                    <w:top w:val="none" w:sz="0" w:space="0" w:color="auto"/>
                    <w:left w:val="none" w:sz="0" w:space="0" w:color="auto"/>
                    <w:bottom w:val="none" w:sz="0" w:space="0" w:color="auto"/>
                    <w:right w:val="none" w:sz="0" w:space="0" w:color="auto"/>
                  </w:divBdr>
                </w:div>
                <w:div w:id="1080755802">
                  <w:marLeft w:val="0"/>
                  <w:marRight w:val="0"/>
                  <w:marTop w:val="0"/>
                  <w:marBottom w:val="0"/>
                  <w:divBdr>
                    <w:top w:val="single" w:sz="6" w:space="12" w:color="000000"/>
                    <w:left w:val="single" w:sz="6" w:space="12" w:color="000000"/>
                    <w:bottom w:val="single" w:sz="6" w:space="12" w:color="000000"/>
                    <w:right w:val="single" w:sz="6" w:space="12" w:color="000000"/>
                  </w:divBdr>
                  <w:divsChild>
                    <w:div w:id="19583689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41967535">
              <w:marLeft w:val="0"/>
              <w:marRight w:val="0"/>
              <w:marTop w:val="0"/>
              <w:marBottom w:val="0"/>
              <w:divBdr>
                <w:top w:val="single" w:sz="6" w:space="12" w:color="000000"/>
                <w:left w:val="single" w:sz="6" w:space="12" w:color="000000"/>
                <w:bottom w:val="single" w:sz="6" w:space="12" w:color="000000"/>
                <w:right w:val="single" w:sz="6" w:space="12" w:color="000000"/>
              </w:divBdr>
              <w:divsChild>
                <w:div w:id="610817856">
                  <w:marLeft w:val="0"/>
                  <w:marRight w:val="0"/>
                  <w:marTop w:val="0"/>
                  <w:marBottom w:val="240"/>
                  <w:divBdr>
                    <w:top w:val="none" w:sz="0" w:space="0" w:color="auto"/>
                    <w:left w:val="none" w:sz="0" w:space="0" w:color="auto"/>
                    <w:bottom w:val="none" w:sz="0" w:space="0" w:color="auto"/>
                    <w:right w:val="none" w:sz="0" w:space="0" w:color="auto"/>
                  </w:divBdr>
                </w:div>
                <w:div w:id="1503088366">
                  <w:marLeft w:val="480"/>
                  <w:marRight w:val="0"/>
                  <w:marTop w:val="0"/>
                  <w:marBottom w:val="0"/>
                  <w:divBdr>
                    <w:top w:val="none" w:sz="0" w:space="0" w:color="auto"/>
                    <w:left w:val="none" w:sz="0" w:space="0" w:color="auto"/>
                    <w:bottom w:val="none" w:sz="0" w:space="0" w:color="auto"/>
                    <w:right w:val="none" w:sz="0" w:space="0" w:color="auto"/>
                  </w:divBdr>
                </w:div>
              </w:divsChild>
            </w:div>
            <w:div w:id="1004430123">
              <w:marLeft w:val="480"/>
              <w:marRight w:val="0"/>
              <w:marTop w:val="0"/>
              <w:marBottom w:val="0"/>
              <w:divBdr>
                <w:top w:val="none" w:sz="0" w:space="0" w:color="auto"/>
                <w:left w:val="none" w:sz="0" w:space="0" w:color="auto"/>
                <w:bottom w:val="none" w:sz="0" w:space="0" w:color="auto"/>
                <w:right w:val="none" w:sz="0" w:space="0" w:color="auto"/>
              </w:divBdr>
              <w:divsChild>
                <w:div w:id="1309506358">
                  <w:marLeft w:val="-480"/>
                  <w:marRight w:val="0"/>
                  <w:marTop w:val="240"/>
                  <w:marBottom w:val="240"/>
                  <w:divBdr>
                    <w:top w:val="none" w:sz="0" w:space="0" w:color="auto"/>
                    <w:left w:val="none" w:sz="0" w:space="0" w:color="auto"/>
                    <w:bottom w:val="none" w:sz="0" w:space="0" w:color="auto"/>
                    <w:right w:val="none" w:sz="0" w:space="0" w:color="auto"/>
                  </w:divBdr>
                </w:div>
                <w:div w:id="564994979">
                  <w:marLeft w:val="0"/>
                  <w:marRight w:val="0"/>
                  <w:marTop w:val="0"/>
                  <w:marBottom w:val="0"/>
                  <w:divBdr>
                    <w:top w:val="single" w:sz="6" w:space="12" w:color="000000"/>
                    <w:left w:val="single" w:sz="6" w:space="12" w:color="000000"/>
                    <w:bottom w:val="single" w:sz="6" w:space="12" w:color="000000"/>
                    <w:right w:val="single" w:sz="6" w:space="12" w:color="000000"/>
                  </w:divBdr>
                  <w:divsChild>
                    <w:div w:id="20939647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2193166">
              <w:marLeft w:val="0"/>
              <w:marRight w:val="0"/>
              <w:marTop w:val="0"/>
              <w:marBottom w:val="0"/>
              <w:divBdr>
                <w:top w:val="none" w:sz="0" w:space="0" w:color="auto"/>
                <w:left w:val="none" w:sz="0" w:space="0" w:color="auto"/>
                <w:bottom w:val="none" w:sz="0" w:space="0" w:color="auto"/>
                <w:right w:val="none" w:sz="0" w:space="0" w:color="auto"/>
              </w:divBdr>
              <w:divsChild>
                <w:div w:id="80609388">
                  <w:marLeft w:val="-480"/>
                  <w:marRight w:val="0"/>
                  <w:marTop w:val="240"/>
                  <w:marBottom w:val="240"/>
                  <w:divBdr>
                    <w:top w:val="none" w:sz="0" w:space="0" w:color="auto"/>
                    <w:left w:val="none" w:sz="0" w:space="0" w:color="auto"/>
                    <w:bottom w:val="none" w:sz="0" w:space="0" w:color="auto"/>
                    <w:right w:val="none" w:sz="0" w:space="0" w:color="auto"/>
                  </w:divBdr>
                </w:div>
                <w:div w:id="2043629462">
                  <w:marLeft w:val="0"/>
                  <w:marRight w:val="0"/>
                  <w:marTop w:val="0"/>
                  <w:marBottom w:val="0"/>
                  <w:divBdr>
                    <w:top w:val="none" w:sz="0" w:space="0" w:color="auto"/>
                    <w:left w:val="none" w:sz="0" w:space="0" w:color="auto"/>
                    <w:bottom w:val="none" w:sz="0" w:space="0" w:color="auto"/>
                    <w:right w:val="none" w:sz="0" w:space="0" w:color="auto"/>
                  </w:divBdr>
                  <w:divsChild>
                    <w:div w:id="1182553390">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847863668">
                  <w:marLeft w:val="0"/>
                  <w:marRight w:val="0"/>
                  <w:marTop w:val="0"/>
                  <w:marBottom w:val="0"/>
                  <w:divBdr>
                    <w:top w:val="none" w:sz="0" w:space="0" w:color="auto"/>
                    <w:left w:val="none" w:sz="0" w:space="0" w:color="auto"/>
                    <w:bottom w:val="none" w:sz="0" w:space="0" w:color="auto"/>
                    <w:right w:val="none" w:sz="0" w:space="0" w:color="auto"/>
                  </w:divBdr>
                  <w:divsChild>
                    <w:div w:id="995911992">
                      <w:marLeft w:val="0"/>
                      <w:marRight w:val="0"/>
                      <w:marTop w:val="0"/>
                      <w:marBottom w:val="0"/>
                      <w:divBdr>
                        <w:top w:val="single" w:sz="6" w:space="12" w:color="000000"/>
                        <w:left w:val="single" w:sz="6" w:space="12" w:color="000000"/>
                        <w:bottom w:val="single" w:sz="6" w:space="12" w:color="000000"/>
                        <w:right w:val="single" w:sz="6" w:space="12" w:color="000000"/>
                      </w:divBdr>
                    </w:div>
                  </w:divsChild>
                </w:div>
                <w:div w:id="1136753166">
                  <w:marLeft w:val="0"/>
                  <w:marRight w:val="0"/>
                  <w:marTop w:val="0"/>
                  <w:marBottom w:val="0"/>
                  <w:divBdr>
                    <w:top w:val="none" w:sz="0" w:space="0" w:color="auto"/>
                    <w:left w:val="none" w:sz="0" w:space="0" w:color="auto"/>
                    <w:bottom w:val="none" w:sz="0" w:space="0" w:color="auto"/>
                    <w:right w:val="none" w:sz="0" w:space="0" w:color="auto"/>
                  </w:divBdr>
                  <w:divsChild>
                    <w:div w:id="2100101316">
                      <w:marLeft w:val="-480"/>
                      <w:marRight w:val="0"/>
                      <w:marTop w:val="240"/>
                      <w:marBottom w:val="240"/>
                      <w:divBdr>
                        <w:top w:val="none" w:sz="0" w:space="0" w:color="auto"/>
                        <w:left w:val="none" w:sz="0" w:space="0" w:color="auto"/>
                        <w:bottom w:val="none" w:sz="0" w:space="0" w:color="auto"/>
                        <w:right w:val="none" w:sz="0" w:space="0" w:color="auto"/>
                      </w:divBdr>
                    </w:div>
                    <w:div w:id="943415801">
                      <w:marLeft w:val="480"/>
                      <w:marRight w:val="0"/>
                      <w:marTop w:val="0"/>
                      <w:marBottom w:val="0"/>
                      <w:divBdr>
                        <w:top w:val="none" w:sz="0" w:space="0" w:color="auto"/>
                        <w:left w:val="none" w:sz="0" w:space="0" w:color="auto"/>
                        <w:bottom w:val="none" w:sz="0" w:space="0" w:color="auto"/>
                        <w:right w:val="none" w:sz="0" w:space="0" w:color="auto"/>
                      </w:divBdr>
                      <w:divsChild>
                        <w:div w:id="1584681744">
                          <w:marLeft w:val="-480"/>
                          <w:marRight w:val="0"/>
                          <w:marTop w:val="240"/>
                          <w:marBottom w:val="240"/>
                          <w:divBdr>
                            <w:top w:val="none" w:sz="0" w:space="0" w:color="auto"/>
                            <w:left w:val="none" w:sz="0" w:space="0" w:color="auto"/>
                            <w:bottom w:val="none" w:sz="0" w:space="0" w:color="auto"/>
                            <w:right w:val="none" w:sz="0" w:space="0" w:color="auto"/>
                          </w:divBdr>
                        </w:div>
                        <w:div w:id="499934457">
                          <w:marLeft w:val="0"/>
                          <w:marRight w:val="0"/>
                          <w:marTop w:val="0"/>
                          <w:marBottom w:val="0"/>
                          <w:divBdr>
                            <w:top w:val="single" w:sz="6" w:space="12" w:color="000000"/>
                            <w:left w:val="single" w:sz="6" w:space="12" w:color="000000"/>
                            <w:bottom w:val="single" w:sz="6" w:space="12" w:color="000000"/>
                            <w:right w:val="single" w:sz="6" w:space="12" w:color="000000"/>
                          </w:divBdr>
                          <w:divsChild>
                            <w:div w:id="583687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80965222">
              <w:marLeft w:val="0"/>
              <w:marRight w:val="0"/>
              <w:marTop w:val="0"/>
              <w:marBottom w:val="0"/>
              <w:divBdr>
                <w:top w:val="none" w:sz="0" w:space="0" w:color="auto"/>
                <w:left w:val="none" w:sz="0" w:space="0" w:color="auto"/>
                <w:bottom w:val="none" w:sz="0" w:space="0" w:color="auto"/>
                <w:right w:val="none" w:sz="0" w:space="0" w:color="auto"/>
              </w:divBdr>
              <w:divsChild>
                <w:div w:id="1656684935">
                  <w:marLeft w:val="-480"/>
                  <w:marRight w:val="0"/>
                  <w:marTop w:val="240"/>
                  <w:marBottom w:val="240"/>
                  <w:divBdr>
                    <w:top w:val="none" w:sz="0" w:space="0" w:color="auto"/>
                    <w:left w:val="none" w:sz="0" w:space="0" w:color="auto"/>
                    <w:bottom w:val="none" w:sz="0" w:space="0" w:color="auto"/>
                    <w:right w:val="none" w:sz="0" w:space="0" w:color="auto"/>
                  </w:divBdr>
                </w:div>
                <w:div w:id="243998484">
                  <w:marLeft w:val="480"/>
                  <w:marRight w:val="0"/>
                  <w:marTop w:val="0"/>
                  <w:marBottom w:val="0"/>
                  <w:divBdr>
                    <w:top w:val="none" w:sz="0" w:space="0" w:color="auto"/>
                    <w:left w:val="none" w:sz="0" w:space="0" w:color="auto"/>
                    <w:bottom w:val="none" w:sz="0" w:space="0" w:color="auto"/>
                    <w:right w:val="none" w:sz="0" w:space="0" w:color="auto"/>
                  </w:divBdr>
                  <w:divsChild>
                    <w:div w:id="396588012">
                      <w:marLeft w:val="-480"/>
                      <w:marRight w:val="0"/>
                      <w:marTop w:val="240"/>
                      <w:marBottom w:val="240"/>
                      <w:divBdr>
                        <w:top w:val="none" w:sz="0" w:space="0" w:color="auto"/>
                        <w:left w:val="none" w:sz="0" w:space="0" w:color="auto"/>
                        <w:bottom w:val="none" w:sz="0" w:space="0" w:color="auto"/>
                        <w:right w:val="none" w:sz="0" w:space="0" w:color="auto"/>
                      </w:divBdr>
                    </w:div>
                    <w:div w:id="1711421407">
                      <w:marLeft w:val="0"/>
                      <w:marRight w:val="0"/>
                      <w:marTop w:val="0"/>
                      <w:marBottom w:val="0"/>
                      <w:divBdr>
                        <w:top w:val="single" w:sz="6" w:space="12" w:color="000000"/>
                        <w:left w:val="single" w:sz="6" w:space="12" w:color="000000"/>
                        <w:bottom w:val="single" w:sz="6" w:space="12" w:color="000000"/>
                        <w:right w:val="single" w:sz="6" w:space="12" w:color="000000"/>
                      </w:divBdr>
                      <w:divsChild>
                        <w:div w:id="12371301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41793546">
              <w:marLeft w:val="0"/>
              <w:marRight w:val="0"/>
              <w:marTop w:val="0"/>
              <w:marBottom w:val="0"/>
              <w:divBdr>
                <w:top w:val="none" w:sz="0" w:space="0" w:color="auto"/>
                <w:left w:val="none" w:sz="0" w:space="0" w:color="auto"/>
                <w:bottom w:val="none" w:sz="0" w:space="0" w:color="auto"/>
                <w:right w:val="none" w:sz="0" w:space="0" w:color="auto"/>
              </w:divBdr>
              <w:divsChild>
                <w:div w:id="858928469">
                  <w:marLeft w:val="-480"/>
                  <w:marRight w:val="0"/>
                  <w:marTop w:val="240"/>
                  <w:marBottom w:val="240"/>
                  <w:divBdr>
                    <w:top w:val="none" w:sz="0" w:space="0" w:color="auto"/>
                    <w:left w:val="none" w:sz="0" w:space="0" w:color="auto"/>
                    <w:bottom w:val="none" w:sz="0" w:space="0" w:color="auto"/>
                    <w:right w:val="none" w:sz="0" w:space="0" w:color="auto"/>
                  </w:divBdr>
                </w:div>
                <w:div w:id="1279336802">
                  <w:marLeft w:val="480"/>
                  <w:marRight w:val="0"/>
                  <w:marTop w:val="0"/>
                  <w:marBottom w:val="0"/>
                  <w:divBdr>
                    <w:top w:val="none" w:sz="0" w:space="0" w:color="auto"/>
                    <w:left w:val="none" w:sz="0" w:space="0" w:color="auto"/>
                    <w:bottom w:val="none" w:sz="0" w:space="0" w:color="auto"/>
                    <w:right w:val="none" w:sz="0" w:space="0" w:color="auto"/>
                  </w:divBdr>
                  <w:divsChild>
                    <w:div w:id="352149100">
                      <w:marLeft w:val="-480"/>
                      <w:marRight w:val="0"/>
                      <w:marTop w:val="240"/>
                      <w:marBottom w:val="240"/>
                      <w:divBdr>
                        <w:top w:val="none" w:sz="0" w:space="0" w:color="auto"/>
                        <w:left w:val="none" w:sz="0" w:space="0" w:color="auto"/>
                        <w:bottom w:val="none" w:sz="0" w:space="0" w:color="auto"/>
                        <w:right w:val="none" w:sz="0" w:space="0" w:color="auto"/>
                      </w:divBdr>
                    </w:div>
                    <w:div w:id="1139806928">
                      <w:marLeft w:val="0"/>
                      <w:marRight w:val="0"/>
                      <w:marTop w:val="0"/>
                      <w:marBottom w:val="0"/>
                      <w:divBdr>
                        <w:top w:val="single" w:sz="6" w:space="12" w:color="000000"/>
                        <w:left w:val="single" w:sz="6" w:space="12" w:color="000000"/>
                        <w:bottom w:val="single" w:sz="6" w:space="12" w:color="000000"/>
                        <w:right w:val="single" w:sz="6" w:space="12" w:color="000000"/>
                      </w:divBdr>
                      <w:divsChild>
                        <w:div w:id="20778232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97554489">
              <w:marLeft w:val="0"/>
              <w:marRight w:val="0"/>
              <w:marTop w:val="0"/>
              <w:marBottom w:val="0"/>
              <w:divBdr>
                <w:top w:val="none" w:sz="0" w:space="0" w:color="auto"/>
                <w:left w:val="none" w:sz="0" w:space="0" w:color="auto"/>
                <w:bottom w:val="none" w:sz="0" w:space="0" w:color="auto"/>
                <w:right w:val="none" w:sz="0" w:space="0" w:color="auto"/>
              </w:divBdr>
              <w:divsChild>
                <w:div w:id="1536960175">
                  <w:marLeft w:val="-480"/>
                  <w:marRight w:val="0"/>
                  <w:marTop w:val="240"/>
                  <w:marBottom w:val="240"/>
                  <w:divBdr>
                    <w:top w:val="none" w:sz="0" w:space="0" w:color="auto"/>
                    <w:left w:val="none" w:sz="0" w:space="0" w:color="auto"/>
                    <w:bottom w:val="none" w:sz="0" w:space="0" w:color="auto"/>
                    <w:right w:val="none" w:sz="0" w:space="0" w:color="auto"/>
                  </w:divBdr>
                </w:div>
                <w:div w:id="1311591621">
                  <w:marLeft w:val="480"/>
                  <w:marRight w:val="0"/>
                  <w:marTop w:val="0"/>
                  <w:marBottom w:val="0"/>
                  <w:divBdr>
                    <w:top w:val="none" w:sz="0" w:space="0" w:color="auto"/>
                    <w:left w:val="none" w:sz="0" w:space="0" w:color="auto"/>
                    <w:bottom w:val="none" w:sz="0" w:space="0" w:color="auto"/>
                    <w:right w:val="none" w:sz="0" w:space="0" w:color="auto"/>
                  </w:divBdr>
                  <w:divsChild>
                    <w:div w:id="443425581">
                      <w:marLeft w:val="-480"/>
                      <w:marRight w:val="0"/>
                      <w:marTop w:val="240"/>
                      <w:marBottom w:val="240"/>
                      <w:divBdr>
                        <w:top w:val="none" w:sz="0" w:space="0" w:color="auto"/>
                        <w:left w:val="none" w:sz="0" w:space="0" w:color="auto"/>
                        <w:bottom w:val="none" w:sz="0" w:space="0" w:color="auto"/>
                        <w:right w:val="none" w:sz="0" w:space="0" w:color="auto"/>
                      </w:divBdr>
                    </w:div>
                    <w:div w:id="1318806487">
                      <w:marLeft w:val="0"/>
                      <w:marRight w:val="0"/>
                      <w:marTop w:val="0"/>
                      <w:marBottom w:val="0"/>
                      <w:divBdr>
                        <w:top w:val="single" w:sz="6" w:space="12" w:color="000000"/>
                        <w:left w:val="single" w:sz="6" w:space="12" w:color="000000"/>
                        <w:bottom w:val="single" w:sz="6" w:space="12" w:color="000000"/>
                        <w:right w:val="single" w:sz="6" w:space="12" w:color="000000"/>
                      </w:divBdr>
                      <w:divsChild>
                        <w:div w:id="3226654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1112878">
                  <w:marLeft w:val="480"/>
                  <w:marRight w:val="0"/>
                  <w:marTop w:val="0"/>
                  <w:marBottom w:val="0"/>
                  <w:divBdr>
                    <w:top w:val="none" w:sz="0" w:space="0" w:color="auto"/>
                    <w:left w:val="none" w:sz="0" w:space="0" w:color="auto"/>
                    <w:bottom w:val="none" w:sz="0" w:space="0" w:color="auto"/>
                    <w:right w:val="none" w:sz="0" w:space="0" w:color="auto"/>
                  </w:divBdr>
                  <w:divsChild>
                    <w:div w:id="1253247100">
                      <w:marLeft w:val="-480"/>
                      <w:marRight w:val="0"/>
                      <w:marTop w:val="240"/>
                      <w:marBottom w:val="240"/>
                      <w:divBdr>
                        <w:top w:val="none" w:sz="0" w:space="0" w:color="auto"/>
                        <w:left w:val="none" w:sz="0" w:space="0" w:color="auto"/>
                        <w:bottom w:val="none" w:sz="0" w:space="0" w:color="auto"/>
                        <w:right w:val="none" w:sz="0" w:space="0" w:color="auto"/>
                      </w:divBdr>
                    </w:div>
                    <w:div w:id="1082145726">
                      <w:marLeft w:val="0"/>
                      <w:marRight w:val="0"/>
                      <w:marTop w:val="0"/>
                      <w:marBottom w:val="0"/>
                      <w:divBdr>
                        <w:top w:val="single" w:sz="6" w:space="12" w:color="000000"/>
                        <w:left w:val="single" w:sz="6" w:space="12" w:color="000000"/>
                        <w:bottom w:val="single" w:sz="6" w:space="12" w:color="000000"/>
                        <w:right w:val="single" w:sz="6" w:space="12" w:color="000000"/>
                      </w:divBdr>
                      <w:divsChild>
                        <w:div w:id="2350183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8481269">
                  <w:marLeft w:val="480"/>
                  <w:marRight w:val="0"/>
                  <w:marTop w:val="0"/>
                  <w:marBottom w:val="0"/>
                  <w:divBdr>
                    <w:top w:val="none" w:sz="0" w:space="0" w:color="auto"/>
                    <w:left w:val="none" w:sz="0" w:space="0" w:color="auto"/>
                    <w:bottom w:val="none" w:sz="0" w:space="0" w:color="auto"/>
                    <w:right w:val="none" w:sz="0" w:space="0" w:color="auto"/>
                  </w:divBdr>
                  <w:divsChild>
                    <w:div w:id="1673144031">
                      <w:marLeft w:val="-480"/>
                      <w:marRight w:val="0"/>
                      <w:marTop w:val="240"/>
                      <w:marBottom w:val="240"/>
                      <w:divBdr>
                        <w:top w:val="none" w:sz="0" w:space="0" w:color="auto"/>
                        <w:left w:val="none" w:sz="0" w:space="0" w:color="auto"/>
                        <w:bottom w:val="none" w:sz="0" w:space="0" w:color="auto"/>
                        <w:right w:val="none" w:sz="0" w:space="0" w:color="auto"/>
                      </w:divBdr>
                    </w:div>
                    <w:div w:id="311184340">
                      <w:marLeft w:val="0"/>
                      <w:marRight w:val="0"/>
                      <w:marTop w:val="0"/>
                      <w:marBottom w:val="0"/>
                      <w:divBdr>
                        <w:top w:val="single" w:sz="6" w:space="12" w:color="000000"/>
                        <w:left w:val="single" w:sz="6" w:space="12" w:color="000000"/>
                        <w:bottom w:val="single" w:sz="6" w:space="12" w:color="000000"/>
                        <w:right w:val="single" w:sz="6" w:space="12" w:color="000000"/>
                      </w:divBdr>
                      <w:divsChild>
                        <w:div w:id="14545145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9398873">
              <w:marLeft w:val="0"/>
              <w:marRight w:val="0"/>
              <w:marTop w:val="0"/>
              <w:marBottom w:val="0"/>
              <w:divBdr>
                <w:top w:val="none" w:sz="0" w:space="0" w:color="auto"/>
                <w:left w:val="none" w:sz="0" w:space="0" w:color="auto"/>
                <w:bottom w:val="none" w:sz="0" w:space="0" w:color="auto"/>
                <w:right w:val="none" w:sz="0" w:space="0" w:color="auto"/>
              </w:divBdr>
              <w:divsChild>
                <w:div w:id="754203829">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 w:id="2005818528">
          <w:marLeft w:val="480"/>
          <w:marRight w:val="0"/>
          <w:marTop w:val="0"/>
          <w:marBottom w:val="0"/>
          <w:divBdr>
            <w:top w:val="none" w:sz="0" w:space="0" w:color="auto"/>
            <w:left w:val="none" w:sz="0" w:space="0" w:color="auto"/>
            <w:bottom w:val="none" w:sz="0" w:space="0" w:color="auto"/>
            <w:right w:val="none" w:sz="0" w:space="0" w:color="auto"/>
          </w:divBdr>
          <w:divsChild>
            <w:div w:id="1567295919">
              <w:marLeft w:val="-480"/>
              <w:marRight w:val="0"/>
              <w:marTop w:val="240"/>
              <w:marBottom w:val="240"/>
              <w:divBdr>
                <w:top w:val="none" w:sz="0" w:space="0" w:color="auto"/>
                <w:left w:val="none" w:sz="0" w:space="0" w:color="auto"/>
                <w:bottom w:val="none" w:sz="0" w:space="0" w:color="auto"/>
                <w:right w:val="none" w:sz="0" w:space="0" w:color="auto"/>
              </w:divBdr>
            </w:div>
          </w:divsChild>
        </w:div>
        <w:div w:id="1067268342">
          <w:marLeft w:val="480"/>
          <w:marRight w:val="0"/>
          <w:marTop w:val="0"/>
          <w:marBottom w:val="0"/>
          <w:divBdr>
            <w:top w:val="none" w:sz="0" w:space="0" w:color="auto"/>
            <w:left w:val="none" w:sz="0" w:space="0" w:color="auto"/>
            <w:bottom w:val="none" w:sz="0" w:space="0" w:color="auto"/>
            <w:right w:val="none" w:sz="0" w:space="0" w:color="auto"/>
          </w:divBdr>
          <w:divsChild>
            <w:div w:id="364063855">
              <w:marLeft w:val="-480"/>
              <w:marRight w:val="0"/>
              <w:marTop w:val="240"/>
              <w:marBottom w:val="240"/>
              <w:divBdr>
                <w:top w:val="none" w:sz="0" w:space="0" w:color="auto"/>
                <w:left w:val="none" w:sz="0" w:space="0" w:color="auto"/>
                <w:bottom w:val="none" w:sz="0" w:space="0" w:color="auto"/>
                <w:right w:val="none" w:sz="0" w:space="0" w:color="auto"/>
              </w:divBdr>
            </w:div>
          </w:divsChild>
        </w:div>
        <w:div w:id="1183663899">
          <w:marLeft w:val="480"/>
          <w:marRight w:val="0"/>
          <w:marTop w:val="0"/>
          <w:marBottom w:val="0"/>
          <w:divBdr>
            <w:top w:val="none" w:sz="0" w:space="0" w:color="auto"/>
            <w:left w:val="none" w:sz="0" w:space="0" w:color="auto"/>
            <w:bottom w:val="none" w:sz="0" w:space="0" w:color="auto"/>
            <w:right w:val="none" w:sz="0" w:space="0" w:color="auto"/>
          </w:divBdr>
          <w:divsChild>
            <w:div w:id="1261914147">
              <w:marLeft w:val="-480"/>
              <w:marRight w:val="0"/>
              <w:marTop w:val="240"/>
              <w:marBottom w:val="240"/>
              <w:divBdr>
                <w:top w:val="none" w:sz="0" w:space="0" w:color="auto"/>
                <w:left w:val="none" w:sz="0" w:space="0" w:color="auto"/>
                <w:bottom w:val="none" w:sz="0" w:space="0" w:color="auto"/>
                <w:right w:val="none" w:sz="0" w:space="0" w:color="auto"/>
              </w:divBdr>
            </w:div>
            <w:div w:id="1565289488">
              <w:marLeft w:val="0"/>
              <w:marRight w:val="0"/>
              <w:marTop w:val="0"/>
              <w:marBottom w:val="0"/>
              <w:divBdr>
                <w:top w:val="none" w:sz="0" w:space="0" w:color="auto"/>
                <w:left w:val="none" w:sz="0" w:space="0" w:color="auto"/>
                <w:bottom w:val="none" w:sz="0" w:space="0" w:color="auto"/>
                <w:right w:val="none" w:sz="0" w:space="0" w:color="auto"/>
              </w:divBdr>
            </w:div>
          </w:divsChild>
        </w:div>
        <w:div w:id="1190098772">
          <w:marLeft w:val="480"/>
          <w:marRight w:val="0"/>
          <w:marTop w:val="0"/>
          <w:marBottom w:val="0"/>
          <w:divBdr>
            <w:top w:val="none" w:sz="0" w:space="0" w:color="auto"/>
            <w:left w:val="none" w:sz="0" w:space="0" w:color="auto"/>
            <w:bottom w:val="none" w:sz="0" w:space="0" w:color="auto"/>
            <w:right w:val="none" w:sz="0" w:space="0" w:color="auto"/>
          </w:divBdr>
          <w:divsChild>
            <w:div w:id="1972979685">
              <w:marLeft w:val="-480"/>
              <w:marRight w:val="0"/>
              <w:marTop w:val="240"/>
              <w:marBottom w:val="240"/>
              <w:divBdr>
                <w:top w:val="none" w:sz="0" w:space="0" w:color="auto"/>
                <w:left w:val="none" w:sz="0" w:space="0" w:color="auto"/>
                <w:bottom w:val="none" w:sz="0" w:space="0" w:color="auto"/>
                <w:right w:val="none" w:sz="0" w:space="0" w:color="auto"/>
              </w:divBdr>
            </w:div>
          </w:divsChild>
        </w:div>
        <w:div w:id="1809010833">
          <w:marLeft w:val="480"/>
          <w:marRight w:val="0"/>
          <w:marTop w:val="0"/>
          <w:marBottom w:val="0"/>
          <w:divBdr>
            <w:top w:val="none" w:sz="0" w:space="0" w:color="auto"/>
            <w:left w:val="none" w:sz="0" w:space="0" w:color="auto"/>
            <w:bottom w:val="none" w:sz="0" w:space="0" w:color="auto"/>
            <w:right w:val="none" w:sz="0" w:space="0" w:color="auto"/>
          </w:divBdr>
          <w:divsChild>
            <w:div w:id="1798600344">
              <w:marLeft w:val="-480"/>
              <w:marRight w:val="0"/>
              <w:marTop w:val="240"/>
              <w:marBottom w:val="240"/>
              <w:divBdr>
                <w:top w:val="none" w:sz="0" w:space="0" w:color="auto"/>
                <w:left w:val="none" w:sz="0" w:space="0" w:color="auto"/>
                <w:bottom w:val="none" w:sz="0" w:space="0" w:color="auto"/>
                <w:right w:val="none" w:sz="0" w:space="0" w:color="auto"/>
              </w:divBdr>
            </w:div>
          </w:divsChild>
        </w:div>
        <w:div w:id="751043615">
          <w:marLeft w:val="480"/>
          <w:marRight w:val="0"/>
          <w:marTop w:val="0"/>
          <w:marBottom w:val="0"/>
          <w:divBdr>
            <w:top w:val="none" w:sz="0" w:space="0" w:color="auto"/>
            <w:left w:val="none" w:sz="0" w:space="0" w:color="auto"/>
            <w:bottom w:val="none" w:sz="0" w:space="0" w:color="auto"/>
            <w:right w:val="none" w:sz="0" w:space="0" w:color="auto"/>
          </w:divBdr>
          <w:divsChild>
            <w:div w:id="1951352224">
              <w:marLeft w:val="-480"/>
              <w:marRight w:val="0"/>
              <w:marTop w:val="240"/>
              <w:marBottom w:val="240"/>
              <w:divBdr>
                <w:top w:val="none" w:sz="0" w:space="0" w:color="auto"/>
                <w:left w:val="none" w:sz="0" w:space="0" w:color="auto"/>
                <w:bottom w:val="none" w:sz="0" w:space="0" w:color="auto"/>
                <w:right w:val="none" w:sz="0" w:space="0" w:color="auto"/>
              </w:divBdr>
            </w:div>
            <w:div w:id="562184962">
              <w:marLeft w:val="0"/>
              <w:marRight w:val="0"/>
              <w:marTop w:val="0"/>
              <w:marBottom w:val="0"/>
              <w:divBdr>
                <w:top w:val="none" w:sz="0" w:space="0" w:color="auto"/>
                <w:left w:val="none" w:sz="0" w:space="0" w:color="auto"/>
                <w:bottom w:val="none" w:sz="0" w:space="0" w:color="auto"/>
                <w:right w:val="none" w:sz="0" w:space="0" w:color="auto"/>
              </w:divBdr>
            </w:div>
          </w:divsChild>
        </w:div>
        <w:div w:id="1814634444">
          <w:marLeft w:val="480"/>
          <w:marRight w:val="0"/>
          <w:marTop w:val="0"/>
          <w:marBottom w:val="0"/>
          <w:divBdr>
            <w:top w:val="none" w:sz="0" w:space="0" w:color="auto"/>
            <w:left w:val="none" w:sz="0" w:space="0" w:color="auto"/>
            <w:bottom w:val="none" w:sz="0" w:space="0" w:color="auto"/>
            <w:right w:val="none" w:sz="0" w:space="0" w:color="auto"/>
          </w:divBdr>
          <w:divsChild>
            <w:div w:id="590238357">
              <w:marLeft w:val="-480"/>
              <w:marRight w:val="0"/>
              <w:marTop w:val="240"/>
              <w:marBottom w:val="240"/>
              <w:divBdr>
                <w:top w:val="none" w:sz="0" w:space="0" w:color="auto"/>
                <w:left w:val="none" w:sz="0" w:space="0" w:color="auto"/>
                <w:bottom w:val="none" w:sz="0" w:space="0" w:color="auto"/>
                <w:right w:val="none" w:sz="0" w:space="0" w:color="auto"/>
              </w:divBdr>
            </w:div>
            <w:div w:id="1169518022">
              <w:marLeft w:val="480"/>
              <w:marRight w:val="0"/>
              <w:marTop w:val="0"/>
              <w:marBottom w:val="0"/>
              <w:divBdr>
                <w:top w:val="none" w:sz="0" w:space="0" w:color="auto"/>
                <w:left w:val="none" w:sz="0" w:space="0" w:color="auto"/>
                <w:bottom w:val="none" w:sz="0" w:space="0" w:color="auto"/>
                <w:right w:val="none" w:sz="0" w:space="0" w:color="auto"/>
              </w:divBdr>
            </w:div>
          </w:divsChild>
        </w:div>
        <w:div w:id="1850636663">
          <w:marLeft w:val="480"/>
          <w:marRight w:val="0"/>
          <w:marTop w:val="0"/>
          <w:marBottom w:val="0"/>
          <w:divBdr>
            <w:top w:val="none" w:sz="0" w:space="0" w:color="auto"/>
            <w:left w:val="none" w:sz="0" w:space="0" w:color="auto"/>
            <w:bottom w:val="none" w:sz="0" w:space="0" w:color="auto"/>
            <w:right w:val="none" w:sz="0" w:space="0" w:color="auto"/>
          </w:divBdr>
          <w:divsChild>
            <w:div w:id="1622221538">
              <w:marLeft w:val="-480"/>
              <w:marRight w:val="0"/>
              <w:marTop w:val="240"/>
              <w:marBottom w:val="240"/>
              <w:divBdr>
                <w:top w:val="none" w:sz="0" w:space="0" w:color="auto"/>
                <w:left w:val="none" w:sz="0" w:space="0" w:color="auto"/>
                <w:bottom w:val="none" w:sz="0" w:space="0" w:color="auto"/>
                <w:right w:val="none" w:sz="0" w:space="0" w:color="auto"/>
              </w:divBdr>
            </w:div>
          </w:divsChild>
        </w:div>
        <w:div w:id="733162499">
          <w:marLeft w:val="480"/>
          <w:marRight w:val="0"/>
          <w:marTop w:val="0"/>
          <w:marBottom w:val="0"/>
          <w:divBdr>
            <w:top w:val="none" w:sz="0" w:space="0" w:color="auto"/>
            <w:left w:val="none" w:sz="0" w:space="0" w:color="auto"/>
            <w:bottom w:val="none" w:sz="0" w:space="0" w:color="auto"/>
            <w:right w:val="none" w:sz="0" w:space="0" w:color="auto"/>
          </w:divBdr>
          <w:divsChild>
            <w:div w:id="2116436498">
              <w:marLeft w:val="-480"/>
              <w:marRight w:val="0"/>
              <w:marTop w:val="240"/>
              <w:marBottom w:val="240"/>
              <w:divBdr>
                <w:top w:val="none" w:sz="0" w:space="0" w:color="auto"/>
                <w:left w:val="none" w:sz="0" w:space="0" w:color="auto"/>
                <w:bottom w:val="none" w:sz="0" w:space="0" w:color="auto"/>
                <w:right w:val="none" w:sz="0" w:space="0" w:color="auto"/>
              </w:divBdr>
            </w:div>
          </w:divsChild>
        </w:div>
        <w:div w:id="766775999">
          <w:marLeft w:val="480"/>
          <w:marRight w:val="0"/>
          <w:marTop w:val="0"/>
          <w:marBottom w:val="0"/>
          <w:divBdr>
            <w:top w:val="none" w:sz="0" w:space="0" w:color="auto"/>
            <w:left w:val="none" w:sz="0" w:space="0" w:color="auto"/>
            <w:bottom w:val="none" w:sz="0" w:space="0" w:color="auto"/>
            <w:right w:val="none" w:sz="0" w:space="0" w:color="auto"/>
          </w:divBdr>
          <w:divsChild>
            <w:div w:id="353851431">
              <w:marLeft w:val="-48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ference.niem.gov/niem/specification/model-package-description/3.0.1/model-package-description-3.0.1.html" TargetMode="External"/><Relationship Id="rId21" Type="http://schemas.openxmlformats.org/officeDocument/2006/relationships/hyperlink" Target="https://reference.niem.gov/niem/specification/model-package-description/3.0.1/model-package-description-3.0.1.html" TargetMode="External"/><Relationship Id="rId324" Type="http://schemas.openxmlformats.org/officeDocument/2006/relationships/hyperlink" Target="https://reference.niem.gov/niem/specification/model-package-description/3.0.1/model-package-description-3.0.1.html" TargetMode="External"/><Relationship Id="rId170" Type="http://schemas.openxmlformats.org/officeDocument/2006/relationships/hyperlink" Target="https://reference.niem.gov/niem/specification/model-package-description/3.0.1/model-package-description-3.0.1.html" TargetMode="External"/><Relationship Id="rId268" Type="http://schemas.openxmlformats.org/officeDocument/2006/relationships/hyperlink" Target="https://reference.niem.gov/niem/specification/model-package-description/3.0.1/model-package-description-3.0.1.html" TargetMode="External"/><Relationship Id="rId475" Type="http://schemas.openxmlformats.org/officeDocument/2006/relationships/hyperlink" Target="https://reference.niem.gov/niem/specification/model-package-description/3.0.1/model-package-description-3.0.1.html" TargetMode="External"/><Relationship Id="rId32" Type="http://schemas.openxmlformats.org/officeDocument/2006/relationships/hyperlink" Target="https://reference.niem.gov/niem/specification/model-package-description/3.0.1/model-package-description-3.0.1.html" TargetMode="External"/><Relationship Id="rId74" Type="http://schemas.openxmlformats.org/officeDocument/2006/relationships/hyperlink" Target="https://reference.niem.gov/niem/specification/model-package-description/3.0.1/model-package-description-3.0.1.html" TargetMode="External"/><Relationship Id="rId128" Type="http://schemas.openxmlformats.org/officeDocument/2006/relationships/hyperlink" Target="http://www.w3.org/TR/2004/REC-xmlschema-1-20041028/" TargetMode="External"/><Relationship Id="rId335" Type="http://schemas.openxmlformats.org/officeDocument/2006/relationships/hyperlink" Target="https://reference.niem.gov/niem/specification/model-package-description/3.0.1/model-package-description-3.0.1.html" TargetMode="External"/><Relationship Id="rId377" Type="http://schemas.openxmlformats.org/officeDocument/2006/relationships/hyperlink" Target="https://reference.niem.gov/niem/specification/model-package-description/3.0.1/model-package-description-3.0.1.html" TargetMode="External"/><Relationship Id="rId500" Type="http://schemas.openxmlformats.org/officeDocument/2006/relationships/hyperlink" Target="https://reference.niem.gov/niem/specification/model-package-description/3.0.1/model-package-description-3.0.1.html" TargetMode="External"/><Relationship Id="rId5" Type="http://schemas.openxmlformats.org/officeDocument/2006/relationships/hyperlink" Target="http://reference.niem.gov/niem/specification/model-package-description/4.0/" TargetMode="External"/><Relationship Id="rId181" Type="http://schemas.openxmlformats.org/officeDocument/2006/relationships/hyperlink" Target="https://reference.niem.gov/niem/specification/model-package-description/3.0.1/model-package-description-3.0.1.html" TargetMode="External"/><Relationship Id="rId237" Type="http://schemas.openxmlformats.org/officeDocument/2006/relationships/hyperlink" Target="http://www.w3.org/TR/2004/REC-xml-infoset-20040204/" TargetMode="External"/><Relationship Id="rId402" Type="http://schemas.openxmlformats.org/officeDocument/2006/relationships/hyperlink" Target="https://reference.niem.gov/niem/specification/model-package-description/3.0.1/model-package-description-3.0.1.html" TargetMode="External"/><Relationship Id="rId279" Type="http://schemas.openxmlformats.org/officeDocument/2006/relationships/hyperlink" Target="https://reference.niem.gov/niem/specification/model-package-description/3.0.1/model-package-description-3.0.1.html" TargetMode="External"/><Relationship Id="rId444" Type="http://schemas.openxmlformats.org/officeDocument/2006/relationships/hyperlink" Target="https://reference.niem.gov/niem/specification/model-package-description/3.0.1/model-package-description-3.0.1.html" TargetMode="External"/><Relationship Id="rId486" Type="http://schemas.openxmlformats.org/officeDocument/2006/relationships/hyperlink" Target="https://reference.niem.gov/niem/specification/model-package-description/3.0.1/model-package-description-3.0.1.html" TargetMode="External"/><Relationship Id="rId43" Type="http://schemas.openxmlformats.org/officeDocument/2006/relationships/hyperlink" Target="https://reference.niem.gov/niem/specification/model-package-description/3.0.1/model-package-description-3.0.1.html" TargetMode="External"/><Relationship Id="rId139" Type="http://schemas.openxmlformats.org/officeDocument/2006/relationships/hyperlink" Target="https://reference.niem.gov/niem/specification/model-package-description/3.0.1/model-package-description-3.0.1.html" TargetMode="External"/><Relationship Id="rId290" Type="http://schemas.openxmlformats.org/officeDocument/2006/relationships/hyperlink" Target="http://standards.iso.org/ittf/PubliclyAvailableStandards/c052348_ISO_IEC_19757-2_2008(E).zip" TargetMode="External"/><Relationship Id="rId304" Type="http://schemas.openxmlformats.org/officeDocument/2006/relationships/hyperlink" Target="http://www.w3.org/TR/2010/REC-xpath20-20101214/" TargetMode="External"/><Relationship Id="rId346" Type="http://schemas.openxmlformats.org/officeDocument/2006/relationships/hyperlink" Target="https://reference.niem.gov/niem/specification/model-package-description/3.0.1/model-package-description-3.0.1.html" TargetMode="External"/><Relationship Id="rId388" Type="http://schemas.openxmlformats.org/officeDocument/2006/relationships/hyperlink" Target="https://reference.niem.gov/niem/specification/model-package-description/3.0.1/model-package-description-3.0.1.html" TargetMode="External"/><Relationship Id="rId511" Type="http://schemas.openxmlformats.org/officeDocument/2006/relationships/hyperlink" Target="https://reference.niem.gov/niem/specification/model-package-description/3.0.1/model-package-description-3.0.1.html" TargetMode="External"/><Relationship Id="rId85" Type="http://schemas.openxmlformats.org/officeDocument/2006/relationships/hyperlink" Target="https://reference.niem.gov/niem/specification/model-package-description/3.0.1/model-package-description-3.0.1.html" TargetMode="External"/><Relationship Id="rId150" Type="http://schemas.openxmlformats.org/officeDocument/2006/relationships/hyperlink" Target="https://reference.niem.gov/niem/specification/model-package-description/3.0.1/model-package-description-3.0.1.html" TargetMode="External"/><Relationship Id="rId192" Type="http://schemas.openxmlformats.org/officeDocument/2006/relationships/hyperlink" Target="https://reference.niem.gov/niem/specification/model-package-description/3.0.1/model-package-description-3.0.1.html" TargetMode="External"/><Relationship Id="rId206" Type="http://schemas.openxmlformats.org/officeDocument/2006/relationships/hyperlink" Target="https://reference.niem.gov/niem/specification/model-package-description/3.0.1/model-package-description-3.0.1.html" TargetMode="External"/><Relationship Id="rId413" Type="http://schemas.openxmlformats.org/officeDocument/2006/relationships/hyperlink" Target="https://reference.niem.gov/niem/specification/model-package-description/3.0.1/model-package-description-3.0.1.html" TargetMode="External"/><Relationship Id="rId248" Type="http://schemas.openxmlformats.org/officeDocument/2006/relationships/hyperlink" Target="http://www.w3.org/TR/xmlschema11-1/" TargetMode="External"/><Relationship Id="rId455" Type="http://schemas.openxmlformats.org/officeDocument/2006/relationships/hyperlink" Target="https://reference.niem.gov/niem/specification/model-package-description/3.0.1/model-package-description-3.0.1.html" TargetMode="External"/><Relationship Id="rId497" Type="http://schemas.openxmlformats.org/officeDocument/2006/relationships/hyperlink" Target="https://reference.niem.gov/niem/specification/model-package-description/3.0.1/model-package-description-3.0.1.html" TargetMode="External"/><Relationship Id="rId12" Type="http://schemas.openxmlformats.org/officeDocument/2006/relationships/hyperlink" Target="https://reference.niem.gov/niem/specification/model-package-description/3.0.1/model-package-description-3.0.1.html" TargetMode="External"/><Relationship Id="rId108" Type="http://schemas.openxmlformats.org/officeDocument/2006/relationships/hyperlink" Target="https://reference.niem.gov/niem/specification/model-package-description/3.0.1/model-package-description-3.0.1.html" TargetMode="External"/><Relationship Id="rId315" Type="http://schemas.openxmlformats.org/officeDocument/2006/relationships/hyperlink" Target="https://reference.niem.gov/niem/specification/model-package-description/3.0.1/model-package-description-3.0.1.html" TargetMode="External"/><Relationship Id="rId357" Type="http://schemas.openxmlformats.org/officeDocument/2006/relationships/hyperlink" Target="https://reference.niem.gov/niem/specification/model-package-description/3.0.1/model-package-description-3.0.1.html" TargetMode="External"/><Relationship Id="rId522" Type="http://schemas.openxmlformats.org/officeDocument/2006/relationships/fontTable" Target="fontTable.xml"/><Relationship Id="rId54" Type="http://schemas.openxmlformats.org/officeDocument/2006/relationships/hyperlink" Target="https://reference.niem.gov/niem/specification/model-package-description/3.0.1/model-package-description-3.0.1.html" TargetMode="External"/><Relationship Id="rId96" Type="http://schemas.openxmlformats.org/officeDocument/2006/relationships/hyperlink" Target="https://reference.niem.gov/niem/specification/model-package-description/3.0.1/model-package-description-3.0.1.html" TargetMode="External"/><Relationship Id="rId161" Type="http://schemas.openxmlformats.org/officeDocument/2006/relationships/hyperlink" Target="http://www.w3.org/TR/2004/REC-xmlschema-1-20041028/" TargetMode="External"/><Relationship Id="rId217" Type="http://schemas.openxmlformats.org/officeDocument/2006/relationships/hyperlink" Target="https://reference.niem.gov/niem/specification/model-package-description/3.0.1/model-package-description-3.0.1.html" TargetMode="External"/><Relationship Id="rId399" Type="http://schemas.openxmlformats.org/officeDocument/2006/relationships/hyperlink" Target="https://reference.niem.gov/niem/specification/model-package-description/3.0.1/model-package-description-3.0.1.html" TargetMode="External"/><Relationship Id="rId259" Type="http://schemas.openxmlformats.org/officeDocument/2006/relationships/hyperlink" Target="http://office.microsoft.com/en-us/downloads/office-online-file-converters-and-viewers-HA001044981.aspx" TargetMode="External"/><Relationship Id="rId424" Type="http://schemas.openxmlformats.org/officeDocument/2006/relationships/hyperlink" Target="https://reference.niem.gov/niem/specification/model-package-description/3.0.1/model-package-description-3.0.1.html" TargetMode="External"/><Relationship Id="rId466" Type="http://schemas.openxmlformats.org/officeDocument/2006/relationships/hyperlink" Target="https://reference.niem.gov/niem/specification/model-package-description/3.0.1/model-package-description-3.0.1.html" TargetMode="External"/><Relationship Id="rId23" Type="http://schemas.openxmlformats.org/officeDocument/2006/relationships/hyperlink" Target="https://reference.niem.gov/niem/specification/model-package-description/3.0.1/model-package-description-3.0.1.html" TargetMode="External"/><Relationship Id="rId119" Type="http://schemas.openxmlformats.org/officeDocument/2006/relationships/hyperlink" Target="https://reference.niem.gov/niem/specification/model-package-description/3.0.1/model-package-description-3.0.1.html" TargetMode="External"/><Relationship Id="rId270" Type="http://schemas.openxmlformats.org/officeDocument/2006/relationships/hyperlink" Target="https://reference.niem.gov/niem/specification/model-package-description/3.0.1/model-package-description-3.0.1.html" TargetMode="External"/><Relationship Id="rId326" Type="http://schemas.openxmlformats.org/officeDocument/2006/relationships/hyperlink" Target="https://reference.niem.gov/niem/specification/model-package-description/3.0.1/model-package-description-3.0.1.html" TargetMode="External"/><Relationship Id="rId65" Type="http://schemas.openxmlformats.org/officeDocument/2006/relationships/hyperlink" Target="https://reference.niem.gov/niem/specification/model-package-description/3.0.1/model-package-description-3.0.1.html" TargetMode="External"/><Relationship Id="rId130" Type="http://schemas.openxmlformats.org/officeDocument/2006/relationships/hyperlink" Target="https://reference.niem.gov/niem/specification/model-package-description/3.0.1/model-package-description-3.0.1.html" TargetMode="External"/><Relationship Id="rId368" Type="http://schemas.openxmlformats.org/officeDocument/2006/relationships/hyperlink" Target="https://reference.niem.gov/niem/specification/model-package-description/3.0.1/model-package-description-3.0.1.html" TargetMode="External"/><Relationship Id="rId172" Type="http://schemas.openxmlformats.org/officeDocument/2006/relationships/hyperlink" Target="https://reference.niem.gov/niem/specification/model-package-description/3.0.1/model-package-description-3.0.1.html" TargetMode="External"/><Relationship Id="rId228" Type="http://schemas.openxmlformats.org/officeDocument/2006/relationships/hyperlink" Target="https://reference.niem.gov/niem/specification/model-package-description/3.0.1/model-package-description-3.0.1.html" TargetMode="External"/><Relationship Id="rId435" Type="http://schemas.openxmlformats.org/officeDocument/2006/relationships/hyperlink" Target="https://reference.niem.gov/niem/specification/model-package-description/3.0.1/model-package-description-3.0.1.html" TargetMode="External"/><Relationship Id="rId477" Type="http://schemas.openxmlformats.org/officeDocument/2006/relationships/hyperlink" Target="https://reference.niem.gov/niem/specification/model-package-description/3.0.1/model-package-description-3.0.1.html" TargetMode="External"/><Relationship Id="rId281" Type="http://schemas.openxmlformats.org/officeDocument/2006/relationships/hyperlink" Target="https://reference.niem.gov/niem/specification/model-package-description/3.0.1/model-package-description-3.0.1.html" TargetMode="External"/><Relationship Id="rId337" Type="http://schemas.openxmlformats.org/officeDocument/2006/relationships/hyperlink" Target="https://reference.niem.gov/niem/specification/model-package-description/3.0.1/model-package-description-3.0.1.html" TargetMode="External"/><Relationship Id="rId502" Type="http://schemas.openxmlformats.org/officeDocument/2006/relationships/hyperlink" Target="https://reference.niem.gov/niem/specification/model-package-description/3.0.1/model-package-description-3.0.1.html" TargetMode="External"/><Relationship Id="rId34" Type="http://schemas.openxmlformats.org/officeDocument/2006/relationships/hyperlink" Target="https://reference.niem.gov/niem/specification/model-package-description/3.0.1/model-package-description-3.0.1.html" TargetMode="External"/><Relationship Id="rId76" Type="http://schemas.openxmlformats.org/officeDocument/2006/relationships/hyperlink" Target="https://reference.niem.gov/niem/specification/model-package-description/3.0.1/model-package-description-3.0.1.html" TargetMode="External"/><Relationship Id="rId141" Type="http://schemas.openxmlformats.org/officeDocument/2006/relationships/hyperlink" Target="https://reference.niem.gov/niem/specification/model-package-description/3.0.1/model-package-description-3.0.1.html" TargetMode="External"/><Relationship Id="rId379" Type="http://schemas.openxmlformats.org/officeDocument/2006/relationships/hyperlink" Target="https://reference.niem.gov/niem/specification/model-package-description/3.0.1/model-package-description-3.0.1.html" TargetMode="External"/><Relationship Id="rId7" Type="http://schemas.openxmlformats.org/officeDocument/2006/relationships/hyperlink" Target="https://reference.niem.gov/niem/specification/model-package-description/3.0.1/model-package-description-3.0.1.html" TargetMode="External"/><Relationship Id="rId183" Type="http://schemas.openxmlformats.org/officeDocument/2006/relationships/hyperlink" Target="https://reference.niem.gov/niem/specification/model-package-description/3.0.1/model-package-description-3.0.1.html" TargetMode="External"/><Relationship Id="rId239" Type="http://schemas.openxmlformats.org/officeDocument/2006/relationships/hyperlink" Target="https://reference.niem.gov/niem/specification/model-package-description/3.0.1/model-package-description-3.0.1.html" TargetMode="External"/><Relationship Id="rId390" Type="http://schemas.openxmlformats.org/officeDocument/2006/relationships/hyperlink" Target="https://reference.niem.gov/niem/specification/model-package-description/3.0.1/model-package-description-3.0.1.html" TargetMode="External"/><Relationship Id="rId404" Type="http://schemas.openxmlformats.org/officeDocument/2006/relationships/hyperlink" Target="https://reference.niem.gov/niem/specification/model-package-description/3.0.1/model-package-description-3.0.1.html" TargetMode="External"/><Relationship Id="rId446" Type="http://schemas.openxmlformats.org/officeDocument/2006/relationships/hyperlink" Target="https://reference.niem.gov/niem/specification/model-package-description/3.0.1/model-package-description-3.0.1.html" TargetMode="External"/><Relationship Id="rId250" Type="http://schemas.openxmlformats.org/officeDocument/2006/relationships/hyperlink" Target="https://reference.niem.gov/niem/specification/model-package-description/3.0.1/model-package-description-3.0.1.html" TargetMode="External"/><Relationship Id="rId292" Type="http://schemas.openxmlformats.org/officeDocument/2006/relationships/hyperlink" Target="http://standards.iso.org/ittf/PubliclyAvailableStandards/c040833_ISO_IEC_19757-3_2006(E).zip" TargetMode="External"/><Relationship Id="rId306" Type="http://schemas.openxmlformats.org/officeDocument/2006/relationships/hyperlink" Target="http://www.w3.org/TR/2007/REC-xslt20-20070123/" TargetMode="External"/><Relationship Id="rId488" Type="http://schemas.openxmlformats.org/officeDocument/2006/relationships/hyperlink" Target="https://reference.niem.gov/niem/specification/model-package-description/3.0.1/model-package-description-3.0.1.html" TargetMode="External"/><Relationship Id="rId45" Type="http://schemas.openxmlformats.org/officeDocument/2006/relationships/hyperlink" Target="https://reference.niem.gov/niem/specification/model-package-description/3.0.1/model-package-description-3.0.1.html" TargetMode="External"/><Relationship Id="rId87" Type="http://schemas.openxmlformats.org/officeDocument/2006/relationships/hyperlink" Target="https://reference.niem.gov/niem/specification/model-package-description/3.0.1/model-package-description-3.0.1.html" TargetMode="External"/><Relationship Id="rId110" Type="http://schemas.openxmlformats.org/officeDocument/2006/relationships/hyperlink" Target="https://reference.niem.gov/niem/specification/model-package-description/3.0.1/model-package-description-3.0.1.html" TargetMode="External"/><Relationship Id="rId348" Type="http://schemas.openxmlformats.org/officeDocument/2006/relationships/hyperlink" Target="https://reference.niem.gov/niem/specification/model-package-description/3.0.1/model-package-description-3.0.1.html" TargetMode="External"/><Relationship Id="rId513" Type="http://schemas.openxmlformats.org/officeDocument/2006/relationships/hyperlink" Target="https://reference.niem.gov/niem/specification/model-package-description/3.0.1/model-package-description-3.0.1.html" TargetMode="External"/><Relationship Id="rId152" Type="http://schemas.openxmlformats.org/officeDocument/2006/relationships/hyperlink" Target="https://reference.niem.gov/niem/specification/model-package-description/3.0.1/model-package-description-3.0.1.html" TargetMode="External"/><Relationship Id="rId194" Type="http://schemas.openxmlformats.org/officeDocument/2006/relationships/hyperlink" Target="https://reference.niem.gov/niem/specification/model-package-description/3.0.1/model-package-description-3.0.1.html" TargetMode="External"/><Relationship Id="rId208" Type="http://schemas.openxmlformats.org/officeDocument/2006/relationships/hyperlink" Target="https://reference.niem.gov/niem/specification/model-package-description/3.0.1/model-package-description-3.0.1.html" TargetMode="External"/><Relationship Id="rId415" Type="http://schemas.openxmlformats.org/officeDocument/2006/relationships/hyperlink" Target="https://reference.niem.gov/niem/specification/model-package-description/3.0.1/model-package-description-3.0.1.html" TargetMode="External"/><Relationship Id="rId457" Type="http://schemas.openxmlformats.org/officeDocument/2006/relationships/hyperlink" Target="https://reference.niem.gov/niem/specification/model-package-description/3.0.1/model-package-description-3.0.1.html" TargetMode="External"/><Relationship Id="rId261" Type="http://schemas.openxmlformats.org/officeDocument/2006/relationships/hyperlink" Target="https://reference.niem.gov/niem/specification/model-package-description/3.0.1/model-package-description-3.0.1.html" TargetMode="External"/><Relationship Id="rId499" Type="http://schemas.openxmlformats.org/officeDocument/2006/relationships/hyperlink" Target="https://reference.niem.gov/niem/specification/model-package-description/3.0.1/model-package-description-3.0.1.html" TargetMode="External"/><Relationship Id="rId14" Type="http://schemas.openxmlformats.org/officeDocument/2006/relationships/hyperlink" Target="https://reference.niem.gov/niem/specification/model-package-description/3.0.1/model-package-description-3.0.1.html" TargetMode="External"/><Relationship Id="rId56" Type="http://schemas.openxmlformats.org/officeDocument/2006/relationships/hyperlink" Target="https://reference.niem.gov/niem/specification/model-package-description/3.0.1/model-package-description-3.0.1.html" TargetMode="External"/><Relationship Id="rId317" Type="http://schemas.openxmlformats.org/officeDocument/2006/relationships/hyperlink" Target="https://reference.niem.gov/niem/specification/model-package-description/3.0.1/model-package-description-3.0.1.html" TargetMode="External"/><Relationship Id="rId359" Type="http://schemas.openxmlformats.org/officeDocument/2006/relationships/hyperlink" Target="https://reference.niem.gov/niem/specification/model-package-description/3.0.1/model-package-description-3.0.1.html" TargetMode="External"/><Relationship Id="rId524" Type="http://schemas.openxmlformats.org/officeDocument/2006/relationships/theme" Target="theme/theme1.xml"/><Relationship Id="rId98" Type="http://schemas.openxmlformats.org/officeDocument/2006/relationships/hyperlink" Target="http://niem.github.io" TargetMode="External"/><Relationship Id="rId121" Type="http://schemas.openxmlformats.org/officeDocument/2006/relationships/hyperlink" Target="https://reference.niem.gov/niem/specification/model-package-description/3.0.1/model-package-description-3.0.1.html" TargetMode="External"/><Relationship Id="rId163" Type="http://schemas.openxmlformats.org/officeDocument/2006/relationships/hyperlink" Target="https://reference.niem.gov/niem/specification/model-package-description/3.0.1/model-package-description-3.0.1.html" TargetMode="External"/><Relationship Id="rId219" Type="http://schemas.openxmlformats.org/officeDocument/2006/relationships/hyperlink" Target="https://reference.niem.gov/niem/specification/model-package-description/3.0.1/model-package-description-3.0.1.html" TargetMode="External"/><Relationship Id="rId370" Type="http://schemas.openxmlformats.org/officeDocument/2006/relationships/hyperlink" Target="https://reference.niem.gov/niem/specification/model-package-description/3.0.1/model-package-description-3.0.1.html" TargetMode="External"/><Relationship Id="rId426" Type="http://schemas.openxmlformats.org/officeDocument/2006/relationships/hyperlink" Target="https://reference.niem.gov/niem/specification/model-package-description/3.0.1/model-package-description-3.0.1.html" TargetMode="External"/><Relationship Id="rId230" Type="http://schemas.openxmlformats.org/officeDocument/2006/relationships/hyperlink" Target="https://reference.niem.gov/niem/specification/model-package-description/3.0.1/model-package-description-3.0.1.html" TargetMode="External"/><Relationship Id="rId468" Type="http://schemas.openxmlformats.org/officeDocument/2006/relationships/hyperlink" Target="https://reference.niem.gov/niem/specification/model-package-description/3.0.1/model-package-description-3.0.1.html" TargetMode="External"/><Relationship Id="rId25" Type="http://schemas.openxmlformats.org/officeDocument/2006/relationships/hyperlink" Target="https://reference.niem.gov/niem/specification/model-package-description/3.0.1/model-package-description-3.0.1.html" TargetMode="External"/><Relationship Id="rId67" Type="http://schemas.openxmlformats.org/officeDocument/2006/relationships/hyperlink" Target="https://reference.niem.gov/niem/specification/model-package-description/3.0.1/model-package-description-3.0.1.html" TargetMode="External"/><Relationship Id="rId272" Type="http://schemas.openxmlformats.org/officeDocument/2006/relationships/hyperlink" Target="http://www.w3.org/TR/2008/REC-xml-20081126/" TargetMode="External"/><Relationship Id="rId328" Type="http://schemas.openxmlformats.org/officeDocument/2006/relationships/hyperlink" Target="https://reference.niem.gov/niem/specification/model-package-description/3.0.1/model-package-description-3.0.1.html" TargetMode="External"/><Relationship Id="rId132" Type="http://schemas.openxmlformats.org/officeDocument/2006/relationships/hyperlink" Target="https://reference.niem.gov/niem/specification/model-package-description/3.0.1/model-package-description-3.0.1.html" TargetMode="External"/><Relationship Id="rId174" Type="http://schemas.openxmlformats.org/officeDocument/2006/relationships/hyperlink" Target="https://reference.niem.gov/niem/specification/model-package-description/3.0.1/model-package-description-3.0.1.html" TargetMode="External"/><Relationship Id="rId381" Type="http://schemas.openxmlformats.org/officeDocument/2006/relationships/hyperlink" Target="https://reference.niem.gov/niem/specification/model-package-description/3.0.1/model-package-description-3.0.1.html" TargetMode="External"/><Relationship Id="rId241" Type="http://schemas.openxmlformats.org/officeDocument/2006/relationships/hyperlink" Target="https://reference.niem.gov/niem/specification/model-package-description/3.0.1/model-package-description-3.0.1.html" TargetMode="External"/><Relationship Id="rId437" Type="http://schemas.openxmlformats.org/officeDocument/2006/relationships/hyperlink" Target="https://reference.niem.gov/niem/specification/model-package-description/3.0.1/model-package-description-3.0.1.html" TargetMode="External"/><Relationship Id="rId479" Type="http://schemas.openxmlformats.org/officeDocument/2006/relationships/hyperlink" Target="https://reference.niem.gov/niem/specification/model-package-description/3.0.1/model-package-description-3.0.1.html" TargetMode="External"/><Relationship Id="rId36" Type="http://schemas.openxmlformats.org/officeDocument/2006/relationships/hyperlink" Target="https://reference.niem.gov/niem/specification/model-package-description/3.0.1/model-package-description-3.0.1.html" TargetMode="External"/><Relationship Id="rId283" Type="http://schemas.openxmlformats.org/officeDocument/2006/relationships/hyperlink" Target="https://reference.niem.gov/niem/specification/model-package-description/3.0.1/model-package-description-3.0.1.html" TargetMode="External"/><Relationship Id="rId339" Type="http://schemas.openxmlformats.org/officeDocument/2006/relationships/hyperlink" Target="https://reference.niem.gov/niem/specification/model-package-description/3.0.1/model-package-description-3.0.1.html" TargetMode="External"/><Relationship Id="rId490" Type="http://schemas.openxmlformats.org/officeDocument/2006/relationships/hyperlink" Target="https://reference.niem.gov/niem/specification/model-package-description/3.0.1/model-package-description-3.0.1.html" TargetMode="External"/><Relationship Id="rId504" Type="http://schemas.openxmlformats.org/officeDocument/2006/relationships/hyperlink" Target="https://reference.niem.gov/niem/specification/model-package-description/3.0.1/model-package-description-3.0.1.html" TargetMode="External"/><Relationship Id="rId78" Type="http://schemas.openxmlformats.org/officeDocument/2006/relationships/hyperlink" Target="https://reference.niem.gov/niem/specification/model-package-description/3.0.1/model-package-description-3.0.1.html" TargetMode="External"/><Relationship Id="rId101" Type="http://schemas.openxmlformats.org/officeDocument/2006/relationships/hyperlink" Target="https://reference.niem.gov/niem/specification/model-package-description/3.0.1/model-package-description-3.0.1.html" TargetMode="External"/><Relationship Id="rId143" Type="http://schemas.openxmlformats.org/officeDocument/2006/relationships/hyperlink" Target="https://reference.niem.gov/niem/specification/model-package-description/3.0.1/model-package-description-3.0.1.html" TargetMode="External"/><Relationship Id="rId185" Type="http://schemas.openxmlformats.org/officeDocument/2006/relationships/hyperlink" Target="https://reference.niem.gov/niem/specification/model-package-description/3.0.1/model-package-description-3.0.1.html" TargetMode="External"/><Relationship Id="rId350" Type="http://schemas.openxmlformats.org/officeDocument/2006/relationships/hyperlink" Target="https://reference.niem.gov/niem/specification/model-package-description/3.0.1/model-package-description-3.0.1.html" TargetMode="External"/><Relationship Id="rId406" Type="http://schemas.openxmlformats.org/officeDocument/2006/relationships/hyperlink" Target="https://reference.niem.gov/niem/specification/model-package-description/3.0.1/model-package-description-3.0.1.html" TargetMode="External"/><Relationship Id="rId9" Type="http://schemas.openxmlformats.org/officeDocument/2006/relationships/hyperlink" Target="https://reference.niem.gov/niem/specification/model-package-description/3.0.1/model-package-description-3.0.1.html" TargetMode="External"/><Relationship Id="rId210" Type="http://schemas.openxmlformats.org/officeDocument/2006/relationships/hyperlink" Target="https://reference.niem.gov/niem/specification/model-package-description/3.0.1/model-package-description-3.0.1.html" TargetMode="External"/><Relationship Id="rId392" Type="http://schemas.openxmlformats.org/officeDocument/2006/relationships/hyperlink" Target="https://reference.niem.gov/niem/specification/model-package-description/3.0.1/model-package-description-3.0.1.html" TargetMode="External"/><Relationship Id="rId448" Type="http://schemas.openxmlformats.org/officeDocument/2006/relationships/hyperlink" Target="https://reference.niem.gov/niem/specification/model-package-description/3.0.1/model-package-description-3.0.1.html" TargetMode="External"/><Relationship Id="rId252" Type="http://schemas.openxmlformats.org/officeDocument/2006/relationships/hyperlink" Target="https://reference.niem.gov/niem/specification/model-package-description/3.0.1/model-package-description-3.0.1.html" TargetMode="External"/><Relationship Id="rId294" Type="http://schemas.openxmlformats.org/officeDocument/2006/relationships/hyperlink" Target="http://reference.niem.gov/niem/specification/domain-update/1.0/" TargetMode="External"/><Relationship Id="rId308" Type="http://schemas.openxmlformats.org/officeDocument/2006/relationships/hyperlink" Target="https://reference.niem.gov/niem/specification/model-package-description/3.0.1/model-package-description-3.0.1.html" TargetMode="External"/><Relationship Id="rId515" Type="http://schemas.openxmlformats.org/officeDocument/2006/relationships/hyperlink" Target="http://reference.niem.gov/niem/specification/high-level-version-architecture/3.0/high-level-version-architecture-3.0.html" TargetMode="External"/><Relationship Id="rId47" Type="http://schemas.openxmlformats.org/officeDocument/2006/relationships/hyperlink" Target="https://reference.niem.gov/niem/specification/model-package-description/3.0.1/model-package-description-3.0.1.html" TargetMode="External"/><Relationship Id="rId89" Type="http://schemas.openxmlformats.org/officeDocument/2006/relationships/hyperlink" Target="https://reference.niem.gov/niem/specification/model-package-description/3.0.1/model-package-description-3.0.1.html" TargetMode="External"/><Relationship Id="rId112" Type="http://schemas.openxmlformats.org/officeDocument/2006/relationships/hyperlink" Target="https://reference.niem.gov/niem/specification/model-package-description/3.0.1/model-package-description-3.0.1.html" TargetMode="External"/><Relationship Id="rId154" Type="http://schemas.openxmlformats.org/officeDocument/2006/relationships/hyperlink" Target="https://reference.niem.gov/niem/specification/model-package-description/3.0.1/model-package-description-3.0.1.html" TargetMode="External"/><Relationship Id="rId361" Type="http://schemas.openxmlformats.org/officeDocument/2006/relationships/hyperlink" Target="https://reference.niem.gov/niem/specification/model-package-description/3.0.1/model-package-description-3.0.1.html" TargetMode="External"/><Relationship Id="rId196" Type="http://schemas.openxmlformats.org/officeDocument/2006/relationships/hyperlink" Target="https://reference.niem.gov/niem/specification/model-package-description/3.0.1/model-package-description-3.0.1.html" TargetMode="External"/><Relationship Id="rId417" Type="http://schemas.openxmlformats.org/officeDocument/2006/relationships/hyperlink" Target="https://reference.niem.gov/niem/specification/model-package-description/3.0.1/model-package-description-3.0.1.html" TargetMode="External"/><Relationship Id="rId459" Type="http://schemas.openxmlformats.org/officeDocument/2006/relationships/hyperlink" Target="https://reference.niem.gov/niem/specification/model-package-description/3.0.1/model-package-description-3.0.1.html" TargetMode="External"/><Relationship Id="rId16" Type="http://schemas.openxmlformats.org/officeDocument/2006/relationships/hyperlink" Target="https://reference.niem.gov/niem/specification/model-package-description/3.0.1/model-package-description-3.0.1.html" TargetMode="External"/><Relationship Id="rId221" Type="http://schemas.openxmlformats.org/officeDocument/2006/relationships/hyperlink" Target="https://reference.niem.gov/niem/specification/model-package-description/3.0.1/model-package-description-3.0.1.html" TargetMode="External"/><Relationship Id="rId263" Type="http://schemas.openxmlformats.org/officeDocument/2006/relationships/hyperlink" Target="https://reference.niem.gov/niem/specification/model-package-description/3.0.1/model-package-description-3.0.1.html" TargetMode="External"/><Relationship Id="rId319" Type="http://schemas.openxmlformats.org/officeDocument/2006/relationships/hyperlink" Target="https://reference.niem.gov/niem/specification/model-package-description/3.0.1/model-package-description-3.0.1.html" TargetMode="External"/><Relationship Id="rId470" Type="http://schemas.openxmlformats.org/officeDocument/2006/relationships/hyperlink" Target="https://reference.niem.gov/niem/specification/model-package-description/3.0.1/model-package-description-3.0.1.html" TargetMode="External"/><Relationship Id="rId58" Type="http://schemas.openxmlformats.org/officeDocument/2006/relationships/hyperlink" Target="https://reference.niem.gov/niem/specification/model-package-description/3.0.1/model-package-description-3.0.1.html" TargetMode="External"/><Relationship Id="rId123" Type="http://schemas.openxmlformats.org/officeDocument/2006/relationships/hyperlink" Target="https://reference.niem.gov/niem/specification/model-package-description/3.0.1/model-package-description-3.0.1.html" TargetMode="External"/><Relationship Id="rId330" Type="http://schemas.openxmlformats.org/officeDocument/2006/relationships/hyperlink" Target="https://reference.niem.gov/niem/specification/model-package-description/3.0.1/model-package-description-3.0.1.html" TargetMode="External"/><Relationship Id="rId165" Type="http://schemas.openxmlformats.org/officeDocument/2006/relationships/hyperlink" Target="https://reference.niem.gov/niem/specification/model-package-description/3.0.1/model-package-description-3.0.1.html" TargetMode="External"/><Relationship Id="rId372" Type="http://schemas.openxmlformats.org/officeDocument/2006/relationships/hyperlink" Target="https://reference.niem.gov/niem/specification/model-package-description/3.0.1/model-package-description-3.0.1.html" TargetMode="External"/><Relationship Id="rId428" Type="http://schemas.openxmlformats.org/officeDocument/2006/relationships/hyperlink" Target="https://reference.niem.gov/niem/specification/model-package-description/3.0.1/model-package-description-3.0.1.html" TargetMode="External"/><Relationship Id="rId232" Type="http://schemas.openxmlformats.org/officeDocument/2006/relationships/hyperlink" Target="http://www.w3.org/TR/2004/REC-xmlschema-2-20041028/datatypes.html" TargetMode="External"/><Relationship Id="rId274" Type="http://schemas.openxmlformats.org/officeDocument/2006/relationships/hyperlink" Target="https://reference.niem.gov/niem/specification/model-package-description/3.0.1/model-package-description-3.0.1.html" TargetMode="External"/><Relationship Id="rId481" Type="http://schemas.openxmlformats.org/officeDocument/2006/relationships/hyperlink" Target="https://reference.niem.gov/niem/specification/model-package-description/3.0.1/model-package-description-3.0.1.html" TargetMode="External"/><Relationship Id="rId27" Type="http://schemas.openxmlformats.org/officeDocument/2006/relationships/hyperlink" Target="https://reference.niem.gov/niem/specification/model-package-description/3.0.1/model-package-description-3.0.1.html" TargetMode="External"/><Relationship Id="rId69" Type="http://schemas.openxmlformats.org/officeDocument/2006/relationships/hyperlink" Target="https://reference.niem.gov/niem/specification/model-package-description/3.0.1/model-package-description-3.0.1.html" TargetMode="External"/><Relationship Id="rId134" Type="http://schemas.openxmlformats.org/officeDocument/2006/relationships/hyperlink" Target="https://reference.niem.gov/niem/specification/model-package-description/3.0.1/model-package-description-3.0.1.html" TargetMode="External"/><Relationship Id="rId80" Type="http://schemas.openxmlformats.org/officeDocument/2006/relationships/hyperlink" Target="https://reference.niem.gov/niem/specification/model-package-description/3.0.1/model-package-description-3.0.1.html" TargetMode="External"/><Relationship Id="rId176" Type="http://schemas.openxmlformats.org/officeDocument/2006/relationships/hyperlink" Target="https://reference.niem.gov/niem/specification/model-package-description/3.0.1/model-package-description-3.0.1.html" TargetMode="External"/><Relationship Id="rId341" Type="http://schemas.openxmlformats.org/officeDocument/2006/relationships/hyperlink" Target="https://reference.niem.gov/niem/specification/model-package-description/3.0.1/model-package-description-3.0.1.html" TargetMode="External"/><Relationship Id="rId383" Type="http://schemas.openxmlformats.org/officeDocument/2006/relationships/hyperlink" Target="https://reference.niem.gov/niem/specification/model-package-description/3.0.1/model-package-description-3.0.1.html" TargetMode="External"/><Relationship Id="rId439" Type="http://schemas.openxmlformats.org/officeDocument/2006/relationships/hyperlink" Target="https://reference.niem.gov/niem/specification/model-package-description/3.0.1/model-package-description-3.0.1.html" TargetMode="External"/><Relationship Id="rId201" Type="http://schemas.openxmlformats.org/officeDocument/2006/relationships/hyperlink" Target="https://reference.niem.gov/niem/specification/model-package-description/3.0.1/model-package-description-3.0.1.html" TargetMode="External"/><Relationship Id="rId243" Type="http://schemas.openxmlformats.org/officeDocument/2006/relationships/hyperlink" Target="https://reference.niem.gov/niem/specification/model-package-description/3.0.1/model-package-description-3.0.1.html" TargetMode="External"/><Relationship Id="rId285" Type="http://schemas.openxmlformats.org/officeDocument/2006/relationships/hyperlink" Target="https://reference.niem.gov/niem/specification/model-package-description/3.0.1/model-package-description-3.0.1.html" TargetMode="External"/><Relationship Id="rId450" Type="http://schemas.openxmlformats.org/officeDocument/2006/relationships/hyperlink" Target="https://reference.niem.gov/niem/specification/model-package-description/3.0.1/model-package-description-3.0.1.html" TargetMode="External"/><Relationship Id="rId506" Type="http://schemas.openxmlformats.org/officeDocument/2006/relationships/hyperlink" Target="https://reference.niem.gov/niem/specification/model-package-description/3.0.1/model-package-description-3.0.1.html" TargetMode="External"/><Relationship Id="rId38" Type="http://schemas.openxmlformats.org/officeDocument/2006/relationships/hyperlink" Target="https://reference.niem.gov/niem/specification/model-package-description/3.0.1/model-package-description-3.0.1.html" TargetMode="External"/><Relationship Id="rId103" Type="http://schemas.openxmlformats.org/officeDocument/2006/relationships/hyperlink" Target="https://reference.niem.gov/niem/specification/model-package-description/3.0.1/model-package-description-3.0.1.html" TargetMode="External"/><Relationship Id="rId310" Type="http://schemas.openxmlformats.org/officeDocument/2006/relationships/hyperlink" Target="https://reference.niem.gov/niem/specification/model-package-description/3.0.1/model-package-description-3.0.1.html" TargetMode="External"/><Relationship Id="rId492" Type="http://schemas.openxmlformats.org/officeDocument/2006/relationships/hyperlink" Target="https://reference.niem.gov/niem/specification/model-package-description/3.0.1/model-package-description-3.0.1.html" TargetMode="External"/><Relationship Id="rId91" Type="http://schemas.openxmlformats.org/officeDocument/2006/relationships/hyperlink" Target="https://reference.niem.gov/niem/specification/model-package-description/3.0.1/model-package-description-3.0.1.html" TargetMode="External"/><Relationship Id="rId145" Type="http://schemas.openxmlformats.org/officeDocument/2006/relationships/hyperlink" Target="https://reference.niem.gov/niem/specification/model-package-description/3.0.1/model-package-description-3.0.1.html" TargetMode="External"/><Relationship Id="rId187" Type="http://schemas.openxmlformats.org/officeDocument/2006/relationships/hyperlink" Target="https://reference.niem.gov/niem/specification/model-package-description/3.0.1/model-package-description-3.0.1.html" TargetMode="External"/><Relationship Id="rId352" Type="http://schemas.openxmlformats.org/officeDocument/2006/relationships/hyperlink" Target="https://reference.niem.gov/niem/specification/model-package-description/3.0.1/model-package-description-3.0.1.html" TargetMode="External"/><Relationship Id="rId394" Type="http://schemas.openxmlformats.org/officeDocument/2006/relationships/hyperlink" Target="https://reference.niem.gov/niem/specification/model-package-description/3.0.1/model-package-description-3.0.1.html" TargetMode="External"/><Relationship Id="rId408" Type="http://schemas.openxmlformats.org/officeDocument/2006/relationships/hyperlink" Target="https://reference.niem.gov/niem/specification/model-package-description/3.0.1/model-package-description-3.0.1.html" TargetMode="External"/><Relationship Id="rId212" Type="http://schemas.openxmlformats.org/officeDocument/2006/relationships/hyperlink" Target="https://reference.niem.gov/niem/specification/model-package-description/3.0.1/model-package-description-3.0.1.html" TargetMode="External"/><Relationship Id="rId254" Type="http://schemas.openxmlformats.org/officeDocument/2006/relationships/hyperlink" Target="https://reference.niem.gov/niem/specification/model-package-description/3.0.1/model-package-description-3.0.1.html" TargetMode="External"/><Relationship Id="rId49" Type="http://schemas.openxmlformats.org/officeDocument/2006/relationships/hyperlink" Target="https://reference.niem.gov/niem/specification/model-package-description/3.0.1/model-package-description-3.0.1.html" TargetMode="External"/><Relationship Id="rId114" Type="http://schemas.openxmlformats.org/officeDocument/2006/relationships/hyperlink" Target="https://reference.niem.gov/niem/specification/model-package-description/3.0.1/model-package-description-3.0.1.html" TargetMode="External"/><Relationship Id="rId296" Type="http://schemas.openxmlformats.org/officeDocument/2006/relationships/hyperlink" Target="http://reference.niem.gov/niem/specification/high-level-version-architecture/3.0/" TargetMode="External"/><Relationship Id="rId461" Type="http://schemas.openxmlformats.org/officeDocument/2006/relationships/hyperlink" Target="https://reference.niem.gov/niem/specification/model-package-description/3.0.1/model-package-description-3.0.1.html" TargetMode="External"/><Relationship Id="rId517" Type="http://schemas.openxmlformats.org/officeDocument/2006/relationships/hyperlink" Target="http://reference.niem.gov/niem/specification/high-level-version-architecture/3.0/high-level-version-architecture-3.0.html" TargetMode="External"/><Relationship Id="rId60" Type="http://schemas.openxmlformats.org/officeDocument/2006/relationships/hyperlink" Target="https://reference.niem.gov/niem/specification/model-package-description/3.0.1/model-package-description-3.0.1.html" TargetMode="External"/><Relationship Id="rId156" Type="http://schemas.openxmlformats.org/officeDocument/2006/relationships/hyperlink" Target="https://reference.niem.gov/niem/specification/model-package-description/3.0.1/model-package-description-3.0.1.html" TargetMode="External"/><Relationship Id="rId198" Type="http://schemas.openxmlformats.org/officeDocument/2006/relationships/hyperlink" Target="https://reference.niem.gov/niem/specification/model-package-description/3.0.1/model-package-description-3.0.1.html" TargetMode="External"/><Relationship Id="rId321" Type="http://schemas.openxmlformats.org/officeDocument/2006/relationships/hyperlink" Target="https://reference.niem.gov/niem/specification/model-package-description/3.0.1/model-package-description-3.0.1.html" TargetMode="External"/><Relationship Id="rId363" Type="http://schemas.openxmlformats.org/officeDocument/2006/relationships/hyperlink" Target="https://reference.niem.gov/niem/specification/model-package-description/3.0.1/model-package-description-3.0.1.html" TargetMode="External"/><Relationship Id="rId419" Type="http://schemas.openxmlformats.org/officeDocument/2006/relationships/hyperlink" Target="https://reference.niem.gov/niem/specification/model-package-description/3.0.1/model-package-description-3.0.1.html" TargetMode="External"/><Relationship Id="rId223" Type="http://schemas.openxmlformats.org/officeDocument/2006/relationships/hyperlink" Target="https://reference.niem.gov/niem/specification/model-package-description/3.0.1/model-package-description-3.0.1.html" TargetMode="External"/><Relationship Id="rId430" Type="http://schemas.openxmlformats.org/officeDocument/2006/relationships/hyperlink" Target="https://reference.niem.gov/niem/specification/model-package-description/3.0.1/model-package-description-3.0.1.html" TargetMode="External"/><Relationship Id="rId18" Type="http://schemas.openxmlformats.org/officeDocument/2006/relationships/hyperlink" Target="https://reference.niem.gov/niem/specification/model-package-description/3.0.1/model-package-description-3.0.1.html" TargetMode="External"/><Relationship Id="rId265" Type="http://schemas.openxmlformats.org/officeDocument/2006/relationships/hyperlink" Target="https://reference.niem.gov/niem/specification/model-package-description/3.0.1/model-package-description-3.0.1.html" TargetMode="External"/><Relationship Id="rId472" Type="http://schemas.openxmlformats.org/officeDocument/2006/relationships/hyperlink" Target="https://reference.niem.gov/niem/specification/model-package-description/3.0.1/model-package-description-3.0.1.html" TargetMode="External"/><Relationship Id="rId125" Type="http://schemas.openxmlformats.org/officeDocument/2006/relationships/hyperlink" Target="https://reference.niem.gov/niem/specification/model-package-description/3.0.1/model-package-description-3.0.1.html" TargetMode="External"/><Relationship Id="rId167" Type="http://schemas.openxmlformats.org/officeDocument/2006/relationships/hyperlink" Target="https://reference.niem.gov/niem/specification/model-package-description/3.0.1/model-package-description-3.0.1.html" TargetMode="External"/><Relationship Id="rId332" Type="http://schemas.openxmlformats.org/officeDocument/2006/relationships/hyperlink" Target="https://reference.niem.gov/niem/specification/model-package-description/3.0.1/model-package-description-3.0.1.html" TargetMode="External"/><Relationship Id="rId374" Type="http://schemas.openxmlformats.org/officeDocument/2006/relationships/hyperlink" Target="https://reference.niem.gov/niem/specification/model-package-description/3.0.1/model-package-description-3.0.1.html" TargetMode="External"/><Relationship Id="rId71" Type="http://schemas.openxmlformats.org/officeDocument/2006/relationships/hyperlink" Target="https://reference.niem.gov/niem/specification/model-package-description/3.0.1/model-package-description-3.0.1.html" TargetMode="External"/><Relationship Id="rId234" Type="http://schemas.openxmlformats.org/officeDocument/2006/relationships/hyperlink" Target="https://reference.niem.gov/niem/specification/model-package-description/3.0.1/model-package-description-3.0.1.html" TargetMode="External"/><Relationship Id="rId2" Type="http://schemas.openxmlformats.org/officeDocument/2006/relationships/styles" Target="styles.xml"/><Relationship Id="rId29" Type="http://schemas.openxmlformats.org/officeDocument/2006/relationships/hyperlink" Target="https://reference.niem.gov/niem/specification/model-package-description/3.0.1/model-package-description-3.0.1.html" TargetMode="External"/><Relationship Id="rId276" Type="http://schemas.openxmlformats.org/officeDocument/2006/relationships/hyperlink" Target="https://reference.niem.gov/niem/specification/model-package-description/3.0.1/model-package-description-3.0.1.html" TargetMode="External"/><Relationship Id="rId441" Type="http://schemas.openxmlformats.org/officeDocument/2006/relationships/hyperlink" Target="https://reference.niem.gov/niem/specification/model-package-description/3.0.1/model-package-description-3.0.1.html" TargetMode="External"/><Relationship Id="rId483" Type="http://schemas.openxmlformats.org/officeDocument/2006/relationships/hyperlink" Target="https://reference.niem.gov/niem/specification/model-package-description/3.0.1/model-package-description-3.0.1.html" TargetMode="External"/><Relationship Id="rId40" Type="http://schemas.openxmlformats.org/officeDocument/2006/relationships/hyperlink" Target="https://reference.niem.gov/niem/specification/model-package-description/3.0.1/model-package-description-3.0.1.html" TargetMode="External"/><Relationship Id="rId136" Type="http://schemas.openxmlformats.org/officeDocument/2006/relationships/hyperlink" Target="https://reference.niem.gov/niem/specification/model-package-description/3.0.1/model-package-description-3.0.1.html" TargetMode="External"/><Relationship Id="rId178" Type="http://schemas.microsoft.com/office/2011/relationships/commentsExtended" Target="commentsExtended.xml"/><Relationship Id="rId301" Type="http://schemas.openxmlformats.org/officeDocument/2006/relationships/hyperlink" Target="http://www.w3.org/TR/2004/REC-xml-infoset-20040204/" TargetMode="External"/><Relationship Id="rId343" Type="http://schemas.openxmlformats.org/officeDocument/2006/relationships/hyperlink" Target="https://reference.niem.gov/niem/specification/model-package-description/3.0.1/model-package-description-3.0.1.html" TargetMode="External"/><Relationship Id="rId82" Type="http://schemas.openxmlformats.org/officeDocument/2006/relationships/hyperlink" Target="https://reference.niem.gov/niem/specification/model-package-description/3.0.1/model-package-description-3.0.1.html" TargetMode="External"/><Relationship Id="rId203" Type="http://schemas.openxmlformats.org/officeDocument/2006/relationships/hyperlink" Target="https://reference.niem.gov/niem/specification/model-package-description/3.0.1/model-package-description-3.0.1.html" TargetMode="External"/><Relationship Id="rId385" Type="http://schemas.openxmlformats.org/officeDocument/2006/relationships/hyperlink" Target="https://reference.niem.gov/niem/specification/model-package-description/3.0.1/model-package-description-3.0.1.html" TargetMode="External"/><Relationship Id="rId245" Type="http://schemas.openxmlformats.org/officeDocument/2006/relationships/hyperlink" Target="https://reference.niem.gov/niem/specification/model-package-description/3.0.1/model-package-description-3.0.1.html" TargetMode="External"/><Relationship Id="rId287" Type="http://schemas.openxmlformats.org/officeDocument/2006/relationships/hyperlink" Target="http://it.ojp.gov/documents/global_jxdm_IEPD_guidelines_v1_1.pdf" TargetMode="External"/><Relationship Id="rId410" Type="http://schemas.openxmlformats.org/officeDocument/2006/relationships/hyperlink" Target="https://reference.niem.gov/niem/specification/model-package-description/3.0.1/model-package-description-3.0.1.html" TargetMode="External"/><Relationship Id="rId452" Type="http://schemas.openxmlformats.org/officeDocument/2006/relationships/hyperlink" Target="https://reference.niem.gov/niem/specification/model-package-description/3.0.1/model-package-description-3.0.1.html" TargetMode="External"/><Relationship Id="rId494" Type="http://schemas.openxmlformats.org/officeDocument/2006/relationships/hyperlink" Target="https://reference.niem.gov/niem/specification/model-package-description/3.0.1/model-package-description-3.0.1.html" TargetMode="External"/><Relationship Id="rId508" Type="http://schemas.openxmlformats.org/officeDocument/2006/relationships/hyperlink" Target="https://reference.niem.gov/niem/specification/model-package-description/3.0.1/model-package-description-3.0.1.html" TargetMode="External"/><Relationship Id="rId105" Type="http://schemas.openxmlformats.org/officeDocument/2006/relationships/hyperlink" Target="https://reference.niem.gov/niem/specification/model-package-description/3.0.1/model-package-description-3.0.1.html" TargetMode="External"/><Relationship Id="rId147" Type="http://schemas.openxmlformats.org/officeDocument/2006/relationships/hyperlink" Target="https://reference.niem.gov/niem/specification/model-package-description/3.0.1/model-package-description-3.0.1.html" TargetMode="External"/><Relationship Id="rId312" Type="http://schemas.openxmlformats.org/officeDocument/2006/relationships/hyperlink" Target="https://reference.niem.gov/niem/specification/model-package-description/3.0.1/model-package-description-3.0.1.html" TargetMode="External"/><Relationship Id="rId354" Type="http://schemas.openxmlformats.org/officeDocument/2006/relationships/hyperlink" Target="https://reference.niem.gov/niem/specification/model-package-description/3.0.1/model-package-description-3.0.1.html" TargetMode="External"/><Relationship Id="rId51" Type="http://schemas.openxmlformats.org/officeDocument/2006/relationships/hyperlink" Target="https://reference.niem.gov/niem/specification/model-package-description/3.0.1/model-package-description-3.0.1.html" TargetMode="External"/><Relationship Id="rId93" Type="http://schemas.openxmlformats.org/officeDocument/2006/relationships/hyperlink" Target="https://reference.niem.gov/niem/specification/model-package-description/3.0.1/model-package-description-3.0.1.html" TargetMode="External"/><Relationship Id="rId189" Type="http://schemas.openxmlformats.org/officeDocument/2006/relationships/hyperlink" Target="https://reference.niem.gov/niem/specification/model-package-description/3.0.1/model-package-description-3.0.1.html" TargetMode="External"/><Relationship Id="rId396" Type="http://schemas.openxmlformats.org/officeDocument/2006/relationships/hyperlink" Target="https://reference.niem.gov/niem/specification/model-package-description/3.0.1/model-package-description-3.0.1.html" TargetMode="External"/><Relationship Id="rId214" Type="http://schemas.openxmlformats.org/officeDocument/2006/relationships/hyperlink" Target="https://reference.niem.gov/niem/specification/model-package-description/3.0.1/model-package-description-3.0.1.html" TargetMode="External"/><Relationship Id="rId256" Type="http://schemas.openxmlformats.org/officeDocument/2006/relationships/hyperlink" Target="https://reference.niem.gov/niem/specification/model-package-description/3.0.1/model-package-description-3.0.1.html" TargetMode="External"/><Relationship Id="rId298" Type="http://schemas.openxmlformats.org/officeDocument/2006/relationships/hyperlink" Target="https://www.oasis-open.org/committees/download.php/14809/std-entity-xml-catalogs-1.1.html" TargetMode="External"/><Relationship Id="rId421" Type="http://schemas.openxmlformats.org/officeDocument/2006/relationships/hyperlink" Target="https://reference.niem.gov/niem/specification/model-package-description/3.0.1/model-package-description-3.0.1.html" TargetMode="External"/><Relationship Id="rId463" Type="http://schemas.openxmlformats.org/officeDocument/2006/relationships/hyperlink" Target="https://reference.niem.gov/niem/specification/model-package-description/3.0.1/model-package-description-3.0.1.html" TargetMode="External"/><Relationship Id="rId519" Type="http://schemas.openxmlformats.org/officeDocument/2006/relationships/hyperlink" Target="http://reference.niem.gov/niem/specification/high-level-version-architecture/3.0/high-level-version-architecture-3.0.html" TargetMode="External"/><Relationship Id="rId116" Type="http://schemas.openxmlformats.org/officeDocument/2006/relationships/hyperlink" Target="https://reference.niem.gov/niem/specification/model-package-description/3.0.1/model-package-description-3.0.1.html" TargetMode="External"/><Relationship Id="rId158" Type="http://schemas.openxmlformats.org/officeDocument/2006/relationships/hyperlink" Target="https://reference.niem.gov/niem/specification/model-package-description/3.0.1/model-package-description-3.0.1.html" TargetMode="External"/><Relationship Id="rId323" Type="http://schemas.openxmlformats.org/officeDocument/2006/relationships/hyperlink" Target="https://reference.niem.gov/niem/specification/model-package-description/3.0.1/model-package-description-3.0.1.html" TargetMode="External"/><Relationship Id="rId20" Type="http://schemas.openxmlformats.org/officeDocument/2006/relationships/hyperlink" Target="https://reference.niem.gov/niem/specification/model-package-description/3.0.1/model-package-description-3.0.1.html" TargetMode="External"/><Relationship Id="rId62" Type="http://schemas.openxmlformats.org/officeDocument/2006/relationships/hyperlink" Target="https://reference.niem.gov/niem/specification/model-package-description/3.0.1/model-package-description-3.0.1.html" TargetMode="External"/><Relationship Id="rId365" Type="http://schemas.openxmlformats.org/officeDocument/2006/relationships/hyperlink" Target="https://reference.niem.gov/niem/specification/model-package-description/3.0.1/model-package-description-3.0.1.html" TargetMode="External"/><Relationship Id="rId225" Type="http://schemas.openxmlformats.org/officeDocument/2006/relationships/hyperlink" Target="https://reference.niem.gov/niem/specification/model-package-description/3.0.1/model-package-description-3.0.1.html" TargetMode="External"/><Relationship Id="rId267" Type="http://schemas.openxmlformats.org/officeDocument/2006/relationships/hyperlink" Target="https://reference.niem.gov/niem/specification/model-package-description/3.0.1/model-package-description-3.0.1.html" TargetMode="External"/><Relationship Id="rId432" Type="http://schemas.openxmlformats.org/officeDocument/2006/relationships/hyperlink" Target="https://reference.niem.gov/niem/specification/model-package-description/3.0.1/model-package-description-3.0.1.html" TargetMode="External"/><Relationship Id="rId474" Type="http://schemas.openxmlformats.org/officeDocument/2006/relationships/hyperlink" Target="https://reference.niem.gov/niem/specification/model-package-description/3.0.1/model-package-description-3.0.1.html" TargetMode="External"/><Relationship Id="rId127" Type="http://schemas.openxmlformats.org/officeDocument/2006/relationships/hyperlink" Target="https://reference.niem.gov/niem/specification/model-package-description/3.0.1/model-package-description-3.0.1.html" TargetMode="External"/><Relationship Id="rId31" Type="http://schemas.openxmlformats.org/officeDocument/2006/relationships/hyperlink" Target="https://reference.niem.gov/niem/specification/model-package-description/3.0.1/model-package-description-3.0.1.html" TargetMode="External"/><Relationship Id="rId73" Type="http://schemas.openxmlformats.org/officeDocument/2006/relationships/hyperlink" Target="https://reference.niem.gov/niem/specification/model-package-description/3.0.1/model-package-description-3.0.1.html" TargetMode="External"/><Relationship Id="rId169" Type="http://schemas.openxmlformats.org/officeDocument/2006/relationships/hyperlink" Target="https://reference.niem.gov/niem/specification/model-package-description/3.0.1/model-package-description-3.0.1.html" TargetMode="External"/><Relationship Id="rId334" Type="http://schemas.openxmlformats.org/officeDocument/2006/relationships/hyperlink" Target="https://reference.niem.gov/niem/specification/model-package-description/3.0.1/model-package-description-3.0.1.html" TargetMode="External"/><Relationship Id="rId376" Type="http://schemas.openxmlformats.org/officeDocument/2006/relationships/hyperlink" Target="https://reference.niem.gov/niem/specification/model-package-description/3.0.1/model-package-description-3.0.1.html" TargetMode="External"/><Relationship Id="rId4" Type="http://schemas.openxmlformats.org/officeDocument/2006/relationships/webSettings" Target="webSettings.xml"/><Relationship Id="rId180" Type="http://schemas.openxmlformats.org/officeDocument/2006/relationships/hyperlink" Target="https://reference.niem.gov/niem/specification/model-package-description/3.0.1/model-package-description-3.0.1.html" TargetMode="External"/><Relationship Id="rId236" Type="http://schemas.openxmlformats.org/officeDocument/2006/relationships/hyperlink" Target="https://reference.niem.gov/niem/specification/model-package-description/3.0.1/model-package-description-3.0.1.html" TargetMode="External"/><Relationship Id="rId278" Type="http://schemas.openxmlformats.org/officeDocument/2006/relationships/hyperlink" Target="https://reference.niem.gov/niem/specification/model-package-description/3.0.1/model-package-description-3.0.1.html" TargetMode="External"/><Relationship Id="rId401" Type="http://schemas.openxmlformats.org/officeDocument/2006/relationships/hyperlink" Target="https://reference.niem.gov/niem/specification/model-package-description/3.0.1/model-package-description-3.0.1.html" TargetMode="External"/><Relationship Id="rId443" Type="http://schemas.openxmlformats.org/officeDocument/2006/relationships/hyperlink" Target="https://reference.niem.gov/niem/specification/model-package-description/3.0.1/model-package-description-3.0.1.html" TargetMode="External"/><Relationship Id="rId303" Type="http://schemas.openxmlformats.org/officeDocument/2006/relationships/hyperlink" Target="http://www.w3.org/TR/2004/REC-xmlschema-1-20041028/" TargetMode="External"/><Relationship Id="rId485" Type="http://schemas.openxmlformats.org/officeDocument/2006/relationships/hyperlink" Target="https://reference.niem.gov/niem/specification/model-package-description/3.0.1/model-package-description-3.0.1.html" TargetMode="External"/><Relationship Id="rId42" Type="http://schemas.openxmlformats.org/officeDocument/2006/relationships/hyperlink" Target="https://reference.niem.gov/niem/specification/model-package-description/3.0.1/model-package-description-3.0.1.html" TargetMode="External"/><Relationship Id="rId84" Type="http://schemas.openxmlformats.org/officeDocument/2006/relationships/hyperlink" Target="https://reference.niem.gov/niem/specification/model-package-description/3.0.1/model-package-description-3.0.1.html" TargetMode="External"/><Relationship Id="rId138" Type="http://schemas.openxmlformats.org/officeDocument/2006/relationships/hyperlink" Target="https://reference.niem.gov/niem/specification/model-package-description/3.0.1/model-package-description-3.0.1.html" TargetMode="External"/><Relationship Id="rId345" Type="http://schemas.openxmlformats.org/officeDocument/2006/relationships/hyperlink" Target="https://reference.niem.gov/niem/specification/model-package-description/3.0.1/model-package-description-3.0.1.html" TargetMode="External"/><Relationship Id="rId387" Type="http://schemas.openxmlformats.org/officeDocument/2006/relationships/hyperlink" Target="https://reference.niem.gov/niem/specification/model-package-description/3.0.1/model-package-description-3.0.1.html" TargetMode="External"/><Relationship Id="rId510" Type="http://schemas.openxmlformats.org/officeDocument/2006/relationships/hyperlink" Target="https://reference.niem.gov/niem/specification/model-package-description/3.0.1/model-package-description-3.0.1.html" TargetMode="External"/><Relationship Id="rId191" Type="http://schemas.openxmlformats.org/officeDocument/2006/relationships/hyperlink" Target="http://www.w3.org/TR/2008/REC-xml-20081126/" TargetMode="External"/><Relationship Id="rId205" Type="http://schemas.openxmlformats.org/officeDocument/2006/relationships/hyperlink" Target="https://reference.niem.gov/niem/specification/model-package-description/3.0.1/model-package-description-3.0.1.html" TargetMode="External"/><Relationship Id="rId247" Type="http://schemas.openxmlformats.org/officeDocument/2006/relationships/hyperlink" Target="https://reference.niem.gov/niem/specification/model-package-description/3.0.1/model-package-description-3.0.1.html" TargetMode="External"/><Relationship Id="rId412" Type="http://schemas.openxmlformats.org/officeDocument/2006/relationships/hyperlink" Target="https://reference.niem.gov/niem/specification/model-package-description/3.0.1/model-package-description-3.0.1.html" TargetMode="External"/><Relationship Id="rId107" Type="http://schemas.openxmlformats.org/officeDocument/2006/relationships/hyperlink" Target="https://reference.niem.gov/niem/specification/model-package-description/3.0.1/model-package-description-3.0.1.html" TargetMode="External"/><Relationship Id="rId289" Type="http://schemas.openxmlformats.org/officeDocument/2006/relationships/hyperlink" Target="http://standards.iso.org/ittf/PubliclyAvailableStandards/c035347_ISO_IEC_11179-5_2005(E).zip" TargetMode="External"/><Relationship Id="rId454" Type="http://schemas.openxmlformats.org/officeDocument/2006/relationships/hyperlink" Target="https://reference.niem.gov/niem/specification/model-package-description/3.0.1/model-package-description-3.0.1.html" TargetMode="External"/><Relationship Id="rId496" Type="http://schemas.openxmlformats.org/officeDocument/2006/relationships/hyperlink" Target="https://reference.niem.gov/niem/specification/model-package-description/3.0.1/model-package-description-3.0.1.html" TargetMode="External"/><Relationship Id="rId11" Type="http://schemas.openxmlformats.org/officeDocument/2006/relationships/hyperlink" Target="https://reference.niem.gov/niem/specification/model-package-description/3.0.1/model-package-description-3.0.1.html" TargetMode="External"/><Relationship Id="rId53" Type="http://schemas.openxmlformats.org/officeDocument/2006/relationships/hyperlink" Target="https://reference.niem.gov/niem/specification/model-package-description/3.0.1/model-package-description-3.0.1.html" TargetMode="External"/><Relationship Id="rId149" Type="http://schemas.openxmlformats.org/officeDocument/2006/relationships/hyperlink" Target="https://reference.niem.gov/niem/specification/model-package-description/3.0.1/model-package-description-3.0.1.html" TargetMode="External"/><Relationship Id="rId314" Type="http://schemas.openxmlformats.org/officeDocument/2006/relationships/hyperlink" Target="https://reference.niem.gov/niem/specification/model-package-description/3.0.1/model-package-description-3.0.1.html" TargetMode="External"/><Relationship Id="rId356" Type="http://schemas.openxmlformats.org/officeDocument/2006/relationships/hyperlink" Target="https://reference.niem.gov/niem/specification/model-package-description/3.0.1/model-package-description-3.0.1.html" TargetMode="External"/><Relationship Id="rId398" Type="http://schemas.openxmlformats.org/officeDocument/2006/relationships/hyperlink" Target="https://reference.niem.gov/niem/specification/model-package-description/3.0.1/model-package-description-3.0.1.html" TargetMode="External"/><Relationship Id="rId521" Type="http://schemas.openxmlformats.org/officeDocument/2006/relationships/hyperlink" Target="https://reference.niem.gov/niem/specification/model-package-description/3.0.1/model-package-description-3.0.1.html" TargetMode="External"/><Relationship Id="rId95" Type="http://schemas.openxmlformats.org/officeDocument/2006/relationships/hyperlink" Target="https://reference.niem.gov/niem/specification/model-package-description/3.0.1/model-package-description-3.0.1.html" TargetMode="External"/><Relationship Id="rId160" Type="http://schemas.openxmlformats.org/officeDocument/2006/relationships/hyperlink" Target="https://reference.niem.gov/niem/specification/model-package-description/3.0.1/model-package-description-3.0.1.html" TargetMode="External"/><Relationship Id="rId216" Type="http://schemas.openxmlformats.org/officeDocument/2006/relationships/hyperlink" Target="https://reference.niem.gov/niem/specification/model-package-description/3.0.1/model-package-description-3.0.1.html" TargetMode="External"/><Relationship Id="rId423" Type="http://schemas.openxmlformats.org/officeDocument/2006/relationships/hyperlink" Target="https://reference.niem.gov/niem/specification/model-package-description/3.0.1/model-package-description-3.0.1.html" TargetMode="External"/><Relationship Id="rId258" Type="http://schemas.openxmlformats.org/officeDocument/2006/relationships/hyperlink" Target="https://reference.niem.gov/niem/specification/model-package-description/3.0.1/model-package-description-3.0.1.html" TargetMode="External"/><Relationship Id="rId465" Type="http://schemas.openxmlformats.org/officeDocument/2006/relationships/hyperlink" Target="https://reference.niem.gov/niem/specification/model-package-description/3.0.1/model-package-description-3.0.1.html" TargetMode="External"/><Relationship Id="rId22" Type="http://schemas.openxmlformats.org/officeDocument/2006/relationships/hyperlink" Target="https://reference.niem.gov/niem/specification/model-package-description/3.0.1/model-package-description-3.0.1.html" TargetMode="External"/><Relationship Id="rId64" Type="http://schemas.openxmlformats.org/officeDocument/2006/relationships/hyperlink" Target="https://reference.niem.gov/niem/specification/model-package-description/3.0.1/model-package-description-3.0.1.html" TargetMode="External"/><Relationship Id="rId118" Type="http://schemas.openxmlformats.org/officeDocument/2006/relationships/hyperlink" Target="https://reference.niem.gov/niem/specification/model-package-description/3.0.1/model-package-description-3.0.1.html" TargetMode="External"/><Relationship Id="rId325" Type="http://schemas.openxmlformats.org/officeDocument/2006/relationships/hyperlink" Target="https://reference.niem.gov/niem/specification/model-package-description/3.0.1/model-package-description-3.0.1.html" TargetMode="External"/><Relationship Id="rId367" Type="http://schemas.openxmlformats.org/officeDocument/2006/relationships/hyperlink" Target="https://reference.niem.gov/niem/specification/model-package-description/3.0.1/model-package-description-3.0.1.html" TargetMode="External"/><Relationship Id="rId171" Type="http://schemas.openxmlformats.org/officeDocument/2006/relationships/hyperlink" Target="https://reference.niem.gov/niem/specification/model-package-description/3.0.1/model-package-description-3.0.1.html" TargetMode="External"/><Relationship Id="rId227" Type="http://schemas.openxmlformats.org/officeDocument/2006/relationships/hyperlink" Target="http://xerces.apache.org/xerces2-j/faq-xcatalogs.html" TargetMode="External"/><Relationship Id="rId269" Type="http://schemas.openxmlformats.org/officeDocument/2006/relationships/hyperlink" Target="https://reference.niem.gov/niem/specification/model-package-description/3.0.1/model-package-description-3.0.1.html" TargetMode="External"/><Relationship Id="rId434" Type="http://schemas.openxmlformats.org/officeDocument/2006/relationships/hyperlink" Target="https://reference.niem.gov/niem/specification/model-package-description/3.0.1/model-package-description-3.0.1.html" TargetMode="External"/><Relationship Id="rId476" Type="http://schemas.openxmlformats.org/officeDocument/2006/relationships/hyperlink" Target="https://reference.niem.gov/niem/specification/model-package-description/3.0.1/model-package-description-3.0.1.html" TargetMode="External"/><Relationship Id="rId33" Type="http://schemas.openxmlformats.org/officeDocument/2006/relationships/hyperlink" Target="https://reference.niem.gov/niem/specification/model-package-description/3.0.1/model-package-description-3.0.1.html" TargetMode="External"/><Relationship Id="rId129" Type="http://schemas.openxmlformats.org/officeDocument/2006/relationships/hyperlink" Target="https://reference.niem.gov/niem/specification/model-package-description/3.0.1/model-package-description-3.0.1.html" TargetMode="External"/><Relationship Id="rId280" Type="http://schemas.openxmlformats.org/officeDocument/2006/relationships/hyperlink" Target="https://reference.niem.gov/niem/specification/model-package-description/3.0.1/model-package-description-3.0.1.html" TargetMode="External"/><Relationship Id="rId336" Type="http://schemas.openxmlformats.org/officeDocument/2006/relationships/hyperlink" Target="https://reference.niem.gov/niem/specification/model-package-description/3.0.1/model-package-description-3.0.1.html" TargetMode="External"/><Relationship Id="rId501" Type="http://schemas.openxmlformats.org/officeDocument/2006/relationships/hyperlink" Target="https://reference.niem.gov/niem/specification/model-package-description/3.0.1/model-package-description-3.0.1.html" TargetMode="External"/><Relationship Id="rId75" Type="http://schemas.openxmlformats.org/officeDocument/2006/relationships/hyperlink" Target="https://reference.niem.gov/niem/specification/model-package-description/3.0.1/model-package-description-3.0.1.html" TargetMode="External"/><Relationship Id="rId140" Type="http://schemas.openxmlformats.org/officeDocument/2006/relationships/hyperlink" Target="https://reference.niem.gov/niem/specification/model-package-description/3.0.1/model-package-description-3.0.1.html" TargetMode="External"/><Relationship Id="rId182" Type="http://schemas.openxmlformats.org/officeDocument/2006/relationships/hyperlink" Target="https://reference.niem.gov/niem/specification/model-package-description/3.0.1/model-package-description-3.0.1.html" TargetMode="External"/><Relationship Id="rId378" Type="http://schemas.openxmlformats.org/officeDocument/2006/relationships/hyperlink" Target="https://reference.niem.gov/niem/specification/model-package-description/3.0.1/model-package-description-3.0.1.html" TargetMode="External"/><Relationship Id="rId403" Type="http://schemas.openxmlformats.org/officeDocument/2006/relationships/hyperlink" Target="https://reference.niem.gov/niem/specification/model-package-description/3.0.1/model-package-description-3.0.1.html" TargetMode="External"/><Relationship Id="rId6" Type="http://schemas.openxmlformats.org/officeDocument/2006/relationships/hyperlink" Target="https://reference.niem.gov/niem/specification/model-package-description/3.0.1/model-package-description-3.0.1.html" TargetMode="External"/><Relationship Id="rId238" Type="http://schemas.openxmlformats.org/officeDocument/2006/relationships/hyperlink" Target="https://reference.niem.gov/niem/specification/model-package-description/3.0.1/model-package-description-3.0.1.html" TargetMode="External"/><Relationship Id="rId445" Type="http://schemas.openxmlformats.org/officeDocument/2006/relationships/hyperlink" Target="https://reference.niem.gov/niem/specification/model-package-description/3.0.1/model-package-description-3.0.1.html" TargetMode="External"/><Relationship Id="rId487" Type="http://schemas.openxmlformats.org/officeDocument/2006/relationships/hyperlink" Target="https://reference.niem.gov/niem/specification/model-package-description/3.0.1/model-package-description-3.0.1.html" TargetMode="External"/><Relationship Id="rId291" Type="http://schemas.openxmlformats.org/officeDocument/2006/relationships/hyperlink" Target="http://relaxng.org" TargetMode="External"/><Relationship Id="rId305" Type="http://schemas.openxmlformats.org/officeDocument/2006/relationships/hyperlink" Target="http://www.w3.org/TR/1999/REC-xslt-19991116" TargetMode="External"/><Relationship Id="rId347" Type="http://schemas.openxmlformats.org/officeDocument/2006/relationships/hyperlink" Target="https://reference.niem.gov/niem/specification/model-package-description/3.0.1/model-package-description-3.0.1.html" TargetMode="External"/><Relationship Id="rId512" Type="http://schemas.openxmlformats.org/officeDocument/2006/relationships/hyperlink" Target="https://reference.niem.gov/niem/specification/model-package-description/3.0.1/model-package-description-3.0.1.html" TargetMode="External"/><Relationship Id="rId44" Type="http://schemas.openxmlformats.org/officeDocument/2006/relationships/hyperlink" Target="https://reference.niem.gov/niem/specification/model-package-description/3.0.1/model-package-description-3.0.1.html" TargetMode="External"/><Relationship Id="rId86" Type="http://schemas.openxmlformats.org/officeDocument/2006/relationships/hyperlink" Target="https://reference.niem.gov/niem/specification/model-package-description/3.0.1/model-package-description-3.0.1.html" TargetMode="External"/><Relationship Id="rId151" Type="http://schemas.openxmlformats.org/officeDocument/2006/relationships/hyperlink" Target="https://reference.niem.gov/niem/specification/model-package-description/3.0.1/model-package-description-3.0.1.html" TargetMode="External"/><Relationship Id="rId389" Type="http://schemas.openxmlformats.org/officeDocument/2006/relationships/hyperlink" Target="https://reference.niem.gov/niem/specification/model-package-description/3.0.1/model-package-description-3.0.1.html" TargetMode="External"/><Relationship Id="rId193" Type="http://schemas.openxmlformats.org/officeDocument/2006/relationships/hyperlink" Target="https://reference.niem.gov/niem/specification/model-package-description/3.0.1/model-package-description-3.0.1.html" TargetMode="External"/><Relationship Id="rId207" Type="http://schemas.openxmlformats.org/officeDocument/2006/relationships/hyperlink" Target="https://reference.niem.gov/niem/specification/model-package-description/3.0.1/model-package-description-3.0.1.html" TargetMode="External"/><Relationship Id="rId249" Type="http://schemas.openxmlformats.org/officeDocument/2006/relationships/hyperlink" Target="https://reference.niem.gov/niem/specification/model-package-description/3.0.1/model-package-description-3.0.1.html" TargetMode="External"/><Relationship Id="rId414" Type="http://schemas.openxmlformats.org/officeDocument/2006/relationships/hyperlink" Target="https://reference.niem.gov/niem/specification/model-package-description/3.0.1/model-package-description-3.0.1.html" TargetMode="External"/><Relationship Id="rId456" Type="http://schemas.openxmlformats.org/officeDocument/2006/relationships/hyperlink" Target="https://reference.niem.gov/niem/specification/model-package-description/3.0.1/model-package-description-3.0.1.html" TargetMode="External"/><Relationship Id="rId498" Type="http://schemas.openxmlformats.org/officeDocument/2006/relationships/hyperlink" Target="https://reference.niem.gov/niem/specification/model-package-description/3.0.1/model-package-description-3.0.1.html" TargetMode="External"/><Relationship Id="rId13" Type="http://schemas.openxmlformats.org/officeDocument/2006/relationships/hyperlink" Target="https://reference.niem.gov/niem/specification/model-package-description/3.0.1/model-package-description-3.0.1.html" TargetMode="External"/><Relationship Id="rId109" Type="http://schemas.openxmlformats.org/officeDocument/2006/relationships/hyperlink" Target="https://reference.niem.gov/niem/specification/model-package-description/3.0.1/model-package-description-3.0.1.html" TargetMode="External"/><Relationship Id="rId260" Type="http://schemas.openxmlformats.org/officeDocument/2006/relationships/hyperlink" Target="https://reference.niem.gov/niem/specification/model-package-description/3.0.1/model-package-description-3.0.1.html" TargetMode="External"/><Relationship Id="rId316" Type="http://schemas.openxmlformats.org/officeDocument/2006/relationships/hyperlink" Target="https://reference.niem.gov/niem/specification/model-package-description/3.0.1/model-package-description-3.0.1.html" TargetMode="External"/><Relationship Id="rId523" Type="http://schemas.microsoft.com/office/2011/relationships/people" Target="people.xml"/><Relationship Id="rId55" Type="http://schemas.openxmlformats.org/officeDocument/2006/relationships/hyperlink" Target="https://reference.niem.gov/niem/specification/model-package-description/3.0.1/model-package-description-3.0.1.html" TargetMode="External"/><Relationship Id="rId97" Type="http://schemas.openxmlformats.org/officeDocument/2006/relationships/hyperlink" Target="mailto:niem-comments%40lists.gatech.edu?subject=NIEM%20MPD%20Specification%20Version%203.0.1" TargetMode="External"/><Relationship Id="rId120" Type="http://schemas.openxmlformats.org/officeDocument/2006/relationships/hyperlink" Target="http://www.w3.org/TR/2008/REC-xml-20081126/" TargetMode="External"/><Relationship Id="rId358" Type="http://schemas.openxmlformats.org/officeDocument/2006/relationships/hyperlink" Target="https://reference.niem.gov/niem/specification/model-package-description/3.0.1/model-package-description-3.0.1.html" TargetMode="External"/><Relationship Id="rId162" Type="http://schemas.openxmlformats.org/officeDocument/2006/relationships/hyperlink" Target="https://reference.niem.gov/niem/specification/model-package-description/3.0.1/model-package-description-3.0.1.html" TargetMode="External"/><Relationship Id="rId218" Type="http://schemas.openxmlformats.org/officeDocument/2006/relationships/hyperlink" Target="http://tools.ietf.org/html/rfc3986" TargetMode="External"/><Relationship Id="rId425" Type="http://schemas.openxmlformats.org/officeDocument/2006/relationships/hyperlink" Target="https://reference.niem.gov/niem/specification/model-package-description/3.0.1/model-package-description-3.0.1.html" TargetMode="External"/><Relationship Id="rId467" Type="http://schemas.openxmlformats.org/officeDocument/2006/relationships/hyperlink" Target="https://reference.niem.gov/niem/specification/model-package-description/3.0.1/model-package-description-3.0.1.html" TargetMode="External"/><Relationship Id="rId271" Type="http://schemas.openxmlformats.org/officeDocument/2006/relationships/hyperlink" Target="https://reference.niem.gov/niem/specification/model-package-description/3.0.1/model-package-description-3.0.1.html" TargetMode="External"/><Relationship Id="rId24" Type="http://schemas.openxmlformats.org/officeDocument/2006/relationships/hyperlink" Target="https://reference.niem.gov/niem/specification/model-package-description/3.0.1/model-package-description-3.0.1.html" TargetMode="External"/><Relationship Id="rId66" Type="http://schemas.openxmlformats.org/officeDocument/2006/relationships/hyperlink" Target="https://reference.niem.gov/niem/specification/model-package-description/3.0.1/model-package-description-3.0.1.html" TargetMode="External"/><Relationship Id="rId131" Type="http://schemas.openxmlformats.org/officeDocument/2006/relationships/hyperlink" Target="https://reference.niem.gov/niem/specification/model-package-description/3.0.1/model-package-description-3.0.1.html" TargetMode="External"/><Relationship Id="rId327" Type="http://schemas.openxmlformats.org/officeDocument/2006/relationships/hyperlink" Target="https://reference.niem.gov/niem/specification/model-package-description/3.0.1/model-package-description-3.0.1.html" TargetMode="External"/><Relationship Id="rId369" Type="http://schemas.openxmlformats.org/officeDocument/2006/relationships/hyperlink" Target="https://reference.niem.gov/niem/specification/model-package-description/3.0.1/model-package-description-3.0.1.html" TargetMode="External"/><Relationship Id="rId173" Type="http://schemas.openxmlformats.org/officeDocument/2006/relationships/hyperlink" Target="https://reference.niem.gov/niem/specification/model-package-description/3.0.1/model-package-description-3.0.1.html" TargetMode="External"/><Relationship Id="rId229" Type="http://schemas.openxmlformats.org/officeDocument/2006/relationships/hyperlink" Target="https://reference.niem.gov/niem/specification/model-package-description/3.0.1/model-package-description-3.0.1.html" TargetMode="External"/><Relationship Id="rId380" Type="http://schemas.openxmlformats.org/officeDocument/2006/relationships/hyperlink" Target="https://reference.niem.gov/niem/specification/model-package-description/3.0.1/model-package-description-3.0.1.html" TargetMode="External"/><Relationship Id="rId436" Type="http://schemas.openxmlformats.org/officeDocument/2006/relationships/hyperlink" Target="https://reference.niem.gov/niem/specification/model-package-description/3.0.1/model-package-description-3.0.1.html" TargetMode="External"/><Relationship Id="rId240" Type="http://schemas.openxmlformats.org/officeDocument/2006/relationships/hyperlink" Target="http://www.w3.org/TR/2004/REC-xml-infoset-20040204/" TargetMode="External"/><Relationship Id="rId478" Type="http://schemas.openxmlformats.org/officeDocument/2006/relationships/hyperlink" Target="https://reference.niem.gov/niem/specification/model-package-description/3.0.1/model-package-description-3.0.1.html" TargetMode="External"/><Relationship Id="rId35" Type="http://schemas.openxmlformats.org/officeDocument/2006/relationships/hyperlink" Target="https://reference.niem.gov/niem/specification/model-package-description/3.0.1/model-package-description-3.0.1.html" TargetMode="External"/><Relationship Id="rId77" Type="http://schemas.openxmlformats.org/officeDocument/2006/relationships/hyperlink" Target="https://reference.niem.gov/niem/specification/model-package-description/3.0.1/model-package-description-3.0.1.html" TargetMode="External"/><Relationship Id="rId100" Type="http://schemas.openxmlformats.org/officeDocument/2006/relationships/hyperlink" Target="https://reference.niem.gov/niem/specification/model-package-description/3.0.1/model-package-description-3.0.1.html" TargetMode="External"/><Relationship Id="rId282" Type="http://schemas.openxmlformats.org/officeDocument/2006/relationships/hyperlink" Target="https://reference.niem.gov/niem/specification/model-package-description/3.0.1/model-package-description-3.0.1.html" TargetMode="External"/><Relationship Id="rId338" Type="http://schemas.openxmlformats.org/officeDocument/2006/relationships/hyperlink" Target="https://reference.niem.gov/niem/specification/model-package-description/3.0.1/model-package-description-3.0.1.html" TargetMode="External"/><Relationship Id="rId503" Type="http://schemas.openxmlformats.org/officeDocument/2006/relationships/hyperlink" Target="https://reference.niem.gov/niem/specification/model-package-description/3.0.1/model-package-description-3.0.1.html" TargetMode="External"/><Relationship Id="rId8" Type="http://schemas.openxmlformats.org/officeDocument/2006/relationships/hyperlink" Target="https://reference.niem.gov/niem/specification/model-package-description/3.0.1/model-package-description-3.0.1.html" TargetMode="External"/><Relationship Id="rId142" Type="http://schemas.openxmlformats.org/officeDocument/2006/relationships/hyperlink" Target="https://reference.niem.gov/niem/specification/model-package-description/3.0.1/model-package-description-3.0.1.html" TargetMode="External"/><Relationship Id="rId184" Type="http://schemas.openxmlformats.org/officeDocument/2006/relationships/hyperlink" Target="https://reference.niem.gov/niem/specification/model-package-description/3.0.1/model-package-description-3.0.1.html" TargetMode="External"/><Relationship Id="rId391" Type="http://schemas.openxmlformats.org/officeDocument/2006/relationships/hyperlink" Target="https://reference.niem.gov/niem/specification/model-package-description/3.0.1/model-package-description-3.0.1.html" TargetMode="External"/><Relationship Id="rId405" Type="http://schemas.openxmlformats.org/officeDocument/2006/relationships/hyperlink" Target="https://reference.niem.gov/niem/specification/model-package-description/3.0.1/model-package-description-3.0.1.html" TargetMode="External"/><Relationship Id="rId447" Type="http://schemas.openxmlformats.org/officeDocument/2006/relationships/hyperlink" Target="https://reference.niem.gov/niem/specification/model-package-description/3.0.1/model-package-description-3.0.1.html" TargetMode="External"/><Relationship Id="rId251" Type="http://schemas.openxmlformats.org/officeDocument/2006/relationships/hyperlink" Target="https://reference.niem.gov/niem/specification/model-package-description/3.0.1/model-package-description-3.0.1.html" TargetMode="External"/><Relationship Id="rId489" Type="http://schemas.openxmlformats.org/officeDocument/2006/relationships/hyperlink" Target="https://reference.niem.gov/niem/specification/model-package-description/3.0.1/model-package-description-3.0.1.html" TargetMode="External"/><Relationship Id="rId46" Type="http://schemas.openxmlformats.org/officeDocument/2006/relationships/hyperlink" Target="https://reference.niem.gov/niem/specification/model-package-description/3.0.1/model-package-description-3.0.1.html" TargetMode="External"/><Relationship Id="rId293" Type="http://schemas.openxmlformats.org/officeDocument/2006/relationships/hyperlink" Target="http://reference.niem.gov/niem/specification/business-information-exchange-components/1.0/" TargetMode="External"/><Relationship Id="rId307" Type="http://schemas.openxmlformats.org/officeDocument/2006/relationships/hyperlink" Target="https://reference.niem.gov/niem/specification/model-package-description/3.0.1/model-package-description-3.0.1.html" TargetMode="External"/><Relationship Id="rId349" Type="http://schemas.openxmlformats.org/officeDocument/2006/relationships/hyperlink" Target="https://reference.niem.gov/niem/specification/model-package-description/3.0.1/model-package-description-3.0.1.html" TargetMode="External"/><Relationship Id="rId514" Type="http://schemas.openxmlformats.org/officeDocument/2006/relationships/hyperlink" Target="https://reference.niem.gov/niem/specification/model-package-description/3.0.1/model-package-description-3.0.1.html" TargetMode="External"/><Relationship Id="rId88" Type="http://schemas.openxmlformats.org/officeDocument/2006/relationships/hyperlink" Target="https://reference.niem.gov/niem/specification/model-package-description/3.0.1/model-package-description-3.0.1.html" TargetMode="External"/><Relationship Id="rId111" Type="http://schemas.openxmlformats.org/officeDocument/2006/relationships/hyperlink" Target="https://reference.niem.gov/niem/specification/model-package-description/3.0.1/model-package-description-3.0.1.html" TargetMode="External"/><Relationship Id="rId153" Type="http://schemas.openxmlformats.org/officeDocument/2006/relationships/hyperlink" Target="https://reference.niem.gov/niem/specification/model-package-description/3.0.1/model-package-description-3.0.1.html" TargetMode="External"/><Relationship Id="rId195" Type="http://schemas.openxmlformats.org/officeDocument/2006/relationships/hyperlink" Target="https://reference.niem.gov/niem/specification/model-package-description/3.0.1/model-package-description-3.0.1.html" TargetMode="External"/><Relationship Id="rId209" Type="http://schemas.openxmlformats.org/officeDocument/2006/relationships/hyperlink" Target="https://reference.niem.gov/niem/specification/model-package-description/3.0.1/model-package-description-3.0.1.html" TargetMode="External"/><Relationship Id="rId360" Type="http://schemas.openxmlformats.org/officeDocument/2006/relationships/hyperlink" Target="https://reference.niem.gov/niem/specification/model-package-description/3.0.1/model-package-description-3.0.1.html" TargetMode="External"/><Relationship Id="rId416" Type="http://schemas.openxmlformats.org/officeDocument/2006/relationships/hyperlink" Target="https://reference.niem.gov/niem/specification/model-package-description/3.0.1/model-package-description-3.0.1.html" TargetMode="External"/><Relationship Id="rId220" Type="http://schemas.openxmlformats.org/officeDocument/2006/relationships/hyperlink" Target="https://reference.niem.gov/niem/specification/model-package-description/3.0.1/model-package-description-3.0.1.html" TargetMode="External"/><Relationship Id="rId458" Type="http://schemas.openxmlformats.org/officeDocument/2006/relationships/hyperlink" Target="https://reference.niem.gov/niem/specification/model-package-description/3.0.1/model-package-description-3.0.1.html" TargetMode="External"/><Relationship Id="rId15" Type="http://schemas.openxmlformats.org/officeDocument/2006/relationships/hyperlink" Target="https://reference.niem.gov/niem/specification/model-package-description/3.0.1/model-package-description-3.0.1.html" TargetMode="External"/><Relationship Id="rId57" Type="http://schemas.openxmlformats.org/officeDocument/2006/relationships/hyperlink" Target="https://reference.niem.gov/niem/specification/model-package-description/3.0.1/model-package-description-3.0.1.html" TargetMode="External"/><Relationship Id="rId262" Type="http://schemas.openxmlformats.org/officeDocument/2006/relationships/hyperlink" Target="https://reference.niem.gov/niem/specification/model-package-description/3.0.1/model-package-description-3.0.1.html" TargetMode="External"/><Relationship Id="rId318" Type="http://schemas.openxmlformats.org/officeDocument/2006/relationships/hyperlink" Target="https://reference.niem.gov/niem/specification/model-package-description/3.0.1/model-package-description-3.0.1.html" TargetMode="External"/><Relationship Id="rId99" Type="http://schemas.openxmlformats.org/officeDocument/2006/relationships/hyperlink" Target="https://reference.niem.gov/niem/specification/model-package-description/3.0.1/model-package-description-3.0.1.html" TargetMode="External"/><Relationship Id="rId122" Type="http://schemas.openxmlformats.org/officeDocument/2006/relationships/hyperlink" Target="http://www.w3.org/TR/2004/REC-xmlschema-1-20041028/" TargetMode="External"/><Relationship Id="rId164" Type="http://schemas.openxmlformats.org/officeDocument/2006/relationships/hyperlink" Target="https://reference.niem.gov/niem/specification/model-package-description/3.0.1/model-package-description-3.0.1.html" TargetMode="External"/><Relationship Id="rId371" Type="http://schemas.openxmlformats.org/officeDocument/2006/relationships/hyperlink" Target="https://reference.niem.gov/niem/specification/model-package-description/3.0.1/model-package-description-3.0.1.html" TargetMode="External"/><Relationship Id="rId427" Type="http://schemas.openxmlformats.org/officeDocument/2006/relationships/hyperlink" Target="https://reference.niem.gov/niem/specification/model-package-description/3.0.1/model-package-description-3.0.1.html" TargetMode="External"/><Relationship Id="rId469" Type="http://schemas.openxmlformats.org/officeDocument/2006/relationships/hyperlink" Target="https://reference.niem.gov/niem/specification/model-package-description/3.0.1/model-package-description-3.0.1.html" TargetMode="External"/><Relationship Id="rId26" Type="http://schemas.openxmlformats.org/officeDocument/2006/relationships/hyperlink" Target="https://reference.niem.gov/niem/specification/model-package-description/3.0.1/model-package-description-3.0.1.html" TargetMode="External"/><Relationship Id="rId231" Type="http://schemas.openxmlformats.org/officeDocument/2006/relationships/hyperlink" Target="https://reference.niem.gov/niem/specification/model-package-description/3.0.1/model-package-description-3.0.1.html" TargetMode="External"/><Relationship Id="rId273" Type="http://schemas.openxmlformats.org/officeDocument/2006/relationships/hyperlink" Target="https://reference.niem.gov/niem/specification/model-package-description/3.0.1/model-package-description-3.0.1.html" TargetMode="External"/><Relationship Id="rId329" Type="http://schemas.openxmlformats.org/officeDocument/2006/relationships/hyperlink" Target="https://reference.niem.gov/niem/specification/model-package-description/3.0.1/model-package-description-3.0.1.html" TargetMode="External"/><Relationship Id="rId480" Type="http://schemas.openxmlformats.org/officeDocument/2006/relationships/hyperlink" Target="https://reference.niem.gov/niem/specification/model-package-description/3.0.1/model-package-description-3.0.1.html" TargetMode="External"/><Relationship Id="rId68" Type="http://schemas.openxmlformats.org/officeDocument/2006/relationships/hyperlink" Target="https://reference.niem.gov/niem/specification/model-package-description/3.0.1/model-package-description-3.0.1.html" TargetMode="External"/><Relationship Id="rId133" Type="http://schemas.openxmlformats.org/officeDocument/2006/relationships/hyperlink" Target="https://reference.niem.gov/niem/specification/model-package-description/3.0.1/model-package-description-3.0.1.html" TargetMode="External"/><Relationship Id="rId175" Type="http://schemas.openxmlformats.org/officeDocument/2006/relationships/hyperlink" Target="https://reference.niem.gov/niem/specification/model-package-description/3.0.1/model-package-description-3.0.1.html" TargetMode="External"/><Relationship Id="rId340" Type="http://schemas.openxmlformats.org/officeDocument/2006/relationships/hyperlink" Target="https://reference.niem.gov/niem/specification/model-package-description/3.0.1/model-package-description-3.0.1.html" TargetMode="External"/><Relationship Id="rId200" Type="http://schemas.openxmlformats.org/officeDocument/2006/relationships/hyperlink" Target="http://tools.ietf.org/html/rfc3986" TargetMode="External"/><Relationship Id="rId382" Type="http://schemas.openxmlformats.org/officeDocument/2006/relationships/hyperlink" Target="https://reference.niem.gov/niem/specification/model-package-description/3.0.1/model-package-description-3.0.1.html" TargetMode="External"/><Relationship Id="rId438" Type="http://schemas.openxmlformats.org/officeDocument/2006/relationships/hyperlink" Target="https://reference.niem.gov/niem/specification/model-package-description/3.0.1/model-package-description-3.0.1.html" TargetMode="External"/><Relationship Id="rId242" Type="http://schemas.openxmlformats.org/officeDocument/2006/relationships/hyperlink" Target="http://www.w3.org/TR/2004/REC-xml-infoset-20040204/" TargetMode="External"/><Relationship Id="rId284" Type="http://schemas.openxmlformats.org/officeDocument/2006/relationships/hyperlink" Target="https://reference.niem.gov/niem/specification/model-package-description/3.0.1/model-package-description-3.0.1.html" TargetMode="External"/><Relationship Id="rId491" Type="http://schemas.openxmlformats.org/officeDocument/2006/relationships/hyperlink" Target="https://reference.niem.gov/niem/specification/model-package-description/3.0.1/model-package-description-3.0.1.html" TargetMode="External"/><Relationship Id="rId505" Type="http://schemas.openxmlformats.org/officeDocument/2006/relationships/hyperlink" Target="https://reference.niem.gov/niem/specification/model-package-description/3.0.1/model-package-description-3.0.1.html" TargetMode="External"/><Relationship Id="rId37" Type="http://schemas.openxmlformats.org/officeDocument/2006/relationships/hyperlink" Target="https://reference.niem.gov/niem/specification/model-package-description/3.0.1/model-package-description-3.0.1.html" TargetMode="External"/><Relationship Id="rId79" Type="http://schemas.openxmlformats.org/officeDocument/2006/relationships/hyperlink" Target="https://reference.niem.gov/niem/specification/model-package-description/3.0.1/model-package-description-3.0.1.html" TargetMode="External"/><Relationship Id="rId102" Type="http://schemas.openxmlformats.org/officeDocument/2006/relationships/hyperlink" Target="http://reference.niem.gov/niem/" TargetMode="External"/><Relationship Id="rId144" Type="http://schemas.openxmlformats.org/officeDocument/2006/relationships/hyperlink" Target="https://reference.niem.gov/niem/specification/model-package-description/3.0.1/model-package-description-3.0.1.html" TargetMode="External"/><Relationship Id="rId90" Type="http://schemas.openxmlformats.org/officeDocument/2006/relationships/hyperlink" Target="https://reference.niem.gov/niem/specification/model-package-description/3.0.1/model-package-description-3.0.1.html" TargetMode="External"/><Relationship Id="rId186" Type="http://schemas.openxmlformats.org/officeDocument/2006/relationships/hyperlink" Target="https://reference.niem.gov/niem/specification/model-package-description/3.0.1/model-package-description-3.0.1.html" TargetMode="External"/><Relationship Id="rId351" Type="http://schemas.openxmlformats.org/officeDocument/2006/relationships/hyperlink" Target="https://reference.niem.gov/niem/specification/model-package-description/3.0.1/model-package-description-3.0.1.html" TargetMode="External"/><Relationship Id="rId393" Type="http://schemas.openxmlformats.org/officeDocument/2006/relationships/hyperlink" Target="https://reference.niem.gov/niem/specification/model-package-description/3.0.1/model-package-description-3.0.1.html" TargetMode="External"/><Relationship Id="rId407" Type="http://schemas.openxmlformats.org/officeDocument/2006/relationships/hyperlink" Target="https://reference.niem.gov/niem/specification/model-package-description/3.0.1/model-package-description-3.0.1.html" TargetMode="External"/><Relationship Id="rId449" Type="http://schemas.openxmlformats.org/officeDocument/2006/relationships/hyperlink" Target="https://reference.niem.gov/niem/specification/model-package-description/3.0.1/model-package-description-3.0.1.html" TargetMode="External"/><Relationship Id="rId211" Type="http://schemas.openxmlformats.org/officeDocument/2006/relationships/hyperlink" Target="http://tools.ietf.org/html/rfc3986" TargetMode="External"/><Relationship Id="rId253" Type="http://schemas.openxmlformats.org/officeDocument/2006/relationships/hyperlink" Target="https://reference.niem.gov/niem/specification/model-package-description/3.0.1/model-package-description-3.0.1.html" TargetMode="External"/><Relationship Id="rId295" Type="http://schemas.openxmlformats.org/officeDocument/2006/relationships/hyperlink" Target="http://reference.niem.gov/niem/specification/high-level-tool-architecture/1.1/" TargetMode="External"/><Relationship Id="rId309" Type="http://schemas.openxmlformats.org/officeDocument/2006/relationships/hyperlink" Target="https://reference.niem.gov/niem/specification/model-package-description/3.0.1/model-package-description-3.0.1.html" TargetMode="External"/><Relationship Id="rId460" Type="http://schemas.openxmlformats.org/officeDocument/2006/relationships/hyperlink" Target="https://reference.niem.gov/niem/specification/model-package-description/3.0.1/model-package-description-3.0.1.html" TargetMode="External"/><Relationship Id="rId516" Type="http://schemas.openxmlformats.org/officeDocument/2006/relationships/hyperlink" Target="http://reference.niem.gov/niem/specification/high-level-version-architecture/3.0/high-level-version-architecture-3.0.html" TargetMode="External"/><Relationship Id="rId48" Type="http://schemas.openxmlformats.org/officeDocument/2006/relationships/hyperlink" Target="https://reference.niem.gov/niem/specification/model-package-description/3.0.1/model-package-description-3.0.1.html" TargetMode="External"/><Relationship Id="rId113" Type="http://schemas.openxmlformats.org/officeDocument/2006/relationships/hyperlink" Target="https://reference.niem.gov/niem/specification/model-package-description/3.0.1/model-package-description-3.0.1.html" TargetMode="External"/><Relationship Id="rId320" Type="http://schemas.openxmlformats.org/officeDocument/2006/relationships/hyperlink" Target="https://reference.niem.gov/niem/specification/model-package-description/3.0.1/model-package-description-3.0.1.html" TargetMode="External"/><Relationship Id="rId155" Type="http://schemas.openxmlformats.org/officeDocument/2006/relationships/hyperlink" Target="https://reference.niem.gov/niem/specification/model-package-description/3.0.1/model-package-description-3.0.1.html" TargetMode="External"/><Relationship Id="rId197" Type="http://schemas.openxmlformats.org/officeDocument/2006/relationships/hyperlink" Target="https://reference.niem.gov/niem/specification/model-package-description/3.0.1/model-package-description-3.0.1.html" TargetMode="External"/><Relationship Id="rId362" Type="http://schemas.openxmlformats.org/officeDocument/2006/relationships/hyperlink" Target="https://reference.niem.gov/niem/specification/model-package-description/3.0.1/model-package-description-3.0.1.html" TargetMode="External"/><Relationship Id="rId418" Type="http://schemas.openxmlformats.org/officeDocument/2006/relationships/hyperlink" Target="https://reference.niem.gov/niem/specification/model-package-description/3.0.1/model-package-description-3.0.1.html" TargetMode="External"/><Relationship Id="rId222" Type="http://schemas.openxmlformats.org/officeDocument/2006/relationships/hyperlink" Target="https://reference.niem.gov/niem/specification/model-package-description/3.0.1/model-package-description-3.0.1.html" TargetMode="External"/><Relationship Id="rId264" Type="http://schemas.openxmlformats.org/officeDocument/2006/relationships/hyperlink" Target="https://reference.niem.gov/niem/specification/model-package-description/3.0.1/model-package-description-3.0.1.html" TargetMode="External"/><Relationship Id="rId471" Type="http://schemas.openxmlformats.org/officeDocument/2006/relationships/hyperlink" Target="https://reference.niem.gov/niem/specification/model-package-description/3.0.1/model-package-description-3.0.1.html" TargetMode="External"/><Relationship Id="rId17" Type="http://schemas.openxmlformats.org/officeDocument/2006/relationships/hyperlink" Target="https://reference.niem.gov/niem/specification/model-package-description/3.0.1/model-package-description-3.0.1.html" TargetMode="External"/><Relationship Id="rId59" Type="http://schemas.openxmlformats.org/officeDocument/2006/relationships/hyperlink" Target="https://reference.niem.gov/niem/specification/model-package-description/3.0.1/model-package-description-3.0.1.html" TargetMode="External"/><Relationship Id="rId124" Type="http://schemas.openxmlformats.org/officeDocument/2006/relationships/hyperlink" Target="http://www.w3.org/TR/2004/REC-xmlschema-1-20041028/" TargetMode="External"/><Relationship Id="rId70" Type="http://schemas.openxmlformats.org/officeDocument/2006/relationships/hyperlink" Target="https://reference.niem.gov/niem/specification/model-package-description/3.0.1/model-package-description-3.0.1.html" TargetMode="External"/><Relationship Id="rId166" Type="http://schemas.openxmlformats.org/officeDocument/2006/relationships/hyperlink" Target="https://reference.niem.gov/niem/specification/model-package-description/3.0.1/model-package-description-3.0.1.html" TargetMode="External"/><Relationship Id="rId331" Type="http://schemas.openxmlformats.org/officeDocument/2006/relationships/hyperlink" Target="https://reference.niem.gov/niem/specification/model-package-description/3.0.1/model-package-description-3.0.1.html" TargetMode="External"/><Relationship Id="rId373" Type="http://schemas.openxmlformats.org/officeDocument/2006/relationships/hyperlink" Target="https://reference.niem.gov/niem/specification/model-package-description/3.0.1/model-package-description-3.0.1.html" TargetMode="External"/><Relationship Id="rId429" Type="http://schemas.openxmlformats.org/officeDocument/2006/relationships/hyperlink" Target="https://reference.niem.gov/niem/specification/model-package-description/3.0.1/model-package-description-3.0.1.html" TargetMode="External"/><Relationship Id="rId1" Type="http://schemas.openxmlformats.org/officeDocument/2006/relationships/numbering" Target="numbering.xml"/><Relationship Id="rId233" Type="http://schemas.openxmlformats.org/officeDocument/2006/relationships/hyperlink" Target="https://reference.niem.gov/niem/specification/model-package-description/3.0.1/model-package-description-3.0.1.html" TargetMode="External"/><Relationship Id="rId440" Type="http://schemas.openxmlformats.org/officeDocument/2006/relationships/hyperlink" Target="https://reference.niem.gov/niem/specification/model-package-description/3.0.1/model-package-description-3.0.1.html" TargetMode="External"/><Relationship Id="rId28" Type="http://schemas.openxmlformats.org/officeDocument/2006/relationships/hyperlink" Target="https://reference.niem.gov/niem/specification/model-package-description/3.0.1/model-package-description-3.0.1.html" TargetMode="External"/><Relationship Id="rId275" Type="http://schemas.openxmlformats.org/officeDocument/2006/relationships/hyperlink" Target="https://reference.niem.gov/niem/specification/model-package-description/3.0.1/model-package-description-3.0.1.html" TargetMode="External"/><Relationship Id="rId300" Type="http://schemas.openxmlformats.org/officeDocument/2006/relationships/hyperlink" Target="http://www.w3.org/TR/2008/REC-xml-20081126/" TargetMode="External"/><Relationship Id="rId482" Type="http://schemas.openxmlformats.org/officeDocument/2006/relationships/hyperlink" Target="https://reference.niem.gov/niem/specification/model-package-description/3.0.1/model-package-description-3.0.1.html" TargetMode="External"/><Relationship Id="rId81" Type="http://schemas.openxmlformats.org/officeDocument/2006/relationships/hyperlink" Target="https://reference.niem.gov/niem/specification/model-package-description/3.0.1/model-package-description-3.0.1.html" TargetMode="External"/><Relationship Id="rId135" Type="http://schemas.openxmlformats.org/officeDocument/2006/relationships/hyperlink" Target="https://reference.niem.gov/niem/specification/model-package-description/3.0.1/model-package-description-3.0.1.html" TargetMode="External"/><Relationship Id="rId177" Type="http://schemas.openxmlformats.org/officeDocument/2006/relationships/comments" Target="comments.xml"/><Relationship Id="rId342" Type="http://schemas.openxmlformats.org/officeDocument/2006/relationships/hyperlink" Target="https://reference.niem.gov/niem/specification/model-package-description/3.0.1/model-package-description-3.0.1.html" TargetMode="External"/><Relationship Id="rId384" Type="http://schemas.openxmlformats.org/officeDocument/2006/relationships/hyperlink" Target="https://reference.niem.gov/niem/specification/model-package-description/3.0.1/model-package-description-3.0.1.html" TargetMode="External"/><Relationship Id="rId202" Type="http://schemas.openxmlformats.org/officeDocument/2006/relationships/hyperlink" Target="https://reference.niem.gov/niem/specification/model-package-description/3.0.1/model-package-description-3.0.1.html" TargetMode="External"/><Relationship Id="rId244" Type="http://schemas.openxmlformats.org/officeDocument/2006/relationships/hyperlink" Target="http://www.w3.org/TR/2010/REC-xpath20-20101214/" TargetMode="External"/><Relationship Id="rId39" Type="http://schemas.openxmlformats.org/officeDocument/2006/relationships/hyperlink" Target="https://reference.niem.gov/niem/specification/model-package-description/3.0.1/model-package-description-3.0.1.html" TargetMode="External"/><Relationship Id="rId286" Type="http://schemas.openxmlformats.org/officeDocument/2006/relationships/hyperlink" Target="https://reference.niem.gov/niem/specification/model-package-description/3.0.1/model-package-description-3.0.1.html" TargetMode="External"/><Relationship Id="rId451" Type="http://schemas.openxmlformats.org/officeDocument/2006/relationships/hyperlink" Target="https://reference.niem.gov/niem/specification/model-package-description/3.0.1/model-package-description-3.0.1.html" TargetMode="External"/><Relationship Id="rId493" Type="http://schemas.openxmlformats.org/officeDocument/2006/relationships/hyperlink" Target="https://reference.niem.gov/niem/specification/model-package-description/3.0.1/model-package-description-3.0.1.html" TargetMode="External"/><Relationship Id="rId507" Type="http://schemas.openxmlformats.org/officeDocument/2006/relationships/hyperlink" Target="https://reference.niem.gov/niem/specification/model-package-description/3.0.1/model-package-description-3.0.1.html" TargetMode="External"/><Relationship Id="rId50" Type="http://schemas.openxmlformats.org/officeDocument/2006/relationships/hyperlink" Target="https://reference.niem.gov/niem/specification/model-package-description/3.0.1/model-package-description-3.0.1.html" TargetMode="External"/><Relationship Id="rId104" Type="http://schemas.openxmlformats.org/officeDocument/2006/relationships/hyperlink" Target="https://reference.niem.gov/niem/specification/model-package-description/3.0.1/model-package-description-3.0.1.html" TargetMode="External"/><Relationship Id="rId146" Type="http://schemas.openxmlformats.org/officeDocument/2006/relationships/hyperlink" Target="https://reference.niem.gov/niem/specification/model-package-description/3.0.1/model-package-description-3.0.1.html" TargetMode="External"/><Relationship Id="rId188" Type="http://schemas.openxmlformats.org/officeDocument/2006/relationships/hyperlink" Target="https://reference.niem.gov/niem/specification/model-package-description/3.0.1/model-package-description-3.0.1.html" TargetMode="External"/><Relationship Id="rId311" Type="http://schemas.openxmlformats.org/officeDocument/2006/relationships/hyperlink" Target="https://reference.niem.gov/niem/specification/model-package-description/3.0.1/model-package-description-3.0.1.html" TargetMode="External"/><Relationship Id="rId353" Type="http://schemas.openxmlformats.org/officeDocument/2006/relationships/hyperlink" Target="https://reference.niem.gov/niem/specification/model-package-description/3.0.1/model-package-description-3.0.1.html" TargetMode="External"/><Relationship Id="rId395" Type="http://schemas.openxmlformats.org/officeDocument/2006/relationships/hyperlink" Target="https://reference.niem.gov/niem/specification/model-package-description/3.0.1/model-package-description-3.0.1.html" TargetMode="External"/><Relationship Id="rId409" Type="http://schemas.openxmlformats.org/officeDocument/2006/relationships/hyperlink" Target="https://reference.niem.gov/niem/specification/model-package-description/3.0.1/model-package-description-3.0.1.html" TargetMode="External"/><Relationship Id="rId92" Type="http://schemas.openxmlformats.org/officeDocument/2006/relationships/hyperlink" Target="https://reference.niem.gov/niem/specification/model-package-description/3.0.1/model-package-description-3.0.1.html" TargetMode="External"/><Relationship Id="rId213" Type="http://schemas.openxmlformats.org/officeDocument/2006/relationships/hyperlink" Target="https://reference.niem.gov/niem/specification/model-package-description/3.0.1/model-package-description-3.0.1.html" TargetMode="External"/><Relationship Id="rId420" Type="http://schemas.openxmlformats.org/officeDocument/2006/relationships/hyperlink" Target="https://reference.niem.gov/niem/specification/model-package-description/3.0.1/model-package-description-3.0.1.html" TargetMode="External"/><Relationship Id="rId255" Type="http://schemas.openxmlformats.org/officeDocument/2006/relationships/hyperlink" Target="https://reference.niem.gov/niem/specification/model-package-description/3.0.1/model-package-description-3.0.1.html" TargetMode="External"/><Relationship Id="rId297" Type="http://schemas.openxmlformats.org/officeDocument/2006/relationships/hyperlink" Target="http://tools.niem.gov/niemtools/ssgt/index.iepd" TargetMode="External"/><Relationship Id="rId462" Type="http://schemas.openxmlformats.org/officeDocument/2006/relationships/hyperlink" Target="https://reference.niem.gov/niem/specification/model-package-description/3.0.1/model-package-description-3.0.1.html" TargetMode="External"/><Relationship Id="rId518" Type="http://schemas.openxmlformats.org/officeDocument/2006/relationships/hyperlink" Target="http://reference.niem.gov/niem/specification/high-level-version-architecture/3.0/high-level-version-architecture-3.0.html" TargetMode="External"/><Relationship Id="rId115" Type="http://schemas.openxmlformats.org/officeDocument/2006/relationships/hyperlink" Target="https://reference.niem.gov/niem/specification/model-package-description/3.0.1/model-package-description-3.0.1.html" TargetMode="External"/><Relationship Id="rId157" Type="http://schemas.openxmlformats.org/officeDocument/2006/relationships/hyperlink" Target="https://reference.niem.gov/niem/specification/model-package-description/3.0.1/model-package-description-3.0.1.html" TargetMode="External"/><Relationship Id="rId322" Type="http://schemas.openxmlformats.org/officeDocument/2006/relationships/hyperlink" Target="https://reference.niem.gov/niem/specification/model-package-description/3.0.1/model-package-description-3.0.1.html" TargetMode="External"/><Relationship Id="rId364" Type="http://schemas.openxmlformats.org/officeDocument/2006/relationships/hyperlink" Target="https://reference.niem.gov/niem/specification/model-package-description/3.0.1/model-package-description-3.0.1.html" TargetMode="External"/><Relationship Id="rId61" Type="http://schemas.openxmlformats.org/officeDocument/2006/relationships/hyperlink" Target="https://reference.niem.gov/niem/specification/model-package-description/3.0.1/model-package-description-3.0.1.html" TargetMode="External"/><Relationship Id="rId199" Type="http://schemas.openxmlformats.org/officeDocument/2006/relationships/hyperlink" Target="https://reference.niem.gov/niem/specification/model-package-description/3.0.1/model-package-description-3.0.1.html" TargetMode="External"/><Relationship Id="rId19" Type="http://schemas.openxmlformats.org/officeDocument/2006/relationships/hyperlink" Target="https://reference.niem.gov/niem/specification/model-package-description/3.0.1/model-package-description-3.0.1.html" TargetMode="External"/><Relationship Id="rId224" Type="http://schemas.openxmlformats.org/officeDocument/2006/relationships/hyperlink" Target="http://tools.ietf.org/html/rfc3986" TargetMode="External"/><Relationship Id="rId266" Type="http://schemas.openxmlformats.org/officeDocument/2006/relationships/hyperlink" Target="https://reference.niem.gov/niem/specification/model-package-description/3.0.1/model-package-description-3.0.1.html" TargetMode="External"/><Relationship Id="rId431" Type="http://schemas.openxmlformats.org/officeDocument/2006/relationships/hyperlink" Target="https://reference.niem.gov/niem/specification/model-package-description/3.0.1/model-package-description-3.0.1.html" TargetMode="External"/><Relationship Id="rId473" Type="http://schemas.openxmlformats.org/officeDocument/2006/relationships/hyperlink" Target="https://reference.niem.gov/niem/specification/model-package-description/3.0.1/model-package-description-3.0.1.html" TargetMode="External"/><Relationship Id="rId30" Type="http://schemas.openxmlformats.org/officeDocument/2006/relationships/hyperlink" Target="https://reference.niem.gov/niem/specification/model-package-description/3.0.1/model-package-description-3.0.1.html" TargetMode="External"/><Relationship Id="rId126" Type="http://schemas.openxmlformats.org/officeDocument/2006/relationships/hyperlink" Target="http://www.w3.org/TR/2008/REC-xml-20081126/" TargetMode="External"/><Relationship Id="rId168" Type="http://schemas.openxmlformats.org/officeDocument/2006/relationships/hyperlink" Target="https://reference.niem.gov/niem/specification/model-package-description/3.0.1/model-package-description-3.0.1.html" TargetMode="External"/><Relationship Id="rId333" Type="http://schemas.openxmlformats.org/officeDocument/2006/relationships/hyperlink" Target="https://reference.niem.gov/niem/specification/model-package-description/3.0.1/model-package-description-3.0.1.html" TargetMode="External"/><Relationship Id="rId72" Type="http://schemas.openxmlformats.org/officeDocument/2006/relationships/hyperlink" Target="https://reference.niem.gov/niem/specification/model-package-description/3.0.1/model-package-description-3.0.1.html" TargetMode="External"/><Relationship Id="rId375" Type="http://schemas.openxmlformats.org/officeDocument/2006/relationships/hyperlink" Target="https://reference.niem.gov/niem/specification/model-package-description/3.0.1/model-package-description-3.0.1.html" TargetMode="External"/><Relationship Id="rId3" Type="http://schemas.openxmlformats.org/officeDocument/2006/relationships/settings" Target="settings.xml"/><Relationship Id="rId235" Type="http://schemas.openxmlformats.org/officeDocument/2006/relationships/hyperlink" Target="https://reference.niem.gov/niem/specification/model-package-description/3.0.1/model-package-description-3.0.1.html" TargetMode="External"/><Relationship Id="rId277" Type="http://schemas.openxmlformats.org/officeDocument/2006/relationships/hyperlink" Target="https://reference.niem.gov/niem/specification/model-package-description/3.0.1/model-package-description-3.0.1.html" TargetMode="External"/><Relationship Id="rId400" Type="http://schemas.openxmlformats.org/officeDocument/2006/relationships/hyperlink" Target="https://reference.niem.gov/niem/specification/model-package-description/3.0.1/model-package-description-3.0.1.html" TargetMode="External"/><Relationship Id="rId442" Type="http://schemas.openxmlformats.org/officeDocument/2006/relationships/hyperlink" Target="https://reference.niem.gov/niem/specification/model-package-description/3.0.1/model-package-description-3.0.1.html" TargetMode="External"/><Relationship Id="rId484" Type="http://schemas.openxmlformats.org/officeDocument/2006/relationships/hyperlink" Target="https://reference.niem.gov/niem/specification/model-package-description/3.0.1/model-package-description-3.0.1.html" TargetMode="External"/><Relationship Id="rId137" Type="http://schemas.openxmlformats.org/officeDocument/2006/relationships/hyperlink" Target="https://reference.niem.gov/niem/specification/model-package-description/3.0.1/model-package-description-3.0.1.html" TargetMode="External"/><Relationship Id="rId302" Type="http://schemas.openxmlformats.org/officeDocument/2006/relationships/hyperlink" Target="http://www.w3.org/TR/2004/REC-xmlschema-2-20041028/" TargetMode="External"/><Relationship Id="rId344" Type="http://schemas.openxmlformats.org/officeDocument/2006/relationships/hyperlink" Target="https://reference.niem.gov/niem/specification/model-package-description/3.0.1/model-package-description-3.0.1.html" TargetMode="External"/><Relationship Id="rId41" Type="http://schemas.openxmlformats.org/officeDocument/2006/relationships/hyperlink" Target="https://reference.niem.gov/niem/specification/model-package-description/3.0.1/model-package-description-3.0.1.html" TargetMode="External"/><Relationship Id="rId83" Type="http://schemas.openxmlformats.org/officeDocument/2006/relationships/hyperlink" Target="https://reference.niem.gov/niem/specification/model-package-description/3.0.1/model-package-description-3.0.1.html" TargetMode="External"/><Relationship Id="rId179" Type="http://schemas.microsoft.com/office/2016/09/relationships/commentsIds" Target="commentsIds.xml"/><Relationship Id="rId386" Type="http://schemas.openxmlformats.org/officeDocument/2006/relationships/hyperlink" Target="https://reference.niem.gov/niem/specification/model-package-description/3.0.1/model-package-description-3.0.1.html" TargetMode="External"/><Relationship Id="rId190" Type="http://schemas.openxmlformats.org/officeDocument/2006/relationships/hyperlink" Target="https://reference.niem.gov/niem/specification/model-package-description/3.0.1/model-package-description-3.0.1.html" TargetMode="External"/><Relationship Id="rId204" Type="http://schemas.openxmlformats.org/officeDocument/2006/relationships/hyperlink" Target="https://reference.niem.gov/niem/specification/model-package-description/3.0.1/model-package-description-3.0.1.html" TargetMode="External"/><Relationship Id="rId246" Type="http://schemas.openxmlformats.org/officeDocument/2006/relationships/hyperlink" Target="https://reference.niem.gov/niem/specification/model-package-description/3.0.1/model-package-description-3.0.1.html" TargetMode="External"/><Relationship Id="rId288" Type="http://schemas.openxmlformats.org/officeDocument/2006/relationships/hyperlink" Target="http://standards.iso.org/ittf/PubliclyAvailableStandards/c035346_ISO_IEC_11179-4_2004(E).zip" TargetMode="External"/><Relationship Id="rId411" Type="http://schemas.openxmlformats.org/officeDocument/2006/relationships/hyperlink" Target="https://reference.niem.gov/niem/specification/model-package-description/3.0.1/model-package-description-3.0.1.html" TargetMode="External"/><Relationship Id="rId453" Type="http://schemas.openxmlformats.org/officeDocument/2006/relationships/hyperlink" Target="https://reference.niem.gov/niem/specification/model-package-description/3.0.1/model-package-description-3.0.1.html" TargetMode="External"/><Relationship Id="rId509" Type="http://schemas.openxmlformats.org/officeDocument/2006/relationships/hyperlink" Target="https://reference.niem.gov/niem/specification/model-package-description/3.0.1/model-package-description-3.0.1.html" TargetMode="External"/><Relationship Id="rId106" Type="http://schemas.openxmlformats.org/officeDocument/2006/relationships/hyperlink" Target="https://reference.niem.gov/niem/specification/model-package-description/3.0.1/model-package-description-3.0.1.html" TargetMode="External"/><Relationship Id="rId313" Type="http://schemas.openxmlformats.org/officeDocument/2006/relationships/hyperlink" Target="https://reference.niem.gov/niem/specification/model-package-description/3.0.1/model-package-description-3.0.1.html" TargetMode="External"/><Relationship Id="rId495" Type="http://schemas.openxmlformats.org/officeDocument/2006/relationships/hyperlink" Target="https://reference.niem.gov/niem/specification/model-package-description/3.0.1/model-package-description-3.0.1.html" TargetMode="External"/><Relationship Id="rId10" Type="http://schemas.openxmlformats.org/officeDocument/2006/relationships/hyperlink" Target="https://reference.niem.gov/niem/specification/model-package-description/3.0.1/model-package-description-3.0.1.html" TargetMode="External"/><Relationship Id="rId52" Type="http://schemas.openxmlformats.org/officeDocument/2006/relationships/hyperlink" Target="https://reference.niem.gov/niem/specification/model-package-description/3.0.1/model-package-description-3.0.1.html" TargetMode="External"/><Relationship Id="rId94" Type="http://schemas.openxmlformats.org/officeDocument/2006/relationships/hyperlink" Target="https://reference.niem.gov/niem/specification/model-package-description/3.0.1/model-package-description-3.0.1.html" TargetMode="External"/><Relationship Id="rId148" Type="http://schemas.openxmlformats.org/officeDocument/2006/relationships/hyperlink" Target="https://reference.niem.gov/niem/specification/model-package-description/3.0.1/model-package-description-3.0.1.html" TargetMode="External"/><Relationship Id="rId355" Type="http://schemas.openxmlformats.org/officeDocument/2006/relationships/hyperlink" Target="https://reference.niem.gov/niem/specification/model-package-description/3.0.1/model-package-description-3.0.1.html" TargetMode="External"/><Relationship Id="rId397" Type="http://schemas.openxmlformats.org/officeDocument/2006/relationships/hyperlink" Target="https://reference.niem.gov/niem/specification/model-package-description/3.0.1/model-package-description-3.0.1.html" TargetMode="External"/><Relationship Id="rId520" Type="http://schemas.openxmlformats.org/officeDocument/2006/relationships/hyperlink" Target="https://reference.niem.gov/niem/specification/model-package-description/3.0.1/model-package-description-3.0.1.html" TargetMode="External"/><Relationship Id="rId215" Type="http://schemas.openxmlformats.org/officeDocument/2006/relationships/hyperlink" Target="https://reference.niem.gov/niem/specification/model-package-description/3.0.1/model-package-description-3.0.1.html" TargetMode="External"/><Relationship Id="rId257" Type="http://schemas.openxmlformats.org/officeDocument/2006/relationships/hyperlink" Target="https://reference.niem.gov/niem/specification/model-package-description/3.0.1/model-package-description-3.0.1.html" TargetMode="External"/><Relationship Id="rId422" Type="http://schemas.openxmlformats.org/officeDocument/2006/relationships/hyperlink" Target="https://reference.niem.gov/niem/specification/model-package-description/3.0.1/model-package-description-3.0.1.html" TargetMode="External"/><Relationship Id="rId464" Type="http://schemas.openxmlformats.org/officeDocument/2006/relationships/hyperlink" Target="https://reference.niem.gov/niem/specification/model-package-description/3.0.1/model-package-description-3.0.1.html" TargetMode="External"/><Relationship Id="rId299" Type="http://schemas.openxmlformats.org/officeDocument/2006/relationships/hyperlink" Target="http://www.pkware.com/documents/casestudies/APPNOTE.TXT" TargetMode="External"/><Relationship Id="rId63" Type="http://schemas.openxmlformats.org/officeDocument/2006/relationships/hyperlink" Target="https://reference.niem.gov/niem/specification/model-package-description/3.0.1/model-package-description-3.0.1.html" TargetMode="External"/><Relationship Id="rId159" Type="http://schemas.openxmlformats.org/officeDocument/2006/relationships/hyperlink" Target="https://reference.niem.gov/niem/specification/model-package-description/3.0.1/model-package-description-3.0.1.html" TargetMode="External"/><Relationship Id="rId366" Type="http://schemas.openxmlformats.org/officeDocument/2006/relationships/hyperlink" Target="https://reference.niem.gov/niem/specification/model-package-description/3.0.1/model-package-description-3.0.1.html" TargetMode="External"/><Relationship Id="rId226" Type="http://schemas.openxmlformats.org/officeDocument/2006/relationships/hyperlink" Target="https://reference.niem.gov/niem/specification/model-package-description/3.0.1/model-package-description-3.0.1.html" TargetMode="External"/><Relationship Id="rId433" Type="http://schemas.openxmlformats.org/officeDocument/2006/relationships/hyperlink" Target="https://reference.niem.gov/niem/specification/model-package-description/3.0.1/model-package-description-3.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100</Pages>
  <Words>62623</Words>
  <Characters>356956</Characters>
  <Application>Microsoft Office Word</Application>
  <DocSecurity>0</DocSecurity>
  <Lines>2974</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Chipman, Charles</dc:creator>
  <cp:keywords/>
  <dc:description/>
  <cp:lastModifiedBy>Webb Roberts</cp:lastModifiedBy>
  <cp:revision>13</cp:revision>
  <dcterms:created xsi:type="dcterms:W3CDTF">2019-01-30T15:11:00Z</dcterms:created>
  <dcterms:modified xsi:type="dcterms:W3CDTF">2019-02-07T23:05:00Z</dcterms:modified>
</cp:coreProperties>
</file>